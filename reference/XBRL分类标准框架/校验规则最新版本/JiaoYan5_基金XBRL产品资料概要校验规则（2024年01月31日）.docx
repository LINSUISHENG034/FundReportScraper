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基金</w:t>
      </w:r>
      <w:r>
        <w:rPr>
          <w:rFonts w:hint="eastAsia"/>
          <w:b/>
          <w:sz w:val="36"/>
          <w:szCs w:val="36"/>
        </w:rPr>
        <w:t>产品资料概要</w:t>
      </w:r>
      <w:r>
        <w:rPr>
          <w:b/>
          <w:sz w:val="36"/>
          <w:szCs w:val="36"/>
        </w:rPr>
        <w:t>XBRL校验业务规则</w:t>
      </w:r>
    </w:p>
    <w:p>
      <w:pPr>
        <w:rPr>
          <w:rFonts w:ascii="方正仿宋简体" w:hAnsi="方正仿宋简体" w:cs="方正仿宋简体"/>
          <w:b/>
          <w:bCs/>
          <w:iCs/>
          <w:sz w:val="24"/>
          <w:szCs w:val="24"/>
        </w:rPr>
      </w:pPr>
    </w:p>
    <w:p>
      <w:pPr>
        <w:rPr>
          <w:b/>
        </w:rPr>
      </w:pPr>
      <w:r>
        <w:rPr>
          <w:b/>
        </w:rPr>
        <w:t>业务规则一：正确使用入口文件</w:t>
      </w:r>
    </w:p>
    <w:p>
      <w:pPr>
        <w:rPr>
          <w:rFonts w:eastAsia="楷体_GB2312"/>
          <w:szCs w:val="21"/>
        </w:rPr>
      </w:pPr>
      <w:r>
        <w:rPr>
          <w:rFonts w:hAnsi="Courier New" w:eastAsia="楷体_GB2312"/>
          <w:b/>
          <w:szCs w:val="21"/>
        </w:rPr>
        <w:t>适用范围</w:t>
      </w:r>
      <w:r>
        <w:rPr>
          <w:rFonts w:hAnsi="Courier New" w:eastAsia="楷体_GB2312"/>
          <w:szCs w:val="21"/>
        </w:rPr>
        <w:t>：全部</w:t>
      </w:r>
      <w:r>
        <w:rPr>
          <w:rFonts w:hint="eastAsia" w:hAnsi="Courier New" w:eastAsia="楷体_GB2312"/>
          <w:szCs w:val="21"/>
        </w:rPr>
        <w:t>基金产品资料概要及基金产品资料概要更新</w:t>
      </w:r>
    </w:p>
    <w:p>
      <w:pPr>
        <w:rPr>
          <w:rFonts w:eastAsia="楷体_GB2312"/>
          <w:szCs w:val="21"/>
        </w:rPr>
      </w:pPr>
      <w:r>
        <w:rPr>
          <w:rFonts w:hAnsi="Courier New" w:eastAsia="楷体_GB2312"/>
          <w:szCs w:val="21"/>
        </w:rPr>
        <w:t>校验作用：检查是否使用了入口文件，即包含：</w:t>
      </w:r>
    </w:p>
    <w:p>
      <w:pPr>
        <w:pStyle w:val="4"/>
        <w:spacing w:before="0" w:after="0"/>
        <w:ind w:firstLine="1068" w:firstLineChars="509"/>
        <w:rPr>
          <w:rStyle w:val="11"/>
          <w:rFonts w:ascii="Times New Roman" w:hAnsi="Times New Roman" w:eastAsia="楷体_GB2312"/>
          <w:color w:val="000000"/>
          <w:spacing w:val="0"/>
          <w:sz w:val="21"/>
          <w:szCs w:val="21"/>
          <w:lang w:val="en-US" w:eastAsia="zh-CN"/>
        </w:rPr>
      </w:pPr>
      <w:r>
        <w:rPr>
          <w:rStyle w:val="11"/>
          <w:rFonts w:ascii="Times New Roman" w:hAnsi="Times New Roman" w:eastAsia="楷体_GB2312"/>
          <w:color w:val="000000"/>
          <w:spacing w:val="0"/>
          <w:sz w:val="21"/>
          <w:szCs w:val="21"/>
          <w:lang w:val="en-US" w:eastAsia="zh-CN"/>
        </w:rPr>
        <w:fldChar w:fldCharType="begin"/>
      </w:r>
      <w:r>
        <w:rPr>
          <w:rStyle w:val="11"/>
          <w:rFonts w:ascii="Times New Roman" w:hAnsi="Times New Roman" w:eastAsia="楷体_GB2312"/>
          <w:color w:val="000000"/>
          <w:spacing w:val="0"/>
          <w:sz w:val="21"/>
          <w:szCs w:val="21"/>
          <w:lang w:val="en-US" w:eastAsia="zh-CN"/>
        </w:rPr>
        <w:instrText xml:space="preserve"> HYPERLINK "</w:instrText>
      </w:r>
      <w:r>
        <w:rPr>
          <w:rStyle w:val="11"/>
          <w:rFonts w:ascii="Times New Roman" w:hAnsi="Times New Roman" w:eastAsia="楷体_GB2312"/>
          <w:color w:val="000000"/>
          <w:spacing w:val="0"/>
          <w:sz w:val="21"/>
          <w:szCs w:val="21"/>
          <w:lang w:val="en-US" w:eastAsia="zh-CN"/>
        </w:rPr>
        <w:instrText xml:space="preserve">http://eid.csrc.gov.cn/cn/fid/</w:instrText>
      </w:r>
      <w:r>
        <w:rPr>
          <w:rStyle w:val="11"/>
          <w:rFonts w:hint="eastAsia" w:ascii="Times New Roman" w:hAnsi="Times New Roman" w:eastAsia="楷体_GB2312"/>
          <w:color w:val="000000"/>
          <w:spacing w:val="0"/>
          <w:sz w:val="21"/>
          <w:szCs w:val="21"/>
          <w:lang w:val="en-US" w:eastAsia="zh-CN"/>
        </w:rPr>
        <w:instrText xml:space="preserve">fi</w:instrText>
      </w:r>
      <w:r>
        <w:rPr>
          <w:rStyle w:val="11"/>
          <w:rFonts w:ascii="Times New Roman" w:hAnsi="Times New Roman" w:eastAsia="楷体_GB2312"/>
          <w:color w:val="000000"/>
          <w:spacing w:val="0"/>
          <w:sz w:val="21"/>
          <w:szCs w:val="21"/>
          <w:lang w:val="en-US" w:eastAsia="zh-CN"/>
        </w:rPr>
        <w:instrText xml:space="preserve">/</w:instrText>
      </w:r>
      <w:r>
        <w:rPr>
          <w:rStyle w:val="11"/>
          <w:rFonts w:hint="eastAsia" w:ascii="Times New Roman" w:hAnsi="Times New Roman" w:eastAsia="楷体_GB2312"/>
          <w:color w:val="000000"/>
          <w:spacing w:val="0"/>
          <w:sz w:val="21"/>
          <w:szCs w:val="21"/>
          <w:lang w:val="en-US" w:eastAsia="zh-CN"/>
        </w:rPr>
        <w:instrText xml:space="preserve">pir</w:instrText>
      </w:r>
      <w:r>
        <w:rPr>
          <w:rStyle w:val="11"/>
          <w:rFonts w:ascii="Times New Roman" w:hAnsi="Times New Roman" w:eastAsia="楷体_GB2312"/>
          <w:color w:val="000000"/>
          <w:spacing w:val="0"/>
          <w:sz w:val="21"/>
          <w:szCs w:val="21"/>
          <w:lang w:val="en-US" w:eastAsia="zh-CN"/>
        </w:rPr>
        <w:instrText xml:space="preserve">/2007-09-01/cfid</w:instrText>
      </w:r>
      <w:r>
        <w:rPr>
          <w:rStyle w:val="11"/>
          <w:rFonts w:hint="eastAsia" w:ascii="Times New Roman" w:hAnsi="Times New Roman" w:eastAsia="楷体_GB2312"/>
          <w:color w:val="000000"/>
          <w:spacing w:val="0"/>
          <w:sz w:val="21"/>
          <w:szCs w:val="21"/>
          <w:lang w:val="en-US" w:eastAsia="zh-CN"/>
        </w:rPr>
        <w:instrText xml:space="preserve">-fi</w:instrText>
      </w:r>
      <w:r>
        <w:rPr>
          <w:rStyle w:val="11"/>
          <w:rFonts w:ascii="Times New Roman" w:hAnsi="Times New Roman" w:eastAsia="楷体_GB2312"/>
          <w:color w:val="000000"/>
          <w:spacing w:val="0"/>
          <w:sz w:val="21"/>
          <w:szCs w:val="21"/>
          <w:lang w:val="en-US" w:eastAsia="zh-CN"/>
        </w:rPr>
        <w:instrText xml:space="preserve">-</w:instrText>
      </w:r>
      <w:r>
        <w:rPr>
          <w:rStyle w:val="11"/>
          <w:rFonts w:hint="eastAsia" w:ascii="Times New Roman" w:hAnsi="Times New Roman" w:eastAsia="楷体_GB2312"/>
          <w:color w:val="000000"/>
          <w:spacing w:val="0"/>
          <w:sz w:val="21"/>
          <w:szCs w:val="21"/>
          <w:lang w:val="en-US" w:eastAsia="zh-CN"/>
        </w:rPr>
        <w:instrText xml:space="preserve">pir</w:instrText>
      </w:r>
      <w:r>
        <w:rPr>
          <w:rStyle w:val="11"/>
          <w:rFonts w:ascii="Times New Roman" w:hAnsi="Times New Roman" w:eastAsia="楷体_GB2312"/>
          <w:color w:val="000000"/>
          <w:spacing w:val="0"/>
          <w:sz w:val="21"/>
          <w:szCs w:val="21"/>
          <w:lang w:val="en-US" w:eastAsia="zh-CN"/>
        </w:rPr>
        <w:instrText xml:space="preserve">-2007-09-01.xsd</w:instrText>
      </w:r>
      <w:r>
        <w:rPr>
          <w:rStyle w:val="11"/>
          <w:rFonts w:ascii="Times New Roman" w:hAnsi="Times New Roman" w:eastAsia="楷体_GB2312"/>
          <w:color w:val="000000"/>
          <w:spacing w:val="0"/>
          <w:sz w:val="21"/>
          <w:szCs w:val="21"/>
          <w:lang w:val="en-US" w:eastAsia="zh-CN"/>
        </w:rPr>
        <w:instrText xml:space="preserve">" </w:instrText>
      </w:r>
      <w:r>
        <w:rPr>
          <w:rStyle w:val="11"/>
          <w:rFonts w:ascii="Times New Roman" w:hAnsi="Times New Roman" w:eastAsia="楷体_GB2312"/>
          <w:color w:val="000000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ascii="Times New Roman" w:hAnsi="Times New Roman" w:eastAsia="楷体_GB2312"/>
          <w:sz w:val="21"/>
          <w:szCs w:val="21"/>
          <w:lang w:val="en-US" w:eastAsia="zh-CN"/>
        </w:rPr>
        <w:t>http://eid.csrc.gov.cn/cn/fid/</w:t>
      </w:r>
      <w:r>
        <w:rPr>
          <w:rStyle w:val="9"/>
          <w:rFonts w:hint="eastAsia" w:ascii="Times New Roman" w:hAnsi="Times New Roman" w:eastAsia="楷体_GB2312"/>
          <w:sz w:val="21"/>
          <w:szCs w:val="21"/>
          <w:lang w:val="en-US" w:eastAsia="zh-CN"/>
        </w:rPr>
        <w:t>fi</w:t>
      </w:r>
      <w:r>
        <w:rPr>
          <w:rStyle w:val="9"/>
          <w:rFonts w:ascii="Times New Roman" w:hAnsi="Times New Roman" w:eastAsia="楷体_GB2312"/>
          <w:sz w:val="21"/>
          <w:szCs w:val="21"/>
          <w:lang w:val="en-US" w:eastAsia="zh-CN"/>
        </w:rPr>
        <w:t>/</w:t>
      </w:r>
      <w:r>
        <w:rPr>
          <w:rStyle w:val="9"/>
          <w:rFonts w:hint="eastAsia" w:ascii="Times New Roman" w:hAnsi="Times New Roman" w:eastAsia="楷体_GB2312"/>
          <w:sz w:val="21"/>
          <w:szCs w:val="21"/>
          <w:lang w:val="en-US" w:eastAsia="zh-CN"/>
        </w:rPr>
        <w:t>pir</w:t>
      </w:r>
      <w:r>
        <w:rPr>
          <w:rStyle w:val="9"/>
          <w:rFonts w:ascii="Times New Roman" w:hAnsi="Times New Roman" w:eastAsia="楷体_GB2312"/>
          <w:sz w:val="21"/>
          <w:szCs w:val="21"/>
          <w:lang w:val="en-US" w:eastAsia="zh-CN"/>
        </w:rPr>
        <w:t>/2007-09-01/cfid</w:t>
      </w:r>
      <w:r>
        <w:rPr>
          <w:rStyle w:val="9"/>
          <w:rFonts w:hint="eastAsia" w:ascii="Times New Roman" w:hAnsi="Times New Roman" w:eastAsia="楷体_GB2312"/>
          <w:sz w:val="21"/>
          <w:szCs w:val="21"/>
          <w:lang w:val="en-US" w:eastAsia="zh-CN"/>
        </w:rPr>
        <w:t>-fi</w:t>
      </w:r>
      <w:r>
        <w:rPr>
          <w:rStyle w:val="9"/>
          <w:rFonts w:ascii="Times New Roman" w:hAnsi="Times New Roman" w:eastAsia="楷体_GB2312"/>
          <w:sz w:val="21"/>
          <w:szCs w:val="21"/>
          <w:lang w:val="en-US" w:eastAsia="zh-CN"/>
        </w:rPr>
        <w:t>-</w:t>
      </w:r>
      <w:r>
        <w:rPr>
          <w:rStyle w:val="9"/>
          <w:rFonts w:hint="eastAsia" w:ascii="Times New Roman" w:hAnsi="Times New Roman" w:eastAsia="楷体_GB2312"/>
          <w:sz w:val="21"/>
          <w:szCs w:val="21"/>
          <w:lang w:val="en-US" w:eastAsia="zh-CN"/>
        </w:rPr>
        <w:t>pir</w:t>
      </w:r>
      <w:r>
        <w:rPr>
          <w:rStyle w:val="9"/>
          <w:rFonts w:ascii="Times New Roman" w:hAnsi="Times New Roman" w:eastAsia="楷体_GB2312"/>
          <w:sz w:val="21"/>
          <w:szCs w:val="21"/>
          <w:lang w:val="en-US" w:eastAsia="zh-CN"/>
        </w:rPr>
        <w:t>-2007-09-01.xsd</w:t>
      </w:r>
      <w:r>
        <w:rPr>
          <w:rStyle w:val="11"/>
          <w:rFonts w:ascii="Times New Roman" w:hAnsi="Times New Roman" w:eastAsia="楷体_GB2312"/>
          <w:color w:val="000000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b/>
        </w:rPr>
      </w:pPr>
    </w:p>
    <w:p>
      <w:pPr>
        <w:widowControl/>
        <w:snapToGrid w:val="0"/>
        <w:spacing w:line="360" w:lineRule="auto"/>
        <w:rPr>
          <w:b/>
        </w:rPr>
      </w:pPr>
      <w:r>
        <w:rPr>
          <w:b/>
        </w:rPr>
        <w:t>业务规则二：必填元素</w:t>
      </w:r>
    </w:p>
    <w:p>
      <w:pPr>
        <w:ind w:left="420" w:firstLine="420"/>
        <w:rPr>
          <w:rFonts w:eastAsia="楷体_GB2312"/>
          <w:szCs w:val="21"/>
        </w:rPr>
      </w:pPr>
      <w:r>
        <w:rPr>
          <w:rFonts w:eastAsia="楷体_GB2312"/>
          <w:szCs w:val="21"/>
        </w:rPr>
        <w:t>条件：</w:t>
      </w:r>
      <w:r>
        <w:rPr>
          <w:rFonts w:eastAsia="楷体_GB2312"/>
          <w:szCs w:val="21"/>
        </w:rPr>
        <w:tab/>
      </w:r>
      <w:r>
        <w:rPr>
          <w:rFonts w:eastAsia="楷体_GB2312"/>
          <w:szCs w:val="21"/>
        </w:rPr>
        <w:t>全部</w:t>
      </w:r>
    </w:p>
    <w:p>
      <w:pPr>
        <w:ind w:left="420" w:firstLine="420"/>
        <w:rPr>
          <w:rFonts w:eastAsia="楷体_GB2312"/>
          <w:szCs w:val="21"/>
        </w:rPr>
      </w:pPr>
      <w:r>
        <w:rPr>
          <w:rFonts w:eastAsia="楷体_GB2312"/>
          <w:szCs w:val="21"/>
        </w:rPr>
        <w:t>验证：</w:t>
      </w:r>
      <w:r>
        <w:rPr>
          <w:rFonts w:eastAsia="楷体_GB2312"/>
          <w:szCs w:val="21"/>
        </w:rPr>
        <w:tab/>
      </w:r>
      <w:r>
        <w:rPr>
          <w:rFonts w:eastAsia="楷体_GB2312"/>
          <w:szCs w:val="21"/>
        </w:rPr>
        <w:t>如下元素为必填元素</w:t>
      </w:r>
    </w:p>
    <w:p>
      <w:pPr>
        <w:rPr>
          <w:rFonts w:eastAsia="楷体_GB2312"/>
          <w:szCs w:val="21"/>
        </w:rPr>
      </w:pPr>
      <w:r>
        <w:rPr>
          <w:rFonts w:hint="eastAsia" w:eastAsia="楷体_GB2312"/>
          <w:szCs w:val="21"/>
        </w:rPr>
        <w:t xml:space="preserve">        </w:t>
      </w:r>
      <w:r>
        <w:rPr>
          <w:rFonts w:eastAsia="楷体_GB2312"/>
          <w:szCs w:val="21"/>
        </w:rPr>
        <w:t>公告标识（1757）、公告送出日期（0003）、</w:t>
      </w:r>
      <w:r>
        <w:rPr>
          <w:rFonts w:hint="eastAsia" w:eastAsia="楷体_GB2312"/>
          <w:szCs w:val="21"/>
        </w:rPr>
        <w:t>公告编制日期（3527）、</w:t>
      </w:r>
      <w:r>
        <w:rPr>
          <w:rFonts w:eastAsia="楷体_GB2312"/>
          <w:szCs w:val="21"/>
        </w:rPr>
        <w:t>基金名称（0009）、基金简称（0011）、</w:t>
      </w:r>
      <w:r>
        <w:rPr>
          <w:rFonts w:hint="eastAsia" w:eastAsia="楷体_GB2312"/>
          <w:szCs w:val="21"/>
        </w:rPr>
        <w:t>基金主代码</w:t>
      </w:r>
      <w:r>
        <w:rPr>
          <w:rFonts w:eastAsia="楷体_GB2312"/>
          <w:szCs w:val="21"/>
        </w:rPr>
        <w:t>（0012）、信息披露义务人代码（1758）、基金公告信息分类编码（1759），公告名称（0002），</w:t>
      </w:r>
      <w:r>
        <w:rPr>
          <w:rFonts w:hint="eastAsia" w:eastAsia="楷体_GB2312"/>
          <w:color w:val="000000"/>
          <w:szCs w:val="21"/>
        </w:rPr>
        <w:t>基金类型（3344），</w:t>
      </w:r>
      <w:r>
        <w:rPr>
          <w:rFonts w:eastAsia="楷体_GB2312"/>
          <w:color w:val="000000"/>
          <w:szCs w:val="21"/>
        </w:rPr>
        <w:t>基金运作方式（0017）</w:t>
      </w:r>
      <w:r>
        <w:rPr>
          <w:rFonts w:hint="eastAsia" w:eastAsia="楷体_GB2312"/>
          <w:color w:val="000000"/>
          <w:szCs w:val="21"/>
        </w:rPr>
        <w:t>，开放频率（</w:t>
      </w:r>
      <w:r>
        <w:rPr>
          <w:rFonts w:eastAsia="楷体_GB2312"/>
          <w:color w:val="000000"/>
          <w:szCs w:val="21"/>
        </w:rPr>
        <w:t>3473</w:t>
      </w:r>
      <w:r>
        <w:rPr>
          <w:rFonts w:hint="eastAsia" w:eastAsia="楷体_GB2312"/>
          <w:color w:val="000000"/>
          <w:szCs w:val="21"/>
        </w:rPr>
        <w:t>），基金经理（0556），证券从业日期（</w:t>
      </w:r>
      <w:r>
        <w:rPr>
          <w:rFonts w:eastAsia="楷体_GB2312"/>
          <w:color w:val="000000"/>
          <w:szCs w:val="21"/>
        </w:rPr>
        <w:t>2543</w:t>
      </w:r>
      <w:r>
        <w:rPr>
          <w:rFonts w:hint="eastAsia" w:eastAsia="楷体_GB2312"/>
          <w:color w:val="000000"/>
          <w:szCs w:val="21"/>
        </w:rPr>
        <w:t>），基金托管人（0213），</w:t>
      </w:r>
      <w:r>
        <w:rPr>
          <w:rFonts w:eastAsia="楷体_GB2312"/>
          <w:szCs w:val="21"/>
        </w:rPr>
        <w:t>是否分级（1756），是否</w:t>
      </w:r>
      <w:r>
        <w:rPr>
          <w:rFonts w:hint="eastAsia" w:eastAsia="楷体_GB2312"/>
          <w:szCs w:val="21"/>
        </w:rPr>
        <w:t>为</w:t>
      </w:r>
      <w:r>
        <w:rPr>
          <w:rFonts w:eastAsia="楷体_GB2312"/>
          <w:szCs w:val="21"/>
        </w:rPr>
        <w:t>建仓期</w:t>
      </w:r>
      <w:r>
        <w:rPr>
          <w:rFonts w:eastAsia="楷体_GB2312"/>
          <w:color w:val="000000"/>
          <w:szCs w:val="21"/>
        </w:rPr>
        <w:t>（</w:t>
      </w:r>
      <w:r>
        <w:rPr>
          <w:rFonts w:eastAsia="楷体_GB2312"/>
          <w:szCs w:val="21"/>
        </w:rPr>
        <w:t>3538</w:t>
      </w:r>
      <w:r>
        <w:rPr>
          <w:rFonts w:eastAsia="楷体_GB2312"/>
          <w:color w:val="000000"/>
          <w:szCs w:val="21"/>
        </w:rPr>
        <w:t>）</w:t>
      </w:r>
      <w:r>
        <w:rPr>
          <w:rFonts w:eastAsia="楷体_GB2312"/>
          <w:szCs w:val="21"/>
        </w:rPr>
        <w:t>不能为空</w:t>
      </w:r>
    </w:p>
    <w:p>
      <w:pPr>
        <w:rPr>
          <w:rFonts w:eastAsia="楷体_GB2312"/>
          <w:szCs w:val="21"/>
        </w:rPr>
      </w:pPr>
      <w:r>
        <w:rPr>
          <w:rFonts w:hint="eastAsia" w:eastAsia="楷体_GB2312"/>
          <w:szCs w:val="21"/>
        </w:rPr>
        <w:t xml:space="preserve">        数据有效性：</w:t>
      </w:r>
    </w:p>
    <w:p>
      <w:pPr>
        <w:rPr>
          <w:rFonts w:eastAsia="楷体_GB2312"/>
          <w:szCs w:val="21"/>
        </w:rPr>
      </w:pPr>
      <w:r>
        <w:rPr>
          <w:rFonts w:hint="eastAsia" w:eastAsia="楷体_GB2312"/>
          <w:szCs w:val="21"/>
        </w:rPr>
        <w:t xml:space="preserve">        “</w:t>
      </w:r>
      <w:r>
        <w:rPr>
          <w:rFonts w:eastAsia="楷体_GB2312"/>
          <w:szCs w:val="21"/>
        </w:rPr>
        <w:t>基金公告信息分类编码（1759）</w:t>
      </w:r>
      <w:r>
        <w:rPr>
          <w:rFonts w:hint="eastAsia" w:eastAsia="楷体_GB2312"/>
          <w:szCs w:val="21"/>
        </w:rPr>
        <w:t>”有效值为：FA010070、FA010080（更新）</w:t>
      </w:r>
    </w:p>
    <w:p>
      <w:pPr>
        <w:ind w:left="420" w:firstLine="420"/>
        <w:rPr>
          <w:rFonts w:eastAsia="楷体_GB2312"/>
          <w:szCs w:val="21"/>
        </w:rPr>
      </w:pPr>
      <w:r>
        <w:rPr>
          <w:rFonts w:hint="eastAsia" w:eastAsia="楷体_GB2312"/>
          <w:szCs w:val="21"/>
        </w:rPr>
        <w:t>“</w:t>
      </w:r>
      <w:r>
        <w:rPr>
          <w:rFonts w:eastAsia="楷体_GB2312"/>
          <w:szCs w:val="21"/>
        </w:rPr>
        <w:t>是否分级（1756）</w:t>
      </w:r>
      <w:r>
        <w:rPr>
          <w:rFonts w:hint="eastAsia" w:eastAsia="楷体_GB2312"/>
          <w:szCs w:val="21"/>
        </w:rPr>
        <w:t>”</w:t>
      </w:r>
      <w:r>
        <w:rPr>
          <w:rFonts w:eastAsia="楷体_GB2312"/>
          <w:szCs w:val="21"/>
        </w:rPr>
        <w:t>的有效值为：是，否</w:t>
      </w:r>
    </w:p>
    <w:p>
      <w:pPr>
        <w:ind w:left="420" w:firstLine="420"/>
        <w:rPr>
          <w:rFonts w:eastAsia="楷体_GB2312"/>
          <w:szCs w:val="21"/>
        </w:rPr>
      </w:pPr>
      <w:r>
        <w:rPr>
          <w:rFonts w:hint="eastAsia" w:eastAsia="楷体_GB2312"/>
          <w:szCs w:val="21"/>
        </w:rPr>
        <w:t>“</w:t>
      </w:r>
      <w:r>
        <w:rPr>
          <w:rFonts w:eastAsia="楷体_GB2312"/>
          <w:szCs w:val="21"/>
        </w:rPr>
        <w:t>是否为建仓期（3538）</w:t>
      </w:r>
      <w:r>
        <w:rPr>
          <w:rFonts w:hint="eastAsia" w:eastAsia="楷体_GB2312"/>
          <w:szCs w:val="21"/>
        </w:rPr>
        <w:t>”</w:t>
      </w:r>
      <w:r>
        <w:rPr>
          <w:rFonts w:eastAsia="楷体_GB2312"/>
          <w:szCs w:val="21"/>
        </w:rPr>
        <w:t>的有效值为：是，否</w:t>
      </w:r>
    </w:p>
    <w:p>
      <w:pPr>
        <w:widowControl/>
        <w:snapToGrid w:val="0"/>
        <w:spacing w:line="360" w:lineRule="auto"/>
        <w:rPr>
          <w:rFonts w:eastAsia="楷体_GB2312"/>
          <w:szCs w:val="21"/>
        </w:rPr>
      </w:pPr>
      <w:r>
        <w:rPr>
          <w:rFonts w:hint="eastAsia" w:eastAsia="楷体_GB2312"/>
          <w:color w:val="000000"/>
          <w:szCs w:val="21"/>
        </w:rPr>
        <w:t xml:space="preserve">        “基金类型（3344）”</w:t>
      </w:r>
      <w:r>
        <w:rPr>
          <w:rFonts w:eastAsia="楷体_GB2312"/>
          <w:szCs w:val="21"/>
        </w:rPr>
        <w:t>的有效值为：股票型、混合型、债券型、货币市场基金、基金中基金、其他类型</w:t>
      </w:r>
    </w:p>
    <w:p>
      <w:pPr>
        <w:rPr>
          <w:rFonts w:eastAsia="楷体_GB2312"/>
          <w:color w:val="000000"/>
          <w:szCs w:val="21"/>
        </w:rPr>
      </w:pPr>
      <w:r>
        <w:rPr>
          <w:rFonts w:hint="eastAsia" w:eastAsia="楷体_GB2312"/>
          <w:szCs w:val="21"/>
        </w:rPr>
        <w:t xml:space="preserve">         条件：是否处于建仓期</w:t>
      </w:r>
      <w:r>
        <w:rPr>
          <w:rFonts w:eastAsia="楷体_GB2312"/>
          <w:szCs w:val="21"/>
        </w:rPr>
        <w:t>（3538）</w:t>
      </w:r>
      <w:r>
        <w:rPr>
          <w:rFonts w:hint="eastAsia" w:eastAsia="楷体_GB2312"/>
          <w:szCs w:val="21"/>
        </w:rPr>
        <w:t>：否</w:t>
      </w:r>
      <w:r>
        <w:rPr>
          <w:rFonts w:hint="eastAsia" w:eastAsia="楷体_GB2312"/>
          <w:color w:val="000000"/>
          <w:szCs w:val="21"/>
        </w:rPr>
        <w:t xml:space="preserve">         </w:t>
      </w:r>
    </w:p>
    <w:p>
      <w:pPr>
        <w:rPr>
          <w:rFonts w:eastAsia="楷体_GB2312"/>
          <w:color w:val="000000"/>
          <w:szCs w:val="21"/>
        </w:rPr>
      </w:pPr>
      <w:r>
        <w:rPr>
          <w:rFonts w:hint="eastAsia" w:eastAsia="楷体_GB2312"/>
          <w:color w:val="000000"/>
          <w:szCs w:val="21"/>
        </w:rPr>
        <w:t xml:space="preserve">         </w:t>
      </w:r>
      <w:r>
        <w:rPr>
          <w:rFonts w:eastAsia="楷体_GB2312"/>
          <w:color w:val="000000"/>
          <w:szCs w:val="21"/>
        </w:rPr>
        <w:t>验证：如下元素数据为必填元素</w:t>
      </w:r>
    </w:p>
    <w:p>
      <w:pPr>
        <w:rPr>
          <w:rFonts w:eastAsia="楷体_GB2312"/>
          <w:color w:val="FF0000"/>
          <w:szCs w:val="21"/>
        </w:rPr>
      </w:pPr>
      <w:r>
        <w:rPr>
          <w:rFonts w:hint="eastAsia" w:eastAsia="楷体_GB2312"/>
          <w:color w:val="FF0000"/>
          <w:szCs w:val="21"/>
        </w:rPr>
        <w:t xml:space="preserve">       </w:t>
      </w:r>
      <w:r>
        <w:rPr>
          <w:rFonts w:hint="eastAsia" w:eastAsia="楷体_GB2312"/>
          <w:szCs w:val="21"/>
        </w:rPr>
        <w:t xml:space="preserve">  基金合同生效日</w:t>
      </w:r>
      <w:r>
        <w:rPr>
          <w:rFonts w:eastAsia="楷体_GB2312"/>
          <w:szCs w:val="21"/>
        </w:rPr>
        <w:t>(0018)</w:t>
      </w:r>
    </w:p>
    <w:p>
      <w:pPr>
        <w:rPr>
          <w:rFonts w:eastAsia="楷体_GB2312"/>
          <w:color w:val="000000"/>
          <w:szCs w:val="21"/>
        </w:rPr>
      </w:pPr>
    </w:p>
    <w:p>
      <w:pPr>
        <w:rPr>
          <w:rFonts w:ascii="方正仿宋简体" w:hAnsi="方正仿宋简体" w:cs="方正仿宋简体"/>
          <w:b/>
          <w:bCs/>
          <w:iCs/>
          <w:sz w:val="24"/>
          <w:szCs w:val="24"/>
        </w:rPr>
      </w:pPr>
      <w:r>
        <w:rPr>
          <w:rFonts w:hint="eastAsia" w:ascii="方正仿宋简体" w:hAnsi="方正仿宋简体" w:cs="方正仿宋简体"/>
          <w:b/>
          <w:bCs/>
          <w:iCs/>
          <w:sz w:val="24"/>
          <w:szCs w:val="24"/>
        </w:rPr>
        <w:t>业务规则三：基金交易代码</w:t>
      </w:r>
    </w:p>
    <w:p>
      <w:p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条件：</w:t>
      </w:r>
      <w:r>
        <w:rPr>
          <w:rFonts w:eastAsia="楷体_GB2312"/>
          <w:color w:val="000000"/>
          <w:szCs w:val="21"/>
        </w:rPr>
        <w:tab/>
      </w:r>
      <w:r>
        <w:rPr>
          <w:rFonts w:eastAsia="楷体_GB2312"/>
          <w:color w:val="000000"/>
          <w:szCs w:val="21"/>
        </w:rPr>
        <w:t>全部</w:t>
      </w:r>
    </w:p>
    <w:p>
      <w:pPr>
        <w:rPr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验证：</w:t>
      </w:r>
    </w:p>
    <w:p>
      <w:pPr>
        <w:rPr>
          <w:ins w:id="0" w:author="zhouyt" w:date="2024-03-13T14:19:20Z"/>
          <w:rFonts w:eastAsia="楷体_GB2312"/>
          <w:color w:val="000000"/>
          <w:szCs w:val="21"/>
        </w:rPr>
      </w:pPr>
      <w:r>
        <w:rPr>
          <w:rFonts w:eastAsia="楷体_GB2312"/>
          <w:color w:val="000000"/>
          <w:szCs w:val="21"/>
        </w:rPr>
        <w:t>基金交易代码（0012）必须有且为六位数字，前端交易代码（0014）、后端交易代码（0015）</w:t>
      </w:r>
      <w:r>
        <w:rPr>
          <w:rFonts w:hint="eastAsia" w:eastAsia="楷体_GB2312"/>
          <w:color w:val="000000"/>
          <w:szCs w:val="21"/>
        </w:rPr>
        <w:t>、</w:t>
      </w:r>
      <w:r>
        <w:rPr>
          <w:rFonts w:eastAsia="楷体_GB2312"/>
          <w:color w:val="000000"/>
          <w:szCs w:val="21"/>
        </w:rPr>
        <w:t>若有必须为六位数字。</w:t>
      </w:r>
    </w:p>
    <w:p>
      <w:pPr>
        <w:rPr>
          <w:ins w:id="1" w:author="zhouyt" w:date="2024-03-13T14:18:04Z"/>
          <w:rFonts w:hint="eastAsia" w:eastAsia="楷体_GB2312"/>
          <w:color w:val="000000"/>
          <w:szCs w:val="21"/>
          <w:rPrChange w:id="2" w:author="zhouyt" w:date="2024-03-13T14:19:17Z">
            <w:rPr>
              <w:ins w:id="3" w:author="zhouyt" w:date="2024-03-13T14:18:04Z"/>
              <w:rFonts w:eastAsia="楷体_GB2312"/>
              <w:color w:val="000000"/>
              <w:szCs w:val="21"/>
            </w:rPr>
          </w:rPrChange>
        </w:rPr>
      </w:pPr>
    </w:p>
    <w:p>
      <w:pPr>
        <w:rPr>
          <w:ins w:id="4" w:author="zhouyt" w:date="2024-03-13T14:18:13Z"/>
          <w:rFonts w:hint="eastAsia" w:ascii="方正仿宋简体" w:hAnsi="方正仿宋简体" w:cs="方正仿宋简体" w:eastAsiaTheme="minorEastAsia"/>
          <w:b/>
          <w:bCs/>
          <w:iCs/>
          <w:sz w:val="24"/>
          <w:szCs w:val="24"/>
          <w:lang w:eastAsia="zh-CN"/>
          <w:rPrChange w:id="5" w:author="zhouyt" w:date="2024-03-13T14:19:17Z">
            <w:rPr>
              <w:ins w:id="6" w:author="zhouyt" w:date="2024-03-13T14:18:13Z"/>
              <w:rFonts w:hint="eastAsia" w:eastAsia="楷体_GB2312"/>
              <w:color w:val="000000"/>
              <w:szCs w:val="21"/>
              <w:lang w:eastAsia="zh-CN"/>
            </w:rPr>
          </w:rPrChange>
        </w:rPr>
      </w:pPr>
      <w:ins w:id="7" w:author="zhouyt" w:date="2024-03-13T14:18:05Z">
        <w:r>
          <w:rPr>
            <w:rFonts w:hint="eastAsia" w:ascii="方正仿宋简体" w:hAnsi="方正仿宋简体" w:cs="方正仿宋简体" w:eastAsiaTheme="minorEastAsia"/>
            <w:b/>
            <w:bCs/>
            <w:iCs/>
            <w:sz w:val="24"/>
            <w:szCs w:val="24"/>
            <w:lang w:eastAsia="zh-CN"/>
            <w:rPrChange w:id="8" w:author="zhouyt" w:date="2024-03-13T14:19:17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业务</w:t>
        </w:r>
      </w:ins>
      <w:ins w:id="10" w:author="zhouyt" w:date="2024-03-13T14:18:06Z">
        <w:r>
          <w:rPr>
            <w:rFonts w:hint="eastAsia" w:ascii="方正仿宋简体" w:hAnsi="方正仿宋简体" w:cs="方正仿宋简体" w:eastAsiaTheme="minorEastAsia"/>
            <w:b/>
            <w:bCs/>
            <w:iCs/>
            <w:sz w:val="24"/>
            <w:szCs w:val="24"/>
            <w:lang w:eastAsia="zh-CN"/>
            <w:rPrChange w:id="11" w:author="zhouyt" w:date="2024-03-13T14:19:17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规则</w:t>
        </w:r>
      </w:ins>
      <w:ins w:id="13" w:author="zhouyt" w:date="2024-03-13T14:18:07Z">
        <w:r>
          <w:rPr>
            <w:rFonts w:hint="eastAsia" w:ascii="方正仿宋简体" w:hAnsi="方正仿宋简体" w:cs="方正仿宋简体" w:eastAsiaTheme="minorEastAsia"/>
            <w:b/>
            <w:bCs/>
            <w:iCs/>
            <w:sz w:val="24"/>
            <w:szCs w:val="24"/>
            <w:lang w:eastAsia="zh-CN"/>
            <w:rPrChange w:id="14" w:author="zhouyt" w:date="2024-03-13T14:19:17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四：</w:t>
        </w:r>
      </w:ins>
      <w:ins w:id="16" w:author="zhouyt" w:date="2024-03-13T14:18:12Z">
        <w:r>
          <w:rPr>
            <w:rFonts w:hint="eastAsia" w:ascii="方正仿宋简体" w:hAnsi="方正仿宋简体" w:cs="方正仿宋简体" w:eastAsiaTheme="minorEastAsia"/>
            <w:b/>
            <w:bCs/>
            <w:iCs/>
            <w:sz w:val="24"/>
            <w:szCs w:val="24"/>
            <w:lang w:eastAsia="zh-CN"/>
            <w:rPrChange w:id="17" w:author="zhouyt" w:date="2024-03-13T14:19:17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数据有效性验证</w:t>
        </w:r>
      </w:ins>
    </w:p>
    <w:p>
      <w:pPr>
        <w:ind w:firstLine="400" w:firstLineChars="200"/>
        <w:rPr>
          <w:ins w:id="20" w:author="zhouyt" w:date="2024-03-13T14:18:40Z"/>
          <w:rFonts w:hint="default" w:eastAsia="楷体_GB2312"/>
          <w:color w:val="000000"/>
          <w:szCs w:val="21"/>
          <w:lang w:eastAsia="zh-CN"/>
          <w:rPrChange w:id="21" w:author="zhouyt" w:date="2024-03-13T14:19:25Z">
            <w:rPr>
              <w:ins w:id="22" w:author="zhouyt" w:date="2024-03-13T14:18:40Z"/>
              <w:rFonts w:hint="eastAsia" w:eastAsia="楷体_GB2312"/>
              <w:color w:val="000000"/>
              <w:szCs w:val="21"/>
              <w:lang w:eastAsia="zh-CN"/>
            </w:rPr>
          </w:rPrChange>
        </w:rPr>
        <w:pPrChange w:id="19" w:author="zhouyt" w:date="2024-03-13T14:19:27Z">
          <w:pPr/>
        </w:pPrChange>
      </w:pPr>
      <w:ins w:id="23" w:author="zhouyt" w:date="2024-03-13T14:18:15Z">
        <w:r>
          <w:rPr>
            <w:rFonts w:hint="default" w:eastAsia="楷体_GB2312"/>
            <w:color w:val="000000"/>
            <w:szCs w:val="21"/>
            <w:lang w:eastAsia="zh-CN"/>
            <w:rPrChange w:id="24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“</w:t>
        </w:r>
      </w:ins>
      <w:ins w:id="26" w:author="zhouyt" w:date="2024-03-13T14:18:16Z">
        <w:r>
          <w:rPr>
            <w:rFonts w:hint="default" w:eastAsia="楷体_GB2312"/>
            <w:color w:val="000000"/>
            <w:szCs w:val="21"/>
            <w:lang w:eastAsia="zh-CN"/>
            <w:rPrChange w:id="27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基金管理费的收取方包含基金管理人</w:t>
        </w:r>
      </w:ins>
      <w:ins w:id="29" w:author="zhouyt" w:date="2024-03-13T14:18:22Z">
        <w:r>
          <w:rPr>
            <w:rFonts w:hint="default" w:eastAsia="楷体_GB2312"/>
            <w:color w:val="000000"/>
            <w:szCs w:val="21"/>
            <w:lang w:eastAsia="zh-CN"/>
            <w:rPrChange w:id="30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（</w:t>
        </w:r>
      </w:ins>
      <w:ins w:id="32" w:author="zhouyt" w:date="2024-03-13T14:18:27Z">
        <w:r>
          <w:rPr>
            <w:rFonts w:hint="default" w:eastAsia="楷体_GB2312"/>
            <w:color w:val="000000"/>
            <w:szCs w:val="21"/>
            <w:lang w:val="en-US" w:eastAsia="zh-CN"/>
            <w:rPrChange w:id="33" w:author="zhouyt" w:date="2024-03-13T14:19:25Z">
              <w:rPr>
                <w:rFonts w:hint="eastAsia" w:eastAsia="楷体_GB2312"/>
                <w:color w:val="000000"/>
                <w:szCs w:val="21"/>
                <w:lang w:val="en-US" w:eastAsia="zh-CN"/>
              </w:rPr>
            </w:rPrChange>
          </w:rPr>
          <w:t>683</w:t>
        </w:r>
      </w:ins>
      <w:ins w:id="35" w:author="zhouyt" w:date="2024-03-13T14:18:28Z">
        <w:r>
          <w:rPr>
            <w:rFonts w:hint="default" w:eastAsia="楷体_GB2312"/>
            <w:color w:val="000000"/>
            <w:szCs w:val="21"/>
            <w:lang w:val="en-US" w:eastAsia="zh-CN"/>
            <w:rPrChange w:id="36" w:author="zhouyt" w:date="2024-03-13T14:19:25Z">
              <w:rPr>
                <w:rFonts w:hint="eastAsia" w:eastAsia="楷体_GB2312"/>
                <w:color w:val="000000"/>
                <w:szCs w:val="21"/>
                <w:lang w:val="en-US" w:eastAsia="zh-CN"/>
              </w:rPr>
            </w:rPrChange>
          </w:rPr>
          <w:t>6</w:t>
        </w:r>
      </w:ins>
      <w:ins w:id="38" w:author="zhouyt" w:date="2024-03-13T14:18:22Z">
        <w:r>
          <w:rPr>
            <w:rFonts w:hint="default" w:eastAsia="楷体_GB2312"/>
            <w:color w:val="000000"/>
            <w:szCs w:val="21"/>
            <w:lang w:eastAsia="zh-CN"/>
            <w:rPrChange w:id="39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）</w:t>
        </w:r>
      </w:ins>
      <w:ins w:id="41" w:author="zhouyt" w:date="2024-03-13T14:18:15Z">
        <w:r>
          <w:rPr>
            <w:rFonts w:hint="default" w:eastAsia="楷体_GB2312"/>
            <w:color w:val="000000"/>
            <w:szCs w:val="21"/>
            <w:lang w:eastAsia="zh-CN"/>
            <w:rPrChange w:id="42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”</w:t>
        </w:r>
      </w:ins>
      <w:ins w:id="44" w:author="zhouyt" w:date="2024-03-13T14:18:20Z">
        <w:r>
          <w:rPr>
            <w:rFonts w:hint="default" w:eastAsia="楷体_GB2312"/>
            <w:color w:val="000000"/>
            <w:szCs w:val="21"/>
            <w:lang w:eastAsia="zh-CN"/>
            <w:rPrChange w:id="45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有效值</w:t>
        </w:r>
      </w:ins>
      <w:ins w:id="47" w:author="zhouyt" w:date="2024-03-13T14:18:32Z">
        <w:r>
          <w:rPr>
            <w:rFonts w:hint="default" w:eastAsia="楷体_GB2312"/>
            <w:color w:val="000000"/>
            <w:szCs w:val="21"/>
            <w:lang w:eastAsia="zh-CN"/>
            <w:rPrChange w:id="48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为：</w:t>
        </w:r>
      </w:ins>
      <w:ins w:id="50" w:author="zhouyt" w:date="2024-03-13T14:18:34Z">
        <w:r>
          <w:rPr>
            <w:rFonts w:hint="default" w:eastAsia="楷体_GB2312"/>
            <w:color w:val="000000"/>
            <w:szCs w:val="21"/>
            <w:lang w:eastAsia="zh-CN"/>
            <w:rPrChange w:id="51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是，</w:t>
        </w:r>
      </w:ins>
      <w:ins w:id="53" w:author="zhouyt" w:date="2024-03-13T14:18:35Z">
        <w:r>
          <w:rPr>
            <w:rFonts w:hint="default" w:eastAsia="楷体_GB2312"/>
            <w:color w:val="000000"/>
            <w:szCs w:val="21"/>
            <w:lang w:eastAsia="zh-CN"/>
            <w:rPrChange w:id="54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否</w:t>
        </w:r>
      </w:ins>
    </w:p>
    <w:p>
      <w:pPr>
        <w:ind w:firstLine="400" w:firstLineChars="200"/>
        <w:rPr>
          <w:ins w:id="57" w:author="zhouyt" w:date="2024-03-13T14:18:40Z"/>
          <w:rFonts w:hint="default" w:eastAsia="楷体_GB2312"/>
          <w:color w:val="000000"/>
          <w:szCs w:val="21"/>
          <w:lang w:eastAsia="zh-CN"/>
          <w:rPrChange w:id="58" w:author="zhouyt" w:date="2024-03-13T14:19:25Z">
            <w:rPr>
              <w:ins w:id="59" w:author="zhouyt" w:date="2024-03-13T14:18:40Z"/>
              <w:rFonts w:hint="eastAsia" w:eastAsia="楷体_GB2312"/>
              <w:color w:val="000000"/>
              <w:szCs w:val="21"/>
              <w:lang w:eastAsia="zh-CN"/>
            </w:rPr>
          </w:rPrChange>
        </w:rPr>
        <w:pPrChange w:id="56" w:author="zhouyt" w:date="2024-03-13T14:19:30Z">
          <w:pPr/>
        </w:pPrChange>
      </w:pPr>
      <w:ins w:id="60" w:author="zhouyt" w:date="2024-03-13T14:18:40Z">
        <w:r>
          <w:rPr>
            <w:rFonts w:hint="default" w:eastAsia="楷体_GB2312"/>
            <w:color w:val="000000"/>
            <w:szCs w:val="21"/>
            <w:lang w:eastAsia="zh-CN"/>
            <w:rPrChange w:id="61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“基金管理费的收取方包含</w:t>
        </w:r>
      </w:ins>
      <w:ins w:id="63" w:author="zhouyt" w:date="2024-03-13T14:18:51Z">
        <w:r>
          <w:rPr>
            <w:rFonts w:hint="default" w:eastAsia="楷体_GB2312"/>
            <w:color w:val="000000"/>
            <w:szCs w:val="21"/>
            <w:lang w:eastAsia="zh-CN"/>
            <w:rPrChange w:id="64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销售</w:t>
        </w:r>
      </w:ins>
      <w:ins w:id="66" w:author="zhouyt" w:date="2024-03-13T14:18:52Z">
        <w:r>
          <w:rPr>
            <w:rFonts w:hint="default" w:eastAsia="楷体_GB2312"/>
            <w:color w:val="000000"/>
            <w:szCs w:val="21"/>
            <w:lang w:eastAsia="zh-CN"/>
            <w:rPrChange w:id="67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机构</w:t>
        </w:r>
      </w:ins>
      <w:ins w:id="69" w:author="zhouyt" w:date="2024-03-13T14:18:40Z">
        <w:r>
          <w:rPr>
            <w:rFonts w:hint="default" w:eastAsia="楷体_GB2312"/>
            <w:color w:val="000000"/>
            <w:szCs w:val="21"/>
            <w:lang w:eastAsia="zh-CN"/>
            <w:rPrChange w:id="70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（</w:t>
        </w:r>
      </w:ins>
      <w:ins w:id="72" w:author="zhouyt" w:date="2024-03-13T14:18:40Z">
        <w:r>
          <w:rPr>
            <w:rFonts w:hint="default" w:eastAsia="楷体_GB2312"/>
            <w:color w:val="000000"/>
            <w:szCs w:val="21"/>
            <w:lang w:val="en-US" w:eastAsia="zh-CN"/>
            <w:rPrChange w:id="73" w:author="zhouyt" w:date="2024-03-13T14:19:25Z">
              <w:rPr>
                <w:rFonts w:hint="eastAsia" w:eastAsia="楷体_GB2312"/>
                <w:color w:val="000000"/>
                <w:szCs w:val="21"/>
                <w:lang w:val="en-US" w:eastAsia="zh-CN"/>
              </w:rPr>
            </w:rPrChange>
          </w:rPr>
          <w:t>683</w:t>
        </w:r>
      </w:ins>
      <w:ins w:id="75" w:author="zhouyt" w:date="2024-03-13T14:18:54Z">
        <w:r>
          <w:rPr>
            <w:rFonts w:hint="default" w:eastAsia="楷体_GB2312"/>
            <w:color w:val="000000"/>
            <w:szCs w:val="21"/>
            <w:lang w:val="en-US" w:eastAsia="zh-CN"/>
            <w:rPrChange w:id="76" w:author="zhouyt" w:date="2024-03-13T14:19:25Z">
              <w:rPr>
                <w:rFonts w:hint="eastAsia" w:eastAsia="楷体_GB2312"/>
                <w:color w:val="000000"/>
                <w:szCs w:val="21"/>
                <w:lang w:val="en-US" w:eastAsia="zh-CN"/>
              </w:rPr>
            </w:rPrChange>
          </w:rPr>
          <w:t>7</w:t>
        </w:r>
      </w:ins>
      <w:ins w:id="78" w:author="zhouyt" w:date="2024-03-13T14:18:40Z">
        <w:r>
          <w:rPr>
            <w:rFonts w:hint="default" w:eastAsia="楷体_GB2312"/>
            <w:color w:val="000000"/>
            <w:szCs w:val="21"/>
            <w:lang w:eastAsia="zh-CN"/>
            <w:rPrChange w:id="79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）”有效值为：是，否</w:t>
        </w:r>
      </w:ins>
    </w:p>
    <w:p>
      <w:pPr>
        <w:ind w:firstLine="400" w:firstLineChars="200"/>
        <w:rPr>
          <w:ins w:id="82" w:author="zhouyt" w:date="2024-03-13T14:18:56Z"/>
          <w:rFonts w:hint="default" w:eastAsia="楷体_GB2312"/>
          <w:color w:val="000000"/>
          <w:szCs w:val="21"/>
          <w:lang w:eastAsia="zh-CN"/>
          <w:rPrChange w:id="83" w:author="zhouyt" w:date="2024-03-13T14:19:25Z">
            <w:rPr>
              <w:ins w:id="84" w:author="zhouyt" w:date="2024-03-13T14:18:56Z"/>
              <w:rFonts w:hint="eastAsia" w:eastAsia="楷体_GB2312"/>
              <w:color w:val="000000"/>
              <w:szCs w:val="21"/>
              <w:lang w:eastAsia="zh-CN"/>
            </w:rPr>
          </w:rPrChange>
        </w:rPr>
        <w:pPrChange w:id="81" w:author="zhouyt" w:date="2024-03-13T14:19:32Z">
          <w:pPr/>
        </w:pPrChange>
      </w:pPr>
      <w:ins w:id="85" w:author="zhouyt" w:date="2024-03-13T14:18:56Z">
        <w:r>
          <w:rPr>
            <w:rFonts w:hint="default" w:eastAsia="楷体_GB2312"/>
            <w:color w:val="000000"/>
            <w:szCs w:val="21"/>
            <w:lang w:eastAsia="zh-CN"/>
            <w:rPrChange w:id="86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“基金管理费的收取方包含</w:t>
        </w:r>
      </w:ins>
      <w:ins w:id="88" w:author="zhouyt" w:date="2024-03-13T14:19:02Z">
        <w:r>
          <w:rPr>
            <w:rFonts w:hint="default" w:eastAsia="楷体_GB2312"/>
            <w:color w:val="000000"/>
            <w:szCs w:val="21"/>
            <w:lang w:eastAsia="zh-CN"/>
            <w:rPrChange w:id="89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投资</w:t>
        </w:r>
      </w:ins>
      <w:ins w:id="91" w:author="zhouyt" w:date="2024-03-13T14:19:03Z">
        <w:r>
          <w:rPr>
            <w:rFonts w:hint="default" w:eastAsia="楷体_GB2312"/>
            <w:color w:val="000000"/>
            <w:szCs w:val="21"/>
            <w:lang w:eastAsia="zh-CN"/>
            <w:rPrChange w:id="92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顾问</w:t>
        </w:r>
      </w:ins>
      <w:ins w:id="94" w:author="zhouyt" w:date="2024-03-13T14:19:04Z">
        <w:r>
          <w:rPr>
            <w:rFonts w:hint="default" w:eastAsia="楷体_GB2312"/>
            <w:color w:val="000000"/>
            <w:szCs w:val="21"/>
            <w:lang w:eastAsia="zh-CN"/>
            <w:rPrChange w:id="95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机构</w:t>
        </w:r>
      </w:ins>
      <w:ins w:id="97" w:author="zhouyt" w:date="2024-03-13T14:18:56Z">
        <w:r>
          <w:rPr>
            <w:rFonts w:hint="default" w:eastAsia="楷体_GB2312"/>
            <w:color w:val="000000"/>
            <w:szCs w:val="21"/>
            <w:lang w:eastAsia="zh-CN"/>
            <w:rPrChange w:id="98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（</w:t>
        </w:r>
      </w:ins>
      <w:ins w:id="100" w:author="zhouyt" w:date="2024-03-13T14:18:56Z">
        <w:r>
          <w:rPr>
            <w:rFonts w:hint="default" w:eastAsia="楷体_GB2312"/>
            <w:color w:val="000000"/>
            <w:szCs w:val="21"/>
            <w:lang w:val="en-US" w:eastAsia="zh-CN"/>
            <w:rPrChange w:id="101" w:author="zhouyt" w:date="2024-03-13T14:19:25Z">
              <w:rPr>
                <w:rFonts w:hint="eastAsia" w:eastAsia="楷体_GB2312"/>
                <w:color w:val="000000"/>
                <w:szCs w:val="21"/>
                <w:lang w:val="en-US" w:eastAsia="zh-CN"/>
              </w:rPr>
            </w:rPrChange>
          </w:rPr>
          <w:t>683</w:t>
        </w:r>
      </w:ins>
      <w:ins w:id="103" w:author="zhouyt" w:date="2024-03-13T14:19:06Z">
        <w:r>
          <w:rPr>
            <w:rFonts w:hint="default" w:eastAsia="楷体_GB2312"/>
            <w:color w:val="000000"/>
            <w:szCs w:val="21"/>
            <w:lang w:val="en-US" w:eastAsia="zh-CN"/>
            <w:rPrChange w:id="104" w:author="zhouyt" w:date="2024-03-13T14:19:25Z">
              <w:rPr>
                <w:rFonts w:hint="eastAsia" w:eastAsia="楷体_GB2312"/>
                <w:color w:val="000000"/>
                <w:szCs w:val="21"/>
                <w:lang w:val="en-US" w:eastAsia="zh-CN"/>
              </w:rPr>
            </w:rPrChange>
          </w:rPr>
          <w:t>8</w:t>
        </w:r>
      </w:ins>
      <w:ins w:id="106" w:author="zhouyt" w:date="2024-03-13T14:18:56Z">
        <w:r>
          <w:rPr>
            <w:rFonts w:hint="default" w:eastAsia="楷体_GB2312"/>
            <w:color w:val="000000"/>
            <w:szCs w:val="21"/>
            <w:lang w:eastAsia="zh-CN"/>
            <w:rPrChange w:id="107" w:author="zhouyt" w:date="2024-03-13T14:19:25Z">
              <w:rPr>
                <w:rFonts w:hint="eastAsia" w:eastAsia="楷体_GB2312"/>
                <w:color w:val="000000"/>
                <w:szCs w:val="21"/>
                <w:lang w:eastAsia="zh-CN"/>
              </w:rPr>
            </w:rPrChange>
          </w:rPr>
          <w:t>）”有效值为：是，否</w:t>
        </w:r>
      </w:ins>
    </w:p>
    <w:p>
      <w:pPr>
        <w:rPr>
          <w:rFonts w:hint="eastAsia" w:eastAsia="楷体_GB2312"/>
          <w:color w:val="000000"/>
          <w:szCs w:val="21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仿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houyt">
    <w15:presenceInfo w15:providerId="WPS Office" w15:userId="12893999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5Zjc5OTc2MDRlNDUyOTQzYmNkZjRmZGU0NDQ3NTUifQ=="/>
  </w:docVars>
  <w:rsids>
    <w:rsidRoot w:val="01A5734A"/>
    <w:rsid w:val="00B116F3"/>
    <w:rsid w:val="00E450BB"/>
    <w:rsid w:val="01A5734A"/>
    <w:rsid w:val="02EF4A6E"/>
    <w:rsid w:val="03EB72CA"/>
    <w:rsid w:val="0BF25F16"/>
    <w:rsid w:val="0D494CAB"/>
    <w:rsid w:val="142F224D"/>
    <w:rsid w:val="1A985E6F"/>
    <w:rsid w:val="1E2116FE"/>
    <w:rsid w:val="20185E44"/>
    <w:rsid w:val="23AB08DB"/>
    <w:rsid w:val="24DA1972"/>
    <w:rsid w:val="2619362E"/>
    <w:rsid w:val="26373642"/>
    <w:rsid w:val="268A583E"/>
    <w:rsid w:val="27CF0416"/>
    <w:rsid w:val="29144A99"/>
    <w:rsid w:val="301D2E68"/>
    <w:rsid w:val="34216B01"/>
    <w:rsid w:val="34747427"/>
    <w:rsid w:val="38BA7FA0"/>
    <w:rsid w:val="39A9239D"/>
    <w:rsid w:val="3E6132F2"/>
    <w:rsid w:val="45D545D6"/>
    <w:rsid w:val="4D9720DA"/>
    <w:rsid w:val="4F496374"/>
    <w:rsid w:val="53BA5F56"/>
    <w:rsid w:val="54775739"/>
    <w:rsid w:val="56430CF0"/>
    <w:rsid w:val="58BF7888"/>
    <w:rsid w:val="59D0747C"/>
    <w:rsid w:val="5F5E76C1"/>
    <w:rsid w:val="675D4D20"/>
    <w:rsid w:val="6F517986"/>
    <w:rsid w:val="71126F11"/>
    <w:rsid w:val="72C338ED"/>
    <w:rsid w:val="79B14E34"/>
    <w:rsid w:val="79FD541F"/>
    <w:rsid w:val="7FB2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0"/>
    <w:pPr>
      <w:widowControl/>
      <w:spacing w:before="120" w:after="120"/>
    </w:pPr>
    <w:rPr>
      <w:rFonts w:ascii="Verdana" w:hAnsi="Verdana" w:eastAsia="MS Mincho"/>
      <w:sz w:val="18"/>
      <w:lang w:val="en-GB" w:eastAsia="en-US"/>
    </w:rPr>
  </w:style>
  <w:style w:type="paragraph" w:styleId="5">
    <w:name w:val="Balloon Text"/>
    <w:basedOn w:val="1"/>
    <w:link w:val="13"/>
    <w:autoRedefine/>
    <w:uiPriority w:val="0"/>
    <w:rPr>
      <w:sz w:val="18"/>
      <w:szCs w:val="18"/>
    </w:rPr>
  </w:style>
  <w:style w:type="paragraph" w:styleId="6">
    <w:name w:val="footnote text"/>
    <w:basedOn w:val="1"/>
    <w:unhideWhenUsed/>
    <w:qFormat/>
    <w:uiPriority w:val="0"/>
    <w:pPr>
      <w:snapToGrid w:val="0"/>
      <w:jc w:val="left"/>
    </w:pPr>
    <w:rPr>
      <w:rFonts w:ascii="Calibri" w:hAnsi="Calibri" w:eastAsia="宋体" w:cs="Times New Roman"/>
      <w:sz w:val="18"/>
      <w:szCs w:val="24"/>
    </w:rPr>
  </w:style>
  <w:style w:type="character" w:styleId="9">
    <w:name w:val="Hyperlink"/>
    <w:qFormat/>
    <w:uiPriority w:val="99"/>
    <w:rPr>
      <w:color w:val="0000FF"/>
      <w:u w:val="single"/>
    </w:rPr>
  </w:style>
  <w:style w:type="character" w:styleId="10">
    <w:name w:val="footnote reference"/>
    <w:autoRedefine/>
    <w:unhideWhenUsed/>
    <w:qFormat/>
    <w:uiPriority w:val="0"/>
    <w:rPr>
      <w:rFonts w:ascii="Times New Roman" w:hAnsi="Times New Roman" w:eastAsia="宋体" w:cs="Times New Roman"/>
      <w:vertAlign w:val="superscript"/>
    </w:rPr>
  </w:style>
  <w:style w:type="character" w:customStyle="1" w:styleId="11">
    <w:name w:val="CODE"/>
    <w:qFormat/>
    <w:uiPriority w:val="0"/>
    <w:rPr>
      <w:rFonts w:ascii="Courier New" w:hAnsi="Courier New"/>
      <w:spacing w:val="-10"/>
      <w:sz w:val="20"/>
      <w:lang w:val="en-GB"/>
    </w:rPr>
  </w:style>
  <w:style w:type="character" w:customStyle="1" w:styleId="12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批注框文本 字符"/>
    <w:basedOn w:val="8"/>
    <w:link w:val="5"/>
    <w:qFormat/>
    <w:uiPriority w:val="0"/>
    <w:rPr>
      <w:rFonts w:cs="微软雅黑"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718</Characters>
  <Lines>5</Lines>
  <Paragraphs>1</Paragraphs>
  <TotalTime>2</TotalTime>
  <ScaleCrop>false</ScaleCrop>
  <LinksUpToDate>false</LinksUpToDate>
  <CharactersWithSpaces>842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2020-03-06T03:57:00Z</dcterms:created>
  <dc:creator>平平淡淡</dc:creator>
  <cp:lastModifiedBy>zhouyt</cp:lastModifiedBy>
  <dcterms:modified xsi:type="dcterms:W3CDTF">2024-03-13T06:20:20Z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3512C8026C8643D8A4C516730E3CFA6A_12</vt:lpwstr>
  </property>
</Properties>
</file>