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A91F" w14:textId="77777777" w:rsidR="007B0532" w:rsidRDefault="007B0532">
      <w:pPr>
        <w:jc w:val="center"/>
        <w:rPr>
          <w:b/>
          <w:sz w:val="36"/>
          <w:szCs w:val="36"/>
        </w:rPr>
      </w:pPr>
      <w:r>
        <w:rPr>
          <w:b/>
          <w:sz w:val="36"/>
          <w:szCs w:val="36"/>
        </w:rPr>
        <w:t>基金临时公告</w:t>
      </w:r>
      <w:r>
        <w:rPr>
          <w:b/>
          <w:sz w:val="36"/>
          <w:szCs w:val="36"/>
        </w:rPr>
        <w:t>XBRL</w:t>
      </w:r>
      <w:r>
        <w:rPr>
          <w:b/>
          <w:sz w:val="36"/>
          <w:szCs w:val="36"/>
        </w:rPr>
        <w:t>校验业务规则</w:t>
      </w:r>
    </w:p>
    <w:p w14:paraId="153F072C" w14:textId="77777777" w:rsidR="007B0532" w:rsidRDefault="007B0532">
      <w:pPr>
        <w:widowControl/>
        <w:snapToGrid w:val="0"/>
        <w:spacing w:line="360" w:lineRule="auto"/>
        <w:ind w:firstLine="420"/>
        <w:rPr>
          <w:sz w:val="24"/>
        </w:rPr>
      </w:pPr>
    </w:p>
    <w:p w14:paraId="2E02CE98" w14:textId="77777777" w:rsidR="007B0532" w:rsidRDefault="007B0532">
      <w:pPr>
        <w:widowControl/>
        <w:snapToGrid w:val="0"/>
        <w:spacing w:line="360" w:lineRule="auto"/>
        <w:ind w:firstLine="420"/>
        <w:rPr>
          <w:sz w:val="24"/>
        </w:rPr>
      </w:pPr>
      <w:r>
        <w:rPr>
          <w:sz w:val="24"/>
        </w:rPr>
        <w:t>基金管理公司在上报临时公告实例文档时，接收平台的</w:t>
      </w:r>
      <w:r>
        <w:rPr>
          <w:sz w:val="24"/>
        </w:rPr>
        <w:t>XBRL</w:t>
      </w:r>
      <w:r>
        <w:rPr>
          <w:sz w:val="24"/>
        </w:rPr>
        <w:t>验证服务器会对实例文档的数据进行检验，</w:t>
      </w:r>
      <w:r>
        <w:rPr>
          <w:sz w:val="24"/>
        </w:rPr>
        <w:t>XBRL</w:t>
      </w:r>
      <w:r>
        <w:rPr>
          <w:sz w:val="24"/>
        </w:rPr>
        <w:t>校验所使用的业务规则由本文档进行规范。</w:t>
      </w:r>
      <w:r>
        <w:rPr>
          <w:sz w:val="24"/>
        </w:rPr>
        <w:t xml:space="preserve"> </w:t>
      </w:r>
    </w:p>
    <w:p w14:paraId="3CBC6C1E" w14:textId="77777777" w:rsidR="007B0532" w:rsidRDefault="007B0532">
      <w:pPr>
        <w:widowControl/>
        <w:snapToGrid w:val="0"/>
        <w:spacing w:line="360" w:lineRule="auto"/>
        <w:ind w:firstLine="420"/>
        <w:rPr>
          <w:sz w:val="24"/>
        </w:rPr>
      </w:pPr>
    </w:p>
    <w:p w14:paraId="238C9F01" w14:textId="77777777" w:rsidR="007B0532" w:rsidRDefault="007B0532">
      <w:pPr>
        <w:rPr>
          <w:b/>
        </w:rPr>
      </w:pPr>
      <w:r>
        <w:rPr>
          <w:b/>
        </w:rPr>
        <w:t>业务规则</w:t>
      </w:r>
      <w:proofErr w:type="gramStart"/>
      <w:r>
        <w:rPr>
          <w:b/>
        </w:rPr>
        <w:t>一</w:t>
      </w:r>
      <w:proofErr w:type="gramEnd"/>
      <w:r>
        <w:rPr>
          <w:b/>
        </w:rPr>
        <w:t>：正确使用入口文件</w:t>
      </w:r>
    </w:p>
    <w:p w14:paraId="64BCB69D" w14:textId="77777777" w:rsidR="007B0532" w:rsidRDefault="007B0532">
      <w:pPr>
        <w:rPr>
          <w:rFonts w:eastAsia="楷体_GB2312"/>
          <w:szCs w:val="21"/>
        </w:rPr>
      </w:pPr>
      <w:r>
        <w:rPr>
          <w:rFonts w:eastAsia="楷体_GB2312" w:hAnsi="Courier New"/>
          <w:b/>
          <w:szCs w:val="21"/>
        </w:rPr>
        <w:t>适用范围</w:t>
      </w:r>
      <w:r>
        <w:rPr>
          <w:rFonts w:eastAsia="楷体_GB2312" w:hAnsi="Courier New"/>
          <w:szCs w:val="21"/>
        </w:rPr>
        <w:t>：全部临时公告</w:t>
      </w:r>
    </w:p>
    <w:p w14:paraId="36B6894A" w14:textId="77777777" w:rsidR="007B0532" w:rsidRDefault="007B0532">
      <w:pPr>
        <w:rPr>
          <w:rFonts w:eastAsia="楷体_GB2312"/>
          <w:szCs w:val="21"/>
        </w:rPr>
      </w:pPr>
      <w:r>
        <w:rPr>
          <w:rFonts w:eastAsia="楷体_GB2312" w:hAnsi="Courier New"/>
          <w:szCs w:val="21"/>
        </w:rPr>
        <w:t>校验作用：检查是否使用了入口文件，即包含：</w:t>
      </w:r>
    </w:p>
    <w:p w14:paraId="13BDB713" w14:textId="77777777" w:rsidR="007B0532" w:rsidRDefault="007B0532">
      <w:pPr>
        <w:ind w:firstLineChars="600" w:firstLine="1260"/>
      </w:pPr>
      <w:r>
        <w:t>http://eid.csrc.gov.cn/cn/fid/fi/ta/2007-09-01/cfid-fi-ta-2007-09-01.xsd</w:t>
      </w:r>
    </w:p>
    <w:p w14:paraId="7025098C" w14:textId="77777777" w:rsidR="007B0532" w:rsidRDefault="007B0532">
      <w:pPr>
        <w:rPr>
          <w:rFonts w:eastAsia="楷体_GB2312"/>
          <w:szCs w:val="21"/>
        </w:rPr>
      </w:pPr>
    </w:p>
    <w:p w14:paraId="57EC4229" w14:textId="77777777" w:rsidR="007B0532" w:rsidRDefault="007B0532">
      <w:pPr>
        <w:rPr>
          <w:rStyle w:val="CODE"/>
          <w:rFonts w:ascii="Times New Roman" w:eastAsia="楷体_GB2312" w:hAnsi="Times New Roman"/>
          <w:szCs w:val="21"/>
        </w:rPr>
      </w:pPr>
      <w:r>
        <w:rPr>
          <w:rFonts w:eastAsia="楷体_GB2312" w:hAnsi="Courier New"/>
          <w:szCs w:val="21"/>
        </w:rPr>
        <w:t>基金公告信息分类编码（</w:t>
      </w:r>
      <w:r>
        <w:rPr>
          <w:rFonts w:eastAsia="楷体_GB2312"/>
          <w:szCs w:val="21"/>
        </w:rPr>
        <w:t>1759</w:t>
      </w:r>
      <w:r>
        <w:rPr>
          <w:rFonts w:eastAsia="楷体_GB2312" w:hAnsi="Courier New"/>
          <w:szCs w:val="21"/>
        </w:rPr>
        <w:t>）</w:t>
      </w:r>
      <w:ins w:id="0" w:author="zhou yuetong" w:date="2018-12-25T14:53:00Z">
        <w:r w:rsidR="002C1292">
          <w:rPr>
            <w:rFonts w:eastAsia="楷体_GB2312" w:hAnsi="Courier New"/>
            <w:szCs w:val="21"/>
          </w:rPr>
          <w:t>为必填</w:t>
        </w:r>
        <w:r w:rsidR="002C1292">
          <w:rPr>
            <w:rFonts w:eastAsia="楷体_GB2312" w:hAnsi="Courier New" w:hint="eastAsia"/>
            <w:szCs w:val="21"/>
          </w:rPr>
          <w:t>，</w:t>
        </w:r>
        <w:r w:rsidR="002C1292">
          <w:rPr>
            <w:rStyle w:val="CODE"/>
            <w:rFonts w:ascii="Times New Roman" w:eastAsia="楷体_GB2312"/>
            <w:szCs w:val="21"/>
          </w:rPr>
          <w:t>可填写</w:t>
        </w:r>
      </w:ins>
      <w:del w:id="1" w:author="zhou yuetong" w:date="2018-12-25T14:53:00Z">
        <w:r w:rsidDel="002C1292">
          <w:rPr>
            <w:rStyle w:val="CODE"/>
            <w:rFonts w:ascii="Times New Roman" w:eastAsia="楷体_GB2312"/>
            <w:szCs w:val="21"/>
          </w:rPr>
          <w:delText>包含</w:delText>
        </w:r>
      </w:del>
      <w:r>
        <w:rPr>
          <w:rStyle w:val="CODE"/>
          <w:rFonts w:ascii="Times New Roman" w:eastAsia="楷体_GB2312"/>
          <w:szCs w:val="21"/>
        </w:rPr>
        <w:t>内容如下：</w:t>
      </w:r>
    </w:p>
    <w:p w14:paraId="1DB2F3F1" w14:textId="77777777" w:rsidR="007B0532" w:rsidRDefault="007B0532">
      <w:pPr>
        <w:ind w:left="1260" w:firstLine="420"/>
        <w:rPr>
          <w:rStyle w:val="CODE"/>
          <w:rFonts w:ascii="Times New Roman" w:eastAsia="楷体_GB2312" w:hAnsi="Times New Roman"/>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260"/>
        <w:gridCol w:w="5935"/>
      </w:tblGrid>
      <w:tr w:rsidR="007B0532" w14:paraId="4ED20C83" w14:textId="77777777">
        <w:trPr>
          <w:trHeight w:val="20"/>
        </w:trPr>
        <w:tc>
          <w:tcPr>
            <w:tcW w:w="720" w:type="dxa"/>
          </w:tcPr>
          <w:p w14:paraId="75451E3E" w14:textId="77777777" w:rsidR="007B0532" w:rsidRDefault="007B0532">
            <w:pPr>
              <w:widowControl/>
              <w:jc w:val="center"/>
              <w:rPr>
                <w:kern w:val="0"/>
                <w:szCs w:val="21"/>
              </w:rPr>
            </w:pPr>
            <w:r>
              <w:rPr>
                <w:kern w:val="0"/>
                <w:szCs w:val="21"/>
              </w:rPr>
              <w:t>序号</w:t>
            </w:r>
          </w:p>
        </w:tc>
        <w:tc>
          <w:tcPr>
            <w:tcW w:w="1260" w:type="dxa"/>
          </w:tcPr>
          <w:p w14:paraId="77A62B7A" w14:textId="77777777" w:rsidR="007B0532" w:rsidRDefault="007B0532">
            <w:pPr>
              <w:widowControl/>
              <w:jc w:val="center"/>
              <w:rPr>
                <w:kern w:val="0"/>
                <w:szCs w:val="21"/>
              </w:rPr>
            </w:pPr>
            <w:r>
              <w:rPr>
                <w:kern w:val="0"/>
                <w:szCs w:val="21"/>
              </w:rPr>
              <w:t>编码</w:t>
            </w:r>
          </w:p>
        </w:tc>
        <w:tc>
          <w:tcPr>
            <w:tcW w:w="5935" w:type="dxa"/>
          </w:tcPr>
          <w:p w14:paraId="3CDEEA5F" w14:textId="77777777" w:rsidR="007B0532" w:rsidRDefault="007B0532">
            <w:pPr>
              <w:widowControl/>
              <w:jc w:val="center"/>
              <w:rPr>
                <w:kern w:val="0"/>
                <w:szCs w:val="21"/>
              </w:rPr>
            </w:pPr>
            <w:r>
              <w:rPr>
                <w:kern w:val="0"/>
                <w:szCs w:val="21"/>
              </w:rPr>
              <w:t>公告名称</w:t>
            </w:r>
          </w:p>
        </w:tc>
      </w:tr>
      <w:tr w:rsidR="007B0532" w14:paraId="12A459BF" w14:textId="77777777">
        <w:trPr>
          <w:trHeight w:val="20"/>
        </w:trPr>
        <w:tc>
          <w:tcPr>
            <w:tcW w:w="720" w:type="dxa"/>
          </w:tcPr>
          <w:p w14:paraId="6B36DACC" w14:textId="77777777" w:rsidR="007B0532" w:rsidRDefault="007B0532">
            <w:pPr>
              <w:widowControl/>
              <w:jc w:val="center"/>
              <w:rPr>
                <w:kern w:val="0"/>
                <w:szCs w:val="21"/>
              </w:rPr>
            </w:pPr>
            <w:r>
              <w:rPr>
                <w:kern w:val="0"/>
                <w:szCs w:val="21"/>
              </w:rPr>
              <w:t>1</w:t>
            </w:r>
          </w:p>
        </w:tc>
        <w:tc>
          <w:tcPr>
            <w:tcW w:w="1260" w:type="dxa"/>
          </w:tcPr>
          <w:p w14:paraId="3274C2D0" w14:textId="77777777" w:rsidR="007B0532" w:rsidRDefault="007B0532">
            <w:pPr>
              <w:widowControl/>
              <w:rPr>
                <w:kern w:val="0"/>
                <w:szCs w:val="21"/>
              </w:rPr>
            </w:pPr>
            <w:r>
              <w:rPr>
                <w:kern w:val="0"/>
                <w:szCs w:val="21"/>
              </w:rPr>
              <w:t>FA050010</w:t>
            </w:r>
          </w:p>
        </w:tc>
        <w:tc>
          <w:tcPr>
            <w:tcW w:w="5935" w:type="dxa"/>
          </w:tcPr>
          <w:p w14:paraId="44628565" w14:textId="77777777" w:rsidR="007B0532" w:rsidRDefault="007B0532">
            <w:pPr>
              <w:widowControl/>
              <w:rPr>
                <w:kern w:val="0"/>
                <w:szCs w:val="21"/>
              </w:rPr>
            </w:pPr>
            <w:r>
              <w:rPr>
                <w:kern w:val="0"/>
                <w:szCs w:val="21"/>
              </w:rPr>
              <w:t>基金合同生效公告</w:t>
            </w:r>
          </w:p>
        </w:tc>
      </w:tr>
      <w:tr w:rsidR="007B0532" w14:paraId="611273F3" w14:textId="77777777">
        <w:trPr>
          <w:trHeight w:val="20"/>
        </w:trPr>
        <w:tc>
          <w:tcPr>
            <w:tcW w:w="720" w:type="dxa"/>
          </w:tcPr>
          <w:p w14:paraId="4613B6FF" w14:textId="77777777" w:rsidR="007B0532" w:rsidRDefault="007B0532">
            <w:pPr>
              <w:widowControl/>
              <w:jc w:val="center"/>
              <w:rPr>
                <w:kern w:val="0"/>
                <w:szCs w:val="21"/>
              </w:rPr>
            </w:pPr>
            <w:r>
              <w:rPr>
                <w:kern w:val="0"/>
                <w:szCs w:val="21"/>
              </w:rPr>
              <w:t>2</w:t>
            </w:r>
          </w:p>
        </w:tc>
        <w:tc>
          <w:tcPr>
            <w:tcW w:w="1260" w:type="dxa"/>
          </w:tcPr>
          <w:p w14:paraId="7D6040D4" w14:textId="77777777" w:rsidR="007B0532" w:rsidRDefault="007B0532">
            <w:pPr>
              <w:widowControl/>
              <w:rPr>
                <w:kern w:val="0"/>
                <w:szCs w:val="21"/>
              </w:rPr>
            </w:pPr>
            <w:r>
              <w:rPr>
                <w:kern w:val="0"/>
                <w:szCs w:val="21"/>
              </w:rPr>
              <w:t>FC070030</w:t>
            </w:r>
          </w:p>
        </w:tc>
        <w:tc>
          <w:tcPr>
            <w:tcW w:w="5935" w:type="dxa"/>
          </w:tcPr>
          <w:p w14:paraId="70A4104E" w14:textId="77777777" w:rsidR="007B0532" w:rsidRDefault="007B0532">
            <w:pPr>
              <w:widowControl/>
              <w:rPr>
                <w:kern w:val="0"/>
                <w:szCs w:val="21"/>
              </w:rPr>
            </w:pPr>
            <w:r>
              <w:rPr>
                <w:kern w:val="0"/>
                <w:szCs w:val="21"/>
              </w:rPr>
              <w:t>基金管理人的法定名称、住所发生变更的公告</w:t>
            </w:r>
          </w:p>
        </w:tc>
      </w:tr>
      <w:tr w:rsidR="007B0532" w14:paraId="4225BFA6" w14:textId="77777777">
        <w:trPr>
          <w:trHeight w:val="20"/>
        </w:trPr>
        <w:tc>
          <w:tcPr>
            <w:tcW w:w="720" w:type="dxa"/>
          </w:tcPr>
          <w:p w14:paraId="1BF7159C" w14:textId="77777777" w:rsidR="007B0532" w:rsidRDefault="007B0532">
            <w:pPr>
              <w:widowControl/>
              <w:jc w:val="center"/>
              <w:rPr>
                <w:kern w:val="0"/>
                <w:szCs w:val="21"/>
              </w:rPr>
            </w:pPr>
            <w:r>
              <w:rPr>
                <w:kern w:val="0"/>
                <w:szCs w:val="21"/>
              </w:rPr>
              <w:t>3</w:t>
            </w:r>
          </w:p>
        </w:tc>
        <w:tc>
          <w:tcPr>
            <w:tcW w:w="1260" w:type="dxa"/>
          </w:tcPr>
          <w:p w14:paraId="7104BD76" w14:textId="77777777" w:rsidR="007B0532" w:rsidRDefault="007B0532">
            <w:pPr>
              <w:widowControl/>
              <w:rPr>
                <w:kern w:val="0"/>
                <w:szCs w:val="21"/>
              </w:rPr>
            </w:pPr>
            <w:r>
              <w:rPr>
                <w:kern w:val="0"/>
                <w:szCs w:val="21"/>
              </w:rPr>
              <w:t>FC070040</w:t>
            </w:r>
          </w:p>
        </w:tc>
        <w:tc>
          <w:tcPr>
            <w:tcW w:w="5935" w:type="dxa"/>
          </w:tcPr>
          <w:p w14:paraId="5DE5561F" w14:textId="77777777" w:rsidR="007B0532" w:rsidRDefault="007B0532">
            <w:pPr>
              <w:widowControl/>
              <w:rPr>
                <w:kern w:val="0"/>
                <w:szCs w:val="21"/>
              </w:rPr>
            </w:pPr>
            <w:r>
              <w:rPr>
                <w:kern w:val="0"/>
                <w:szCs w:val="21"/>
              </w:rPr>
              <w:t>基金托管人的法定名称、住所发生变更的公告</w:t>
            </w:r>
          </w:p>
        </w:tc>
      </w:tr>
      <w:tr w:rsidR="007B0532" w14:paraId="51D5C178" w14:textId="77777777">
        <w:trPr>
          <w:trHeight w:val="20"/>
        </w:trPr>
        <w:tc>
          <w:tcPr>
            <w:tcW w:w="720" w:type="dxa"/>
          </w:tcPr>
          <w:p w14:paraId="3D361BB8" w14:textId="77777777" w:rsidR="007B0532" w:rsidRDefault="007B0532">
            <w:pPr>
              <w:widowControl/>
              <w:jc w:val="center"/>
              <w:rPr>
                <w:kern w:val="0"/>
                <w:szCs w:val="21"/>
              </w:rPr>
            </w:pPr>
            <w:r>
              <w:rPr>
                <w:kern w:val="0"/>
                <w:szCs w:val="21"/>
              </w:rPr>
              <w:t>4</w:t>
            </w:r>
          </w:p>
        </w:tc>
        <w:tc>
          <w:tcPr>
            <w:tcW w:w="1260" w:type="dxa"/>
          </w:tcPr>
          <w:p w14:paraId="5FD24892" w14:textId="77777777" w:rsidR="007B0532" w:rsidRDefault="007B0532">
            <w:pPr>
              <w:widowControl/>
              <w:rPr>
                <w:kern w:val="0"/>
                <w:szCs w:val="21"/>
              </w:rPr>
            </w:pPr>
            <w:r>
              <w:rPr>
                <w:kern w:val="0"/>
                <w:szCs w:val="21"/>
              </w:rPr>
              <w:t>FC100050</w:t>
            </w:r>
          </w:p>
        </w:tc>
        <w:tc>
          <w:tcPr>
            <w:tcW w:w="5935" w:type="dxa"/>
          </w:tcPr>
          <w:p w14:paraId="2136E401" w14:textId="77777777" w:rsidR="007B0532" w:rsidRDefault="007B0532">
            <w:pPr>
              <w:widowControl/>
              <w:rPr>
                <w:kern w:val="0"/>
                <w:szCs w:val="21"/>
              </w:rPr>
            </w:pPr>
            <w:r>
              <w:rPr>
                <w:kern w:val="0"/>
                <w:szCs w:val="21"/>
              </w:rPr>
              <w:t>基金经理变更公告</w:t>
            </w:r>
          </w:p>
        </w:tc>
      </w:tr>
      <w:tr w:rsidR="007B0532" w14:paraId="7FB526E6" w14:textId="77777777">
        <w:trPr>
          <w:trHeight w:val="20"/>
        </w:trPr>
        <w:tc>
          <w:tcPr>
            <w:tcW w:w="720" w:type="dxa"/>
          </w:tcPr>
          <w:p w14:paraId="106C00E6" w14:textId="77777777" w:rsidR="007B0532" w:rsidRDefault="007B0532">
            <w:pPr>
              <w:widowControl/>
              <w:jc w:val="center"/>
              <w:rPr>
                <w:kern w:val="0"/>
                <w:szCs w:val="21"/>
              </w:rPr>
            </w:pPr>
            <w:r>
              <w:rPr>
                <w:kern w:val="0"/>
                <w:szCs w:val="21"/>
              </w:rPr>
              <w:t>5</w:t>
            </w:r>
          </w:p>
        </w:tc>
        <w:tc>
          <w:tcPr>
            <w:tcW w:w="1260" w:type="dxa"/>
          </w:tcPr>
          <w:p w14:paraId="1A6B250A" w14:textId="77777777" w:rsidR="007B0532" w:rsidRDefault="007B0532">
            <w:pPr>
              <w:widowControl/>
              <w:rPr>
                <w:kern w:val="0"/>
                <w:szCs w:val="21"/>
              </w:rPr>
            </w:pPr>
            <w:r>
              <w:rPr>
                <w:kern w:val="0"/>
                <w:szCs w:val="21"/>
              </w:rPr>
              <w:t>FC100110</w:t>
            </w:r>
          </w:p>
        </w:tc>
        <w:tc>
          <w:tcPr>
            <w:tcW w:w="5935" w:type="dxa"/>
          </w:tcPr>
          <w:p w14:paraId="1B78ADED" w14:textId="77777777" w:rsidR="007B0532" w:rsidRDefault="007B0532">
            <w:pPr>
              <w:widowControl/>
              <w:rPr>
                <w:kern w:val="0"/>
                <w:szCs w:val="21"/>
              </w:rPr>
            </w:pPr>
            <w:r>
              <w:rPr>
                <w:kern w:val="0"/>
                <w:szCs w:val="21"/>
              </w:rPr>
              <w:t>基金高级管理人员变更公告</w:t>
            </w:r>
          </w:p>
        </w:tc>
      </w:tr>
      <w:tr w:rsidR="007B0532" w14:paraId="17ECAFAC" w14:textId="77777777">
        <w:trPr>
          <w:trHeight w:val="20"/>
        </w:trPr>
        <w:tc>
          <w:tcPr>
            <w:tcW w:w="720" w:type="dxa"/>
          </w:tcPr>
          <w:p w14:paraId="63A24289" w14:textId="77777777" w:rsidR="007B0532" w:rsidRDefault="007B0532">
            <w:pPr>
              <w:widowControl/>
              <w:jc w:val="center"/>
              <w:rPr>
                <w:kern w:val="0"/>
                <w:szCs w:val="21"/>
              </w:rPr>
            </w:pPr>
            <w:r>
              <w:rPr>
                <w:kern w:val="0"/>
                <w:szCs w:val="21"/>
              </w:rPr>
              <w:t>6</w:t>
            </w:r>
          </w:p>
        </w:tc>
        <w:tc>
          <w:tcPr>
            <w:tcW w:w="1260" w:type="dxa"/>
          </w:tcPr>
          <w:p w14:paraId="62DF5AB5" w14:textId="77777777" w:rsidR="007B0532" w:rsidRDefault="007B0532">
            <w:pPr>
              <w:widowControl/>
              <w:rPr>
                <w:kern w:val="0"/>
                <w:szCs w:val="21"/>
              </w:rPr>
            </w:pPr>
            <w:r>
              <w:rPr>
                <w:kern w:val="0"/>
                <w:szCs w:val="21"/>
              </w:rPr>
              <w:t>FC100120</w:t>
            </w:r>
          </w:p>
        </w:tc>
        <w:tc>
          <w:tcPr>
            <w:tcW w:w="5935" w:type="dxa"/>
          </w:tcPr>
          <w:p w14:paraId="2DA7C2E6" w14:textId="77777777" w:rsidR="007B0532" w:rsidRDefault="007B0532">
            <w:pPr>
              <w:widowControl/>
              <w:rPr>
                <w:kern w:val="0"/>
                <w:szCs w:val="21"/>
              </w:rPr>
            </w:pPr>
            <w:r>
              <w:rPr>
                <w:kern w:val="0"/>
                <w:szCs w:val="21"/>
              </w:rPr>
              <w:t>基金托管银行基金托管部门的负责人变更公告</w:t>
            </w:r>
          </w:p>
        </w:tc>
      </w:tr>
      <w:tr w:rsidR="007B0532" w14:paraId="7127987F" w14:textId="77777777">
        <w:trPr>
          <w:trHeight w:val="20"/>
        </w:trPr>
        <w:tc>
          <w:tcPr>
            <w:tcW w:w="720" w:type="dxa"/>
          </w:tcPr>
          <w:p w14:paraId="6E1C2336" w14:textId="77777777" w:rsidR="007B0532" w:rsidRDefault="007B0532">
            <w:pPr>
              <w:widowControl/>
              <w:jc w:val="center"/>
              <w:rPr>
                <w:kern w:val="0"/>
                <w:szCs w:val="21"/>
              </w:rPr>
            </w:pPr>
            <w:r>
              <w:rPr>
                <w:kern w:val="0"/>
                <w:szCs w:val="21"/>
              </w:rPr>
              <w:t>7</w:t>
            </w:r>
          </w:p>
        </w:tc>
        <w:tc>
          <w:tcPr>
            <w:tcW w:w="1260" w:type="dxa"/>
          </w:tcPr>
          <w:p w14:paraId="487FC4A1" w14:textId="77777777" w:rsidR="007B0532" w:rsidRDefault="007B0532">
            <w:pPr>
              <w:widowControl/>
              <w:rPr>
                <w:kern w:val="0"/>
                <w:szCs w:val="21"/>
              </w:rPr>
            </w:pPr>
            <w:r>
              <w:rPr>
                <w:kern w:val="0"/>
                <w:szCs w:val="21"/>
              </w:rPr>
              <w:t>FC110010</w:t>
            </w:r>
          </w:p>
        </w:tc>
        <w:tc>
          <w:tcPr>
            <w:tcW w:w="5935" w:type="dxa"/>
          </w:tcPr>
          <w:p w14:paraId="68A7319F" w14:textId="77777777" w:rsidR="007B0532" w:rsidRDefault="007B0532">
            <w:pPr>
              <w:widowControl/>
              <w:rPr>
                <w:kern w:val="0"/>
                <w:szCs w:val="21"/>
              </w:rPr>
            </w:pPr>
            <w:r>
              <w:rPr>
                <w:kern w:val="0"/>
                <w:szCs w:val="21"/>
              </w:rPr>
              <w:t>涉及基金管理公司诉讼的公告</w:t>
            </w:r>
          </w:p>
        </w:tc>
      </w:tr>
      <w:tr w:rsidR="007B0532" w14:paraId="3719728C" w14:textId="77777777">
        <w:trPr>
          <w:trHeight w:val="20"/>
        </w:trPr>
        <w:tc>
          <w:tcPr>
            <w:tcW w:w="720" w:type="dxa"/>
          </w:tcPr>
          <w:p w14:paraId="17122405" w14:textId="77777777" w:rsidR="007B0532" w:rsidRDefault="007B0532">
            <w:pPr>
              <w:widowControl/>
              <w:jc w:val="center"/>
              <w:rPr>
                <w:kern w:val="0"/>
                <w:szCs w:val="21"/>
              </w:rPr>
            </w:pPr>
            <w:r>
              <w:rPr>
                <w:kern w:val="0"/>
                <w:szCs w:val="21"/>
              </w:rPr>
              <w:t>8</w:t>
            </w:r>
          </w:p>
        </w:tc>
        <w:tc>
          <w:tcPr>
            <w:tcW w:w="1260" w:type="dxa"/>
          </w:tcPr>
          <w:p w14:paraId="2DFC8C3D" w14:textId="77777777" w:rsidR="007B0532" w:rsidRDefault="007B0532">
            <w:pPr>
              <w:widowControl/>
              <w:rPr>
                <w:kern w:val="0"/>
                <w:szCs w:val="21"/>
              </w:rPr>
            </w:pPr>
            <w:r>
              <w:rPr>
                <w:kern w:val="0"/>
                <w:szCs w:val="21"/>
              </w:rPr>
              <w:t>FC110040</w:t>
            </w:r>
          </w:p>
        </w:tc>
        <w:tc>
          <w:tcPr>
            <w:tcW w:w="5935" w:type="dxa"/>
          </w:tcPr>
          <w:p w14:paraId="4C9CD162" w14:textId="77777777" w:rsidR="007B0532" w:rsidRDefault="007B0532">
            <w:pPr>
              <w:widowControl/>
              <w:rPr>
                <w:kern w:val="0"/>
                <w:szCs w:val="21"/>
              </w:rPr>
            </w:pPr>
            <w:r>
              <w:rPr>
                <w:kern w:val="0"/>
                <w:szCs w:val="21"/>
              </w:rPr>
              <w:t>涉及基金财产诉讼的公告</w:t>
            </w:r>
          </w:p>
        </w:tc>
      </w:tr>
      <w:tr w:rsidR="007B0532" w14:paraId="20B9B8C4" w14:textId="77777777">
        <w:trPr>
          <w:trHeight w:val="20"/>
        </w:trPr>
        <w:tc>
          <w:tcPr>
            <w:tcW w:w="720" w:type="dxa"/>
          </w:tcPr>
          <w:p w14:paraId="664C2572" w14:textId="77777777" w:rsidR="007B0532" w:rsidRDefault="007B0532">
            <w:pPr>
              <w:widowControl/>
              <w:jc w:val="center"/>
              <w:rPr>
                <w:kern w:val="0"/>
                <w:szCs w:val="21"/>
              </w:rPr>
            </w:pPr>
            <w:r>
              <w:rPr>
                <w:kern w:val="0"/>
                <w:szCs w:val="21"/>
              </w:rPr>
              <w:t>9</w:t>
            </w:r>
          </w:p>
        </w:tc>
        <w:tc>
          <w:tcPr>
            <w:tcW w:w="1260" w:type="dxa"/>
          </w:tcPr>
          <w:p w14:paraId="12457649" w14:textId="77777777" w:rsidR="007B0532" w:rsidRDefault="007B0532">
            <w:pPr>
              <w:widowControl/>
              <w:rPr>
                <w:kern w:val="0"/>
                <w:szCs w:val="21"/>
              </w:rPr>
            </w:pPr>
            <w:r>
              <w:rPr>
                <w:kern w:val="0"/>
                <w:szCs w:val="21"/>
              </w:rPr>
              <w:t>FC110050</w:t>
            </w:r>
          </w:p>
        </w:tc>
        <w:tc>
          <w:tcPr>
            <w:tcW w:w="5935" w:type="dxa"/>
          </w:tcPr>
          <w:p w14:paraId="0DD78944" w14:textId="77777777" w:rsidR="007B0532" w:rsidRDefault="007B0532">
            <w:pPr>
              <w:widowControl/>
              <w:rPr>
                <w:kern w:val="0"/>
                <w:szCs w:val="21"/>
              </w:rPr>
            </w:pPr>
            <w:r>
              <w:rPr>
                <w:kern w:val="0"/>
                <w:szCs w:val="21"/>
              </w:rPr>
              <w:t>涉及基金托管业务诉讼的公告</w:t>
            </w:r>
          </w:p>
        </w:tc>
      </w:tr>
      <w:tr w:rsidR="007B0532" w14:paraId="7A67EC00" w14:textId="77777777">
        <w:trPr>
          <w:trHeight w:val="20"/>
        </w:trPr>
        <w:tc>
          <w:tcPr>
            <w:tcW w:w="720" w:type="dxa"/>
          </w:tcPr>
          <w:p w14:paraId="0FF2007C" w14:textId="77777777" w:rsidR="007B0532" w:rsidRDefault="007B0532">
            <w:pPr>
              <w:widowControl/>
              <w:jc w:val="center"/>
              <w:rPr>
                <w:kern w:val="0"/>
                <w:szCs w:val="21"/>
              </w:rPr>
            </w:pPr>
            <w:r>
              <w:rPr>
                <w:kern w:val="0"/>
                <w:szCs w:val="21"/>
              </w:rPr>
              <w:t>10</w:t>
            </w:r>
          </w:p>
        </w:tc>
        <w:tc>
          <w:tcPr>
            <w:tcW w:w="1260" w:type="dxa"/>
          </w:tcPr>
          <w:p w14:paraId="52096140" w14:textId="77777777" w:rsidR="007B0532" w:rsidRDefault="007B0532">
            <w:pPr>
              <w:widowControl/>
              <w:rPr>
                <w:kern w:val="0"/>
                <w:szCs w:val="21"/>
              </w:rPr>
            </w:pPr>
            <w:r>
              <w:rPr>
                <w:kern w:val="0"/>
                <w:szCs w:val="21"/>
              </w:rPr>
              <w:t>FC130050</w:t>
            </w:r>
          </w:p>
        </w:tc>
        <w:tc>
          <w:tcPr>
            <w:tcW w:w="5935" w:type="dxa"/>
          </w:tcPr>
          <w:p w14:paraId="4CE4A3AC" w14:textId="77777777" w:rsidR="007B0532" w:rsidRDefault="007B0532">
            <w:pPr>
              <w:widowControl/>
              <w:rPr>
                <w:kern w:val="0"/>
                <w:szCs w:val="21"/>
              </w:rPr>
            </w:pPr>
            <w:r>
              <w:rPr>
                <w:kern w:val="0"/>
                <w:szCs w:val="21"/>
              </w:rPr>
              <w:t>非货币市场基金分红公告</w:t>
            </w:r>
          </w:p>
        </w:tc>
      </w:tr>
      <w:tr w:rsidR="007B0532" w14:paraId="349563F5" w14:textId="77777777">
        <w:trPr>
          <w:trHeight w:val="20"/>
        </w:trPr>
        <w:tc>
          <w:tcPr>
            <w:tcW w:w="720" w:type="dxa"/>
          </w:tcPr>
          <w:p w14:paraId="7FD5B920" w14:textId="77777777" w:rsidR="007B0532" w:rsidRDefault="007B0532">
            <w:pPr>
              <w:widowControl/>
              <w:jc w:val="center"/>
              <w:rPr>
                <w:kern w:val="0"/>
                <w:szCs w:val="21"/>
              </w:rPr>
            </w:pPr>
            <w:r>
              <w:rPr>
                <w:kern w:val="0"/>
                <w:szCs w:val="21"/>
              </w:rPr>
              <w:t>11</w:t>
            </w:r>
          </w:p>
        </w:tc>
        <w:tc>
          <w:tcPr>
            <w:tcW w:w="1260" w:type="dxa"/>
          </w:tcPr>
          <w:p w14:paraId="452C0E04" w14:textId="77777777" w:rsidR="007B0532" w:rsidRDefault="007B0532">
            <w:pPr>
              <w:widowControl/>
              <w:rPr>
                <w:kern w:val="0"/>
                <w:szCs w:val="21"/>
              </w:rPr>
            </w:pPr>
            <w:r>
              <w:rPr>
                <w:kern w:val="0"/>
                <w:szCs w:val="21"/>
              </w:rPr>
              <w:t>FC130060</w:t>
            </w:r>
          </w:p>
        </w:tc>
        <w:tc>
          <w:tcPr>
            <w:tcW w:w="5935" w:type="dxa"/>
          </w:tcPr>
          <w:p w14:paraId="46228000" w14:textId="77777777" w:rsidR="007B0532" w:rsidRDefault="007B0532">
            <w:pPr>
              <w:widowControl/>
              <w:rPr>
                <w:kern w:val="0"/>
                <w:szCs w:val="21"/>
              </w:rPr>
            </w:pPr>
            <w:r>
              <w:rPr>
                <w:kern w:val="0"/>
                <w:szCs w:val="21"/>
              </w:rPr>
              <w:t>货币市场基金收益支付公告</w:t>
            </w:r>
          </w:p>
        </w:tc>
      </w:tr>
      <w:tr w:rsidR="007B0532" w14:paraId="7299BB09" w14:textId="77777777">
        <w:trPr>
          <w:trHeight w:val="20"/>
        </w:trPr>
        <w:tc>
          <w:tcPr>
            <w:tcW w:w="720" w:type="dxa"/>
          </w:tcPr>
          <w:p w14:paraId="62286D51" w14:textId="77777777" w:rsidR="007B0532" w:rsidRDefault="007B0532">
            <w:pPr>
              <w:widowControl/>
              <w:jc w:val="center"/>
              <w:rPr>
                <w:kern w:val="0"/>
                <w:szCs w:val="21"/>
              </w:rPr>
            </w:pPr>
            <w:r>
              <w:rPr>
                <w:kern w:val="0"/>
                <w:szCs w:val="21"/>
              </w:rPr>
              <w:t>12</w:t>
            </w:r>
          </w:p>
        </w:tc>
        <w:tc>
          <w:tcPr>
            <w:tcW w:w="1260" w:type="dxa"/>
          </w:tcPr>
          <w:p w14:paraId="43F6A8EC" w14:textId="77777777" w:rsidR="007B0532" w:rsidRDefault="007B0532">
            <w:pPr>
              <w:widowControl/>
              <w:rPr>
                <w:kern w:val="0"/>
                <w:szCs w:val="21"/>
              </w:rPr>
            </w:pPr>
            <w:r>
              <w:rPr>
                <w:kern w:val="0"/>
                <w:szCs w:val="21"/>
              </w:rPr>
              <w:t>FC150010</w:t>
            </w:r>
          </w:p>
        </w:tc>
        <w:tc>
          <w:tcPr>
            <w:tcW w:w="5935" w:type="dxa"/>
          </w:tcPr>
          <w:p w14:paraId="68BB402C" w14:textId="77777777" w:rsidR="007B0532" w:rsidRDefault="007B0532">
            <w:pPr>
              <w:widowControl/>
              <w:rPr>
                <w:kern w:val="0"/>
                <w:szCs w:val="21"/>
              </w:rPr>
            </w:pPr>
            <w:r>
              <w:rPr>
                <w:kern w:val="0"/>
                <w:szCs w:val="21"/>
              </w:rPr>
              <w:t>基金份额净值计价错误公告</w:t>
            </w:r>
          </w:p>
        </w:tc>
      </w:tr>
      <w:tr w:rsidR="007B0532" w14:paraId="0FC8453D" w14:textId="77777777">
        <w:trPr>
          <w:trHeight w:val="20"/>
        </w:trPr>
        <w:tc>
          <w:tcPr>
            <w:tcW w:w="720" w:type="dxa"/>
          </w:tcPr>
          <w:p w14:paraId="0EA94D6C" w14:textId="77777777" w:rsidR="007B0532" w:rsidRDefault="007B0532">
            <w:pPr>
              <w:widowControl/>
              <w:jc w:val="center"/>
              <w:rPr>
                <w:kern w:val="0"/>
                <w:szCs w:val="21"/>
              </w:rPr>
            </w:pPr>
            <w:r>
              <w:rPr>
                <w:kern w:val="0"/>
                <w:szCs w:val="21"/>
              </w:rPr>
              <w:t>13</w:t>
            </w:r>
          </w:p>
        </w:tc>
        <w:tc>
          <w:tcPr>
            <w:tcW w:w="1260" w:type="dxa"/>
          </w:tcPr>
          <w:p w14:paraId="100BD32C" w14:textId="77777777" w:rsidR="007B0532" w:rsidRDefault="007B0532">
            <w:pPr>
              <w:widowControl/>
              <w:rPr>
                <w:kern w:val="0"/>
                <w:szCs w:val="21"/>
              </w:rPr>
            </w:pPr>
            <w:r>
              <w:rPr>
                <w:kern w:val="0"/>
                <w:szCs w:val="21"/>
              </w:rPr>
              <w:t>FC150030</w:t>
            </w:r>
          </w:p>
        </w:tc>
        <w:tc>
          <w:tcPr>
            <w:tcW w:w="5935" w:type="dxa"/>
          </w:tcPr>
          <w:p w14:paraId="30B0F589" w14:textId="77777777" w:rsidR="007B0532" w:rsidRDefault="007B0532">
            <w:pPr>
              <w:widowControl/>
              <w:rPr>
                <w:kern w:val="0"/>
                <w:szCs w:val="21"/>
              </w:rPr>
            </w:pPr>
            <w:r>
              <w:rPr>
                <w:kern w:val="0"/>
                <w:szCs w:val="21"/>
              </w:rPr>
              <w:t>货币市场基金偏离度绝对值达到</w:t>
            </w:r>
            <w:r>
              <w:rPr>
                <w:kern w:val="0"/>
                <w:szCs w:val="21"/>
              </w:rPr>
              <w:t>/</w:t>
            </w:r>
            <w:r>
              <w:rPr>
                <w:kern w:val="0"/>
                <w:szCs w:val="21"/>
              </w:rPr>
              <w:t>超过</w:t>
            </w:r>
            <w:r>
              <w:rPr>
                <w:kern w:val="0"/>
                <w:szCs w:val="21"/>
              </w:rPr>
              <w:t>0.5</w:t>
            </w:r>
            <w:r>
              <w:rPr>
                <w:kern w:val="0"/>
                <w:szCs w:val="21"/>
              </w:rPr>
              <w:t>％公告</w:t>
            </w:r>
          </w:p>
        </w:tc>
      </w:tr>
      <w:tr w:rsidR="007B0532" w14:paraId="3DCFCB69" w14:textId="77777777">
        <w:trPr>
          <w:trHeight w:val="20"/>
        </w:trPr>
        <w:tc>
          <w:tcPr>
            <w:tcW w:w="720" w:type="dxa"/>
          </w:tcPr>
          <w:p w14:paraId="1114FF0B" w14:textId="77777777" w:rsidR="007B0532" w:rsidRDefault="007B0532">
            <w:pPr>
              <w:widowControl/>
              <w:jc w:val="center"/>
              <w:rPr>
                <w:kern w:val="0"/>
                <w:szCs w:val="21"/>
              </w:rPr>
            </w:pPr>
            <w:r>
              <w:rPr>
                <w:kern w:val="0"/>
                <w:szCs w:val="21"/>
              </w:rPr>
              <w:t>14</w:t>
            </w:r>
          </w:p>
        </w:tc>
        <w:tc>
          <w:tcPr>
            <w:tcW w:w="1260" w:type="dxa"/>
          </w:tcPr>
          <w:p w14:paraId="6D890037" w14:textId="77777777" w:rsidR="007B0532" w:rsidRDefault="007B0532">
            <w:pPr>
              <w:widowControl/>
              <w:rPr>
                <w:kern w:val="0"/>
                <w:szCs w:val="21"/>
              </w:rPr>
            </w:pPr>
            <w:r>
              <w:rPr>
                <w:kern w:val="0"/>
                <w:szCs w:val="21"/>
              </w:rPr>
              <w:t>FC170010</w:t>
            </w:r>
          </w:p>
        </w:tc>
        <w:tc>
          <w:tcPr>
            <w:tcW w:w="5935" w:type="dxa"/>
          </w:tcPr>
          <w:p w14:paraId="3BDA392A" w14:textId="77777777" w:rsidR="007B0532" w:rsidRDefault="007B0532">
            <w:pPr>
              <w:widowControl/>
              <w:rPr>
                <w:kern w:val="0"/>
                <w:szCs w:val="21"/>
              </w:rPr>
            </w:pPr>
            <w:r>
              <w:rPr>
                <w:kern w:val="0"/>
                <w:szCs w:val="21"/>
              </w:rPr>
              <w:t>基金改聘会计师事务所公告</w:t>
            </w:r>
          </w:p>
        </w:tc>
      </w:tr>
      <w:tr w:rsidR="007B0532" w14:paraId="4C4087C9" w14:textId="77777777">
        <w:trPr>
          <w:trHeight w:val="20"/>
        </w:trPr>
        <w:tc>
          <w:tcPr>
            <w:tcW w:w="720" w:type="dxa"/>
          </w:tcPr>
          <w:p w14:paraId="67BB5C1A" w14:textId="77777777" w:rsidR="007B0532" w:rsidRDefault="007B0532">
            <w:pPr>
              <w:widowControl/>
              <w:jc w:val="center"/>
              <w:rPr>
                <w:kern w:val="0"/>
                <w:szCs w:val="21"/>
              </w:rPr>
            </w:pPr>
            <w:r>
              <w:rPr>
                <w:kern w:val="0"/>
                <w:szCs w:val="21"/>
              </w:rPr>
              <w:t>15</w:t>
            </w:r>
          </w:p>
        </w:tc>
        <w:tc>
          <w:tcPr>
            <w:tcW w:w="1260" w:type="dxa"/>
          </w:tcPr>
          <w:p w14:paraId="19C92CEF" w14:textId="77777777" w:rsidR="007B0532" w:rsidRDefault="007B0532">
            <w:pPr>
              <w:widowControl/>
              <w:rPr>
                <w:kern w:val="0"/>
                <w:szCs w:val="21"/>
              </w:rPr>
            </w:pPr>
            <w:r>
              <w:rPr>
                <w:kern w:val="0"/>
                <w:szCs w:val="21"/>
              </w:rPr>
              <w:t>FC190090</w:t>
            </w:r>
          </w:p>
        </w:tc>
        <w:tc>
          <w:tcPr>
            <w:tcW w:w="5935" w:type="dxa"/>
          </w:tcPr>
          <w:p w14:paraId="55CD9E58" w14:textId="77777777" w:rsidR="007B0532" w:rsidRDefault="007B0532">
            <w:pPr>
              <w:widowControl/>
              <w:rPr>
                <w:kern w:val="0"/>
                <w:szCs w:val="21"/>
              </w:rPr>
            </w:pPr>
            <w:r>
              <w:rPr>
                <w:kern w:val="0"/>
                <w:szCs w:val="21"/>
              </w:rPr>
              <w:t>基金开放日常申购（、赎回、转换、定期定额投资）业务公告</w:t>
            </w:r>
          </w:p>
        </w:tc>
      </w:tr>
      <w:tr w:rsidR="007B0532" w14:paraId="605915C5" w14:textId="77777777">
        <w:trPr>
          <w:trHeight w:val="20"/>
        </w:trPr>
        <w:tc>
          <w:tcPr>
            <w:tcW w:w="720" w:type="dxa"/>
          </w:tcPr>
          <w:p w14:paraId="62A6007C" w14:textId="77777777" w:rsidR="007B0532" w:rsidRDefault="007B0532">
            <w:pPr>
              <w:widowControl/>
              <w:jc w:val="center"/>
              <w:rPr>
                <w:kern w:val="0"/>
                <w:szCs w:val="21"/>
              </w:rPr>
            </w:pPr>
            <w:r>
              <w:rPr>
                <w:kern w:val="0"/>
                <w:szCs w:val="21"/>
              </w:rPr>
              <w:t>16</w:t>
            </w:r>
          </w:p>
        </w:tc>
        <w:tc>
          <w:tcPr>
            <w:tcW w:w="1260" w:type="dxa"/>
          </w:tcPr>
          <w:p w14:paraId="156D866B" w14:textId="77777777" w:rsidR="007B0532" w:rsidRDefault="007B0532">
            <w:pPr>
              <w:widowControl/>
              <w:rPr>
                <w:kern w:val="0"/>
                <w:szCs w:val="21"/>
              </w:rPr>
            </w:pPr>
            <w:r>
              <w:rPr>
                <w:kern w:val="0"/>
                <w:szCs w:val="21"/>
              </w:rPr>
              <w:t>FC190100</w:t>
            </w:r>
          </w:p>
        </w:tc>
        <w:tc>
          <w:tcPr>
            <w:tcW w:w="5935" w:type="dxa"/>
          </w:tcPr>
          <w:p w14:paraId="25CA6388" w14:textId="77777777" w:rsidR="007B0532" w:rsidRDefault="007B0532">
            <w:pPr>
              <w:widowControl/>
              <w:rPr>
                <w:kern w:val="0"/>
                <w:szCs w:val="21"/>
              </w:rPr>
            </w:pPr>
            <w:r>
              <w:rPr>
                <w:kern w:val="0"/>
                <w:szCs w:val="21"/>
              </w:rPr>
              <w:t>基金暂停（大额）申购（、转换转入、赎回、转换转出、定期定额投资）公告</w:t>
            </w:r>
          </w:p>
        </w:tc>
      </w:tr>
      <w:tr w:rsidR="007B0532" w14:paraId="24FDFCEA" w14:textId="77777777">
        <w:trPr>
          <w:trHeight w:val="20"/>
        </w:trPr>
        <w:tc>
          <w:tcPr>
            <w:tcW w:w="720" w:type="dxa"/>
          </w:tcPr>
          <w:p w14:paraId="54A51DB4" w14:textId="77777777" w:rsidR="007B0532" w:rsidRDefault="007B0532">
            <w:pPr>
              <w:widowControl/>
              <w:jc w:val="center"/>
              <w:rPr>
                <w:kern w:val="0"/>
                <w:szCs w:val="21"/>
              </w:rPr>
            </w:pPr>
            <w:r>
              <w:rPr>
                <w:kern w:val="0"/>
                <w:szCs w:val="21"/>
              </w:rPr>
              <w:t>17</w:t>
            </w:r>
          </w:p>
        </w:tc>
        <w:tc>
          <w:tcPr>
            <w:tcW w:w="1260" w:type="dxa"/>
          </w:tcPr>
          <w:p w14:paraId="5D7154E3" w14:textId="77777777" w:rsidR="007B0532" w:rsidRDefault="007B0532">
            <w:pPr>
              <w:widowControl/>
              <w:rPr>
                <w:kern w:val="0"/>
                <w:szCs w:val="21"/>
              </w:rPr>
            </w:pPr>
            <w:r>
              <w:rPr>
                <w:kern w:val="0"/>
                <w:szCs w:val="21"/>
              </w:rPr>
              <w:t>FC190110</w:t>
            </w:r>
          </w:p>
        </w:tc>
        <w:tc>
          <w:tcPr>
            <w:tcW w:w="5935" w:type="dxa"/>
          </w:tcPr>
          <w:p w14:paraId="5FD261C7" w14:textId="77777777" w:rsidR="007B0532" w:rsidRDefault="007B0532">
            <w:pPr>
              <w:widowControl/>
              <w:rPr>
                <w:kern w:val="0"/>
                <w:szCs w:val="21"/>
              </w:rPr>
            </w:pPr>
            <w:r>
              <w:rPr>
                <w:kern w:val="0"/>
                <w:szCs w:val="21"/>
              </w:rPr>
              <w:t>基金恢复（大额）申购（、转换转入、赎回、转换转出、定期定额投资）公告</w:t>
            </w:r>
          </w:p>
        </w:tc>
      </w:tr>
    </w:tbl>
    <w:p w14:paraId="3EDC6CE2" w14:textId="77777777" w:rsidR="007B0532" w:rsidRDefault="007B0532"/>
    <w:p w14:paraId="2949E5B5" w14:textId="77777777" w:rsidR="007B0532" w:rsidRDefault="007B0532"/>
    <w:p w14:paraId="12FE0ECC" w14:textId="77777777" w:rsidR="007B0532" w:rsidRDefault="007B0532"/>
    <w:p w14:paraId="378A6ADF" w14:textId="77777777" w:rsidR="007B0532" w:rsidRDefault="007B0532">
      <w:pPr>
        <w:rPr>
          <w:b/>
        </w:rPr>
      </w:pPr>
      <w:r>
        <w:rPr>
          <w:b/>
        </w:rPr>
        <w:t>业务规则二：必填元素</w:t>
      </w:r>
    </w:p>
    <w:p w14:paraId="5432C0C8" w14:textId="77777777" w:rsidR="007B0532" w:rsidRDefault="007B0532">
      <w:pPr>
        <w:ind w:left="420"/>
        <w:rPr>
          <w:rFonts w:eastAsia="楷体_GB2312"/>
          <w:szCs w:val="21"/>
        </w:rPr>
      </w:pPr>
    </w:p>
    <w:p w14:paraId="3A1A9558" w14:textId="77777777" w:rsidR="007B0532" w:rsidRDefault="007B0532">
      <w:pPr>
        <w:rPr>
          <w:rFonts w:eastAsia="楷体_GB2312"/>
          <w:szCs w:val="21"/>
        </w:rPr>
      </w:pPr>
      <w:r>
        <w:rPr>
          <w:rFonts w:eastAsia="楷体_GB2312" w:hAnsi="Courier New"/>
          <w:b/>
          <w:szCs w:val="21"/>
        </w:rPr>
        <w:t>适用范围</w:t>
      </w:r>
      <w:r>
        <w:rPr>
          <w:rFonts w:eastAsia="楷体_GB2312"/>
          <w:b/>
          <w:szCs w:val="21"/>
        </w:rPr>
        <w:t>A</w:t>
      </w:r>
      <w:r>
        <w:rPr>
          <w:rFonts w:eastAsia="楷体_GB2312" w:hAnsi="Courier New"/>
          <w:szCs w:val="21"/>
        </w:rPr>
        <w:t>：基金公告信息分类编码（</w:t>
      </w:r>
      <w:r>
        <w:rPr>
          <w:rFonts w:eastAsia="楷体_GB2312"/>
          <w:szCs w:val="21"/>
        </w:rPr>
        <w:t>1759</w:t>
      </w:r>
      <w:r>
        <w:rPr>
          <w:rFonts w:eastAsia="楷体_GB2312" w:hAnsi="Courier New"/>
          <w:szCs w:val="21"/>
        </w:rPr>
        <w:t>）为：</w:t>
      </w:r>
    </w:p>
    <w:p w14:paraId="28E01EE5" w14:textId="77777777" w:rsidR="007B0532" w:rsidRDefault="007B0532">
      <w:pPr>
        <w:ind w:left="720"/>
        <w:rPr>
          <w:rFonts w:eastAsia="楷体_GB2312"/>
          <w:szCs w:val="21"/>
        </w:rPr>
      </w:pPr>
      <w:r>
        <w:rPr>
          <w:kern w:val="0"/>
          <w:szCs w:val="21"/>
        </w:rPr>
        <w:t>FA050010</w:t>
      </w:r>
      <w:r>
        <w:rPr>
          <w:kern w:val="0"/>
          <w:szCs w:val="21"/>
        </w:rPr>
        <w:t>、</w:t>
      </w:r>
      <w:r>
        <w:rPr>
          <w:kern w:val="0"/>
          <w:szCs w:val="21"/>
        </w:rPr>
        <w:t>FC100050</w:t>
      </w:r>
      <w:r>
        <w:rPr>
          <w:kern w:val="0"/>
          <w:szCs w:val="21"/>
        </w:rPr>
        <w:t>、</w:t>
      </w:r>
      <w:r>
        <w:rPr>
          <w:kern w:val="0"/>
          <w:szCs w:val="21"/>
        </w:rPr>
        <w:t>FC110040</w:t>
      </w:r>
      <w:r>
        <w:rPr>
          <w:kern w:val="0"/>
          <w:szCs w:val="21"/>
        </w:rPr>
        <w:t>、</w:t>
      </w:r>
      <w:r>
        <w:rPr>
          <w:kern w:val="0"/>
          <w:szCs w:val="21"/>
        </w:rPr>
        <w:t>FC130050</w:t>
      </w:r>
      <w:r>
        <w:rPr>
          <w:kern w:val="0"/>
          <w:szCs w:val="21"/>
        </w:rPr>
        <w:t>、</w:t>
      </w:r>
      <w:r>
        <w:rPr>
          <w:kern w:val="0"/>
          <w:szCs w:val="21"/>
        </w:rPr>
        <w:t>FC130060</w:t>
      </w:r>
      <w:r>
        <w:rPr>
          <w:kern w:val="0"/>
          <w:szCs w:val="21"/>
        </w:rPr>
        <w:t>、</w:t>
      </w:r>
      <w:r>
        <w:rPr>
          <w:kern w:val="0"/>
          <w:szCs w:val="21"/>
        </w:rPr>
        <w:t>FC150010</w:t>
      </w:r>
      <w:r>
        <w:rPr>
          <w:kern w:val="0"/>
          <w:szCs w:val="21"/>
        </w:rPr>
        <w:t>、</w:t>
      </w:r>
      <w:r>
        <w:rPr>
          <w:kern w:val="0"/>
          <w:szCs w:val="21"/>
        </w:rPr>
        <w:t>FC150030</w:t>
      </w:r>
      <w:r>
        <w:rPr>
          <w:kern w:val="0"/>
          <w:szCs w:val="21"/>
        </w:rPr>
        <w:t>、</w:t>
      </w:r>
      <w:r>
        <w:rPr>
          <w:kern w:val="0"/>
          <w:szCs w:val="21"/>
        </w:rPr>
        <w:t>FC190090</w:t>
      </w:r>
      <w:r>
        <w:rPr>
          <w:kern w:val="0"/>
          <w:szCs w:val="21"/>
        </w:rPr>
        <w:t>、</w:t>
      </w:r>
      <w:r>
        <w:rPr>
          <w:kern w:val="0"/>
          <w:szCs w:val="21"/>
        </w:rPr>
        <w:t>FC190100</w:t>
      </w:r>
      <w:r>
        <w:rPr>
          <w:kern w:val="0"/>
          <w:szCs w:val="21"/>
        </w:rPr>
        <w:t>、</w:t>
      </w:r>
      <w:r>
        <w:rPr>
          <w:kern w:val="0"/>
          <w:szCs w:val="21"/>
        </w:rPr>
        <w:t>FC190110</w:t>
      </w:r>
    </w:p>
    <w:p w14:paraId="390E0D6F" w14:textId="77777777" w:rsidR="007B0532" w:rsidRDefault="007B0532">
      <w:pPr>
        <w:rPr>
          <w:rFonts w:eastAsia="楷体_GB2312"/>
          <w:szCs w:val="21"/>
        </w:rPr>
      </w:pPr>
      <w:r>
        <w:rPr>
          <w:rFonts w:eastAsia="楷体_GB2312" w:hAnsi="Courier New"/>
          <w:szCs w:val="21"/>
        </w:rPr>
        <w:t>的如下元素为必填元素</w:t>
      </w:r>
    </w:p>
    <w:p w14:paraId="6B2637C9" w14:textId="77777777" w:rsidR="007B0532" w:rsidRDefault="007B0532">
      <w:pPr>
        <w:ind w:left="720"/>
        <w:rPr>
          <w:rFonts w:eastAsia="楷体_GB2312"/>
          <w:szCs w:val="21"/>
        </w:rPr>
      </w:pPr>
      <w:r>
        <w:rPr>
          <w:rFonts w:eastAsia="楷体_GB2312" w:hAnsi="Courier New"/>
          <w:szCs w:val="21"/>
        </w:rPr>
        <w:lastRenderedPageBreak/>
        <w:t>公告标识（</w:t>
      </w:r>
      <w:r>
        <w:rPr>
          <w:rFonts w:eastAsia="楷体_GB2312"/>
          <w:szCs w:val="21"/>
        </w:rPr>
        <w:t>1757</w:t>
      </w:r>
      <w:r>
        <w:rPr>
          <w:rFonts w:eastAsia="楷体_GB2312" w:hAnsi="Courier New"/>
          <w:szCs w:val="21"/>
        </w:rPr>
        <w:t>）、基金类别（</w:t>
      </w:r>
      <w:r>
        <w:rPr>
          <w:rFonts w:eastAsia="楷体_GB2312"/>
          <w:szCs w:val="21"/>
        </w:rPr>
        <w:t>0010</w:t>
      </w:r>
      <w:r>
        <w:rPr>
          <w:rFonts w:eastAsia="楷体_GB2312" w:hAnsi="Courier New"/>
          <w:szCs w:val="21"/>
        </w:rPr>
        <w:t>）、公告送出日期（</w:t>
      </w:r>
      <w:r>
        <w:rPr>
          <w:rFonts w:eastAsia="楷体_GB2312"/>
          <w:szCs w:val="21"/>
        </w:rPr>
        <w:t>0003</w:t>
      </w:r>
      <w:r>
        <w:rPr>
          <w:rFonts w:eastAsia="楷体_GB2312" w:hAnsi="Courier New"/>
          <w:szCs w:val="21"/>
        </w:rPr>
        <w:t>）、基金名称（</w:t>
      </w:r>
      <w:r>
        <w:rPr>
          <w:rFonts w:eastAsia="楷体_GB2312"/>
          <w:szCs w:val="21"/>
        </w:rPr>
        <w:t>0009</w:t>
      </w:r>
      <w:r>
        <w:rPr>
          <w:rFonts w:eastAsia="楷体_GB2312" w:hAnsi="Courier New"/>
          <w:szCs w:val="21"/>
        </w:rPr>
        <w:t>）、基金主代码（</w:t>
      </w:r>
      <w:r>
        <w:rPr>
          <w:rFonts w:eastAsia="楷体_GB2312"/>
          <w:szCs w:val="21"/>
        </w:rPr>
        <w:t>0012</w:t>
      </w:r>
      <w:r>
        <w:rPr>
          <w:rFonts w:eastAsia="楷体_GB2312" w:hAnsi="Courier New"/>
          <w:szCs w:val="21"/>
        </w:rPr>
        <w:t>）、信息披露义务人代码（</w:t>
      </w:r>
      <w:r>
        <w:rPr>
          <w:rFonts w:eastAsia="楷体_GB2312"/>
          <w:szCs w:val="21"/>
        </w:rPr>
        <w:t>1758</w:t>
      </w:r>
      <w:r>
        <w:rPr>
          <w:rFonts w:eastAsia="楷体_GB2312" w:hAnsi="Courier New"/>
          <w:szCs w:val="21"/>
        </w:rPr>
        <w:t>）、基金公告信息分类编码（</w:t>
      </w:r>
      <w:r>
        <w:rPr>
          <w:rFonts w:eastAsia="楷体_GB2312"/>
          <w:szCs w:val="21"/>
        </w:rPr>
        <w:t>1759</w:t>
      </w:r>
      <w:r>
        <w:rPr>
          <w:rFonts w:eastAsia="楷体_GB2312" w:hAnsi="Courier New"/>
          <w:szCs w:val="21"/>
        </w:rPr>
        <w:t>），公告名称（</w:t>
      </w:r>
      <w:r>
        <w:rPr>
          <w:rFonts w:eastAsia="楷体_GB2312"/>
          <w:szCs w:val="21"/>
        </w:rPr>
        <w:t>0002</w:t>
      </w:r>
      <w:r>
        <w:rPr>
          <w:rFonts w:eastAsia="楷体_GB2312" w:hAnsi="Courier New"/>
          <w:szCs w:val="21"/>
        </w:rPr>
        <w:t>），不能为空。</w:t>
      </w:r>
    </w:p>
    <w:p w14:paraId="3436F968" w14:textId="77777777" w:rsidR="007B0532" w:rsidRDefault="007B0532">
      <w:pPr>
        <w:rPr>
          <w:rFonts w:eastAsia="楷体_GB2312"/>
          <w:szCs w:val="21"/>
        </w:rPr>
      </w:pPr>
      <w:r>
        <w:rPr>
          <w:rFonts w:eastAsia="楷体_GB2312" w:hAnsi="Courier New"/>
          <w:szCs w:val="21"/>
        </w:rPr>
        <w:t>其中，数据有效性判断：</w:t>
      </w:r>
    </w:p>
    <w:p w14:paraId="3C0AC719" w14:textId="77777777" w:rsidR="007B0532" w:rsidRDefault="007B0532">
      <w:pPr>
        <w:ind w:left="720"/>
        <w:rPr>
          <w:rFonts w:eastAsia="楷体_GB2312"/>
          <w:szCs w:val="21"/>
        </w:rPr>
      </w:pPr>
      <w:r>
        <w:rPr>
          <w:rFonts w:eastAsia="楷体_GB2312"/>
          <w:szCs w:val="21"/>
        </w:rPr>
        <w:t>“</w:t>
      </w:r>
      <w:r>
        <w:rPr>
          <w:rFonts w:eastAsia="楷体_GB2312" w:hAnsi="Courier New"/>
          <w:szCs w:val="21"/>
        </w:rPr>
        <w:t>基金类别（</w:t>
      </w:r>
      <w:r>
        <w:rPr>
          <w:rFonts w:eastAsia="楷体_GB2312"/>
          <w:szCs w:val="21"/>
        </w:rPr>
        <w:t>0010</w:t>
      </w:r>
      <w:proofErr w:type="gramStart"/>
      <w:r>
        <w:rPr>
          <w:rFonts w:eastAsia="楷体_GB2312" w:hAnsi="Courier New"/>
          <w:szCs w:val="21"/>
        </w:rPr>
        <w:t>）</w:t>
      </w:r>
      <w:r>
        <w:rPr>
          <w:rFonts w:eastAsia="楷体_GB2312"/>
          <w:szCs w:val="21"/>
        </w:rPr>
        <w:t>”</w:t>
      </w:r>
      <w:r>
        <w:rPr>
          <w:rFonts w:eastAsia="楷体_GB2312" w:hAnsi="Courier New"/>
          <w:szCs w:val="21"/>
        </w:rPr>
        <w:t>的有效值为</w:t>
      </w:r>
      <w:proofErr w:type="gramEnd"/>
      <w:r>
        <w:rPr>
          <w:rFonts w:eastAsia="楷体_GB2312" w:hAnsi="Courier New"/>
          <w:szCs w:val="21"/>
        </w:rPr>
        <w:t>：</w:t>
      </w:r>
    </w:p>
    <w:p w14:paraId="0484EC64" w14:textId="77777777" w:rsidR="007B0532" w:rsidRDefault="007B0532">
      <w:pPr>
        <w:ind w:left="720"/>
        <w:rPr>
          <w:rFonts w:eastAsia="楷体_GB2312"/>
          <w:szCs w:val="21"/>
        </w:rPr>
      </w:pPr>
      <w:r>
        <w:rPr>
          <w:rFonts w:eastAsia="楷体_GB2312" w:hAnsi="Courier New"/>
          <w:szCs w:val="21"/>
        </w:rPr>
        <w:t>封闭式、开放式货币、开放式非货币、分级基金、</w:t>
      </w:r>
      <w:r>
        <w:rPr>
          <w:rFonts w:eastAsia="楷体_GB2312"/>
          <w:szCs w:val="21"/>
        </w:rPr>
        <w:t>QDII</w:t>
      </w:r>
      <w:r>
        <w:rPr>
          <w:rFonts w:eastAsia="楷体_GB2312" w:hAnsi="Courier New"/>
          <w:szCs w:val="21"/>
        </w:rPr>
        <w:t>、短期理财债券</w:t>
      </w:r>
    </w:p>
    <w:p w14:paraId="7A6D77CA" w14:textId="77777777" w:rsidR="007B0532" w:rsidRDefault="007B0532">
      <w:pPr>
        <w:rPr>
          <w:rFonts w:eastAsia="楷体_GB2312"/>
          <w:szCs w:val="21"/>
        </w:rPr>
      </w:pPr>
    </w:p>
    <w:p w14:paraId="54997AD1" w14:textId="77777777" w:rsidR="007B0532" w:rsidRDefault="007B0532">
      <w:pPr>
        <w:rPr>
          <w:rFonts w:eastAsia="楷体_GB2312"/>
          <w:szCs w:val="21"/>
        </w:rPr>
      </w:pPr>
      <w:r>
        <w:rPr>
          <w:rFonts w:eastAsia="楷体_GB2312" w:hAnsi="Courier New"/>
          <w:b/>
          <w:szCs w:val="21"/>
        </w:rPr>
        <w:t>适用范围</w:t>
      </w:r>
      <w:r>
        <w:rPr>
          <w:rFonts w:eastAsia="楷体_GB2312"/>
          <w:b/>
          <w:szCs w:val="21"/>
        </w:rPr>
        <w:t>B</w:t>
      </w:r>
      <w:r>
        <w:rPr>
          <w:rFonts w:eastAsia="楷体_GB2312" w:hAnsi="Courier New"/>
          <w:szCs w:val="21"/>
        </w:rPr>
        <w:t>：</w:t>
      </w:r>
      <w:r>
        <w:rPr>
          <w:rFonts w:eastAsia="楷体_GB2312"/>
          <w:szCs w:val="21"/>
        </w:rPr>
        <w:tab/>
      </w:r>
      <w:r>
        <w:rPr>
          <w:rFonts w:eastAsia="楷体_GB2312" w:hAnsi="Courier New"/>
          <w:szCs w:val="21"/>
        </w:rPr>
        <w:t>基金公告信息分类编码（</w:t>
      </w:r>
      <w:r>
        <w:rPr>
          <w:rFonts w:eastAsia="楷体_GB2312"/>
          <w:szCs w:val="21"/>
        </w:rPr>
        <w:t>1759</w:t>
      </w:r>
      <w:r>
        <w:rPr>
          <w:rFonts w:eastAsia="楷体_GB2312" w:hAnsi="Courier New"/>
          <w:szCs w:val="21"/>
        </w:rPr>
        <w:t>）为：</w:t>
      </w:r>
    </w:p>
    <w:p w14:paraId="1F097646" w14:textId="77777777" w:rsidR="007B0532" w:rsidRDefault="007B0532">
      <w:pPr>
        <w:ind w:left="720"/>
        <w:rPr>
          <w:rFonts w:eastAsia="楷体_GB2312"/>
          <w:szCs w:val="21"/>
        </w:rPr>
      </w:pPr>
      <w:r>
        <w:rPr>
          <w:kern w:val="0"/>
          <w:szCs w:val="21"/>
        </w:rPr>
        <w:t>FC100110</w:t>
      </w:r>
      <w:r>
        <w:rPr>
          <w:kern w:val="0"/>
          <w:szCs w:val="21"/>
        </w:rPr>
        <w:t>、</w:t>
      </w:r>
      <w:r>
        <w:rPr>
          <w:kern w:val="0"/>
          <w:szCs w:val="21"/>
        </w:rPr>
        <w:t>FC100120</w:t>
      </w:r>
      <w:r>
        <w:rPr>
          <w:kern w:val="0"/>
          <w:szCs w:val="21"/>
        </w:rPr>
        <w:t>、</w:t>
      </w:r>
      <w:r>
        <w:rPr>
          <w:kern w:val="0"/>
          <w:szCs w:val="21"/>
        </w:rPr>
        <w:t>FC070030</w:t>
      </w:r>
      <w:r>
        <w:rPr>
          <w:kern w:val="0"/>
          <w:szCs w:val="21"/>
        </w:rPr>
        <w:t>、</w:t>
      </w:r>
      <w:r>
        <w:rPr>
          <w:kern w:val="0"/>
          <w:szCs w:val="21"/>
        </w:rPr>
        <w:t>FC070040</w:t>
      </w:r>
      <w:r>
        <w:rPr>
          <w:kern w:val="0"/>
          <w:szCs w:val="21"/>
        </w:rPr>
        <w:t>、</w:t>
      </w:r>
      <w:r>
        <w:rPr>
          <w:kern w:val="0"/>
          <w:szCs w:val="21"/>
        </w:rPr>
        <w:t>FC110050</w:t>
      </w:r>
      <w:r>
        <w:rPr>
          <w:kern w:val="0"/>
          <w:szCs w:val="21"/>
        </w:rPr>
        <w:t>、</w:t>
      </w:r>
      <w:r>
        <w:rPr>
          <w:kern w:val="0"/>
          <w:szCs w:val="21"/>
        </w:rPr>
        <w:t>FC110010</w:t>
      </w:r>
      <w:r>
        <w:rPr>
          <w:kern w:val="0"/>
          <w:szCs w:val="21"/>
        </w:rPr>
        <w:t>、</w:t>
      </w:r>
      <w:r>
        <w:rPr>
          <w:kern w:val="0"/>
          <w:szCs w:val="21"/>
        </w:rPr>
        <w:t xml:space="preserve"> FC170010</w:t>
      </w:r>
    </w:p>
    <w:p w14:paraId="490B26CF" w14:textId="77777777" w:rsidR="007B0532" w:rsidRDefault="007B0532">
      <w:pPr>
        <w:rPr>
          <w:rFonts w:eastAsia="楷体_GB2312"/>
          <w:szCs w:val="21"/>
        </w:rPr>
      </w:pPr>
      <w:r>
        <w:rPr>
          <w:rFonts w:eastAsia="楷体_GB2312"/>
          <w:szCs w:val="21"/>
        </w:rPr>
        <w:t>的如下元素为必填元素</w:t>
      </w:r>
    </w:p>
    <w:p w14:paraId="4BDCA2B3" w14:textId="77777777" w:rsidR="007B0532" w:rsidRDefault="007B0532">
      <w:pPr>
        <w:ind w:left="720"/>
        <w:rPr>
          <w:rFonts w:eastAsia="楷体_GB2312" w:hint="eastAsia"/>
          <w:szCs w:val="21"/>
        </w:rPr>
      </w:pPr>
      <w:r>
        <w:rPr>
          <w:rFonts w:eastAsia="楷体_GB2312"/>
          <w:szCs w:val="21"/>
        </w:rPr>
        <w:t>公告标识（</w:t>
      </w:r>
      <w:r>
        <w:rPr>
          <w:rFonts w:eastAsia="楷体_GB2312"/>
          <w:szCs w:val="21"/>
        </w:rPr>
        <w:t>1757</w:t>
      </w:r>
      <w:r>
        <w:rPr>
          <w:rFonts w:eastAsia="楷体_GB2312"/>
          <w:szCs w:val="21"/>
        </w:rPr>
        <w:t>）、公告送出日期（</w:t>
      </w:r>
      <w:r>
        <w:rPr>
          <w:rFonts w:eastAsia="楷体_GB2312"/>
          <w:szCs w:val="21"/>
        </w:rPr>
        <w:t>0003</w:t>
      </w:r>
      <w:r>
        <w:rPr>
          <w:rFonts w:eastAsia="楷体_GB2312"/>
          <w:szCs w:val="21"/>
        </w:rPr>
        <w:t>）、信息披露义务人代码（</w:t>
      </w:r>
      <w:r>
        <w:rPr>
          <w:rFonts w:eastAsia="楷体_GB2312"/>
          <w:szCs w:val="21"/>
        </w:rPr>
        <w:t>1758</w:t>
      </w:r>
      <w:r>
        <w:rPr>
          <w:rFonts w:eastAsia="楷体_GB2312"/>
          <w:szCs w:val="21"/>
        </w:rPr>
        <w:t>）、基金公告信息分类编码（</w:t>
      </w:r>
      <w:r>
        <w:rPr>
          <w:rFonts w:eastAsia="楷体_GB2312"/>
          <w:szCs w:val="21"/>
        </w:rPr>
        <w:t>1759</w:t>
      </w:r>
      <w:r>
        <w:rPr>
          <w:rFonts w:eastAsia="楷体_GB2312"/>
          <w:szCs w:val="21"/>
        </w:rPr>
        <w:t>），公告名称（</w:t>
      </w:r>
      <w:r>
        <w:rPr>
          <w:rFonts w:eastAsia="楷体_GB2312"/>
          <w:szCs w:val="21"/>
        </w:rPr>
        <w:t>0002</w:t>
      </w:r>
      <w:r>
        <w:rPr>
          <w:rFonts w:eastAsia="楷体_GB2312"/>
          <w:szCs w:val="21"/>
        </w:rPr>
        <w:t>），不能为空。</w:t>
      </w:r>
    </w:p>
    <w:p w14:paraId="6A5A7C26" w14:textId="77777777" w:rsidR="007B0532" w:rsidRDefault="007B0532">
      <w:pPr>
        <w:ind w:left="720"/>
        <w:rPr>
          <w:rFonts w:eastAsia="楷体_GB2312" w:hint="eastAsia"/>
          <w:szCs w:val="21"/>
        </w:rPr>
      </w:pPr>
      <w:r>
        <w:rPr>
          <w:rFonts w:eastAsia="楷体_GB2312" w:hint="eastAsia"/>
          <w:szCs w:val="21"/>
        </w:rPr>
        <w:t>FC170010</w:t>
      </w:r>
      <w:r>
        <w:rPr>
          <w:rFonts w:eastAsia="楷体_GB2312" w:hint="eastAsia"/>
          <w:szCs w:val="21"/>
        </w:rPr>
        <w:t>的如下元素需符合：</w:t>
      </w:r>
    </w:p>
    <w:p w14:paraId="2C59B6D1" w14:textId="77777777" w:rsidR="007B0532" w:rsidRDefault="007B0532">
      <w:pPr>
        <w:ind w:left="720"/>
      </w:pPr>
      <w:r>
        <w:rPr>
          <w:rFonts w:eastAsia="楷体_GB2312" w:hint="eastAsia"/>
          <w:szCs w:val="21"/>
        </w:rPr>
        <w:t>（基金改聘会计师事务所）基金主代码（</w:t>
      </w:r>
      <w:r>
        <w:rPr>
          <w:rFonts w:eastAsia="楷体_GB2312" w:hint="eastAsia"/>
          <w:szCs w:val="21"/>
        </w:rPr>
        <w:t>2883</w:t>
      </w:r>
      <w:r>
        <w:rPr>
          <w:rFonts w:eastAsia="楷体_GB2312" w:hint="eastAsia"/>
          <w:szCs w:val="21"/>
        </w:rPr>
        <w:t>）</w:t>
      </w:r>
      <w:r>
        <w:rPr>
          <w:rFonts w:eastAsia="楷体_GB2312"/>
          <w:szCs w:val="21"/>
        </w:rPr>
        <w:t>必须有且为六位数字</w:t>
      </w:r>
    </w:p>
    <w:p w14:paraId="08C730D1" w14:textId="77777777" w:rsidR="007B0532" w:rsidRDefault="007B0532">
      <w:pPr>
        <w:rPr>
          <w:rFonts w:eastAsia="楷体_GB2312"/>
          <w:szCs w:val="21"/>
        </w:rPr>
      </w:pPr>
    </w:p>
    <w:p w14:paraId="5CA880F0" w14:textId="77777777" w:rsidR="007B0532" w:rsidRDefault="007B0532">
      <w:pPr>
        <w:rPr>
          <w:rFonts w:eastAsia="楷体_GB2312"/>
          <w:szCs w:val="21"/>
        </w:rPr>
      </w:pPr>
    </w:p>
    <w:p w14:paraId="47676E2C" w14:textId="77777777" w:rsidR="007B0532" w:rsidRDefault="007B0532">
      <w:pPr>
        <w:widowControl/>
        <w:snapToGrid w:val="0"/>
        <w:spacing w:line="360" w:lineRule="auto"/>
        <w:rPr>
          <w:b/>
          <w:szCs w:val="21"/>
        </w:rPr>
      </w:pPr>
      <w:r>
        <w:rPr>
          <w:b/>
          <w:szCs w:val="21"/>
        </w:rPr>
        <w:t>业务规则三：基金交易代码</w:t>
      </w:r>
    </w:p>
    <w:p w14:paraId="65FA78E8" w14:textId="77777777" w:rsidR="007B0532" w:rsidRDefault="007B0532">
      <w:pPr>
        <w:rPr>
          <w:strike/>
          <w:color w:val="FF0000"/>
        </w:rPr>
      </w:pPr>
      <w:r>
        <w:rPr>
          <w:rFonts w:eastAsia="楷体_GB2312"/>
          <w:b/>
          <w:szCs w:val="21"/>
        </w:rPr>
        <w:t>适用范围</w:t>
      </w:r>
      <w:r>
        <w:rPr>
          <w:rFonts w:eastAsia="楷体_GB2312"/>
          <w:szCs w:val="21"/>
        </w:rPr>
        <w:t>：</w:t>
      </w:r>
      <w:r>
        <w:rPr>
          <w:rFonts w:eastAsia="楷体_GB2312"/>
          <w:szCs w:val="21"/>
        </w:rPr>
        <w:tab/>
      </w:r>
      <w:r>
        <w:rPr>
          <w:rFonts w:eastAsia="楷体_GB2312"/>
          <w:szCs w:val="21"/>
        </w:rPr>
        <w:t>基金公告信息分类编码（</w:t>
      </w:r>
      <w:r>
        <w:rPr>
          <w:rFonts w:eastAsia="楷体_GB2312"/>
          <w:szCs w:val="21"/>
        </w:rPr>
        <w:t>1759</w:t>
      </w:r>
      <w:r>
        <w:rPr>
          <w:rFonts w:eastAsia="楷体_GB2312"/>
          <w:szCs w:val="21"/>
        </w:rPr>
        <w:t>）为：</w:t>
      </w:r>
    </w:p>
    <w:p w14:paraId="54FD3DD6" w14:textId="77777777" w:rsidR="007B0532" w:rsidRDefault="007B0532">
      <w:pPr>
        <w:ind w:left="720"/>
        <w:rPr>
          <w:kern w:val="0"/>
          <w:szCs w:val="21"/>
        </w:rPr>
      </w:pPr>
      <w:r>
        <w:rPr>
          <w:kern w:val="0"/>
          <w:szCs w:val="21"/>
        </w:rPr>
        <w:t>FA050010</w:t>
      </w:r>
      <w:r>
        <w:rPr>
          <w:kern w:val="0"/>
          <w:szCs w:val="21"/>
        </w:rPr>
        <w:t>、</w:t>
      </w:r>
      <w:r>
        <w:rPr>
          <w:kern w:val="0"/>
          <w:szCs w:val="21"/>
        </w:rPr>
        <w:t>FC100050</w:t>
      </w:r>
      <w:r>
        <w:rPr>
          <w:kern w:val="0"/>
          <w:szCs w:val="21"/>
        </w:rPr>
        <w:t>、</w:t>
      </w:r>
      <w:r>
        <w:rPr>
          <w:kern w:val="0"/>
          <w:szCs w:val="21"/>
        </w:rPr>
        <w:t>FC110040</w:t>
      </w:r>
      <w:r>
        <w:rPr>
          <w:kern w:val="0"/>
          <w:szCs w:val="21"/>
        </w:rPr>
        <w:t>、</w:t>
      </w:r>
      <w:r>
        <w:rPr>
          <w:kern w:val="0"/>
          <w:szCs w:val="21"/>
        </w:rPr>
        <w:t>FC130050</w:t>
      </w:r>
      <w:r>
        <w:rPr>
          <w:kern w:val="0"/>
          <w:szCs w:val="21"/>
        </w:rPr>
        <w:t>、</w:t>
      </w:r>
      <w:r>
        <w:rPr>
          <w:kern w:val="0"/>
          <w:szCs w:val="21"/>
        </w:rPr>
        <w:t>FC130060</w:t>
      </w:r>
      <w:r>
        <w:rPr>
          <w:kern w:val="0"/>
          <w:szCs w:val="21"/>
        </w:rPr>
        <w:t>、</w:t>
      </w:r>
      <w:r>
        <w:rPr>
          <w:kern w:val="0"/>
          <w:szCs w:val="21"/>
        </w:rPr>
        <w:t>FC150010</w:t>
      </w:r>
      <w:r>
        <w:rPr>
          <w:kern w:val="0"/>
          <w:szCs w:val="21"/>
        </w:rPr>
        <w:t>、</w:t>
      </w:r>
      <w:r>
        <w:rPr>
          <w:kern w:val="0"/>
          <w:szCs w:val="21"/>
        </w:rPr>
        <w:t>FC150030</w:t>
      </w:r>
      <w:r>
        <w:rPr>
          <w:kern w:val="0"/>
          <w:szCs w:val="21"/>
        </w:rPr>
        <w:t>、</w:t>
      </w:r>
      <w:r>
        <w:rPr>
          <w:kern w:val="0"/>
          <w:szCs w:val="21"/>
        </w:rPr>
        <w:t>FC190090</w:t>
      </w:r>
      <w:r>
        <w:rPr>
          <w:kern w:val="0"/>
          <w:szCs w:val="21"/>
        </w:rPr>
        <w:t>、</w:t>
      </w:r>
      <w:r>
        <w:rPr>
          <w:kern w:val="0"/>
          <w:szCs w:val="21"/>
        </w:rPr>
        <w:t>FC190100</w:t>
      </w:r>
      <w:r>
        <w:rPr>
          <w:kern w:val="0"/>
          <w:szCs w:val="21"/>
        </w:rPr>
        <w:t>、</w:t>
      </w:r>
      <w:r>
        <w:rPr>
          <w:kern w:val="0"/>
          <w:szCs w:val="21"/>
        </w:rPr>
        <w:t>FC190110</w:t>
      </w:r>
    </w:p>
    <w:p w14:paraId="123A279E" w14:textId="77777777" w:rsidR="007B0532" w:rsidRDefault="007B0532">
      <w:pPr>
        <w:rPr>
          <w:rFonts w:eastAsia="楷体_GB2312"/>
          <w:szCs w:val="21"/>
        </w:rPr>
      </w:pPr>
      <w:r>
        <w:rPr>
          <w:rFonts w:eastAsia="楷体_GB2312"/>
          <w:szCs w:val="21"/>
        </w:rPr>
        <w:t>的如下元素需符合规则：</w:t>
      </w:r>
    </w:p>
    <w:p w14:paraId="5C0E88F3" w14:textId="77777777" w:rsidR="007B0532" w:rsidRDefault="007B0532">
      <w:pPr>
        <w:ind w:left="720"/>
        <w:rPr>
          <w:rFonts w:eastAsia="楷体_GB2312"/>
          <w:szCs w:val="21"/>
        </w:rPr>
      </w:pPr>
      <w:r>
        <w:rPr>
          <w:rFonts w:eastAsia="楷体_GB2312"/>
          <w:szCs w:val="21"/>
        </w:rPr>
        <w:t>基金交易代码（</w:t>
      </w:r>
      <w:r>
        <w:rPr>
          <w:rFonts w:eastAsia="楷体_GB2312"/>
          <w:szCs w:val="21"/>
        </w:rPr>
        <w:t>0012</w:t>
      </w:r>
      <w:r>
        <w:rPr>
          <w:rFonts w:eastAsia="楷体_GB2312"/>
          <w:szCs w:val="21"/>
        </w:rPr>
        <w:t>）必须有且为六位数字</w:t>
      </w:r>
      <w:r>
        <w:rPr>
          <w:rFonts w:eastAsia="楷体_GB2312" w:hint="eastAsia"/>
          <w:szCs w:val="21"/>
        </w:rPr>
        <w:t>；</w:t>
      </w:r>
      <w:r>
        <w:rPr>
          <w:rFonts w:eastAsia="楷体_GB2312"/>
          <w:szCs w:val="21"/>
        </w:rPr>
        <w:t>下属分级基金交易代码如有</w:t>
      </w:r>
      <w:r>
        <w:rPr>
          <w:rFonts w:eastAsia="楷体_GB2312" w:hint="eastAsia"/>
          <w:szCs w:val="21"/>
        </w:rPr>
        <w:t>，</w:t>
      </w:r>
      <w:r>
        <w:rPr>
          <w:rFonts w:eastAsia="楷体_GB2312"/>
          <w:szCs w:val="21"/>
        </w:rPr>
        <w:t>需为六位数字</w:t>
      </w:r>
      <w:r>
        <w:rPr>
          <w:rFonts w:eastAsia="楷体_GB2312" w:hint="eastAsia"/>
          <w:szCs w:val="21"/>
        </w:rPr>
        <w:t>；</w:t>
      </w:r>
      <w:r>
        <w:rPr>
          <w:rFonts w:eastAsia="楷体_GB2312"/>
          <w:szCs w:val="21"/>
        </w:rPr>
        <w:t>前端交易代码（</w:t>
      </w:r>
      <w:r>
        <w:rPr>
          <w:rFonts w:eastAsia="楷体_GB2312"/>
          <w:szCs w:val="21"/>
        </w:rPr>
        <w:t>0014</w:t>
      </w:r>
      <w:r>
        <w:rPr>
          <w:rFonts w:eastAsia="楷体_GB2312"/>
          <w:szCs w:val="21"/>
        </w:rPr>
        <w:t>）、后端交易代码（</w:t>
      </w:r>
      <w:r>
        <w:rPr>
          <w:rFonts w:eastAsia="楷体_GB2312"/>
          <w:szCs w:val="21"/>
        </w:rPr>
        <w:t>0015</w:t>
      </w:r>
      <w:r>
        <w:rPr>
          <w:rFonts w:eastAsia="楷体_GB2312"/>
          <w:szCs w:val="21"/>
        </w:rPr>
        <w:t>）若有必须为六位数字。</w:t>
      </w:r>
    </w:p>
    <w:p w14:paraId="34A8C717" w14:textId="77777777" w:rsidR="007B0532" w:rsidRDefault="007B0532">
      <w:pPr>
        <w:widowControl/>
        <w:snapToGrid w:val="0"/>
        <w:spacing w:line="360" w:lineRule="auto"/>
      </w:pPr>
    </w:p>
    <w:p w14:paraId="49EA9E03" w14:textId="77777777" w:rsidR="007B0532" w:rsidRDefault="007B0532">
      <w:pPr>
        <w:widowControl/>
        <w:snapToGrid w:val="0"/>
        <w:spacing w:line="360" w:lineRule="auto"/>
      </w:pPr>
    </w:p>
    <w:p w14:paraId="48BCBF11" w14:textId="77777777" w:rsidR="007B0532" w:rsidRDefault="007B0532">
      <w:pPr>
        <w:widowControl/>
        <w:snapToGrid w:val="0"/>
        <w:spacing w:line="360" w:lineRule="auto"/>
        <w:rPr>
          <w:b/>
          <w:szCs w:val="21"/>
        </w:rPr>
      </w:pPr>
      <w:r>
        <w:rPr>
          <w:b/>
          <w:szCs w:val="21"/>
        </w:rPr>
        <w:t>业务规则四：数据之间的关系</w:t>
      </w:r>
    </w:p>
    <w:p w14:paraId="0BFAD12F" w14:textId="77777777" w:rsidR="007B0532" w:rsidRDefault="007B0532">
      <w:pPr>
        <w:rPr>
          <w:rFonts w:eastAsia="楷体_GB2312"/>
          <w:szCs w:val="21"/>
        </w:rPr>
      </w:pPr>
      <w:r>
        <w:rPr>
          <w:rFonts w:eastAsia="楷体_GB2312"/>
          <w:b/>
          <w:szCs w:val="21"/>
        </w:rPr>
        <w:t>适用范围</w:t>
      </w:r>
      <w:r>
        <w:rPr>
          <w:rFonts w:eastAsia="楷体_GB2312"/>
          <w:szCs w:val="21"/>
        </w:rPr>
        <w:t>：</w:t>
      </w:r>
      <w:r>
        <w:rPr>
          <w:rFonts w:eastAsia="楷体_GB2312"/>
          <w:szCs w:val="21"/>
        </w:rPr>
        <w:tab/>
      </w:r>
      <w:r>
        <w:rPr>
          <w:rFonts w:eastAsia="楷体_GB2312"/>
          <w:szCs w:val="21"/>
        </w:rPr>
        <w:t>全部临时公告</w:t>
      </w:r>
    </w:p>
    <w:p w14:paraId="3037C208" w14:textId="77777777" w:rsidR="007B0532" w:rsidRDefault="007B0532">
      <w:pPr>
        <w:rPr>
          <w:rFonts w:eastAsia="楷体_GB2312"/>
          <w:szCs w:val="21"/>
        </w:rPr>
      </w:pPr>
      <w:r>
        <w:rPr>
          <w:rFonts w:eastAsia="楷体_GB2312"/>
          <w:szCs w:val="21"/>
        </w:rPr>
        <w:t>验证条件：</w:t>
      </w:r>
    </w:p>
    <w:p w14:paraId="661B6B18"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募集</w:t>
      </w:r>
      <w:proofErr w:type="gramStart"/>
      <w:r>
        <w:rPr>
          <w:rFonts w:eastAsia="楷体_GB2312"/>
          <w:szCs w:val="21"/>
        </w:rPr>
        <w:t>期间净</w:t>
      </w:r>
      <w:proofErr w:type="gramEnd"/>
      <w:r>
        <w:rPr>
          <w:rFonts w:eastAsia="楷体_GB2312"/>
          <w:szCs w:val="21"/>
        </w:rPr>
        <w:t>认购金额（</w:t>
      </w:r>
      <w:r>
        <w:rPr>
          <w:rFonts w:eastAsia="楷体_GB2312"/>
          <w:szCs w:val="21"/>
        </w:rPr>
        <w:t>2649</w:t>
      </w:r>
      <w:r>
        <w:rPr>
          <w:rFonts w:eastAsia="楷体_GB2312"/>
          <w:szCs w:val="21"/>
        </w:rPr>
        <w:t>）＝下属</w:t>
      </w:r>
      <w:r>
        <w:rPr>
          <w:rFonts w:eastAsia="楷体_GB2312" w:hint="eastAsia"/>
          <w:szCs w:val="21"/>
        </w:rPr>
        <w:t>各</w:t>
      </w:r>
      <w:r>
        <w:rPr>
          <w:rFonts w:eastAsia="楷体_GB2312"/>
          <w:szCs w:val="21"/>
        </w:rPr>
        <w:t>级基金募集</w:t>
      </w:r>
      <w:proofErr w:type="gramStart"/>
      <w:r>
        <w:rPr>
          <w:rFonts w:eastAsia="楷体_GB2312"/>
          <w:szCs w:val="21"/>
        </w:rPr>
        <w:t>期间净</w:t>
      </w:r>
      <w:proofErr w:type="gramEnd"/>
      <w:r>
        <w:rPr>
          <w:rFonts w:eastAsia="楷体_GB2312"/>
          <w:szCs w:val="21"/>
        </w:rPr>
        <w:t>认购金额（</w:t>
      </w:r>
      <w:r>
        <w:rPr>
          <w:rFonts w:eastAsia="楷体_GB2312"/>
          <w:szCs w:val="21"/>
        </w:rPr>
        <w:t>2649</w:t>
      </w:r>
      <w:r>
        <w:rPr>
          <w:rFonts w:eastAsia="楷体_GB2312"/>
          <w:szCs w:val="21"/>
        </w:rPr>
        <w:t>）的合计</w:t>
      </w:r>
    </w:p>
    <w:p w14:paraId="44E86EC8"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认购资金在募集期间产生的利息（</w:t>
      </w:r>
      <w:r>
        <w:rPr>
          <w:rFonts w:eastAsia="楷体_GB2312"/>
          <w:szCs w:val="21"/>
        </w:rPr>
        <w:t>0096</w:t>
      </w:r>
      <w:r>
        <w:rPr>
          <w:rFonts w:eastAsia="楷体_GB2312"/>
          <w:szCs w:val="21"/>
        </w:rPr>
        <w:t>）＝下属</w:t>
      </w:r>
      <w:r>
        <w:rPr>
          <w:rFonts w:eastAsia="楷体_GB2312" w:hint="eastAsia"/>
          <w:szCs w:val="21"/>
        </w:rPr>
        <w:t>各</w:t>
      </w:r>
      <w:r>
        <w:rPr>
          <w:rFonts w:eastAsia="楷体_GB2312"/>
          <w:szCs w:val="21"/>
        </w:rPr>
        <w:t>级基金认购资金在募集期间产生的利息（</w:t>
      </w:r>
      <w:r>
        <w:rPr>
          <w:rFonts w:eastAsia="楷体_GB2312"/>
          <w:szCs w:val="21"/>
        </w:rPr>
        <w:t>0096</w:t>
      </w:r>
      <w:r>
        <w:rPr>
          <w:rFonts w:eastAsia="楷体_GB2312"/>
          <w:szCs w:val="21"/>
        </w:rPr>
        <w:t>）的合计</w:t>
      </w:r>
    </w:p>
    <w:p w14:paraId="23EEBA30"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有效认购份额（</w:t>
      </w:r>
      <w:r>
        <w:rPr>
          <w:rFonts w:eastAsia="楷体_GB2312"/>
          <w:szCs w:val="21"/>
        </w:rPr>
        <w:t>0101</w:t>
      </w:r>
      <w:r>
        <w:rPr>
          <w:rFonts w:eastAsia="楷体_GB2312"/>
          <w:szCs w:val="21"/>
        </w:rPr>
        <w:t>）＝下属</w:t>
      </w:r>
      <w:r>
        <w:rPr>
          <w:rFonts w:eastAsia="楷体_GB2312" w:hint="eastAsia"/>
          <w:szCs w:val="21"/>
        </w:rPr>
        <w:t>各</w:t>
      </w:r>
      <w:r>
        <w:rPr>
          <w:rFonts w:eastAsia="楷体_GB2312"/>
          <w:szCs w:val="21"/>
        </w:rPr>
        <w:t>级基金有效认购份额（</w:t>
      </w:r>
      <w:r>
        <w:rPr>
          <w:rFonts w:eastAsia="楷体_GB2312"/>
          <w:szCs w:val="21"/>
        </w:rPr>
        <w:t>0101</w:t>
      </w:r>
      <w:r>
        <w:rPr>
          <w:rFonts w:eastAsia="楷体_GB2312"/>
          <w:szCs w:val="21"/>
        </w:rPr>
        <w:t>）的合计</w:t>
      </w:r>
    </w:p>
    <w:p w14:paraId="18697A83"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利息结转的份额（</w:t>
      </w:r>
      <w:r>
        <w:rPr>
          <w:rFonts w:eastAsia="楷体_GB2312"/>
          <w:szCs w:val="21"/>
        </w:rPr>
        <w:t>0102</w:t>
      </w:r>
      <w:r>
        <w:rPr>
          <w:rFonts w:eastAsia="楷体_GB2312"/>
          <w:szCs w:val="21"/>
        </w:rPr>
        <w:t>）＝下属</w:t>
      </w:r>
      <w:r>
        <w:rPr>
          <w:rFonts w:eastAsia="楷体_GB2312" w:hint="eastAsia"/>
          <w:szCs w:val="21"/>
        </w:rPr>
        <w:t>各</w:t>
      </w:r>
      <w:r>
        <w:rPr>
          <w:rFonts w:eastAsia="楷体_GB2312"/>
          <w:szCs w:val="21"/>
        </w:rPr>
        <w:t>级基金利息结转的份额（</w:t>
      </w:r>
      <w:r>
        <w:rPr>
          <w:rFonts w:eastAsia="楷体_GB2312"/>
          <w:szCs w:val="21"/>
        </w:rPr>
        <w:t>0102</w:t>
      </w:r>
      <w:r>
        <w:rPr>
          <w:rFonts w:eastAsia="楷体_GB2312"/>
          <w:szCs w:val="21"/>
        </w:rPr>
        <w:t>）的合计</w:t>
      </w:r>
    </w:p>
    <w:p w14:paraId="218DBA79"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募集份额合计（</w:t>
      </w:r>
      <w:r>
        <w:rPr>
          <w:rFonts w:eastAsia="楷体_GB2312"/>
          <w:szCs w:val="21"/>
        </w:rPr>
        <w:t>0103</w:t>
      </w:r>
      <w:r>
        <w:rPr>
          <w:rFonts w:eastAsia="楷体_GB2312"/>
          <w:szCs w:val="21"/>
        </w:rPr>
        <w:t>）＝下属</w:t>
      </w:r>
      <w:r>
        <w:rPr>
          <w:rFonts w:eastAsia="楷体_GB2312" w:hint="eastAsia"/>
          <w:szCs w:val="21"/>
        </w:rPr>
        <w:t>各</w:t>
      </w:r>
      <w:r>
        <w:rPr>
          <w:rFonts w:eastAsia="楷体_GB2312"/>
          <w:szCs w:val="21"/>
        </w:rPr>
        <w:t>级基金募集份额合计（</w:t>
      </w:r>
      <w:r>
        <w:rPr>
          <w:rFonts w:eastAsia="楷体_GB2312"/>
          <w:szCs w:val="21"/>
        </w:rPr>
        <w:t>0103</w:t>
      </w:r>
      <w:r>
        <w:rPr>
          <w:rFonts w:eastAsia="楷体_GB2312"/>
          <w:szCs w:val="21"/>
        </w:rPr>
        <w:t>）的合计</w:t>
      </w:r>
    </w:p>
    <w:p w14:paraId="5537875A"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基金管理人运用</w:t>
      </w:r>
      <w:proofErr w:type="gramStart"/>
      <w:r>
        <w:rPr>
          <w:rFonts w:eastAsia="楷体_GB2312"/>
          <w:szCs w:val="21"/>
        </w:rPr>
        <w:t>固有资金</w:t>
      </w:r>
      <w:proofErr w:type="gramEnd"/>
      <w:r>
        <w:rPr>
          <w:rFonts w:eastAsia="楷体_GB2312"/>
          <w:szCs w:val="21"/>
        </w:rPr>
        <w:t>认购本基金的份额（</w:t>
      </w:r>
      <w:r>
        <w:rPr>
          <w:rFonts w:eastAsia="楷体_GB2312"/>
          <w:szCs w:val="21"/>
        </w:rPr>
        <w:t>2653</w:t>
      </w:r>
      <w:r>
        <w:rPr>
          <w:rFonts w:eastAsia="楷体_GB2312"/>
          <w:szCs w:val="21"/>
        </w:rPr>
        <w:t>）＝下属</w:t>
      </w:r>
      <w:r>
        <w:rPr>
          <w:rFonts w:eastAsia="楷体_GB2312" w:hint="eastAsia"/>
          <w:szCs w:val="21"/>
        </w:rPr>
        <w:t>各</w:t>
      </w:r>
      <w:r>
        <w:rPr>
          <w:rFonts w:eastAsia="楷体_GB2312"/>
          <w:szCs w:val="21"/>
        </w:rPr>
        <w:t>级基金管理人运用</w:t>
      </w:r>
      <w:proofErr w:type="gramStart"/>
      <w:r>
        <w:rPr>
          <w:rFonts w:eastAsia="楷体_GB2312"/>
          <w:szCs w:val="21"/>
        </w:rPr>
        <w:t>固有资金</w:t>
      </w:r>
      <w:proofErr w:type="gramEnd"/>
      <w:r>
        <w:rPr>
          <w:rFonts w:eastAsia="楷体_GB2312"/>
          <w:szCs w:val="21"/>
        </w:rPr>
        <w:t>认购本基金的份额（</w:t>
      </w:r>
      <w:r>
        <w:rPr>
          <w:rFonts w:eastAsia="楷体_GB2312"/>
          <w:szCs w:val="21"/>
        </w:rPr>
        <w:t>2653</w:t>
      </w:r>
      <w:r>
        <w:rPr>
          <w:rFonts w:eastAsia="楷体_GB2312"/>
          <w:szCs w:val="21"/>
        </w:rPr>
        <w:t>）的合计</w:t>
      </w:r>
    </w:p>
    <w:p w14:paraId="4E5067E7"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基金管理人的从业人员认购本基金的份额（</w:t>
      </w:r>
      <w:r>
        <w:rPr>
          <w:rFonts w:eastAsia="楷体_GB2312"/>
          <w:szCs w:val="21"/>
        </w:rPr>
        <w:t>2656</w:t>
      </w:r>
      <w:r>
        <w:rPr>
          <w:rFonts w:eastAsia="楷体_GB2312"/>
          <w:szCs w:val="21"/>
        </w:rPr>
        <w:t>）＝下属</w:t>
      </w:r>
      <w:r>
        <w:rPr>
          <w:rFonts w:eastAsia="楷体_GB2312" w:hint="eastAsia"/>
          <w:szCs w:val="21"/>
        </w:rPr>
        <w:t>各</w:t>
      </w:r>
      <w:r>
        <w:rPr>
          <w:rFonts w:eastAsia="楷体_GB2312"/>
          <w:szCs w:val="21"/>
        </w:rPr>
        <w:t>级基金管理人的从业人员认购本基金的份额（</w:t>
      </w:r>
      <w:r>
        <w:rPr>
          <w:rFonts w:eastAsia="楷体_GB2312"/>
          <w:szCs w:val="21"/>
        </w:rPr>
        <w:t>2656</w:t>
      </w:r>
      <w:r>
        <w:rPr>
          <w:rFonts w:eastAsia="楷体_GB2312"/>
          <w:szCs w:val="21"/>
        </w:rPr>
        <w:t>）的合计</w:t>
      </w:r>
    </w:p>
    <w:p w14:paraId="7DAEEB72"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募集份额合计（</w:t>
      </w:r>
      <w:r>
        <w:rPr>
          <w:rFonts w:eastAsia="楷体_GB2312"/>
          <w:szCs w:val="21"/>
        </w:rPr>
        <w:t>0103</w:t>
      </w:r>
      <w:r>
        <w:rPr>
          <w:rFonts w:eastAsia="楷体_GB2312"/>
          <w:szCs w:val="21"/>
        </w:rPr>
        <w:t>）＝有效认购份额（</w:t>
      </w:r>
      <w:r>
        <w:rPr>
          <w:rFonts w:eastAsia="楷体_GB2312"/>
          <w:szCs w:val="21"/>
        </w:rPr>
        <w:t>0101</w:t>
      </w:r>
      <w:r>
        <w:rPr>
          <w:rFonts w:eastAsia="楷体_GB2312"/>
          <w:szCs w:val="21"/>
        </w:rPr>
        <w:t>）</w:t>
      </w:r>
      <w:r>
        <w:rPr>
          <w:rFonts w:eastAsia="楷体_GB2312"/>
          <w:szCs w:val="21"/>
        </w:rPr>
        <w:t>+</w:t>
      </w:r>
      <w:r>
        <w:rPr>
          <w:rFonts w:eastAsia="楷体_GB2312"/>
          <w:szCs w:val="21"/>
        </w:rPr>
        <w:t>利息结转的份额（</w:t>
      </w:r>
      <w:r>
        <w:rPr>
          <w:rFonts w:eastAsia="楷体_GB2312"/>
          <w:szCs w:val="21"/>
        </w:rPr>
        <w:t>0102</w:t>
      </w:r>
      <w:r>
        <w:rPr>
          <w:rFonts w:eastAsia="楷体_GB2312"/>
          <w:szCs w:val="21"/>
        </w:rPr>
        <w:t>）</w:t>
      </w:r>
    </w:p>
    <w:p w14:paraId="3A8B6F26"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基金管理人运用</w:t>
      </w:r>
      <w:proofErr w:type="gramStart"/>
      <w:r>
        <w:rPr>
          <w:rFonts w:eastAsia="楷体_GB2312"/>
          <w:szCs w:val="21"/>
        </w:rPr>
        <w:t>固有资金</w:t>
      </w:r>
      <w:proofErr w:type="gramEnd"/>
      <w:r>
        <w:rPr>
          <w:rFonts w:eastAsia="楷体_GB2312"/>
          <w:szCs w:val="21"/>
        </w:rPr>
        <w:t>认购本基金的份额占基金总份额的比例（</w:t>
      </w:r>
      <w:r>
        <w:rPr>
          <w:rFonts w:eastAsia="楷体_GB2312"/>
          <w:szCs w:val="21"/>
        </w:rPr>
        <w:t>2654</w:t>
      </w:r>
      <w:r>
        <w:rPr>
          <w:rFonts w:eastAsia="楷体_GB2312"/>
          <w:szCs w:val="21"/>
        </w:rPr>
        <w:t>）＝基金管理人运用</w:t>
      </w:r>
      <w:proofErr w:type="gramStart"/>
      <w:r>
        <w:rPr>
          <w:rFonts w:eastAsia="楷体_GB2312"/>
          <w:szCs w:val="21"/>
        </w:rPr>
        <w:t>固有资金</w:t>
      </w:r>
      <w:proofErr w:type="gramEnd"/>
      <w:r>
        <w:rPr>
          <w:rFonts w:eastAsia="楷体_GB2312"/>
          <w:szCs w:val="21"/>
        </w:rPr>
        <w:t>认购本基金的份额（</w:t>
      </w:r>
      <w:r>
        <w:rPr>
          <w:rFonts w:eastAsia="楷体_GB2312"/>
          <w:szCs w:val="21"/>
        </w:rPr>
        <w:t>2653</w:t>
      </w:r>
      <w:r>
        <w:rPr>
          <w:rFonts w:eastAsia="楷体_GB2312"/>
          <w:szCs w:val="21"/>
        </w:rPr>
        <w:t>）</w:t>
      </w:r>
      <w:r>
        <w:rPr>
          <w:rFonts w:eastAsia="楷体_GB2312"/>
          <w:szCs w:val="21"/>
        </w:rPr>
        <w:t>/</w:t>
      </w:r>
      <w:r>
        <w:rPr>
          <w:rFonts w:eastAsia="楷体_GB2312"/>
          <w:szCs w:val="21"/>
        </w:rPr>
        <w:t>募集份额合计（</w:t>
      </w:r>
      <w:r>
        <w:rPr>
          <w:rFonts w:eastAsia="楷体_GB2312"/>
          <w:szCs w:val="21"/>
        </w:rPr>
        <w:t>0103</w:t>
      </w:r>
      <w:r>
        <w:rPr>
          <w:rFonts w:eastAsia="楷体_GB2312"/>
          <w:szCs w:val="21"/>
        </w:rPr>
        <w:t>）</w:t>
      </w:r>
    </w:p>
    <w:p w14:paraId="1233CCAA"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基金管理人的从业人员认购本基金的份额占基金总份额的比例（</w:t>
      </w:r>
      <w:r>
        <w:rPr>
          <w:rFonts w:eastAsia="楷体_GB2312"/>
          <w:szCs w:val="21"/>
        </w:rPr>
        <w:t>2657</w:t>
      </w:r>
      <w:r>
        <w:rPr>
          <w:rFonts w:eastAsia="楷体_GB2312"/>
          <w:szCs w:val="21"/>
        </w:rPr>
        <w:t>）＝基金管</w:t>
      </w:r>
      <w:r>
        <w:rPr>
          <w:rFonts w:eastAsia="楷体_GB2312"/>
          <w:szCs w:val="21"/>
        </w:rPr>
        <w:lastRenderedPageBreak/>
        <w:t>理人的从业人员认购本基金的份额（</w:t>
      </w:r>
      <w:r>
        <w:rPr>
          <w:rFonts w:eastAsia="楷体_GB2312"/>
          <w:szCs w:val="21"/>
        </w:rPr>
        <w:t>2656</w:t>
      </w:r>
      <w:r>
        <w:rPr>
          <w:rFonts w:eastAsia="楷体_GB2312"/>
          <w:szCs w:val="21"/>
        </w:rPr>
        <w:t>）</w:t>
      </w:r>
      <w:r>
        <w:rPr>
          <w:rFonts w:eastAsia="楷体_GB2312"/>
          <w:szCs w:val="21"/>
        </w:rPr>
        <w:t>/</w:t>
      </w:r>
      <w:r>
        <w:rPr>
          <w:rFonts w:eastAsia="楷体_GB2312"/>
          <w:szCs w:val="21"/>
        </w:rPr>
        <w:t>募集份额合计（</w:t>
      </w:r>
      <w:r>
        <w:rPr>
          <w:rFonts w:eastAsia="楷体_GB2312"/>
          <w:szCs w:val="21"/>
        </w:rPr>
        <w:t>0103</w:t>
      </w:r>
      <w:r>
        <w:rPr>
          <w:rFonts w:eastAsia="楷体_GB2312"/>
          <w:szCs w:val="21"/>
        </w:rPr>
        <w:t>）</w:t>
      </w:r>
    </w:p>
    <w:p w14:paraId="683F50A6"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基金管理公司名称（</w:t>
      </w:r>
      <w:r>
        <w:rPr>
          <w:rFonts w:eastAsia="楷体_GB2312"/>
          <w:szCs w:val="21"/>
        </w:rPr>
        <w:t>0186</w:t>
      </w:r>
      <w:r>
        <w:rPr>
          <w:rFonts w:eastAsia="楷体_GB2312"/>
          <w:szCs w:val="21"/>
        </w:rPr>
        <w:t>）变更前、后不能一样</w:t>
      </w:r>
    </w:p>
    <w:p w14:paraId="6005E7AA"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基金托管银行名称（</w:t>
      </w:r>
      <w:r>
        <w:rPr>
          <w:rFonts w:eastAsia="楷体_GB2312"/>
          <w:szCs w:val="21"/>
        </w:rPr>
        <w:t>0213</w:t>
      </w:r>
      <w:r>
        <w:rPr>
          <w:rFonts w:eastAsia="楷体_GB2312"/>
          <w:szCs w:val="21"/>
        </w:rPr>
        <w:t>）变更前、后不能一样</w:t>
      </w:r>
    </w:p>
    <w:p w14:paraId="5D954C28"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基金管理公司住所（</w:t>
      </w:r>
      <w:r>
        <w:rPr>
          <w:rFonts w:eastAsia="楷体_GB2312"/>
          <w:szCs w:val="21"/>
        </w:rPr>
        <w:t>0189</w:t>
      </w:r>
      <w:r>
        <w:rPr>
          <w:rFonts w:eastAsia="楷体_GB2312"/>
          <w:szCs w:val="21"/>
        </w:rPr>
        <w:t>）变更前、后不能一样</w:t>
      </w:r>
    </w:p>
    <w:p w14:paraId="43978DD9"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基金托管银行住所（</w:t>
      </w:r>
      <w:r>
        <w:rPr>
          <w:rFonts w:eastAsia="楷体_GB2312"/>
          <w:szCs w:val="21"/>
        </w:rPr>
        <w:t>0224</w:t>
      </w:r>
      <w:r>
        <w:rPr>
          <w:rFonts w:eastAsia="楷体_GB2312"/>
          <w:szCs w:val="21"/>
        </w:rPr>
        <w:t>）变更前、后不能一样</w:t>
      </w:r>
    </w:p>
    <w:p w14:paraId="28298637" w14:textId="77777777" w:rsidR="007B0532" w:rsidRDefault="007B0532">
      <w:pPr>
        <w:numPr>
          <w:ilvl w:val="0"/>
          <w:numId w:val="1"/>
        </w:numPr>
        <w:tabs>
          <w:tab w:val="clear" w:pos="2430"/>
          <w:tab w:val="left" w:pos="900"/>
        </w:tabs>
        <w:ind w:left="900" w:hanging="540"/>
        <w:rPr>
          <w:rFonts w:eastAsia="楷体_GB2312"/>
          <w:szCs w:val="21"/>
        </w:rPr>
      </w:pPr>
      <w:r>
        <w:rPr>
          <w:rFonts w:eastAsia="楷体_GB2312"/>
          <w:szCs w:val="21"/>
        </w:rPr>
        <w:t>会计师事务所名称（</w:t>
      </w:r>
      <w:r>
        <w:rPr>
          <w:rFonts w:eastAsia="楷体_GB2312"/>
          <w:szCs w:val="21"/>
        </w:rPr>
        <w:t>0294</w:t>
      </w:r>
      <w:r>
        <w:rPr>
          <w:rFonts w:eastAsia="楷体_GB2312"/>
          <w:szCs w:val="21"/>
        </w:rPr>
        <w:t>）改聘前、后不能一样</w:t>
      </w:r>
    </w:p>
    <w:p w14:paraId="5C0EB14A" w14:textId="77777777" w:rsidR="007B0532" w:rsidRDefault="007B0532">
      <w:pPr>
        <w:rPr>
          <w:rFonts w:eastAsia="楷体_GB2312"/>
          <w:szCs w:val="21"/>
        </w:rPr>
      </w:pPr>
      <w:r>
        <w:rPr>
          <w:rFonts w:eastAsia="楷体_GB2312"/>
        </w:rPr>
        <w:t>注：对于分级基金产品按照下属</w:t>
      </w:r>
      <w:r>
        <w:rPr>
          <w:rFonts w:eastAsia="楷体_GB2312" w:hint="eastAsia"/>
          <w:color w:val="000000"/>
        </w:rPr>
        <w:t>各</w:t>
      </w:r>
      <w:r>
        <w:rPr>
          <w:rFonts w:eastAsia="楷体_GB2312"/>
          <w:color w:val="000000"/>
        </w:rPr>
        <w:t>级基</w:t>
      </w:r>
      <w:r>
        <w:rPr>
          <w:rFonts w:eastAsia="楷体_GB2312"/>
        </w:rPr>
        <w:t>金的数据分别校验。</w:t>
      </w:r>
    </w:p>
    <w:p w14:paraId="3AB43E66" w14:textId="77777777" w:rsidR="007B0532" w:rsidRDefault="007B0532">
      <w:pPr>
        <w:widowControl/>
        <w:snapToGrid w:val="0"/>
        <w:spacing w:line="360" w:lineRule="auto"/>
      </w:pPr>
    </w:p>
    <w:p w14:paraId="2FCA92B7" w14:textId="77777777" w:rsidR="007B0532" w:rsidRDefault="007B0532">
      <w:pPr>
        <w:widowControl/>
        <w:snapToGrid w:val="0"/>
        <w:spacing w:line="360" w:lineRule="auto"/>
      </w:pPr>
    </w:p>
    <w:p w14:paraId="096B5126" w14:textId="77777777" w:rsidR="007B0532" w:rsidRDefault="007B0532">
      <w:pPr>
        <w:widowControl/>
        <w:snapToGrid w:val="0"/>
        <w:spacing w:line="360" w:lineRule="auto"/>
        <w:rPr>
          <w:b/>
          <w:szCs w:val="21"/>
        </w:rPr>
      </w:pPr>
      <w:r>
        <w:rPr>
          <w:b/>
          <w:szCs w:val="21"/>
        </w:rPr>
        <w:t>业务规则五：用来表达</w:t>
      </w:r>
      <w:r>
        <w:rPr>
          <w:b/>
          <w:szCs w:val="21"/>
        </w:rPr>
        <w:t>“</w:t>
      </w:r>
      <w:r>
        <w:rPr>
          <w:b/>
          <w:szCs w:val="21"/>
        </w:rPr>
        <w:t>是</w:t>
      </w:r>
      <w:r>
        <w:rPr>
          <w:b/>
          <w:szCs w:val="21"/>
        </w:rPr>
        <w:t xml:space="preserve"> / </w:t>
      </w:r>
      <w:r>
        <w:rPr>
          <w:b/>
          <w:szCs w:val="21"/>
        </w:rPr>
        <w:t>否</w:t>
      </w:r>
      <w:r>
        <w:rPr>
          <w:b/>
          <w:szCs w:val="21"/>
        </w:rPr>
        <w:t>”</w:t>
      </w:r>
      <w:r>
        <w:rPr>
          <w:b/>
          <w:szCs w:val="21"/>
        </w:rPr>
        <w:t>含义元素的</w:t>
      </w:r>
      <w:proofErr w:type="gramStart"/>
      <w:r>
        <w:rPr>
          <w:b/>
          <w:szCs w:val="21"/>
        </w:rPr>
        <w:t>值必须</w:t>
      </w:r>
      <w:proofErr w:type="gramEnd"/>
      <w:r>
        <w:rPr>
          <w:b/>
          <w:szCs w:val="21"/>
        </w:rPr>
        <w:t>为</w:t>
      </w:r>
      <w:r>
        <w:rPr>
          <w:b/>
          <w:szCs w:val="21"/>
        </w:rPr>
        <w:t>“</w:t>
      </w:r>
      <w:r>
        <w:rPr>
          <w:b/>
          <w:szCs w:val="21"/>
        </w:rPr>
        <w:t>是</w:t>
      </w:r>
      <w:r>
        <w:rPr>
          <w:b/>
          <w:szCs w:val="21"/>
        </w:rPr>
        <w:t>”</w:t>
      </w:r>
      <w:r>
        <w:rPr>
          <w:b/>
          <w:szCs w:val="21"/>
        </w:rPr>
        <w:t>或</w:t>
      </w:r>
      <w:r>
        <w:rPr>
          <w:b/>
          <w:szCs w:val="21"/>
        </w:rPr>
        <w:t>“</w:t>
      </w:r>
      <w:r>
        <w:rPr>
          <w:b/>
          <w:szCs w:val="21"/>
        </w:rPr>
        <w:t>否</w:t>
      </w:r>
      <w:r>
        <w:rPr>
          <w:b/>
          <w:szCs w:val="21"/>
        </w:rPr>
        <w:t>”</w:t>
      </w:r>
    </w:p>
    <w:p w14:paraId="7514CA09" w14:textId="77777777" w:rsidR="007B0532" w:rsidRDefault="007B0532">
      <w:pPr>
        <w:rPr>
          <w:rFonts w:eastAsia="楷体_GB2312"/>
          <w:szCs w:val="21"/>
        </w:rPr>
      </w:pPr>
      <w:r>
        <w:rPr>
          <w:rFonts w:eastAsia="楷体_GB2312"/>
          <w:b/>
          <w:szCs w:val="21"/>
        </w:rPr>
        <w:t>适用范围</w:t>
      </w:r>
      <w:r>
        <w:rPr>
          <w:rFonts w:eastAsia="楷体_GB2312"/>
          <w:szCs w:val="21"/>
        </w:rPr>
        <w:t>：</w:t>
      </w:r>
      <w:r>
        <w:rPr>
          <w:rFonts w:eastAsia="楷体_GB2312"/>
          <w:szCs w:val="21"/>
        </w:rPr>
        <w:tab/>
      </w:r>
      <w:r>
        <w:rPr>
          <w:rFonts w:eastAsia="楷体_GB2312"/>
          <w:szCs w:val="21"/>
        </w:rPr>
        <w:t>全部临时公告</w:t>
      </w:r>
    </w:p>
    <w:p w14:paraId="3997B40E" w14:textId="77777777" w:rsidR="007B0532" w:rsidRDefault="007B0532">
      <w:pPr>
        <w:rPr>
          <w:rFonts w:eastAsia="楷体_GB2312"/>
          <w:szCs w:val="21"/>
        </w:rPr>
      </w:pPr>
      <w:r>
        <w:rPr>
          <w:rFonts w:eastAsia="楷体_GB2312"/>
          <w:szCs w:val="21"/>
        </w:rPr>
        <w:t>验证条件：</w:t>
      </w:r>
    </w:p>
    <w:p w14:paraId="0BE34F70" w14:textId="77777777" w:rsidR="007B0532" w:rsidRDefault="007B0532">
      <w:r>
        <w:rPr>
          <w:rFonts w:eastAsia="楷体_GB2312"/>
          <w:szCs w:val="21"/>
        </w:rPr>
        <w:t>以下元素的</w:t>
      </w:r>
      <w:proofErr w:type="gramStart"/>
      <w:r>
        <w:rPr>
          <w:rFonts w:eastAsia="楷体_GB2312"/>
          <w:szCs w:val="21"/>
        </w:rPr>
        <w:t>值必须</w:t>
      </w:r>
      <w:proofErr w:type="gramEnd"/>
      <w:r>
        <w:rPr>
          <w:rFonts w:eastAsia="楷体_GB2312"/>
          <w:szCs w:val="21"/>
        </w:rPr>
        <w:t>为</w:t>
      </w:r>
      <w:r>
        <w:rPr>
          <w:rFonts w:eastAsia="楷体_GB2312"/>
          <w:szCs w:val="21"/>
        </w:rPr>
        <w:t>“</w:t>
      </w:r>
      <w:r>
        <w:rPr>
          <w:rFonts w:eastAsia="楷体_GB2312"/>
          <w:szCs w:val="21"/>
        </w:rPr>
        <w:t>是</w:t>
      </w:r>
      <w:r>
        <w:rPr>
          <w:rFonts w:eastAsia="楷体_GB2312"/>
          <w:szCs w:val="21"/>
        </w:rPr>
        <w:t>”</w:t>
      </w:r>
      <w:r>
        <w:rPr>
          <w:rFonts w:eastAsia="楷体_GB2312"/>
          <w:szCs w:val="21"/>
        </w:rPr>
        <w:t>或</w:t>
      </w:r>
      <w:r>
        <w:rPr>
          <w:rFonts w:eastAsia="楷体_GB2312"/>
          <w:szCs w:val="21"/>
        </w:rPr>
        <w:t>“</w:t>
      </w:r>
      <w:r>
        <w:rPr>
          <w:rFonts w:eastAsia="楷体_GB2312"/>
          <w:szCs w:val="21"/>
        </w:rPr>
        <w:t>否</w:t>
      </w:r>
      <w:r>
        <w:rPr>
          <w:rFonts w:eastAsia="楷体_GB2312"/>
          <w:szCs w:val="21"/>
        </w:rPr>
        <w:t>”</w:t>
      </w:r>
      <w:r>
        <w:rPr>
          <w:rFonts w:eastAsia="楷体_GB2312"/>
          <w:szCs w:val="21"/>
        </w:rPr>
        <w:t>：</w:t>
      </w:r>
    </w:p>
    <w:p w14:paraId="2A6B20B4" w14:textId="77777777" w:rsidR="007B0532" w:rsidRDefault="007B0532">
      <w:pPr>
        <w:ind w:left="720"/>
        <w:rPr>
          <w:rFonts w:eastAsia="楷体_GB2312"/>
          <w:szCs w:val="21"/>
        </w:rPr>
      </w:pPr>
      <w:r>
        <w:rPr>
          <w:rFonts w:eastAsia="楷体_GB2312"/>
          <w:szCs w:val="21"/>
        </w:rPr>
        <w:t>募集期限届满基金是否符合法律法规规定的办理基金备案手续的条件（</w:t>
      </w:r>
      <w:r>
        <w:rPr>
          <w:rFonts w:eastAsia="楷体_GB2312"/>
          <w:szCs w:val="21"/>
        </w:rPr>
        <w:t>2651</w:t>
      </w:r>
      <w:r>
        <w:rPr>
          <w:rFonts w:eastAsia="楷体_GB2312"/>
          <w:szCs w:val="21"/>
        </w:rPr>
        <w:t>）、该分级基金是否开放申购、赎回（转换、定期定额投资）（</w:t>
      </w:r>
      <w:r>
        <w:rPr>
          <w:rFonts w:eastAsia="楷体_GB2312"/>
          <w:szCs w:val="21"/>
        </w:rPr>
        <w:t>2796</w:t>
      </w:r>
      <w:r>
        <w:rPr>
          <w:rFonts w:eastAsia="楷体_GB2312"/>
          <w:szCs w:val="21"/>
        </w:rPr>
        <w:t>）、该分级基金是否暂停</w:t>
      </w:r>
      <w:r>
        <w:rPr>
          <w:rFonts w:eastAsia="楷体_GB2312"/>
          <w:szCs w:val="21"/>
        </w:rPr>
        <w:t>/</w:t>
      </w:r>
      <w:r>
        <w:rPr>
          <w:rFonts w:eastAsia="楷体_GB2312"/>
          <w:szCs w:val="21"/>
        </w:rPr>
        <w:t>恢复（大额）申购（转换转入、赎回、转换转出、定期定额投资）（</w:t>
      </w:r>
      <w:r>
        <w:rPr>
          <w:rFonts w:eastAsia="楷体_GB2312"/>
          <w:szCs w:val="21"/>
        </w:rPr>
        <w:t>2810</w:t>
      </w:r>
      <w:r>
        <w:rPr>
          <w:rFonts w:eastAsia="楷体_GB2312"/>
          <w:szCs w:val="21"/>
        </w:rPr>
        <w:t>）、是否曾被监管机构予以行政处罚或采取行政监管措施（</w:t>
      </w:r>
      <w:r>
        <w:rPr>
          <w:rFonts w:eastAsia="楷体_GB2312"/>
          <w:szCs w:val="21"/>
        </w:rPr>
        <w:t>2829</w:t>
      </w:r>
      <w:r>
        <w:rPr>
          <w:rFonts w:eastAsia="楷体_GB2312"/>
          <w:szCs w:val="21"/>
        </w:rPr>
        <w:t>）、是否已取得基金从业资格（</w:t>
      </w:r>
      <w:r>
        <w:rPr>
          <w:rFonts w:eastAsia="楷体_GB2312"/>
          <w:szCs w:val="21"/>
        </w:rPr>
        <w:t>2707</w:t>
      </w:r>
      <w:r>
        <w:rPr>
          <w:rFonts w:eastAsia="楷体_GB2312"/>
          <w:szCs w:val="21"/>
        </w:rPr>
        <w:t>）、是否已按规定在中国证券业协会注册</w:t>
      </w:r>
      <w:r>
        <w:rPr>
          <w:rFonts w:eastAsia="楷体_GB2312"/>
          <w:szCs w:val="21"/>
        </w:rPr>
        <w:t>/</w:t>
      </w:r>
      <w:r>
        <w:rPr>
          <w:rFonts w:eastAsia="楷体_GB2312"/>
          <w:szCs w:val="21"/>
        </w:rPr>
        <w:t>登记（</w:t>
      </w:r>
      <w:r>
        <w:rPr>
          <w:rFonts w:eastAsia="楷体_GB2312"/>
          <w:szCs w:val="21"/>
        </w:rPr>
        <w:t>2711</w:t>
      </w:r>
      <w:r>
        <w:rPr>
          <w:rFonts w:eastAsia="楷体_GB2312"/>
          <w:szCs w:val="21"/>
        </w:rPr>
        <w:t>）、是否已按规定在中国证券业协会办理变更手续（</w:t>
      </w:r>
      <w:r>
        <w:rPr>
          <w:rFonts w:eastAsia="楷体_GB2312"/>
          <w:szCs w:val="21"/>
        </w:rPr>
        <w:t>2719</w:t>
      </w:r>
      <w:r>
        <w:rPr>
          <w:rFonts w:eastAsia="楷体_GB2312"/>
          <w:szCs w:val="21"/>
        </w:rPr>
        <w:t>）、是否已按规定在中国证券业协会办理注销手续（</w:t>
      </w:r>
      <w:r>
        <w:rPr>
          <w:rFonts w:eastAsia="楷体_GB2312"/>
          <w:szCs w:val="21"/>
        </w:rPr>
        <w:t>2720</w:t>
      </w:r>
      <w:r>
        <w:rPr>
          <w:rFonts w:eastAsia="楷体_GB2312"/>
          <w:szCs w:val="21"/>
        </w:rPr>
        <w:t>）、是否经中国证监会核准取得高管任职资格（</w:t>
      </w:r>
      <w:r>
        <w:rPr>
          <w:rFonts w:eastAsia="楷体_GB2312"/>
          <w:szCs w:val="21"/>
        </w:rPr>
        <w:t>2725/2921</w:t>
      </w:r>
      <w:r>
        <w:rPr>
          <w:rFonts w:eastAsia="楷体_GB2312"/>
          <w:szCs w:val="21"/>
        </w:rPr>
        <w:t>）、下属分级基金是否出现计价错误（</w:t>
      </w:r>
      <w:r>
        <w:rPr>
          <w:rFonts w:eastAsia="楷体_GB2312"/>
          <w:szCs w:val="21"/>
        </w:rPr>
        <w:t>2888</w:t>
      </w:r>
      <w:r>
        <w:rPr>
          <w:rFonts w:eastAsia="楷体_GB2312"/>
          <w:szCs w:val="21"/>
        </w:rPr>
        <w:t>）</w:t>
      </w:r>
      <w:r w:rsidRPr="00537D59">
        <w:rPr>
          <w:rFonts w:eastAsia="楷体_GB2312"/>
          <w:szCs w:val="21"/>
        </w:rPr>
        <w:t>、是否已按规定在中国基金业协会注册</w:t>
      </w:r>
      <w:r w:rsidRPr="00537D59">
        <w:rPr>
          <w:rFonts w:eastAsia="楷体_GB2312"/>
          <w:szCs w:val="21"/>
        </w:rPr>
        <w:t>/</w:t>
      </w:r>
      <w:r w:rsidRPr="00537D59">
        <w:rPr>
          <w:rFonts w:eastAsia="楷体_GB2312"/>
          <w:szCs w:val="21"/>
        </w:rPr>
        <w:t>登记（</w:t>
      </w:r>
      <w:r w:rsidRPr="00537D59">
        <w:rPr>
          <w:rFonts w:eastAsia="楷体_GB2312"/>
          <w:szCs w:val="21"/>
        </w:rPr>
        <w:t>3170</w:t>
      </w:r>
      <w:r w:rsidRPr="00537D59">
        <w:rPr>
          <w:rFonts w:eastAsia="楷体_GB2312"/>
          <w:szCs w:val="21"/>
        </w:rPr>
        <w:t>）、是否已按规定在中国基金业协会办理变更手续（</w:t>
      </w:r>
      <w:r w:rsidRPr="00537D59">
        <w:rPr>
          <w:rFonts w:eastAsia="楷体_GB2312"/>
          <w:szCs w:val="21"/>
        </w:rPr>
        <w:t>3171</w:t>
      </w:r>
      <w:r w:rsidRPr="00537D59">
        <w:rPr>
          <w:rFonts w:eastAsia="楷体_GB2312"/>
          <w:szCs w:val="21"/>
        </w:rPr>
        <w:t>）、是否已按规定在中国基金业协会办理注销手续（</w:t>
      </w:r>
      <w:r w:rsidRPr="00537D59">
        <w:rPr>
          <w:rFonts w:eastAsia="楷体_GB2312"/>
          <w:szCs w:val="21"/>
        </w:rPr>
        <w:t>3172</w:t>
      </w:r>
      <w:r w:rsidRPr="00537D59">
        <w:rPr>
          <w:rFonts w:eastAsia="楷体_GB2312"/>
          <w:szCs w:val="21"/>
        </w:rPr>
        <w:t>）。</w:t>
      </w:r>
    </w:p>
    <w:p w14:paraId="6AD268E3" w14:textId="77777777" w:rsidR="007B0532" w:rsidRPr="00537D59" w:rsidRDefault="007B0532" w:rsidP="00537D59">
      <w:pPr>
        <w:ind w:left="720"/>
        <w:rPr>
          <w:rFonts w:eastAsia="楷体_GB2312"/>
          <w:szCs w:val="21"/>
        </w:rPr>
      </w:pPr>
    </w:p>
    <w:p w14:paraId="250EC1F4" w14:textId="77777777" w:rsidR="007B0532" w:rsidRPr="00537D59" w:rsidRDefault="007B0532">
      <w:pPr>
        <w:widowControl/>
        <w:snapToGrid w:val="0"/>
        <w:spacing w:line="360" w:lineRule="auto"/>
        <w:rPr>
          <w:rFonts w:hint="eastAsia"/>
          <w:b/>
          <w:bCs/>
        </w:rPr>
      </w:pPr>
      <w:r w:rsidRPr="00537D59">
        <w:rPr>
          <w:rFonts w:hint="eastAsia"/>
          <w:b/>
          <w:bCs/>
        </w:rPr>
        <w:t>业务规则六：元素之间逻辑关系的判断</w:t>
      </w:r>
    </w:p>
    <w:p w14:paraId="42338049" w14:textId="77777777" w:rsidR="007B0532" w:rsidRDefault="007B0532">
      <w:pPr>
        <w:rPr>
          <w:kern w:val="0"/>
          <w:szCs w:val="21"/>
        </w:rPr>
      </w:pPr>
      <w:r w:rsidRPr="00537D59">
        <w:rPr>
          <w:rFonts w:ascii="楷体" w:eastAsia="楷体" w:hAnsi="楷体" w:cs="楷体" w:hint="eastAsia"/>
          <w:b/>
          <w:bCs/>
        </w:rPr>
        <w:t>适用范围</w:t>
      </w:r>
      <w:r>
        <w:rPr>
          <w:rFonts w:hint="eastAsia"/>
        </w:rPr>
        <w:t>：</w:t>
      </w:r>
      <w:r>
        <w:rPr>
          <w:rFonts w:eastAsia="楷体_GB2312"/>
          <w:szCs w:val="21"/>
        </w:rPr>
        <w:t>基金公告信息分类编码（</w:t>
      </w:r>
      <w:r>
        <w:rPr>
          <w:rFonts w:eastAsia="楷体_GB2312"/>
          <w:szCs w:val="21"/>
        </w:rPr>
        <w:t>1759</w:t>
      </w:r>
      <w:r>
        <w:rPr>
          <w:rFonts w:eastAsia="楷体_GB2312"/>
          <w:szCs w:val="21"/>
        </w:rPr>
        <w:t>）为：</w:t>
      </w:r>
      <w:r>
        <w:rPr>
          <w:kern w:val="0"/>
          <w:szCs w:val="21"/>
        </w:rPr>
        <w:t>FC100050</w:t>
      </w:r>
    </w:p>
    <w:p w14:paraId="4CCD57C5" w14:textId="77777777" w:rsidR="007B0532" w:rsidRPr="00537D59" w:rsidRDefault="007B0532">
      <w:pPr>
        <w:rPr>
          <w:rFonts w:ascii="楷体" w:eastAsia="楷体" w:hAnsi="楷体" w:cs="楷体" w:hint="eastAsia"/>
          <w:kern w:val="0"/>
          <w:szCs w:val="21"/>
        </w:rPr>
      </w:pPr>
      <w:r w:rsidRPr="00537D59">
        <w:rPr>
          <w:rFonts w:ascii="楷体" w:eastAsia="楷体" w:hAnsi="楷体" w:cs="楷体" w:hint="eastAsia"/>
          <w:kern w:val="0"/>
          <w:szCs w:val="21"/>
        </w:rPr>
        <w:t>验证条件：</w:t>
      </w:r>
    </w:p>
    <w:p w14:paraId="7CAD05F1" w14:textId="77777777" w:rsidR="007B0532" w:rsidRPr="00537D59" w:rsidRDefault="007B0532">
      <w:pPr>
        <w:rPr>
          <w:rFonts w:ascii="楷体" w:eastAsia="楷体" w:hAnsi="楷体" w:cs="楷体" w:hint="eastAsia"/>
          <w:kern w:val="0"/>
          <w:szCs w:val="21"/>
        </w:rPr>
      </w:pPr>
      <w:r>
        <w:rPr>
          <w:rFonts w:hint="eastAsia"/>
          <w:kern w:val="0"/>
          <w:szCs w:val="21"/>
        </w:rPr>
        <w:t xml:space="preserve">      </w:t>
      </w:r>
      <w:r w:rsidRPr="00537D59">
        <w:rPr>
          <w:rFonts w:ascii="楷体" w:eastAsia="楷体" w:hAnsi="楷体" w:cs="楷体" w:hint="eastAsia"/>
          <w:kern w:val="0"/>
          <w:szCs w:val="21"/>
        </w:rPr>
        <w:t xml:space="preserve">   1）以下元素应至少</w:t>
      </w:r>
      <w:r>
        <w:rPr>
          <w:rFonts w:ascii="楷体" w:eastAsia="楷体" w:hAnsi="楷体" w:cs="楷体" w:hint="eastAsia"/>
          <w:kern w:val="0"/>
          <w:szCs w:val="21"/>
        </w:rPr>
        <w:t>填一项，</w:t>
      </w:r>
      <w:proofErr w:type="gramStart"/>
      <w:r>
        <w:rPr>
          <w:rFonts w:ascii="楷体" w:eastAsia="楷体" w:hAnsi="楷体" w:cs="楷体" w:hint="eastAsia"/>
          <w:kern w:val="0"/>
          <w:szCs w:val="21"/>
        </w:rPr>
        <w:t>且至少</w:t>
      </w:r>
      <w:r w:rsidRPr="00537D59">
        <w:rPr>
          <w:rFonts w:ascii="楷体" w:eastAsia="楷体" w:hAnsi="楷体" w:cs="楷体" w:hint="eastAsia"/>
          <w:kern w:val="0"/>
          <w:szCs w:val="21"/>
        </w:rPr>
        <w:t>有一项的值为“</w:t>
      </w:r>
      <w:proofErr w:type="gramEnd"/>
      <w:r w:rsidRPr="00537D59">
        <w:rPr>
          <w:rFonts w:ascii="楷体" w:eastAsia="楷体" w:hAnsi="楷体" w:cs="楷体" w:hint="eastAsia"/>
          <w:kern w:val="0"/>
          <w:szCs w:val="21"/>
        </w:rPr>
        <w:t>是”：增聘基金经理（2847）、解聘基金经理（2848）</w:t>
      </w:r>
    </w:p>
    <w:p w14:paraId="14C9E58A" w14:textId="77777777" w:rsidR="007B0532" w:rsidRPr="00537D59" w:rsidRDefault="007B0532">
      <w:pPr>
        <w:rPr>
          <w:rFonts w:ascii="楷体" w:eastAsia="楷体" w:hAnsi="楷体" w:cs="楷体" w:hint="eastAsia"/>
          <w:kern w:val="0"/>
          <w:szCs w:val="21"/>
        </w:rPr>
      </w:pPr>
      <w:r w:rsidRPr="00537D59">
        <w:rPr>
          <w:rFonts w:ascii="楷体" w:eastAsia="楷体" w:hAnsi="楷体" w:cs="楷体" w:hint="eastAsia"/>
          <w:kern w:val="0"/>
          <w:szCs w:val="21"/>
        </w:rPr>
        <w:t xml:space="preserve">         2）增聘基金经理（2847）</w:t>
      </w:r>
      <w:proofErr w:type="gramStart"/>
      <w:r w:rsidRPr="00537D59">
        <w:rPr>
          <w:rFonts w:ascii="楷体" w:eastAsia="楷体" w:hAnsi="楷体" w:cs="楷体" w:hint="eastAsia"/>
          <w:kern w:val="0"/>
          <w:szCs w:val="21"/>
        </w:rPr>
        <w:t>=“</w:t>
      </w:r>
      <w:proofErr w:type="gramEnd"/>
      <w:r w:rsidRPr="00537D59">
        <w:rPr>
          <w:rFonts w:ascii="楷体" w:eastAsia="楷体" w:hAnsi="楷体" w:cs="楷体" w:hint="eastAsia"/>
          <w:kern w:val="0"/>
          <w:szCs w:val="21"/>
        </w:rPr>
        <w:t>是”：</w:t>
      </w:r>
      <w:r w:rsidRPr="00537D59">
        <w:rPr>
          <w:rFonts w:ascii="楷体" w:eastAsia="楷体" w:hAnsi="楷体" w:cs="楷体" w:hint="eastAsia"/>
          <w:color w:val="000000"/>
          <w:kern w:val="0"/>
          <w:szCs w:val="21"/>
        </w:rPr>
        <w:t>新任基金经理姓名（2702）</w:t>
      </w:r>
      <w:r w:rsidRPr="00537D59">
        <w:rPr>
          <w:rFonts w:ascii="楷体" w:eastAsia="楷体" w:hAnsi="楷体" w:cs="楷体" w:hint="eastAsia"/>
          <w:kern w:val="0"/>
          <w:szCs w:val="21"/>
        </w:rPr>
        <w:t>、</w:t>
      </w:r>
      <w:r w:rsidRPr="00537D59">
        <w:rPr>
          <w:rFonts w:ascii="楷体" w:eastAsia="楷体" w:hAnsi="楷体" w:cs="楷体" w:hint="eastAsia"/>
          <w:color w:val="000000"/>
          <w:kern w:val="0"/>
          <w:szCs w:val="21"/>
        </w:rPr>
        <w:t>任职日期（2703）、证券从业年限（2704）、证券投资管理从业年限（2705）、是否曾被监管机构予以行政处罚或采取行政监管措施（2829）、是否已取得基金从业资格（2707）</w:t>
      </w:r>
      <w:r w:rsidRPr="00537D59">
        <w:rPr>
          <w:rFonts w:ascii="楷体" w:eastAsia="楷体" w:hAnsi="楷体" w:cs="楷体" w:hint="eastAsia"/>
          <w:kern w:val="0"/>
          <w:szCs w:val="21"/>
        </w:rPr>
        <w:t>、</w:t>
      </w:r>
      <w:r w:rsidRPr="00537D59">
        <w:rPr>
          <w:rFonts w:ascii="楷体" w:eastAsia="楷体" w:hAnsi="楷体" w:cs="楷体" w:hint="eastAsia"/>
          <w:color w:val="000000"/>
          <w:kern w:val="0"/>
          <w:szCs w:val="21"/>
        </w:rPr>
        <w:t>是否已按规定在中国基金业协会注册/登记（3170）不能为空</w:t>
      </w:r>
      <w:r w:rsidRPr="00537D59">
        <w:rPr>
          <w:rFonts w:ascii="楷体" w:eastAsia="楷体" w:hAnsi="楷体" w:cs="楷体" w:hint="eastAsia"/>
          <w:kern w:val="0"/>
          <w:szCs w:val="21"/>
        </w:rPr>
        <w:t>；</w:t>
      </w:r>
      <w:r w:rsidRPr="00537D59">
        <w:rPr>
          <w:rFonts w:ascii="楷体" w:eastAsia="楷体" w:hAnsi="楷体" w:cs="楷体" w:hint="eastAsia"/>
          <w:color w:val="000000"/>
          <w:kern w:val="0"/>
          <w:szCs w:val="21"/>
        </w:rPr>
        <w:t>学历、学位（2710）</w:t>
      </w:r>
      <w:r w:rsidRPr="00537D59">
        <w:rPr>
          <w:rFonts w:ascii="楷体" w:eastAsia="楷体" w:hAnsi="楷体" w:cs="楷体" w:hint="eastAsia"/>
          <w:kern w:val="0"/>
          <w:szCs w:val="21"/>
        </w:rPr>
        <w:t>不能超过15个汉字。</w:t>
      </w:r>
    </w:p>
    <w:p w14:paraId="2077A3B2" w14:textId="77777777" w:rsidR="007B0532" w:rsidRDefault="007B0532">
      <w:pPr>
        <w:rPr>
          <w:rFonts w:ascii="楷体" w:eastAsia="楷体" w:hAnsi="楷体" w:cs="楷体"/>
          <w:color w:val="000000"/>
          <w:kern w:val="0"/>
          <w:szCs w:val="21"/>
        </w:rPr>
      </w:pPr>
      <w:r w:rsidRPr="00537D59">
        <w:rPr>
          <w:rFonts w:ascii="楷体" w:eastAsia="楷体" w:hAnsi="楷体" w:cs="楷体" w:hint="eastAsia"/>
          <w:kern w:val="0"/>
          <w:szCs w:val="21"/>
        </w:rPr>
        <w:t xml:space="preserve">         3）解聘基金经理（2848）</w:t>
      </w:r>
      <w:proofErr w:type="gramStart"/>
      <w:r w:rsidRPr="00537D59">
        <w:rPr>
          <w:rFonts w:ascii="楷体" w:eastAsia="楷体" w:hAnsi="楷体" w:cs="楷体" w:hint="eastAsia"/>
          <w:kern w:val="0"/>
          <w:szCs w:val="21"/>
        </w:rPr>
        <w:t>=“</w:t>
      </w:r>
      <w:proofErr w:type="gramEnd"/>
      <w:r w:rsidRPr="00537D59">
        <w:rPr>
          <w:rFonts w:ascii="楷体" w:eastAsia="楷体" w:hAnsi="楷体" w:cs="楷体" w:hint="eastAsia"/>
          <w:kern w:val="0"/>
          <w:szCs w:val="21"/>
        </w:rPr>
        <w:t>是”</w:t>
      </w:r>
      <w:r>
        <w:rPr>
          <w:rFonts w:ascii="楷体" w:eastAsia="楷体" w:hAnsi="楷体" w:cs="楷体" w:hint="eastAsia"/>
          <w:kern w:val="0"/>
          <w:szCs w:val="21"/>
        </w:rPr>
        <w:t>：</w:t>
      </w:r>
      <w:r w:rsidRPr="00537D59">
        <w:rPr>
          <w:rFonts w:ascii="楷体" w:eastAsia="楷体" w:hAnsi="楷体" w:cs="楷体" w:hint="eastAsia"/>
          <w:color w:val="000000"/>
          <w:kern w:val="0"/>
          <w:szCs w:val="21"/>
        </w:rPr>
        <w:t>离任基金经理姓名（2715）</w:t>
      </w:r>
      <w:r w:rsidRPr="00537D59">
        <w:rPr>
          <w:rFonts w:ascii="楷体" w:eastAsia="楷体" w:hAnsi="楷体" w:cs="楷体" w:hint="eastAsia"/>
          <w:kern w:val="0"/>
          <w:szCs w:val="21"/>
        </w:rPr>
        <w:t>、离任原因（2716）、离任日期（2870）、是否</w:t>
      </w:r>
      <w:r w:rsidRPr="00537D59">
        <w:rPr>
          <w:rFonts w:ascii="楷体" w:eastAsia="楷体" w:hAnsi="楷体" w:cs="楷体" w:hint="eastAsia"/>
          <w:color w:val="000000"/>
          <w:kern w:val="0"/>
          <w:szCs w:val="21"/>
        </w:rPr>
        <w:t>已按规定在中国基金业协会办理变更手续</w:t>
      </w:r>
      <w:r w:rsidRPr="00537D59">
        <w:rPr>
          <w:rFonts w:ascii="楷体" w:eastAsia="楷体" w:hAnsi="楷体" w:cs="楷体" w:hint="eastAsia"/>
          <w:kern w:val="0"/>
          <w:szCs w:val="21"/>
        </w:rPr>
        <w:t>（3171）</w:t>
      </w:r>
      <w:r w:rsidR="00537D59">
        <w:rPr>
          <w:rFonts w:ascii="楷体" w:eastAsia="楷体" w:hAnsi="楷体" w:cs="楷体" w:hint="eastAsia"/>
          <w:color w:val="000000"/>
          <w:kern w:val="0"/>
          <w:szCs w:val="21"/>
        </w:rPr>
        <w:t>/</w:t>
      </w:r>
      <w:r w:rsidRPr="00537D59">
        <w:rPr>
          <w:rFonts w:ascii="楷体" w:eastAsia="楷体" w:hAnsi="楷体" w:cs="楷体" w:hint="eastAsia"/>
          <w:color w:val="000000"/>
          <w:kern w:val="0"/>
          <w:szCs w:val="21"/>
        </w:rPr>
        <w:t>是否已按规定在中国基金业协会办理注销手续</w:t>
      </w:r>
      <w:r w:rsidRPr="00537D59">
        <w:rPr>
          <w:rFonts w:ascii="楷体" w:eastAsia="楷体" w:hAnsi="楷体" w:cs="楷体" w:hint="eastAsia"/>
          <w:kern w:val="0"/>
          <w:szCs w:val="21"/>
        </w:rPr>
        <w:t>（3172）</w:t>
      </w:r>
      <w:r w:rsidR="00537D59">
        <w:rPr>
          <w:rFonts w:ascii="楷体" w:eastAsia="楷体" w:hAnsi="楷体" w:cs="楷体" w:hint="eastAsia"/>
          <w:kern w:val="0"/>
          <w:szCs w:val="21"/>
        </w:rPr>
        <w:t>至少一项</w:t>
      </w:r>
      <w:r w:rsidRPr="00537D59">
        <w:rPr>
          <w:rFonts w:ascii="楷体" w:eastAsia="楷体" w:hAnsi="楷体" w:cs="楷体" w:hint="eastAsia"/>
          <w:color w:val="000000"/>
          <w:kern w:val="0"/>
          <w:szCs w:val="21"/>
        </w:rPr>
        <w:t>不能为空。</w:t>
      </w:r>
    </w:p>
    <w:p w14:paraId="28CF9EDC" w14:textId="77777777" w:rsidR="002D654C" w:rsidRPr="00EC2AAE" w:rsidRDefault="002D654C" w:rsidP="002D654C">
      <w:pPr>
        <w:ind w:firstLineChars="400" w:firstLine="840"/>
        <w:rPr>
          <w:rFonts w:ascii="楷体" w:eastAsia="楷体" w:hAnsi="楷体" w:cs="楷体" w:hint="eastAsia"/>
          <w:color w:val="000000"/>
          <w:kern w:val="0"/>
          <w:szCs w:val="21"/>
        </w:rPr>
        <w:pPrChange w:id="2" w:author="zhou yuetong" w:date="2018-06-25T14:05:00Z">
          <w:pPr/>
        </w:pPrChange>
      </w:pPr>
      <w:r>
        <w:rPr>
          <w:rFonts w:ascii="楷体" w:eastAsia="楷体" w:hAnsi="楷体" w:cs="楷体"/>
          <w:kern w:val="0"/>
          <w:szCs w:val="21"/>
        </w:rPr>
        <w:t>4</w:t>
      </w:r>
      <w:r w:rsidRPr="00537D59">
        <w:rPr>
          <w:rFonts w:ascii="楷体" w:eastAsia="楷体" w:hAnsi="楷体" w:cs="楷体" w:hint="eastAsia"/>
          <w:kern w:val="0"/>
          <w:szCs w:val="21"/>
        </w:rPr>
        <w:t>）增聘基金经理（2847）</w:t>
      </w:r>
      <w:proofErr w:type="gramStart"/>
      <w:r w:rsidRPr="00537D59">
        <w:rPr>
          <w:rFonts w:ascii="楷体" w:eastAsia="楷体" w:hAnsi="楷体" w:cs="楷体" w:hint="eastAsia"/>
          <w:kern w:val="0"/>
          <w:szCs w:val="21"/>
        </w:rPr>
        <w:t>=“</w:t>
      </w:r>
      <w:proofErr w:type="gramEnd"/>
      <w:r>
        <w:rPr>
          <w:rFonts w:ascii="楷体" w:eastAsia="楷体" w:hAnsi="楷体" w:cs="楷体" w:hint="eastAsia"/>
          <w:kern w:val="0"/>
          <w:szCs w:val="21"/>
        </w:rPr>
        <w:t>否</w:t>
      </w:r>
      <w:r w:rsidRPr="00537D59">
        <w:rPr>
          <w:rFonts w:ascii="楷体" w:eastAsia="楷体" w:hAnsi="楷体" w:cs="楷体" w:hint="eastAsia"/>
          <w:kern w:val="0"/>
          <w:szCs w:val="21"/>
        </w:rPr>
        <w:t>”</w:t>
      </w:r>
      <w:r w:rsidR="001A3213">
        <w:rPr>
          <w:rFonts w:ascii="楷体" w:eastAsia="楷体" w:hAnsi="楷体" w:cs="楷体" w:hint="eastAsia"/>
          <w:kern w:val="0"/>
          <w:szCs w:val="21"/>
        </w:rPr>
        <w:t>或</w:t>
      </w:r>
      <w:r w:rsidR="00864BDF">
        <w:rPr>
          <w:rFonts w:ascii="楷体" w:eastAsia="楷体" w:hAnsi="楷体" w:cs="楷体" w:hint="eastAsia"/>
          <w:kern w:val="0"/>
          <w:szCs w:val="21"/>
        </w:rPr>
        <w:t>该元素</w:t>
      </w:r>
      <w:r w:rsidR="001A3213">
        <w:rPr>
          <w:rFonts w:ascii="楷体" w:eastAsia="楷体" w:hAnsi="楷体" w:cs="楷体" w:hint="eastAsia"/>
          <w:kern w:val="0"/>
          <w:szCs w:val="21"/>
        </w:rPr>
        <w:t>不存在</w:t>
      </w:r>
      <w:r w:rsidRPr="00537D59">
        <w:rPr>
          <w:rFonts w:ascii="楷体" w:eastAsia="楷体" w:hAnsi="楷体" w:cs="楷体" w:hint="eastAsia"/>
          <w:kern w:val="0"/>
          <w:szCs w:val="21"/>
        </w:rPr>
        <w:t>：</w:t>
      </w:r>
      <w:r w:rsidRPr="00537D59">
        <w:rPr>
          <w:rFonts w:ascii="楷体" w:eastAsia="楷体" w:hAnsi="楷体" w:cs="楷体" w:hint="eastAsia"/>
          <w:color w:val="000000"/>
          <w:kern w:val="0"/>
          <w:szCs w:val="21"/>
        </w:rPr>
        <w:t>新任基金经理</w:t>
      </w:r>
      <w:r>
        <w:rPr>
          <w:rFonts w:ascii="楷体" w:eastAsia="楷体" w:hAnsi="楷体" w:cs="楷体" w:hint="eastAsia"/>
          <w:color w:val="000000"/>
          <w:kern w:val="0"/>
          <w:szCs w:val="21"/>
        </w:rPr>
        <w:t>相关信息不存在。包括新任基金经理</w:t>
      </w:r>
      <w:r w:rsidRPr="00537D59">
        <w:rPr>
          <w:rFonts w:ascii="楷体" w:eastAsia="楷体" w:hAnsi="楷体" w:cs="楷体" w:hint="eastAsia"/>
          <w:color w:val="000000"/>
          <w:kern w:val="0"/>
          <w:szCs w:val="21"/>
        </w:rPr>
        <w:t>姓名（2702）</w:t>
      </w:r>
      <w:r w:rsidRPr="00537D59">
        <w:rPr>
          <w:rFonts w:ascii="楷体" w:eastAsia="楷体" w:hAnsi="楷体" w:cs="楷体" w:hint="eastAsia"/>
          <w:kern w:val="0"/>
          <w:szCs w:val="21"/>
        </w:rPr>
        <w:t>、</w:t>
      </w:r>
      <w:r w:rsidRPr="00537D59">
        <w:rPr>
          <w:rFonts w:ascii="楷体" w:eastAsia="楷体" w:hAnsi="楷体" w:cs="楷体" w:hint="eastAsia"/>
          <w:color w:val="000000"/>
          <w:kern w:val="0"/>
          <w:szCs w:val="21"/>
        </w:rPr>
        <w:t>任职日期（2703）、证券从业年限（2704）、证券投资管理从业年限（2705）、</w:t>
      </w:r>
      <w:r w:rsidR="00864BDF">
        <w:rPr>
          <w:rFonts w:ascii="楷体" w:eastAsia="楷体" w:hAnsi="楷体" w:cs="楷体" w:hint="eastAsia"/>
          <w:color w:val="000000"/>
          <w:kern w:val="0"/>
          <w:szCs w:val="21"/>
        </w:rPr>
        <w:t>过往从业经历（2706）、</w:t>
      </w:r>
      <w:r w:rsidRPr="00537D59">
        <w:rPr>
          <w:rFonts w:ascii="楷体" w:eastAsia="楷体" w:hAnsi="楷体" w:cs="楷体" w:hint="eastAsia"/>
          <w:color w:val="000000"/>
          <w:kern w:val="0"/>
          <w:szCs w:val="21"/>
        </w:rPr>
        <w:t>是否曾被监管机构予以行政处罚或采取行政监管措施（2829）、是否已取得基金从业资格（2707）</w:t>
      </w:r>
      <w:r w:rsidRPr="00EC2AAE">
        <w:rPr>
          <w:rFonts w:ascii="楷体" w:eastAsia="楷体" w:hAnsi="楷体" w:cs="楷体" w:hint="eastAsia"/>
          <w:color w:val="000000"/>
          <w:kern w:val="0"/>
          <w:szCs w:val="21"/>
        </w:rPr>
        <w:t>、</w:t>
      </w:r>
      <w:r w:rsidRPr="00EC2AAE">
        <w:rPr>
          <w:rFonts w:ascii="楷体" w:eastAsia="楷体" w:hAnsi="楷体" w:cs="楷体"/>
          <w:color w:val="000000"/>
          <w:kern w:val="0"/>
          <w:szCs w:val="21"/>
        </w:rPr>
        <w:t>取得的其他相关从业资格</w:t>
      </w:r>
      <w:r w:rsidRPr="00EC2AAE">
        <w:rPr>
          <w:rFonts w:ascii="楷体" w:eastAsia="楷体" w:hAnsi="楷体" w:cs="楷体" w:hint="eastAsia"/>
          <w:color w:val="000000"/>
          <w:kern w:val="0"/>
          <w:szCs w:val="21"/>
        </w:rPr>
        <w:t>（2708）、国籍（2709）、管理过公募基金的名称及期间信息（2828）、（2827）、（2869）、（2845）</w:t>
      </w:r>
      <w:r>
        <w:rPr>
          <w:rFonts w:ascii="楷体" w:eastAsia="楷体" w:hAnsi="楷体" w:cs="楷体" w:hint="eastAsia"/>
          <w:color w:val="000000"/>
          <w:kern w:val="0"/>
          <w:szCs w:val="21"/>
        </w:rPr>
        <w:t>、</w:t>
      </w:r>
      <w:r w:rsidRPr="00537D59">
        <w:rPr>
          <w:rFonts w:ascii="楷体" w:eastAsia="楷体" w:hAnsi="楷体" w:cs="楷体" w:hint="eastAsia"/>
          <w:color w:val="000000"/>
          <w:kern w:val="0"/>
          <w:szCs w:val="21"/>
        </w:rPr>
        <w:t>是否已按规定在中国基金业协会注册/登记（3170）</w:t>
      </w:r>
      <w:r>
        <w:rPr>
          <w:rFonts w:ascii="楷体" w:eastAsia="楷体" w:hAnsi="楷体" w:cs="楷体" w:hint="eastAsia"/>
          <w:color w:val="000000"/>
          <w:kern w:val="0"/>
          <w:szCs w:val="21"/>
        </w:rPr>
        <w:t>、</w:t>
      </w:r>
      <w:r w:rsidRPr="00537D59">
        <w:rPr>
          <w:rFonts w:ascii="楷体" w:eastAsia="楷体" w:hAnsi="楷体" w:cs="楷体" w:hint="eastAsia"/>
          <w:color w:val="000000"/>
          <w:kern w:val="0"/>
          <w:szCs w:val="21"/>
        </w:rPr>
        <w:t>学历、学位（2710）</w:t>
      </w:r>
      <w:r w:rsidR="00864BDF">
        <w:rPr>
          <w:rFonts w:ascii="楷体" w:eastAsia="楷体" w:hAnsi="楷体" w:cs="楷体" w:hint="eastAsia"/>
          <w:color w:val="000000"/>
          <w:kern w:val="0"/>
          <w:szCs w:val="21"/>
        </w:rPr>
        <w:t>、备注（</w:t>
      </w:r>
      <w:r w:rsidR="00864BDF" w:rsidRPr="00EC2AAE">
        <w:rPr>
          <w:rFonts w:ascii="楷体" w:eastAsia="楷体" w:hAnsi="楷体" w:cs="楷体"/>
          <w:color w:val="000000"/>
          <w:kern w:val="0"/>
          <w:szCs w:val="21"/>
        </w:rPr>
        <w:t>2713</w:t>
      </w:r>
      <w:r w:rsidR="00864BDF">
        <w:rPr>
          <w:rFonts w:ascii="楷体" w:eastAsia="楷体" w:hAnsi="楷体" w:cs="楷体" w:hint="eastAsia"/>
          <w:color w:val="000000"/>
          <w:kern w:val="0"/>
          <w:szCs w:val="21"/>
        </w:rPr>
        <w:t>）</w:t>
      </w:r>
      <w:r w:rsidRPr="00EC2AAE">
        <w:rPr>
          <w:rFonts w:ascii="楷体" w:eastAsia="楷体" w:hAnsi="楷体" w:cs="楷体" w:hint="eastAsia"/>
          <w:color w:val="000000"/>
          <w:kern w:val="0"/>
          <w:szCs w:val="21"/>
        </w:rPr>
        <w:t>。</w:t>
      </w:r>
    </w:p>
    <w:p w14:paraId="400E246E" w14:textId="77777777" w:rsidR="002D654C" w:rsidRPr="002D654C" w:rsidRDefault="002D654C" w:rsidP="002D654C">
      <w:pPr>
        <w:ind w:firstLineChars="400" w:firstLine="840"/>
        <w:rPr>
          <w:rFonts w:ascii="楷体" w:eastAsia="楷体" w:hAnsi="楷体" w:cs="楷体" w:hint="eastAsia"/>
          <w:kern w:val="0"/>
          <w:szCs w:val="21"/>
        </w:rPr>
        <w:pPrChange w:id="3" w:author="zhou yuetong" w:date="2018-06-25T14:06:00Z">
          <w:pPr/>
        </w:pPrChange>
      </w:pPr>
      <w:r>
        <w:rPr>
          <w:rFonts w:ascii="楷体" w:eastAsia="楷体" w:hAnsi="楷体" w:cs="楷体"/>
          <w:kern w:val="0"/>
          <w:szCs w:val="21"/>
        </w:rPr>
        <w:t>5</w:t>
      </w:r>
      <w:r w:rsidRPr="00537D59">
        <w:rPr>
          <w:rFonts w:ascii="楷体" w:eastAsia="楷体" w:hAnsi="楷体" w:cs="楷体" w:hint="eastAsia"/>
          <w:kern w:val="0"/>
          <w:szCs w:val="21"/>
        </w:rPr>
        <w:t>）解聘基金经理（2848）</w:t>
      </w:r>
      <w:proofErr w:type="gramStart"/>
      <w:r w:rsidRPr="00537D59">
        <w:rPr>
          <w:rFonts w:ascii="楷体" w:eastAsia="楷体" w:hAnsi="楷体" w:cs="楷体" w:hint="eastAsia"/>
          <w:kern w:val="0"/>
          <w:szCs w:val="21"/>
        </w:rPr>
        <w:t>=“</w:t>
      </w:r>
      <w:proofErr w:type="gramEnd"/>
      <w:r>
        <w:rPr>
          <w:rFonts w:ascii="楷体" w:eastAsia="楷体" w:hAnsi="楷体" w:cs="楷体" w:hint="eastAsia"/>
          <w:kern w:val="0"/>
          <w:szCs w:val="21"/>
        </w:rPr>
        <w:t>否</w:t>
      </w:r>
      <w:r w:rsidRPr="00537D59">
        <w:rPr>
          <w:rFonts w:ascii="楷体" w:eastAsia="楷体" w:hAnsi="楷体" w:cs="楷体" w:hint="eastAsia"/>
          <w:kern w:val="0"/>
          <w:szCs w:val="21"/>
        </w:rPr>
        <w:t>”</w:t>
      </w:r>
      <w:r w:rsidR="001A3213">
        <w:rPr>
          <w:rFonts w:ascii="楷体" w:eastAsia="楷体" w:hAnsi="楷体" w:cs="楷体" w:hint="eastAsia"/>
          <w:kern w:val="0"/>
          <w:szCs w:val="21"/>
        </w:rPr>
        <w:t>或</w:t>
      </w:r>
      <w:r w:rsidR="00864BDF">
        <w:rPr>
          <w:rFonts w:ascii="楷体" w:eastAsia="楷体" w:hAnsi="楷体" w:cs="楷体" w:hint="eastAsia"/>
          <w:kern w:val="0"/>
          <w:szCs w:val="21"/>
        </w:rPr>
        <w:t>该元素</w:t>
      </w:r>
      <w:r w:rsidR="001A3213">
        <w:rPr>
          <w:rFonts w:ascii="楷体" w:eastAsia="楷体" w:hAnsi="楷体" w:cs="楷体" w:hint="eastAsia"/>
          <w:kern w:val="0"/>
          <w:szCs w:val="21"/>
        </w:rPr>
        <w:t>不存在</w:t>
      </w:r>
      <w:r>
        <w:rPr>
          <w:rFonts w:ascii="楷体" w:eastAsia="楷体" w:hAnsi="楷体" w:cs="楷体" w:hint="eastAsia"/>
          <w:kern w:val="0"/>
          <w:szCs w:val="21"/>
        </w:rPr>
        <w:t>：</w:t>
      </w:r>
      <w:r w:rsidRPr="00537D59">
        <w:rPr>
          <w:rFonts w:ascii="楷体" w:eastAsia="楷体" w:hAnsi="楷体" w:cs="楷体" w:hint="eastAsia"/>
          <w:color w:val="000000"/>
          <w:kern w:val="0"/>
          <w:szCs w:val="21"/>
        </w:rPr>
        <w:t>离任基金经理</w:t>
      </w:r>
      <w:r>
        <w:rPr>
          <w:rFonts w:ascii="楷体" w:eastAsia="楷体" w:hAnsi="楷体" w:cs="楷体" w:hint="eastAsia"/>
          <w:color w:val="000000"/>
          <w:kern w:val="0"/>
          <w:szCs w:val="21"/>
        </w:rPr>
        <w:t>相关信息不存在。</w:t>
      </w:r>
      <w:r>
        <w:rPr>
          <w:rFonts w:ascii="楷体" w:eastAsia="楷体" w:hAnsi="楷体" w:cs="楷体" w:hint="eastAsia"/>
          <w:color w:val="000000"/>
          <w:kern w:val="0"/>
          <w:szCs w:val="21"/>
        </w:rPr>
        <w:lastRenderedPageBreak/>
        <w:t>包括离任基金经理</w:t>
      </w:r>
      <w:r w:rsidRPr="00537D59">
        <w:rPr>
          <w:rFonts w:ascii="楷体" w:eastAsia="楷体" w:hAnsi="楷体" w:cs="楷体" w:hint="eastAsia"/>
          <w:color w:val="000000"/>
          <w:kern w:val="0"/>
          <w:szCs w:val="21"/>
        </w:rPr>
        <w:t>姓名（2715）</w:t>
      </w:r>
      <w:r w:rsidRPr="00537D59">
        <w:rPr>
          <w:rFonts w:ascii="楷体" w:eastAsia="楷体" w:hAnsi="楷体" w:cs="楷体" w:hint="eastAsia"/>
          <w:kern w:val="0"/>
          <w:szCs w:val="21"/>
        </w:rPr>
        <w:t>、离任原因（2716）、离任日期（2870）、</w:t>
      </w:r>
      <w:r w:rsidRPr="00EC2AAE">
        <w:rPr>
          <w:rFonts w:ascii="楷体" w:eastAsia="楷体" w:hAnsi="楷体" w:cs="楷体"/>
          <w:kern w:val="0"/>
          <w:szCs w:val="21"/>
        </w:rPr>
        <w:t>转任本公司其他工作岗位的说明</w:t>
      </w:r>
      <w:r w:rsidRPr="00EC2AAE">
        <w:rPr>
          <w:rFonts w:ascii="楷体" w:eastAsia="楷体" w:hAnsi="楷体" w:cs="楷体" w:hint="eastAsia"/>
          <w:kern w:val="0"/>
          <w:szCs w:val="21"/>
        </w:rPr>
        <w:t>（2718）、</w:t>
      </w:r>
      <w:r w:rsidRPr="00537D59">
        <w:rPr>
          <w:rFonts w:ascii="楷体" w:eastAsia="楷体" w:hAnsi="楷体" w:cs="楷体" w:hint="eastAsia"/>
          <w:kern w:val="0"/>
          <w:szCs w:val="21"/>
        </w:rPr>
        <w:t>是否</w:t>
      </w:r>
      <w:r w:rsidRPr="00EC2AAE">
        <w:rPr>
          <w:rFonts w:ascii="楷体" w:eastAsia="楷体" w:hAnsi="楷体" w:cs="楷体" w:hint="eastAsia"/>
          <w:kern w:val="0"/>
          <w:szCs w:val="21"/>
        </w:rPr>
        <w:t>已按规定在中国基金业协会办理变更手续</w:t>
      </w:r>
      <w:r w:rsidRPr="00537D59">
        <w:rPr>
          <w:rFonts w:ascii="楷体" w:eastAsia="楷体" w:hAnsi="楷体" w:cs="楷体" w:hint="eastAsia"/>
          <w:kern w:val="0"/>
          <w:szCs w:val="21"/>
        </w:rPr>
        <w:t>（3171）</w:t>
      </w:r>
      <w:r w:rsidRPr="00EC2AAE">
        <w:rPr>
          <w:rFonts w:ascii="楷体" w:eastAsia="楷体" w:hAnsi="楷体" w:cs="楷体" w:hint="eastAsia"/>
          <w:kern w:val="0"/>
          <w:szCs w:val="21"/>
        </w:rPr>
        <w:t>、是否已按</w:t>
      </w:r>
      <w:r w:rsidRPr="00537D59">
        <w:rPr>
          <w:rFonts w:ascii="楷体" w:eastAsia="楷体" w:hAnsi="楷体" w:cs="楷体" w:hint="eastAsia"/>
          <w:color w:val="000000"/>
          <w:kern w:val="0"/>
          <w:szCs w:val="21"/>
        </w:rPr>
        <w:t>规定在中国基金业协会办理注销手续</w:t>
      </w:r>
      <w:r w:rsidRPr="00537D59">
        <w:rPr>
          <w:rFonts w:ascii="楷体" w:eastAsia="楷体" w:hAnsi="楷体" w:cs="楷体" w:hint="eastAsia"/>
          <w:kern w:val="0"/>
          <w:szCs w:val="21"/>
        </w:rPr>
        <w:t>（3172）</w:t>
      </w:r>
      <w:r w:rsidR="00864BDF">
        <w:rPr>
          <w:rFonts w:ascii="楷体" w:eastAsia="楷体" w:hAnsi="楷体" w:cs="楷体" w:hint="eastAsia"/>
          <w:kern w:val="0"/>
          <w:szCs w:val="21"/>
        </w:rPr>
        <w:t>、备注（2721）</w:t>
      </w:r>
      <w:r w:rsidRPr="00537D59">
        <w:rPr>
          <w:rFonts w:ascii="楷体" w:eastAsia="楷体" w:hAnsi="楷体" w:cs="楷体" w:hint="eastAsia"/>
          <w:color w:val="000000"/>
          <w:kern w:val="0"/>
          <w:szCs w:val="21"/>
        </w:rPr>
        <w:t>。</w:t>
      </w:r>
    </w:p>
    <w:p w14:paraId="799866E0" w14:textId="77777777" w:rsidR="007B0532" w:rsidRDefault="007B0532">
      <w:pPr>
        <w:rPr>
          <w:rFonts w:hint="eastAsia"/>
          <w:kern w:val="0"/>
          <w:szCs w:val="21"/>
        </w:rPr>
      </w:pPr>
    </w:p>
    <w:p w14:paraId="66AF9430" w14:textId="77777777" w:rsidR="007B0532" w:rsidRDefault="007B0532">
      <w:pPr>
        <w:widowControl/>
        <w:snapToGrid w:val="0"/>
        <w:spacing w:line="360" w:lineRule="auto"/>
        <w:rPr>
          <w:rFonts w:hint="eastAsia"/>
          <w:b/>
          <w:szCs w:val="21"/>
        </w:rPr>
      </w:pPr>
      <w:r>
        <w:rPr>
          <w:b/>
          <w:szCs w:val="21"/>
        </w:rPr>
        <w:t>业务规则</w:t>
      </w:r>
      <w:r>
        <w:rPr>
          <w:rFonts w:hint="eastAsia"/>
          <w:b/>
          <w:szCs w:val="21"/>
        </w:rPr>
        <w:t>七</w:t>
      </w:r>
      <w:r>
        <w:rPr>
          <w:b/>
          <w:szCs w:val="21"/>
        </w:rPr>
        <w:t>：数据</w:t>
      </w:r>
      <w:r>
        <w:rPr>
          <w:rFonts w:hint="eastAsia"/>
          <w:b/>
          <w:szCs w:val="21"/>
        </w:rPr>
        <w:t>校验</w:t>
      </w:r>
    </w:p>
    <w:p w14:paraId="78D4D62B" w14:textId="77777777" w:rsidR="007B0532" w:rsidRDefault="007B0532">
      <w:pPr>
        <w:rPr>
          <w:kern w:val="0"/>
          <w:szCs w:val="21"/>
        </w:rPr>
      </w:pPr>
      <w:r w:rsidRPr="00537D59">
        <w:rPr>
          <w:rFonts w:ascii="楷体" w:eastAsia="楷体" w:hAnsi="楷体" w:cs="楷体" w:hint="eastAsia"/>
          <w:b/>
          <w:bCs/>
        </w:rPr>
        <w:t>适用范围</w:t>
      </w:r>
      <w:r>
        <w:rPr>
          <w:rFonts w:hint="eastAsia"/>
        </w:rPr>
        <w:t>：</w:t>
      </w:r>
      <w:r>
        <w:rPr>
          <w:rFonts w:eastAsia="楷体_GB2312"/>
          <w:szCs w:val="21"/>
        </w:rPr>
        <w:t>基金公告信息分类编码（</w:t>
      </w:r>
      <w:r>
        <w:rPr>
          <w:rFonts w:eastAsia="楷体_GB2312"/>
          <w:szCs w:val="21"/>
        </w:rPr>
        <w:t>1759</w:t>
      </w:r>
      <w:r>
        <w:rPr>
          <w:rFonts w:eastAsia="楷体_GB2312"/>
          <w:szCs w:val="21"/>
        </w:rPr>
        <w:t>）为：</w:t>
      </w:r>
      <w:r>
        <w:rPr>
          <w:kern w:val="0"/>
          <w:szCs w:val="21"/>
        </w:rPr>
        <w:t>FC130050</w:t>
      </w:r>
    </w:p>
    <w:p w14:paraId="18291C92" w14:textId="77777777" w:rsidR="007B0532" w:rsidRDefault="007B0532">
      <w:pPr>
        <w:rPr>
          <w:rFonts w:hint="eastAsia"/>
          <w:kern w:val="0"/>
          <w:szCs w:val="21"/>
        </w:rPr>
      </w:pPr>
      <w:r w:rsidRPr="00537D59">
        <w:rPr>
          <w:rFonts w:ascii="楷体" w:eastAsia="楷体" w:hAnsi="楷体" w:cs="楷体" w:hint="eastAsia"/>
          <w:kern w:val="0"/>
          <w:szCs w:val="21"/>
        </w:rPr>
        <w:t>验证条件</w:t>
      </w:r>
      <w:r>
        <w:rPr>
          <w:rFonts w:hint="eastAsia"/>
          <w:kern w:val="0"/>
          <w:szCs w:val="21"/>
        </w:rPr>
        <w:t>：</w:t>
      </w:r>
    </w:p>
    <w:p w14:paraId="7C39C4B5" w14:textId="77777777" w:rsidR="007B0532" w:rsidRPr="00537D59" w:rsidRDefault="007B0532">
      <w:pPr>
        <w:rPr>
          <w:rFonts w:ascii="楷体" w:eastAsia="楷体" w:hAnsi="楷体" w:cs="楷体" w:hint="eastAsia"/>
          <w:color w:val="000000"/>
          <w:kern w:val="0"/>
          <w:szCs w:val="21"/>
        </w:rPr>
      </w:pPr>
      <w:r w:rsidRPr="00537D59">
        <w:rPr>
          <w:rFonts w:ascii="楷体" w:eastAsia="楷体" w:hAnsi="楷体" w:cs="楷体" w:hint="eastAsia"/>
          <w:kern w:val="0"/>
          <w:szCs w:val="21"/>
        </w:rPr>
        <w:t xml:space="preserve">        1）</w:t>
      </w:r>
      <w:r w:rsidRPr="00537D59">
        <w:rPr>
          <w:rFonts w:ascii="楷体" w:eastAsia="楷体" w:hAnsi="楷体" w:cs="楷体" w:hint="eastAsia"/>
          <w:color w:val="000000"/>
          <w:szCs w:val="21"/>
        </w:rPr>
        <w:t>基准日基金份额净值</w:t>
      </w:r>
      <w:r w:rsidRPr="00537D59">
        <w:rPr>
          <w:rFonts w:ascii="楷体" w:eastAsia="楷体" w:hAnsi="楷体" w:cs="楷体" w:hint="eastAsia"/>
          <w:color w:val="000000"/>
          <w:kern w:val="0"/>
          <w:szCs w:val="21"/>
        </w:rPr>
        <w:t>（2638）合理范围：0~200</w:t>
      </w:r>
    </w:p>
    <w:p w14:paraId="4F3C5262" w14:textId="77777777" w:rsidR="007B0532" w:rsidRPr="00537D59" w:rsidRDefault="007B0532">
      <w:pPr>
        <w:rPr>
          <w:rFonts w:ascii="楷体" w:eastAsia="楷体" w:hAnsi="楷体" w:cs="楷体" w:hint="eastAsia"/>
          <w:color w:val="000000"/>
          <w:kern w:val="0"/>
          <w:szCs w:val="21"/>
        </w:rPr>
      </w:pPr>
      <w:r w:rsidRPr="00537D59">
        <w:rPr>
          <w:rFonts w:ascii="楷体" w:eastAsia="楷体" w:hAnsi="楷体" w:cs="楷体" w:hint="eastAsia"/>
          <w:kern w:val="0"/>
          <w:szCs w:val="21"/>
        </w:rPr>
        <w:t xml:space="preserve">        2）</w:t>
      </w:r>
      <w:r w:rsidRPr="00537D59">
        <w:rPr>
          <w:rFonts w:ascii="楷体" w:eastAsia="楷体" w:hAnsi="楷体" w:cs="楷体" w:hint="eastAsia"/>
          <w:color w:val="000000"/>
          <w:szCs w:val="21"/>
        </w:rPr>
        <w:t>本次分红方案</w:t>
      </w:r>
      <w:r w:rsidRPr="00537D59">
        <w:rPr>
          <w:rFonts w:ascii="楷体" w:eastAsia="楷体" w:hAnsi="楷体" w:cs="楷体" w:hint="eastAsia"/>
          <w:color w:val="000000"/>
          <w:kern w:val="0"/>
          <w:szCs w:val="21"/>
        </w:rPr>
        <w:t>（2641）合理范围：0~200</w:t>
      </w:r>
    </w:p>
    <w:p w14:paraId="5831528A" w14:textId="77777777" w:rsidR="007B0532" w:rsidRDefault="007B0532">
      <w:pPr>
        <w:widowControl/>
        <w:snapToGrid w:val="0"/>
        <w:spacing w:line="360" w:lineRule="auto"/>
        <w:rPr>
          <w:rFonts w:hint="eastAsia"/>
        </w:rPr>
      </w:pPr>
    </w:p>
    <w:sectPr w:rsidR="007B0532">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2F46" w14:textId="77777777" w:rsidR="00D30C28" w:rsidRDefault="00D30C28">
      <w:r>
        <w:separator/>
      </w:r>
    </w:p>
  </w:endnote>
  <w:endnote w:type="continuationSeparator" w:id="0">
    <w:p w14:paraId="3AFF39CC" w14:textId="77777777" w:rsidR="00D30C28" w:rsidRDefault="00D3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7407" w14:textId="77777777" w:rsidR="007B0532" w:rsidRDefault="00166504">
    <w:pPr>
      <w:pStyle w:val="Footer"/>
      <w:jc w:val="both"/>
    </w:pPr>
    <w:r>
      <w:rPr>
        <w:rFonts w:ascii="Arial" w:hAnsi="Arial" w:hint="eastAsia"/>
      </w:rPr>
      <w:t>中证信息技术服务</w:t>
    </w:r>
    <w:r w:rsidR="007B0532">
      <w:rPr>
        <w:rFonts w:ascii="Arial" w:hAnsi="Arial" w:hint="eastAsia"/>
      </w:rPr>
      <w:t>有限责任公司</w:t>
    </w:r>
    <w:r w:rsidR="007B0532">
      <w:rPr>
        <w:rFonts w:ascii="Arial" w:hAnsi="Arial" w:hint="eastAsia"/>
      </w:rPr>
      <w:t xml:space="preserve">                                           </w:t>
    </w:r>
    <w:r w:rsidR="007B0532">
      <w:rPr>
        <w:rFonts w:ascii="Arial" w:hAnsi="Arial" w:hint="eastAsia"/>
      </w:rPr>
      <w:t>第</w:t>
    </w:r>
    <w:r w:rsidR="007B0532">
      <w:fldChar w:fldCharType="begin"/>
    </w:r>
    <w:r w:rsidR="007B0532">
      <w:rPr>
        <w:rStyle w:val="PageNumber"/>
      </w:rPr>
      <w:instrText xml:space="preserve"> PAGE </w:instrText>
    </w:r>
    <w:r w:rsidR="007B0532">
      <w:fldChar w:fldCharType="separate"/>
    </w:r>
    <w:r w:rsidR="00EC2AAE">
      <w:rPr>
        <w:rStyle w:val="PageNumber"/>
        <w:noProof/>
      </w:rPr>
      <w:t>4</w:t>
    </w:r>
    <w:r w:rsidR="007B0532">
      <w:fldChar w:fldCharType="end"/>
    </w:r>
    <w:r w:rsidR="007B0532">
      <w:rPr>
        <w:rStyle w:val="PageNumber"/>
        <w:rFonts w:hint="eastAsia"/>
      </w:rPr>
      <w:t>页，共</w:t>
    </w:r>
    <w:r w:rsidR="007B0532">
      <w:fldChar w:fldCharType="begin"/>
    </w:r>
    <w:r w:rsidR="007B0532">
      <w:rPr>
        <w:rStyle w:val="PageNumber"/>
      </w:rPr>
      <w:instrText xml:space="preserve"> NUMPAGES </w:instrText>
    </w:r>
    <w:r w:rsidR="007B0532">
      <w:fldChar w:fldCharType="separate"/>
    </w:r>
    <w:r w:rsidR="00EC2AAE">
      <w:rPr>
        <w:rStyle w:val="PageNumber"/>
        <w:noProof/>
      </w:rPr>
      <w:t>4</w:t>
    </w:r>
    <w:r w:rsidR="007B0532">
      <w:fldChar w:fldCharType="end"/>
    </w:r>
    <w:r w:rsidR="007B0532">
      <w:rPr>
        <w:rStyle w:val="PageNumber"/>
        <w:rFonts w:hint="eastAsia"/>
      </w:rPr>
      <w:t>页</w:t>
    </w:r>
  </w:p>
  <w:p w14:paraId="478A0EEA" w14:textId="77777777" w:rsidR="007B0532" w:rsidRDefault="007B0532">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679B" w14:textId="77777777" w:rsidR="00D30C28" w:rsidRDefault="00D30C28">
      <w:r>
        <w:separator/>
      </w:r>
    </w:p>
  </w:footnote>
  <w:footnote w:type="continuationSeparator" w:id="0">
    <w:p w14:paraId="7258F26F" w14:textId="77777777" w:rsidR="00D30C28" w:rsidRDefault="00D3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8F0E" w14:textId="77777777" w:rsidR="007B0532" w:rsidRDefault="007B0532">
    <w:pPr>
      <w:pStyle w:val="Header"/>
      <w:ind w:firstLineChars="49" w:firstLine="103"/>
      <w:jc w:val="left"/>
      <w:rPr>
        <w:rFonts w:ascii="Arial" w:hAnsi="Arial" w:hint="eastAsia"/>
        <w:b/>
        <w:sz w:val="32"/>
        <w:szCs w:val="32"/>
      </w:rPr>
    </w:pPr>
    <w:r>
      <w:rPr>
        <w:rFonts w:ascii="Arial" w:hAnsi="Arial" w:hint="eastAsia"/>
        <w:b/>
        <w:sz w:val="21"/>
        <w:szCs w:val="21"/>
      </w:rPr>
      <w:t>中国证监会电子化信息披露</w:t>
    </w:r>
  </w:p>
  <w:p w14:paraId="166DCA77" w14:textId="77777777" w:rsidR="007B0532" w:rsidRDefault="007B0532">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45E37"/>
    <w:multiLevelType w:val="multilevel"/>
    <w:tmpl w:val="5B645E37"/>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BF"/>
    <w:rsid w:val="00037887"/>
    <w:rsid w:val="00046AC1"/>
    <w:rsid w:val="000A52C9"/>
    <w:rsid w:val="000D7847"/>
    <w:rsid w:val="000E446B"/>
    <w:rsid w:val="0012606A"/>
    <w:rsid w:val="001553CA"/>
    <w:rsid w:val="00166504"/>
    <w:rsid w:val="001668B7"/>
    <w:rsid w:val="00166E3B"/>
    <w:rsid w:val="001928F9"/>
    <w:rsid w:val="001A3213"/>
    <w:rsid w:val="001B2601"/>
    <w:rsid w:val="002142DB"/>
    <w:rsid w:val="00227CA0"/>
    <w:rsid w:val="002C1292"/>
    <w:rsid w:val="002D654C"/>
    <w:rsid w:val="002E1620"/>
    <w:rsid w:val="00367E44"/>
    <w:rsid w:val="003714D0"/>
    <w:rsid w:val="0038182E"/>
    <w:rsid w:val="003C1BBF"/>
    <w:rsid w:val="003E045D"/>
    <w:rsid w:val="004238D4"/>
    <w:rsid w:val="004A112C"/>
    <w:rsid w:val="004F6DA0"/>
    <w:rsid w:val="00502A8D"/>
    <w:rsid w:val="00525C86"/>
    <w:rsid w:val="00537D59"/>
    <w:rsid w:val="00546188"/>
    <w:rsid w:val="00551D44"/>
    <w:rsid w:val="00555293"/>
    <w:rsid w:val="005631A3"/>
    <w:rsid w:val="00591691"/>
    <w:rsid w:val="005A0E1C"/>
    <w:rsid w:val="005E39F1"/>
    <w:rsid w:val="005F2733"/>
    <w:rsid w:val="00611420"/>
    <w:rsid w:val="006153EF"/>
    <w:rsid w:val="006308A7"/>
    <w:rsid w:val="00637650"/>
    <w:rsid w:val="00674538"/>
    <w:rsid w:val="0068198B"/>
    <w:rsid w:val="0069075E"/>
    <w:rsid w:val="006D1F43"/>
    <w:rsid w:val="006E5759"/>
    <w:rsid w:val="006F4825"/>
    <w:rsid w:val="00703BBF"/>
    <w:rsid w:val="007054FC"/>
    <w:rsid w:val="00717AF4"/>
    <w:rsid w:val="0072519B"/>
    <w:rsid w:val="00733068"/>
    <w:rsid w:val="0076797E"/>
    <w:rsid w:val="00771C61"/>
    <w:rsid w:val="00782D38"/>
    <w:rsid w:val="007862D9"/>
    <w:rsid w:val="007B0532"/>
    <w:rsid w:val="007E652E"/>
    <w:rsid w:val="007F21C8"/>
    <w:rsid w:val="00831C1F"/>
    <w:rsid w:val="00854F01"/>
    <w:rsid w:val="00864BDF"/>
    <w:rsid w:val="008761D2"/>
    <w:rsid w:val="00892DB9"/>
    <w:rsid w:val="008F5E57"/>
    <w:rsid w:val="00903E55"/>
    <w:rsid w:val="009B0516"/>
    <w:rsid w:val="009E0D5F"/>
    <w:rsid w:val="009E2096"/>
    <w:rsid w:val="00A309A8"/>
    <w:rsid w:val="00A33FB3"/>
    <w:rsid w:val="00AA0440"/>
    <w:rsid w:val="00AA34C6"/>
    <w:rsid w:val="00AD5606"/>
    <w:rsid w:val="00AE6D07"/>
    <w:rsid w:val="00B23CB2"/>
    <w:rsid w:val="00B85094"/>
    <w:rsid w:val="00BC44E0"/>
    <w:rsid w:val="00BE3324"/>
    <w:rsid w:val="00BE3A70"/>
    <w:rsid w:val="00C1129E"/>
    <w:rsid w:val="00C11A10"/>
    <w:rsid w:val="00C552A6"/>
    <w:rsid w:val="00C83663"/>
    <w:rsid w:val="00C8783C"/>
    <w:rsid w:val="00CF4698"/>
    <w:rsid w:val="00D11EB2"/>
    <w:rsid w:val="00D129B3"/>
    <w:rsid w:val="00D258BA"/>
    <w:rsid w:val="00D30C28"/>
    <w:rsid w:val="00D3419B"/>
    <w:rsid w:val="00D80CAC"/>
    <w:rsid w:val="00DC0468"/>
    <w:rsid w:val="00DD497E"/>
    <w:rsid w:val="00E04BC5"/>
    <w:rsid w:val="00E17527"/>
    <w:rsid w:val="00E2494A"/>
    <w:rsid w:val="00E30BF4"/>
    <w:rsid w:val="00E861A4"/>
    <w:rsid w:val="00EA5618"/>
    <w:rsid w:val="00EC2AAE"/>
    <w:rsid w:val="00EC4D06"/>
    <w:rsid w:val="00ED73E5"/>
    <w:rsid w:val="00EF2718"/>
    <w:rsid w:val="00EF52BA"/>
    <w:rsid w:val="00F458CF"/>
    <w:rsid w:val="00F6647E"/>
    <w:rsid w:val="00F81B98"/>
    <w:rsid w:val="00FB2528"/>
    <w:rsid w:val="00FB64AF"/>
    <w:rsid w:val="00FF1F75"/>
    <w:rsid w:val="116B6EC3"/>
    <w:rsid w:val="322543F4"/>
    <w:rsid w:val="3BB26E2B"/>
    <w:rsid w:val="3C9B6A4A"/>
    <w:rsid w:val="7ABF089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0F46F"/>
  <w15:chartTrackingRefBased/>
  <w15:docId w15:val="{5B0407BF-8312-4A7D-9068-026AF344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link w:val="BodyText"/>
    <w:rPr>
      <w:rFonts w:ascii="Verdana" w:eastAsia="MS Mincho" w:hAnsi="Verdana"/>
      <w:sz w:val="18"/>
      <w:lang w:val="en-GB" w:eastAsia="en-US" w:bidi="ar-SA"/>
    </w:rPr>
  </w:style>
  <w:style w:type="character" w:customStyle="1" w:styleId="BalloonTextChar">
    <w:name w:val="Balloon Text Char"/>
    <w:link w:val="BalloonText"/>
    <w:rPr>
      <w:kern w:val="2"/>
      <w:sz w:val="18"/>
      <w:szCs w:val="18"/>
    </w:rPr>
  </w:style>
  <w:style w:type="character" w:customStyle="1" w:styleId="CODE">
    <w:name w:val="CODE"/>
    <w:rPr>
      <w:rFonts w:ascii="Courier New" w:hAnsi="Courier New"/>
      <w:spacing w:val="-10"/>
      <w:sz w:val="20"/>
      <w:lang w:val="en-GB" w:eastAsia="zh-CN"/>
    </w:r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paragraph" w:styleId="BalloonText">
    <w:name w:val="Balloon Text"/>
    <w:basedOn w:val="Normal"/>
    <w:link w:val="BalloonTextChar"/>
    <w:rPr>
      <w:sz w:val="18"/>
      <w:szCs w:val="18"/>
    </w:rPr>
  </w:style>
  <w:style w:type="paragraph" w:styleId="FootnoteText">
    <w:name w:val="footnote text"/>
    <w:basedOn w:val="Normal"/>
    <w:semiHidden/>
    <w:pPr>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CharCharCharCharCharChar1CharCharChar">
    <w:name w:val=" Char Char Char Char Char Char1 Char Char Char"/>
    <w:basedOn w:val="Normal"/>
    <w:pPr>
      <w:autoSpaceDE w:val="0"/>
      <w:autoSpaceDN w:val="0"/>
      <w:adjustRightInd w:val="0"/>
      <w:jc w:val="left"/>
      <w:textAlignment w:val="baseline"/>
    </w:pPr>
    <w:rPr>
      <w:rFonts w:ascii="宋体"/>
      <w:kern w:val="0"/>
      <w:sz w:val="34"/>
      <w:szCs w:val="20"/>
    </w:rPr>
  </w:style>
  <w:style w:type="paragraph" w:styleId="Footer">
    <w:name w:val="footer"/>
    <w:basedOn w:val="Normal"/>
    <w:pPr>
      <w:tabs>
        <w:tab w:val="center" w:pos="4153"/>
        <w:tab w:val="right" w:pos="8306"/>
      </w:tabs>
      <w:snapToGrid w:val="0"/>
      <w:jc w:val="left"/>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unhideWhenUsed/>
    <w:rsid w:val="00537D59"/>
    <w:rPr>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3114</Characters>
  <Application>Microsoft Office Word</Application>
  <DocSecurity>0</DocSecurity>
  <PresentationFormat/>
  <Lines>25</Lines>
  <Paragraphs>7</Paragraphs>
  <Slides>0</Slides>
  <Notes>0</Notes>
  <HiddenSlides>0</HiddenSlides>
  <MMClips>0</MMClips>
  <ScaleCrop>false</ScaleCrop>
  <Manager/>
  <Company>Microsoft</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基金临时公告业务规则检验</dc:title>
  <dc:subject/>
  <dc:creator>.XBRL.</dc:creator>
  <cp:keywords/>
  <dc:description/>
  <cp:lastModifiedBy>LIN SUISHENG</cp:lastModifiedBy>
  <cp:revision>2</cp:revision>
  <cp:lastPrinted>2018-05-16T06:23:00Z</cp:lastPrinted>
  <dcterms:created xsi:type="dcterms:W3CDTF">2025-07-19T07:09:00Z</dcterms:created>
  <dcterms:modified xsi:type="dcterms:W3CDTF">2025-07-19T07:09:00Z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