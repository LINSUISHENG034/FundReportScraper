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29F2" w14:textId="77777777" w:rsidR="00E00A88" w:rsidRDefault="006C4CC9">
      <w:pPr>
        <w:pStyle w:val="Title"/>
        <w:rPr>
          <w:rFonts w:ascii="Times New Roman" w:hAnsi="Times New Roman"/>
          <w:color w:val="000000"/>
        </w:rPr>
      </w:pPr>
      <w:bookmarkStart w:id="0" w:name="_Toc229815537"/>
      <w:ins w:id="1" w:author="Microsoft" w:date="2020-02-11T16:45:00Z">
        <w:r>
          <w:rPr>
            <w:rFonts w:ascii="Times New Roman" w:hAnsi="Times New Roman" w:hint="eastAsia"/>
            <w:color w:val="000000"/>
            <w:lang w:eastAsia="zh-CN"/>
          </w:rPr>
          <w:t>净值公告</w:t>
        </w:r>
      </w:ins>
      <w:r w:rsidR="00E00A88">
        <w:rPr>
          <w:rFonts w:ascii="Times New Roman" w:hAnsi="Times New Roman"/>
          <w:color w:val="000000"/>
        </w:rPr>
        <w:t>业务规则检验</w:t>
      </w:r>
      <w:bookmarkEnd w:id="0"/>
    </w:p>
    <w:p w14:paraId="63C204B3" w14:textId="77777777" w:rsidR="00E00A88" w:rsidRDefault="00E00A88">
      <w:pPr>
        <w:widowControl/>
        <w:snapToGrid w:val="0"/>
        <w:spacing w:line="360" w:lineRule="auto"/>
        <w:ind w:firstLine="420"/>
        <w:rPr>
          <w:color w:val="000000"/>
          <w:sz w:val="24"/>
        </w:rPr>
      </w:pPr>
    </w:p>
    <w:p w14:paraId="253B346D" w14:textId="77777777" w:rsidR="00E00A88" w:rsidRDefault="00E00A88">
      <w:pPr>
        <w:widowControl/>
        <w:snapToGrid w:val="0"/>
        <w:spacing w:line="360" w:lineRule="auto"/>
        <w:ind w:firstLine="420"/>
        <w:rPr>
          <w:sz w:val="24"/>
        </w:rPr>
      </w:pPr>
      <w:r>
        <w:rPr>
          <w:color w:val="000000"/>
          <w:sz w:val="24"/>
        </w:rPr>
        <w:t>基金管理</w:t>
      </w:r>
      <w:del w:id="2" w:author="Microsoft" w:date="2020-02-11T16:45:00Z">
        <w:r w:rsidDel="006C4CC9">
          <w:rPr>
            <w:color w:val="000000"/>
            <w:sz w:val="24"/>
          </w:rPr>
          <w:delText>公</w:delText>
        </w:r>
      </w:del>
      <w:ins w:id="3" w:author="Microsoft" w:date="2020-02-11T16:45:00Z">
        <w:r w:rsidR="006C4CC9">
          <w:rPr>
            <w:rFonts w:hint="eastAsia"/>
            <w:color w:val="000000"/>
            <w:sz w:val="24"/>
          </w:rPr>
          <w:t>人</w:t>
        </w:r>
      </w:ins>
      <w:del w:id="4" w:author="Microsoft" w:date="2020-02-11T16:45:00Z">
        <w:r w:rsidDel="006C4CC9">
          <w:rPr>
            <w:color w:val="000000"/>
            <w:sz w:val="24"/>
          </w:rPr>
          <w:delText>司</w:delText>
        </w:r>
      </w:del>
      <w:r>
        <w:rPr>
          <w:color w:val="000000"/>
          <w:sz w:val="24"/>
        </w:rPr>
        <w:t>在</w:t>
      </w:r>
      <w:ins w:id="5" w:author="Microsoft" w:date="2020-02-11T16:45:00Z">
        <w:r w:rsidR="006C4CC9">
          <w:rPr>
            <w:rFonts w:hint="eastAsia"/>
            <w:color w:val="000000"/>
            <w:sz w:val="24"/>
          </w:rPr>
          <w:t>报送</w:t>
        </w:r>
      </w:ins>
      <w:del w:id="6" w:author="Microsoft" w:date="2020-02-11T16:45:00Z">
        <w:r w:rsidDel="006C4CC9">
          <w:rPr>
            <w:color w:val="000000"/>
            <w:sz w:val="24"/>
          </w:rPr>
          <w:delText>上报</w:delText>
        </w:r>
      </w:del>
      <w:r>
        <w:rPr>
          <w:color w:val="000000"/>
          <w:sz w:val="24"/>
        </w:rPr>
        <w:t>实例文档时，报送系统会对实例文档的数据进行检验，并且给予实时反馈，对净值日报进行检验的业务规则如下：</w:t>
      </w:r>
      <w:r>
        <w:rPr>
          <w:color w:val="000000"/>
          <w:sz w:val="24"/>
        </w:rPr>
        <w:t xml:space="preserve"> </w:t>
      </w:r>
    </w:p>
    <w:p w14:paraId="6B56F490" w14:textId="77777777" w:rsidR="00E00A88" w:rsidRDefault="00E00A88">
      <w:pPr>
        <w:widowControl/>
        <w:snapToGrid w:val="0"/>
        <w:spacing w:line="360" w:lineRule="auto"/>
        <w:ind w:firstLine="420"/>
        <w:rPr>
          <w:b/>
          <w:sz w:val="24"/>
        </w:rPr>
      </w:pPr>
      <w:r>
        <w:rPr>
          <w:b/>
          <w:sz w:val="24"/>
        </w:rPr>
        <w:t>业务规则一：</w:t>
      </w:r>
    </w:p>
    <w:p w14:paraId="01F136A5"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全部，通用上下文</w:t>
      </w:r>
    </w:p>
    <w:p w14:paraId="1DCA1503" w14:textId="77777777" w:rsidR="00E00A88" w:rsidRDefault="00E00A88">
      <w:pPr>
        <w:ind w:left="420" w:firstLine="420"/>
        <w:rPr>
          <w:rFonts w:eastAsia="楷体_GB2312"/>
          <w:szCs w:val="21"/>
        </w:rPr>
      </w:pPr>
      <w:r>
        <w:rPr>
          <w:rFonts w:eastAsia="楷体_GB2312"/>
          <w:szCs w:val="21"/>
        </w:rPr>
        <w:t>验证：</w:t>
      </w:r>
      <w:r>
        <w:rPr>
          <w:rFonts w:eastAsia="楷体_GB2312"/>
          <w:szCs w:val="21"/>
        </w:rPr>
        <w:tab/>
      </w:r>
      <w:r>
        <w:rPr>
          <w:rFonts w:eastAsia="楷体_GB2312"/>
          <w:szCs w:val="21"/>
        </w:rPr>
        <w:t>如下元素非空</w:t>
      </w:r>
    </w:p>
    <w:p w14:paraId="6C94C8FD" w14:textId="77777777" w:rsidR="00E00A88" w:rsidRDefault="00E00A88">
      <w:pPr>
        <w:ind w:leftChars="800" w:left="1680" w:firstLine="420"/>
        <w:rPr>
          <w:rFonts w:eastAsia="楷体_GB2312"/>
          <w:szCs w:val="21"/>
        </w:rPr>
      </w:pPr>
      <w:r>
        <w:rPr>
          <w:rFonts w:eastAsia="楷体_GB2312"/>
          <w:szCs w:val="21"/>
        </w:rPr>
        <w:t>公告标题（</w:t>
      </w:r>
      <w:r>
        <w:rPr>
          <w:rFonts w:eastAsia="楷体_GB2312"/>
          <w:szCs w:val="21"/>
        </w:rPr>
        <w:t>GongGaoMingCheng</w:t>
      </w:r>
      <w:r>
        <w:rPr>
          <w:rFonts w:eastAsia="楷体_GB2312"/>
          <w:szCs w:val="21"/>
        </w:rPr>
        <w:t>）</w:t>
      </w:r>
    </w:p>
    <w:p w14:paraId="22EF8BE5" w14:textId="77777777" w:rsidR="00E00A88" w:rsidRDefault="00E00A88">
      <w:pPr>
        <w:ind w:leftChars="800" w:left="1680" w:firstLine="420"/>
        <w:rPr>
          <w:rFonts w:eastAsia="楷体_GB2312"/>
          <w:szCs w:val="21"/>
        </w:rPr>
      </w:pPr>
      <w:r>
        <w:rPr>
          <w:rFonts w:eastAsia="楷体_GB2312"/>
          <w:szCs w:val="21"/>
        </w:rPr>
        <w:t>公告送出日期（</w:t>
      </w:r>
      <w:r>
        <w:rPr>
          <w:rFonts w:eastAsia="楷体_GB2312"/>
          <w:szCs w:val="21"/>
        </w:rPr>
        <w:t>SongChuRiQi</w:t>
      </w:r>
      <w:r>
        <w:rPr>
          <w:rFonts w:eastAsia="楷体_GB2312"/>
          <w:szCs w:val="21"/>
        </w:rPr>
        <w:t>）</w:t>
      </w:r>
    </w:p>
    <w:p w14:paraId="5AD69EF1" w14:textId="77777777" w:rsidR="00E00A88" w:rsidRDefault="00E00A88">
      <w:pPr>
        <w:ind w:leftChars="800" w:left="1680" w:firstLine="420"/>
        <w:rPr>
          <w:rFonts w:eastAsia="楷体_GB2312"/>
          <w:szCs w:val="21"/>
        </w:rPr>
      </w:pPr>
      <w:r>
        <w:rPr>
          <w:rFonts w:eastAsia="楷体_GB2312"/>
          <w:szCs w:val="21"/>
        </w:rPr>
        <w:t>基金类</w:t>
      </w:r>
      <w:ins w:id="7" w:author="Microsoft" w:date="2020-02-05T15:26:00Z">
        <w:r w:rsidR="00BD64D9">
          <w:rPr>
            <w:rFonts w:eastAsia="楷体_GB2312" w:hint="eastAsia"/>
            <w:szCs w:val="21"/>
          </w:rPr>
          <w:t>别</w:t>
        </w:r>
      </w:ins>
      <w:del w:id="8" w:author="Microsoft" w:date="2020-02-05T15:26:00Z">
        <w:r w:rsidDel="00BD64D9">
          <w:rPr>
            <w:rFonts w:eastAsia="楷体_GB2312"/>
            <w:szCs w:val="21"/>
          </w:rPr>
          <w:delText>型</w:delText>
        </w:r>
      </w:del>
      <w:r>
        <w:rPr>
          <w:rFonts w:eastAsia="楷体_GB2312"/>
          <w:szCs w:val="21"/>
        </w:rPr>
        <w:t>（</w:t>
      </w:r>
      <w:r>
        <w:rPr>
          <w:rFonts w:eastAsia="楷体_GB2312"/>
          <w:szCs w:val="21"/>
        </w:rPr>
        <w:t>JiJinLeiBie</w:t>
      </w:r>
      <w:r>
        <w:rPr>
          <w:rFonts w:eastAsia="楷体_GB2312"/>
          <w:szCs w:val="21"/>
        </w:rPr>
        <w:t>）</w:t>
      </w:r>
    </w:p>
    <w:p w14:paraId="769C59B7" w14:textId="77777777" w:rsidR="00E00A88" w:rsidRDefault="00E00A88">
      <w:pPr>
        <w:ind w:leftChars="800" w:left="1680" w:firstLine="420"/>
        <w:rPr>
          <w:rFonts w:eastAsia="楷体_GB2312"/>
          <w:szCs w:val="21"/>
        </w:rPr>
      </w:pPr>
      <w:r>
        <w:rPr>
          <w:rFonts w:eastAsia="楷体_GB2312"/>
          <w:szCs w:val="21"/>
        </w:rPr>
        <w:t>时间属性（</w:t>
      </w:r>
      <w:r>
        <w:rPr>
          <w:rFonts w:eastAsia="楷体_GB2312"/>
          <w:szCs w:val="21"/>
        </w:rPr>
        <w:t>ShiJianShuXing</w:t>
      </w:r>
      <w:r>
        <w:rPr>
          <w:rFonts w:eastAsia="楷体_GB2312"/>
          <w:szCs w:val="21"/>
        </w:rPr>
        <w:t>）</w:t>
      </w:r>
    </w:p>
    <w:p w14:paraId="672ABD56" w14:textId="77777777" w:rsidR="00E00A88" w:rsidRDefault="00E00A88">
      <w:pPr>
        <w:ind w:leftChars="800" w:left="1680" w:firstLine="420"/>
        <w:rPr>
          <w:rFonts w:eastAsia="楷体_GB2312"/>
          <w:szCs w:val="21"/>
        </w:rPr>
      </w:pPr>
      <w:r>
        <w:rPr>
          <w:rFonts w:eastAsia="楷体_GB2312"/>
          <w:szCs w:val="21"/>
        </w:rPr>
        <w:t>频度属性（</w:t>
      </w:r>
      <w:r>
        <w:rPr>
          <w:rFonts w:eastAsia="楷体_GB2312"/>
          <w:szCs w:val="21"/>
        </w:rPr>
        <w:t>PinDuShuXing</w:t>
      </w:r>
      <w:r>
        <w:rPr>
          <w:rFonts w:eastAsia="楷体_GB2312"/>
          <w:szCs w:val="21"/>
        </w:rPr>
        <w:t>）</w:t>
      </w:r>
    </w:p>
    <w:p w14:paraId="6DAE6FD2" w14:textId="77777777" w:rsidR="00E00A88" w:rsidRDefault="00E00A88">
      <w:pPr>
        <w:ind w:leftChars="800" w:left="1680" w:firstLine="420"/>
        <w:jc w:val="left"/>
        <w:rPr>
          <w:rFonts w:eastAsia="楷体_GB2312"/>
          <w:color w:val="000000"/>
          <w:szCs w:val="21"/>
        </w:rPr>
      </w:pPr>
      <w:r>
        <w:rPr>
          <w:rFonts w:eastAsia="楷体_GB2312"/>
          <w:color w:val="000000"/>
          <w:szCs w:val="21"/>
        </w:rPr>
        <w:t>是否分级</w:t>
      </w:r>
      <w:r>
        <w:rPr>
          <w:rFonts w:eastAsia="楷体_GB2312"/>
          <w:color w:val="000000"/>
          <w:szCs w:val="21"/>
        </w:rPr>
        <w:t>/</w:t>
      </w:r>
      <w:r>
        <w:rPr>
          <w:rFonts w:eastAsia="楷体_GB2312"/>
          <w:color w:val="000000"/>
          <w:szCs w:val="21"/>
        </w:rPr>
        <w:t>类（</w:t>
      </w:r>
      <w:r>
        <w:rPr>
          <w:rFonts w:eastAsia="楷体_GB2312"/>
          <w:color w:val="000000"/>
          <w:szCs w:val="21"/>
        </w:rPr>
        <w:t>ShiFouFenJi</w:t>
      </w:r>
      <w:r>
        <w:rPr>
          <w:rFonts w:eastAsia="楷体_GB2312"/>
          <w:color w:val="000000"/>
          <w:szCs w:val="21"/>
        </w:rPr>
        <w:t>）</w:t>
      </w:r>
    </w:p>
    <w:p w14:paraId="5804B47D" w14:textId="77777777" w:rsidR="00E00A88" w:rsidRDefault="00E00A88">
      <w:pPr>
        <w:ind w:leftChars="800" w:left="1680" w:firstLine="420"/>
        <w:rPr>
          <w:rFonts w:eastAsia="楷体_GB2312"/>
          <w:szCs w:val="21"/>
        </w:rPr>
      </w:pPr>
      <w:r>
        <w:rPr>
          <w:rFonts w:eastAsia="楷体_GB2312"/>
          <w:szCs w:val="21"/>
        </w:rPr>
        <w:t>基金名称（</w:t>
      </w:r>
      <w:r>
        <w:rPr>
          <w:rFonts w:eastAsia="楷体_GB2312"/>
          <w:szCs w:val="21"/>
        </w:rPr>
        <w:t>JiJinMingCheng</w:t>
      </w:r>
      <w:r>
        <w:rPr>
          <w:rFonts w:eastAsia="楷体_GB2312"/>
          <w:szCs w:val="21"/>
        </w:rPr>
        <w:t>）</w:t>
      </w:r>
    </w:p>
    <w:p w14:paraId="478CFA26" w14:textId="77777777" w:rsidR="00E00A88" w:rsidRDefault="00E00A88">
      <w:pPr>
        <w:ind w:leftChars="800" w:left="1680" w:firstLine="420"/>
        <w:rPr>
          <w:rFonts w:eastAsia="楷体_GB2312"/>
          <w:szCs w:val="21"/>
        </w:rPr>
      </w:pPr>
      <w:r>
        <w:rPr>
          <w:rFonts w:eastAsia="楷体_GB2312"/>
          <w:szCs w:val="21"/>
        </w:rPr>
        <w:t>基金简称（</w:t>
      </w:r>
      <w:r>
        <w:rPr>
          <w:rFonts w:eastAsia="楷体_GB2312"/>
          <w:szCs w:val="21"/>
        </w:rPr>
        <w:t>JiJinJianCheng</w:t>
      </w:r>
      <w:r>
        <w:rPr>
          <w:rFonts w:eastAsia="楷体_GB2312"/>
          <w:szCs w:val="21"/>
        </w:rPr>
        <w:t>）</w:t>
      </w:r>
    </w:p>
    <w:p w14:paraId="06655C60" w14:textId="77777777" w:rsidR="00E00A88" w:rsidRDefault="00E00A88">
      <w:pPr>
        <w:ind w:leftChars="800" w:left="1680" w:firstLine="420"/>
        <w:rPr>
          <w:rFonts w:eastAsia="楷体_GB2312"/>
          <w:szCs w:val="21"/>
        </w:rPr>
      </w:pPr>
      <w:r>
        <w:rPr>
          <w:rFonts w:eastAsia="楷体_GB2312"/>
          <w:szCs w:val="21"/>
        </w:rPr>
        <w:t>交易代码（</w:t>
      </w:r>
      <w:r>
        <w:rPr>
          <w:rFonts w:eastAsia="楷体_GB2312"/>
          <w:szCs w:val="21"/>
        </w:rPr>
        <w:t>JiJinJiaoYiDaiMa</w:t>
      </w:r>
      <w:r>
        <w:rPr>
          <w:rFonts w:eastAsia="楷体_GB2312"/>
          <w:szCs w:val="21"/>
        </w:rPr>
        <w:t>）</w:t>
      </w:r>
    </w:p>
    <w:p w14:paraId="799576CF" w14:textId="77777777" w:rsidR="00E00A88" w:rsidRDefault="00E00A88">
      <w:pPr>
        <w:ind w:leftChars="800" w:left="1680" w:firstLine="420"/>
        <w:rPr>
          <w:rFonts w:eastAsia="楷体_GB2312"/>
          <w:szCs w:val="21"/>
        </w:rPr>
      </w:pPr>
      <w:r>
        <w:rPr>
          <w:rFonts w:eastAsia="楷体_GB2312"/>
          <w:szCs w:val="21"/>
        </w:rPr>
        <w:t>基金管理人（</w:t>
      </w:r>
      <w:r>
        <w:rPr>
          <w:rFonts w:eastAsia="楷体_GB2312"/>
          <w:szCs w:val="21"/>
        </w:rPr>
        <w:t>JiJinGuanLiRenMingCheng</w:t>
      </w:r>
      <w:r>
        <w:rPr>
          <w:rFonts w:eastAsia="楷体_GB2312"/>
          <w:szCs w:val="21"/>
        </w:rPr>
        <w:t>）</w:t>
      </w:r>
    </w:p>
    <w:p w14:paraId="75FBDC48" w14:textId="77777777" w:rsidR="00E00A88" w:rsidRDefault="00E00A88">
      <w:pPr>
        <w:ind w:leftChars="800" w:left="1680" w:firstLine="420"/>
        <w:rPr>
          <w:rFonts w:eastAsia="楷体_GB2312"/>
          <w:szCs w:val="21"/>
        </w:rPr>
      </w:pPr>
      <w:r>
        <w:rPr>
          <w:rFonts w:eastAsia="楷体_GB2312"/>
          <w:szCs w:val="21"/>
        </w:rPr>
        <w:t>基金管理人代码（</w:t>
      </w:r>
      <w:r>
        <w:rPr>
          <w:rFonts w:eastAsia="楷体_GB2312"/>
          <w:szCs w:val="21"/>
        </w:rPr>
        <w:t>JiJinGuanLiRenDaiMa</w:t>
      </w:r>
      <w:r>
        <w:rPr>
          <w:rFonts w:eastAsia="楷体_GB2312"/>
          <w:szCs w:val="21"/>
        </w:rPr>
        <w:t>）</w:t>
      </w:r>
    </w:p>
    <w:p w14:paraId="5A3EA460" w14:textId="77777777" w:rsidR="00E00A88" w:rsidRDefault="00E00A88">
      <w:pPr>
        <w:ind w:leftChars="800" w:left="1680" w:firstLine="420"/>
        <w:rPr>
          <w:rFonts w:eastAsia="楷体_GB2312"/>
          <w:szCs w:val="21"/>
        </w:rPr>
      </w:pPr>
      <w:r>
        <w:rPr>
          <w:rFonts w:eastAsia="楷体_GB2312"/>
          <w:szCs w:val="21"/>
        </w:rPr>
        <w:t>基金托管人（</w:t>
      </w:r>
      <w:r>
        <w:rPr>
          <w:rFonts w:eastAsia="楷体_GB2312"/>
          <w:szCs w:val="21"/>
        </w:rPr>
        <w:t>JiJinTuoGuanRenMingCheng</w:t>
      </w:r>
      <w:r>
        <w:rPr>
          <w:rFonts w:eastAsia="楷体_GB2312"/>
          <w:szCs w:val="21"/>
        </w:rPr>
        <w:t>）</w:t>
      </w:r>
    </w:p>
    <w:p w14:paraId="3034D835" w14:textId="77777777" w:rsidR="00E00A88" w:rsidRDefault="00E00A88">
      <w:pPr>
        <w:ind w:leftChars="800" w:left="1680" w:firstLine="420"/>
        <w:rPr>
          <w:rFonts w:eastAsia="楷体_GB2312"/>
          <w:szCs w:val="21"/>
        </w:rPr>
      </w:pPr>
      <w:r>
        <w:rPr>
          <w:rFonts w:eastAsia="楷体_GB2312"/>
          <w:szCs w:val="21"/>
        </w:rPr>
        <w:t>基金托管人代码（</w:t>
      </w:r>
      <w:r>
        <w:rPr>
          <w:rFonts w:eastAsia="楷体_GB2312"/>
          <w:szCs w:val="21"/>
        </w:rPr>
        <w:t>JiJinTuoGuanRenDaiMa</w:t>
      </w:r>
      <w:r>
        <w:rPr>
          <w:rFonts w:eastAsia="楷体_GB2312"/>
          <w:szCs w:val="21"/>
        </w:rPr>
        <w:t>）</w:t>
      </w:r>
    </w:p>
    <w:p w14:paraId="76574137" w14:textId="77777777" w:rsidR="00E00A88" w:rsidRDefault="00E00A88">
      <w:pPr>
        <w:ind w:leftChars="800" w:left="1680" w:firstLine="420"/>
        <w:rPr>
          <w:rFonts w:eastAsia="楷体_GB2312"/>
          <w:szCs w:val="21"/>
        </w:rPr>
      </w:pPr>
    </w:p>
    <w:p w14:paraId="0C6DE4A1" w14:textId="77777777" w:rsidR="00E00A88" w:rsidRDefault="00E00A88">
      <w:pPr>
        <w:widowControl/>
        <w:snapToGrid w:val="0"/>
        <w:spacing w:line="360" w:lineRule="auto"/>
        <w:ind w:firstLine="420"/>
        <w:rPr>
          <w:b/>
          <w:sz w:val="24"/>
        </w:rPr>
      </w:pPr>
      <w:r>
        <w:rPr>
          <w:b/>
          <w:sz w:val="24"/>
        </w:rPr>
        <w:t>业务规则二：</w:t>
      </w:r>
    </w:p>
    <w:p w14:paraId="6EE89B86" w14:textId="77777777" w:rsidR="00E00A88" w:rsidRDefault="00E00A88">
      <w:pPr>
        <w:ind w:left="420" w:firstLine="420"/>
        <w:rPr>
          <w:rFonts w:eastAsia="楷体_GB2312"/>
          <w:color w:val="000000"/>
          <w:szCs w:val="21"/>
        </w:rPr>
      </w:pPr>
      <w:r>
        <w:rPr>
          <w:rFonts w:eastAsia="楷体_GB2312"/>
          <w:szCs w:val="21"/>
        </w:rPr>
        <w:t>条件：</w:t>
      </w:r>
      <w:r>
        <w:rPr>
          <w:rFonts w:eastAsia="楷体_GB2312"/>
          <w:szCs w:val="21"/>
        </w:rPr>
        <w:tab/>
      </w:r>
      <w:r>
        <w:rPr>
          <w:rFonts w:eastAsia="楷体_GB2312"/>
          <w:color w:val="000000"/>
          <w:szCs w:val="21"/>
        </w:rPr>
        <w:t>是否分级</w:t>
      </w:r>
      <w:r>
        <w:rPr>
          <w:rFonts w:eastAsia="楷体_GB2312"/>
          <w:color w:val="000000"/>
          <w:szCs w:val="21"/>
        </w:rPr>
        <w:t>/</w:t>
      </w:r>
      <w:r>
        <w:rPr>
          <w:rFonts w:eastAsia="楷体_GB2312"/>
          <w:color w:val="000000"/>
          <w:szCs w:val="21"/>
        </w:rPr>
        <w:t>类</w:t>
      </w:r>
      <w:r>
        <w:rPr>
          <w:rFonts w:eastAsia="楷体_GB2312"/>
          <w:color w:val="000000"/>
          <w:szCs w:val="21"/>
        </w:rPr>
        <w:t>=</w:t>
      </w:r>
      <w:r>
        <w:rPr>
          <w:rFonts w:eastAsia="楷体_GB2312"/>
          <w:color w:val="000000"/>
          <w:szCs w:val="21"/>
        </w:rPr>
        <w:t>否</w:t>
      </w:r>
    </w:p>
    <w:p w14:paraId="6CA355DE" w14:textId="77777777" w:rsidR="00E00A88" w:rsidRDefault="00E00A88">
      <w:pPr>
        <w:ind w:left="420" w:firstLine="420"/>
        <w:rPr>
          <w:rFonts w:eastAsia="楷体_GB2312"/>
          <w:szCs w:val="21"/>
        </w:rPr>
      </w:pPr>
      <w:r>
        <w:rPr>
          <w:rFonts w:eastAsia="楷体_GB2312"/>
          <w:szCs w:val="21"/>
        </w:rPr>
        <w:t>验证：</w:t>
      </w:r>
      <w:r>
        <w:rPr>
          <w:rFonts w:eastAsia="楷体_GB2312"/>
          <w:szCs w:val="21"/>
        </w:rPr>
        <w:tab/>
      </w:r>
      <w:r>
        <w:rPr>
          <w:rFonts w:eastAsia="楷体_GB2312"/>
          <w:szCs w:val="21"/>
        </w:rPr>
        <w:t>不存在分类</w:t>
      </w:r>
      <w:r>
        <w:rPr>
          <w:rFonts w:eastAsia="楷体_GB2312"/>
          <w:szCs w:val="21"/>
        </w:rPr>
        <w:t>/</w:t>
      </w:r>
      <w:r>
        <w:rPr>
          <w:rFonts w:eastAsia="楷体_GB2312"/>
          <w:szCs w:val="21"/>
        </w:rPr>
        <w:t>级产品的数据</w:t>
      </w:r>
    </w:p>
    <w:p w14:paraId="51221EF5" w14:textId="77777777" w:rsidR="00E00A88" w:rsidRDefault="00E00A88">
      <w:pPr>
        <w:ind w:left="420" w:firstLine="420"/>
        <w:rPr>
          <w:rFonts w:eastAsia="楷体_GB2312"/>
          <w:szCs w:val="21"/>
        </w:rPr>
      </w:pPr>
    </w:p>
    <w:p w14:paraId="250A79D8" w14:textId="77777777" w:rsidR="00E00A88" w:rsidRDefault="00E00A88">
      <w:pPr>
        <w:widowControl/>
        <w:snapToGrid w:val="0"/>
        <w:spacing w:line="360" w:lineRule="auto"/>
        <w:ind w:firstLine="420"/>
        <w:rPr>
          <w:b/>
          <w:sz w:val="24"/>
        </w:rPr>
      </w:pPr>
      <w:r>
        <w:rPr>
          <w:b/>
          <w:sz w:val="24"/>
        </w:rPr>
        <w:t>业务规则三：</w:t>
      </w:r>
    </w:p>
    <w:p w14:paraId="1DF108F8"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9" w:author="Microsoft" w:date="2020-02-07T14:18:00Z">
        <w:r w:rsidDel="00027ED3">
          <w:rPr>
            <w:rFonts w:eastAsia="楷体_GB2312"/>
            <w:szCs w:val="21"/>
          </w:rPr>
          <w:delText>基金类型</w:delText>
        </w:r>
      </w:del>
      <w:ins w:id="10" w:author="Microsoft" w:date="2020-02-07T14:18:00Z">
        <w:r w:rsidR="00027ED3">
          <w:rPr>
            <w:rFonts w:eastAsia="楷体_GB2312"/>
            <w:szCs w:val="21"/>
          </w:rPr>
          <w:t>基金类别</w:t>
        </w:r>
      </w:ins>
      <w:r>
        <w:rPr>
          <w:rFonts w:eastAsia="楷体_GB2312"/>
          <w:szCs w:val="21"/>
        </w:rPr>
        <w:t>=</w:t>
      </w:r>
      <w:r>
        <w:rPr>
          <w:rFonts w:eastAsia="楷体_GB2312"/>
          <w:szCs w:val="21"/>
        </w:rPr>
        <w:t>封闭式，频度属性</w:t>
      </w:r>
      <w:r>
        <w:rPr>
          <w:rFonts w:eastAsia="楷体_GB2312"/>
          <w:szCs w:val="21"/>
        </w:rPr>
        <w:t>=</w:t>
      </w:r>
      <w:r>
        <w:rPr>
          <w:rFonts w:eastAsia="楷体_GB2312"/>
          <w:szCs w:val="21"/>
        </w:rPr>
        <w:t>每周，时间属性</w:t>
      </w:r>
      <w:r>
        <w:rPr>
          <w:rFonts w:eastAsia="楷体_GB2312"/>
          <w:szCs w:val="21"/>
        </w:rPr>
        <w:t>=</w:t>
      </w:r>
      <w:r>
        <w:rPr>
          <w:rFonts w:eastAsia="楷体_GB2312"/>
          <w:szCs w:val="21"/>
        </w:rPr>
        <w:t>交易日</w:t>
      </w:r>
      <w:r>
        <w:rPr>
          <w:rFonts w:eastAsia="楷体_GB2312"/>
          <w:szCs w:val="21"/>
        </w:rPr>
        <w:tab/>
      </w:r>
      <w:del w:id="11" w:author="zhou yuetong" w:date="2019-05-28T10:38:00Z">
        <w:r w:rsidDel="00526C5A">
          <w:rPr>
            <w:rFonts w:eastAsia="楷体_GB2312"/>
            <w:szCs w:val="21"/>
          </w:rPr>
          <w:delText>or</w:delText>
        </w:r>
      </w:del>
    </w:p>
    <w:p w14:paraId="42F1E018" w14:textId="77777777" w:rsidR="00E00A88" w:rsidDel="00526C5A" w:rsidRDefault="00E00A88">
      <w:pPr>
        <w:ind w:leftChars="600" w:left="1260" w:firstLineChars="200" w:firstLine="420"/>
        <w:rPr>
          <w:del w:id="12" w:author="zhou yuetong" w:date="2019-05-28T10:38:00Z"/>
          <w:rFonts w:eastAsia="楷体_GB2312"/>
          <w:szCs w:val="21"/>
        </w:rPr>
      </w:pPr>
      <w:del w:id="13" w:author="zhou yuetong" w:date="2019-05-28T10:38:00Z">
        <w:r w:rsidDel="00526C5A">
          <w:rPr>
            <w:rFonts w:eastAsia="楷体_GB2312"/>
            <w:szCs w:val="21"/>
          </w:rPr>
          <w:delText>基金类型</w:delText>
        </w:r>
        <w:r w:rsidDel="00526C5A">
          <w:rPr>
            <w:rFonts w:eastAsia="楷体_GB2312"/>
            <w:szCs w:val="21"/>
          </w:rPr>
          <w:delText>=</w:delText>
        </w:r>
        <w:r w:rsidDel="00526C5A">
          <w:rPr>
            <w:rFonts w:eastAsia="楷体_GB2312"/>
            <w:szCs w:val="21"/>
          </w:rPr>
          <w:delText>开放式非货币，是否分级</w:delText>
        </w:r>
        <w:r w:rsidDel="00526C5A">
          <w:rPr>
            <w:rFonts w:eastAsia="楷体_GB2312"/>
            <w:szCs w:val="21"/>
          </w:rPr>
          <w:delText>/</w:delText>
        </w:r>
        <w:r w:rsidDel="00526C5A">
          <w:rPr>
            <w:rFonts w:eastAsia="楷体_GB2312"/>
            <w:szCs w:val="21"/>
          </w:rPr>
          <w:delText>类</w:delText>
        </w:r>
        <w:r w:rsidDel="00526C5A">
          <w:rPr>
            <w:rFonts w:eastAsia="楷体_GB2312"/>
            <w:szCs w:val="21"/>
          </w:rPr>
          <w:delText>=</w:delText>
        </w:r>
        <w:r w:rsidDel="00526C5A">
          <w:rPr>
            <w:rFonts w:eastAsia="楷体_GB2312"/>
            <w:szCs w:val="21"/>
          </w:rPr>
          <w:delText>否，时间属性</w:delText>
        </w:r>
        <w:r w:rsidDel="00526C5A">
          <w:rPr>
            <w:rFonts w:eastAsia="楷体_GB2312"/>
            <w:szCs w:val="21"/>
          </w:rPr>
          <w:delText>=</w:delText>
        </w:r>
        <w:r w:rsidDel="00526C5A">
          <w:rPr>
            <w:rFonts w:eastAsia="楷体_GB2312"/>
            <w:szCs w:val="21"/>
          </w:rPr>
          <w:delText>封闭期</w:delText>
        </w:r>
      </w:del>
    </w:p>
    <w:p w14:paraId="542ED5EE"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2680"/>
      </w:tblGrid>
      <w:tr w:rsidR="00E00A88" w14:paraId="63DE2984" w14:textId="77777777">
        <w:trPr>
          <w:jc w:val="center"/>
        </w:trPr>
        <w:tc>
          <w:tcPr>
            <w:tcW w:w="3546" w:type="dxa"/>
            <w:shd w:val="clear" w:color="auto" w:fill="99CCFF"/>
          </w:tcPr>
          <w:p w14:paraId="23D1E3CE" w14:textId="77777777" w:rsidR="00E00A88" w:rsidRDefault="00E00A88">
            <w:pPr>
              <w:ind w:left="1260" w:firstLine="180"/>
              <w:rPr>
                <w:rFonts w:eastAsia="楷体_GB2312"/>
                <w:b/>
                <w:szCs w:val="21"/>
              </w:rPr>
            </w:pPr>
            <w:r>
              <w:rPr>
                <w:rFonts w:eastAsia="楷体_GB2312"/>
                <w:b/>
                <w:szCs w:val="21"/>
              </w:rPr>
              <w:t>元素</w:t>
            </w:r>
          </w:p>
        </w:tc>
        <w:tc>
          <w:tcPr>
            <w:tcW w:w="2680" w:type="dxa"/>
            <w:shd w:val="clear" w:color="auto" w:fill="99CCFF"/>
          </w:tcPr>
          <w:p w14:paraId="461D0F3B" w14:textId="77777777" w:rsidR="00E00A88" w:rsidRDefault="00E00A88">
            <w:pPr>
              <w:ind w:left="1260" w:firstLine="180"/>
              <w:rPr>
                <w:rFonts w:eastAsia="楷体_GB2312"/>
                <w:b/>
                <w:szCs w:val="21"/>
              </w:rPr>
            </w:pPr>
            <w:r>
              <w:rPr>
                <w:rFonts w:eastAsia="楷体_GB2312"/>
                <w:b/>
                <w:szCs w:val="21"/>
              </w:rPr>
              <w:t>验证条件</w:t>
            </w:r>
          </w:p>
        </w:tc>
      </w:tr>
      <w:tr w:rsidR="00E00A88" w14:paraId="6A6A8F29" w14:textId="77777777">
        <w:trPr>
          <w:jc w:val="center"/>
        </w:trPr>
        <w:tc>
          <w:tcPr>
            <w:tcW w:w="3546" w:type="dxa"/>
          </w:tcPr>
          <w:p w14:paraId="5CEB9A0C" w14:textId="77777777" w:rsidR="00E00A88" w:rsidRDefault="00E00A88">
            <w:pPr>
              <w:rPr>
                <w:rFonts w:eastAsia="楷体_GB2312"/>
              </w:rPr>
            </w:pPr>
            <w:r>
              <w:rPr>
                <w:rFonts w:eastAsia="楷体_GB2312"/>
              </w:rPr>
              <w:t>基金资产净值</w:t>
            </w:r>
          </w:p>
        </w:tc>
        <w:tc>
          <w:tcPr>
            <w:tcW w:w="2680" w:type="dxa"/>
          </w:tcPr>
          <w:p w14:paraId="5581AA2E" w14:textId="77777777" w:rsidR="00E00A88" w:rsidRDefault="00E00A88">
            <w:pPr>
              <w:rPr>
                <w:rFonts w:eastAsia="楷体_GB2312"/>
              </w:rPr>
            </w:pPr>
            <w:r>
              <w:rPr>
                <w:rFonts w:eastAsia="楷体_GB2312"/>
              </w:rPr>
              <w:t>非空</w:t>
            </w:r>
          </w:p>
        </w:tc>
      </w:tr>
      <w:tr w:rsidR="00E00A88" w14:paraId="3207FDE5" w14:textId="77777777">
        <w:trPr>
          <w:jc w:val="center"/>
        </w:trPr>
        <w:tc>
          <w:tcPr>
            <w:tcW w:w="3546" w:type="dxa"/>
          </w:tcPr>
          <w:p w14:paraId="1502F9AE" w14:textId="77777777" w:rsidR="00E00A88" w:rsidRDefault="00E00A88">
            <w:pPr>
              <w:rPr>
                <w:rFonts w:eastAsia="楷体_GB2312"/>
              </w:rPr>
            </w:pPr>
            <w:r>
              <w:rPr>
                <w:rFonts w:eastAsia="楷体_GB2312"/>
              </w:rPr>
              <w:t>基金份额净值</w:t>
            </w:r>
          </w:p>
        </w:tc>
        <w:tc>
          <w:tcPr>
            <w:tcW w:w="2680" w:type="dxa"/>
          </w:tcPr>
          <w:p w14:paraId="2E313D43" w14:textId="77777777" w:rsidR="00E00A88" w:rsidRDefault="00E00A88">
            <w:pPr>
              <w:rPr>
                <w:rFonts w:eastAsia="楷体_GB2312"/>
              </w:rPr>
            </w:pPr>
            <w:r>
              <w:rPr>
                <w:rFonts w:eastAsia="楷体_GB2312"/>
              </w:rPr>
              <w:t>非空</w:t>
            </w:r>
          </w:p>
        </w:tc>
      </w:tr>
      <w:tr w:rsidR="00E00A88" w14:paraId="7EBB8435" w14:textId="77777777">
        <w:trPr>
          <w:jc w:val="center"/>
        </w:trPr>
        <w:tc>
          <w:tcPr>
            <w:tcW w:w="3546" w:type="dxa"/>
          </w:tcPr>
          <w:p w14:paraId="77A409C3" w14:textId="77777777" w:rsidR="00E00A88" w:rsidRDefault="00E00A88">
            <w:pPr>
              <w:rPr>
                <w:rFonts w:eastAsia="楷体_GB2312"/>
              </w:rPr>
            </w:pPr>
            <w:r>
              <w:rPr>
                <w:rFonts w:eastAsia="楷体_GB2312"/>
              </w:rPr>
              <w:t>基金份额累计净值</w:t>
            </w:r>
          </w:p>
        </w:tc>
        <w:tc>
          <w:tcPr>
            <w:tcW w:w="2680" w:type="dxa"/>
          </w:tcPr>
          <w:p w14:paraId="6B177A4B" w14:textId="77777777" w:rsidR="00E00A88" w:rsidRDefault="00E00A88">
            <w:pPr>
              <w:rPr>
                <w:rFonts w:eastAsia="楷体_GB2312"/>
              </w:rPr>
            </w:pPr>
            <w:r>
              <w:rPr>
                <w:rFonts w:eastAsia="楷体_GB2312"/>
              </w:rPr>
              <w:t>该元素不存在</w:t>
            </w:r>
          </w:p>
        </w:tc>
      </w:tr>
      <w:tr w:rsidR="00E00A88" w14:paraId="77442C44" w14:textId="77777777">
        <w:trPr>
          <w:jc w:val="center"/>
        </w:trPr>
        <w:tc>
          <w:tcPr>
            <w:tcW w:w="3546" w:type="dxa"/>
          </w:tcPr>
          <w:p w14:paraId="7ACBD3EB" w14:textId="77777777" w:rsidR="00E00A88" w:rsidRDefault="00E00A88">
            <w:pPr>
              <w:rPr>
                <w:rFonts w:eastAsia="楷体_GB2312"/>
              </w:rPr>
            </w:pPr>
            <w:r>
              <w:rPr>
                <w:rFonts w:eastAsia="楷体_GB2312"/>
              </w:rPr>
              <w:t>每万份基金已实现收益</w:t>
            </w:r>
          </w:p>
        </w:tc>
        <w:tc>
          <w:tcPr>
            <w:tcW w:w="2680" w:type="dxa"/>
          </w:tcPr>
          <w:p w14:paraId="788DE983" w14:textId="77777777" w:rsidR="00E00A88" w:rsidRDefault="00E00A88">
            <w:pPr>
              <w:rPr>
                <w:rFonts w:eastAsia="楷体_GB2312"/>
              </w:rPr>
            </w:pPr>
            <w:r>
              <w:rPr>
                <w:rFonts w:eastAsia="楷体_GB2312"/>
              </w:rPr>
              <w:t>该元素不存在</w:t>
            </w:r>
          </w:p>
        </w:tc>
      </w:tr>
      <w:tr w:rsidR="00E00A88" w14:paraId="3DE4978C" w14:textId="77777777">
        <w:trPr>
          <w:jc w:val="center"/>
        </w:trPr>
        <w:tc>
          <w:tcPr>
            <w:tcW w:w="3546" w:type="dxa"/>
          </w:tcPr>
          <w:p w14:paraId="0D631947" w14:textId="77777777" w:rsidR="00E00A88" w:rsidRDefault="00E00A88">
            <w:pPr>
              <w:rPr>
                <w:rFonts w:eastAsia="楷体_GB2312"/>
              </w:rPr>
            </w:pPr>
            <w:r>
              <w:rPr>
                <w:rFonts w:eastAsia="楷体_GB2312"/>
              </w:rPr>
              <w:t>7</w:t>
            </w:r>
            <w:r>
              <w:rPr>
                <w:rFonts w:eastAsia="楷体_GB2312"/>
              </w:rPr>
              <w:t>日年化收益率</w:t>
            </w:r>
          </w:p>
        </w:tc>
        <w:tc>
          <w:tcPr>
            <w:tcW w:w="2680" w:type="dxa"/>
          </w:tcPr>
          <w:p w14:paraId="2DCD73EA" w14:textId="77777777" w:rsidR="00E00A88" w:rsidRDefault="00E00A88">
            <w:pPr>
              <w:rPr>
                <w:rFonts w:eastAsia="楷体_GB2312"/>
              </w:rPr>
            </w:pPr>
            <w:r>
              <w:rPr>
                <w:rFonts w:eastAsia="楷体_GB2312"/>
              </w:rPr>
              <w:t>该元素不存在</w:t>
            </w:r>
          </w:p>
        </w:tc>
      </w:tr>
      <w:tr w:rsidR="00E00A88" w14:paraId="72CF45AA" w14:textId="77777777">
        <w:trPr>
          <w:jc w:val="center"/>
        </w:trPr>
        <w:tc>
          <w:tcPr>
            <w:tcW w:w="3546" w:type="dxa"/>
          </w:tcPr>
          <w:p w14:paraId="0596B0E7" w14:textId="77777777" w:rsidR="00E00A88" w:rsidRDefault="00E00A88">
            <w:pPr>
              <w:rPr>
                <w:rFonts w:eastAsia="楷体_GB2312"/>
              </w:rPr>
            </w:pPr>
            <w:r>
              <w:rPr>
                <w:rFonts w:eastAsia="楷体_GB2312"/>
              </w:rPr>
              <w:t>下属两级基金的份额参考净值</w:t>
            </w:r>
          </w:p>
        </w:tc>
        <w:tc>
          <w:tcPr>
            <w:tcW w:w="2680" w:type="dxa"/>
          </w:tcPr>
          <w:p w14:paraId="010D35A2" w14:textId="77777777" w:rsidR="00E00A88" w:rsidRDefault="00E00A88">
            <w:pPr>
              <w:rPr>
                <w:rFonts w:eastAsia="楷体_GB2312"/>
              </w:rPr>
            </w:pPr>
            <w:r>
              <w:rPr>
                <w:rFonts w:eastAsia="楷体_GB2312"/>
              </w:rPr>
              <w:t>该元素不存在</w:t>
            </w:r>
          </w:p>
        </w:tc>
      </w:tr>
      <w:tr w:rsidR="00E00A88" w14:paraId="19ACEC4F" w14:textId="77777777">
        <w:trPr>
          <w:jc w:val="center"/>
        </w:trPr>
        <w:tc>
          <w:tcPr>
            <w:tcW w:w="3546" w:type="dxa"/>
          </w:tcPr>
          <w:p w14:paraId="14B08558" w14:textId="77777777" w:rsidR="00E00A88" w:rsidRDefault="00E00A88">
            <w:pPr>
              <w:rPr>
                <w:rFonts w:eastAsia="楷体_GB2312"/>
              </w:rPr>
            </w:pPr>
            <w:r>
              <w:rPr>
                <w:rFonts w:eastAsia="楷体_GB2312"/>
              </w:rPr>
              <w:t>下属两级基金的份额累计参考净值</w:t>
            </w:r>
          </w:p>
        </w:tc>
        <w:tc>
          <w:tcPr>
            <w:tcW w:w="2680" w:type="dxa"/>
          </w:tcPr>
          <w:p w14:paraId="52F84647" w14:textId="77777777" w:rsidR="00E00A88" w:rsidRDefault="00E00A88">
            <w:pPr>
              <w:rPr>
                <w:rFonts w:eastAsia="楷体_GB2312"/>
              </w:rPr>
            </w:pPr>
            <w:r>
              <w:rPr>
                <w:rFonts w:eastAsia="楷体_GB2312"/>
              </w:rPr>
              <w:t>该元素不存在</w:t>
            </w:r>
          </w:p>
        </w:tc>
      </w:tr>
      <w:tr w:rsidR="00E00A88" w14:paraId="5AD93796" w14:textId="77777777">
        <w:trPr>
          <w:jc w:val="center"/>
        </w:trPr>
        <w:tc>
          <w:tcPr>
            <w:tcW w:w="3546" w:type="dxa"/>
          </w:tcPr>
          <w:p w14:paraId="19F2565D"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2680" w:type="dxa"/>
          </w:tcPr>
          <w:p w14:paraId="00E7E217" w14:textId="77777777" w:rsidR="00E00A88" w:rsidRDefault="00E00A88">
            <w:pPr>
              <w:rPr>
                <w:rFonts w:eastAsia="楷体_GB2312"/>
              </w:rPr>
            </w:pPr>
            <w:r>
              <w:rPr>
                <w:rFonts w:eastAsia="楷体_GB2312"/>
              </w:rPr>
              <w:t>该元素不存在</w:t>
            </w:r>
          </w:p>
        </w:tc>
      </w:tr>
      <w:tr w:rsidR="00E00A88" w14:paraId="05C638AC" w14:textId="77777777">
        <w:trPr>
          <w:jc w:val="center"/>
        </w:trPr>
        <w:tc>
          <w:tcPr>
            <w:tcW w:w="3546" w:type="dxa"/>
          </w:tcPr>
          <w:p w14:paraId="5A366E47"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2680" w:type="dxa"/>
          </w:tcPr>
          <w:p w14:paraId="7531779A" w14:textId="77777777" w:rsidR="00E00A88" w:rsidRDefault="00E00A88">
            <w:pPr>
              <w:rPr>
                <w:rFonts w:eastAsia="楷体_GB2312"/>
              </w:rPr>
            </w:pPr>
            <w:r>
              <w:rPr>
                <w:rFonts w:eastAsia="楷体_GB2312"/>
              </w:rPr>
              <w:t>该元素不存在</w:t>
            </w:r>
          </w:p>
        </w:tc>
      </w:tr>
      <w:tr w:rsidR="00E00A88" w14:paraId="760CE466" w14:textId="77777777">
        <w:trPr>
          <w:jc w:val="center"/>
        </w:trPr>
        <w:tc>
          <w:tcPr>
            <w:tcW w:w="3546" w:type="dxa"/>
          </w:tcPr>
          <w:p w14:paraId="2078DD5A" w14:textId="77777777" w:rsidR="00E00A88" w:rsidRDefault="00E00A88">
            <w:pPr>
              <w:rPr>
                <w:rFonts w:eastAsia="楷体_GB2312"/>
              </w:rPr>
            </w:pPr>
            <w:r>
              <w:rPr>
                <w:rFonts w:eastAsia="楷体_GB2312"/>
              </w:rPr>
              <w:lastRenderedPageBreak/>
              <w:t>估值日期</w:t>
            </w:r>
          </w:p>
        </w:tc>
        <w:tc>
          <w:tcPr>
            <w:tcW w:w="2680" w:type="dxa"/>
          </w:tcPr>
          <w:p w14:paraId="57D08861" w14:textId="77777777" w:rsidR="00E00A88" w:rsidRDefault="00E00A88">
            <w:pPr>
              <w:rPr>
                <w:rFonts w:eastAsia="楷体_GB2312"/>
              </w:rPr>
            </w:pPr>
            <w:r>
              <w:rPr>
                <w:rFonts w:eastAsia="楷体_GB2312"/>
              </w:rPr>
              <w:t>非空</w:t>
            </w:r>
          </w:p>
        </w:tc>
      </w:tr>
    </w:tbl>
    <w:p w14:paraId="67A32439" w14:textId="77777777" w:rsidR="001B5EF4" w:rsidRDefault="001B5EF4" w:rsidP="001B5EF4">
      <w:pPr>
        <w:widowControl/>
        <w:snapToGrid w:val="0"/>
        <w:spacing w:line="360" w:lineRule="auto"/>
        <w:ind w:firstLine="420"/>
        <w:rPr>
          <w:ins w:id="14" w:author="zhou yuetong" w:date="2019-05-16T17:26:00Z"/>
          <w:b/>
          <w:sz w:val="24"/>
        </w:rPr>
      </w:pPr>
    </w:p>
    <w:p w14:paraId="78B1929E" w14:textId="77777777" w:rsidR="00E00A88" w:rsidRPr="001B5EF4" w:rsidRDefault="001B5EF4" w:rsidP="001B5EF4">
      <w:pPr>
        <w:widowControl/>
        <w:snapToGrid w:val="0"/>
        <w:spacing w:line="360" w:lineRule="auto"/>
        <w:ind w:firstLine="420"/>
        <w:rPr>
          <w:ins w:id="15" w:author="zhou yuetong" w:date="2019-05-16T17:26:00Z"/>
          <w:rFonts w:hint="eastAsia"/>
          <w:b/>
          <w:sz w:val="24"/>
        </w:rPr>
      </w:pPr>
      <w:ins w:id="16" w:author="zhou yuetong" w:date="2019-05-16T17:26:00Z">
        <w:r>
          <w:rPr>
            <w:b/>
            <w:sz w:val="24"/>
          </w:rPr>
          <w:t>业务规则</w:t>
        </w:r>
        <w:r>
          <w:rPr>
            <w:rFonts w:hint="eastAsia"/>
            <w:b/>
            <w:sz w:val="24"/>
          </w:rPr>
          <w:t>四</w:t>
        </w:r>
        <w:r>
          <w:rPr>
            <w:b/>
            <w:sz w:val="24"/>
          </w:rPr>
          <w:t>：</w:t>
        </w:r>
      </w:ins>
    </w:p>
    <w:p w14:paraId="4F52B786" w14:textId="77777777" w:rsidR="001B5EF4" w:rsidRDefault="005770D0" w:rsidP="005770D0">
      <w:pPr>
        <w:ind w:firstLineChars="400" w:firstLine="840"/>
        <w:rPr>
          <w:ins w:id="17" w:author="zhou yuetong" w:date="2019-05-16T17:26:00Z"/>
          <w:rFonts w:eastAsia="楷体_GB2312"/>
          <w:szCs w:val="21"/>
        </w:rPr>
        <w:pPrChange w:id="18" w:author="Microsoft" w:date="2020-02-06T09:51:00Z">
          <w:pPr>
            <w:ind w:firstLineChars="500" w:firstLine="1050"/>
          </w:pPr>
        </w:pPrChange>
      </w:pPr>
      <w:ins w:id="19" w:author="Microsoft" w:date="2020-02-06T09:51:00Z">
        <w:r>
          <w:rPr>
            <w:rFonts w:eastAsia="楷体_GB2312" w:hint="eastAsia"/>
            <w:szCs w:val="21"/>
          </w:rPr>
          <w:t>条件：</w:t>
        </w:r>
      </w:ins>
      <w:ins w:id="20" w:author="zhou yuetong" w:date="2019-05-16T17:26:00Z">
        <w:del w:id="21" w:author="Microsoft" w:date="2020-02-07T14:18:00Z">
          <w:r w:rsidR="001B5EF4" w:rsidDel="00027ED3">
            <w:rPr>
              <w:rFonts w:eastAsia="楷体_GB2312"/>
              <w:szCs w:val="21"/>
            </w:rPr>
            <w:delText>基金类型</w:delText>
          </w:r>
        </w:del>
      </w:ins>
      <w:ins w:id="22" w:author="Microsoft" w:date="2020-02-07T14:18:00Z">
        <w:r w:rsidR="00027ED3">
          <w:rPr>
            <w:rFonts w:eastAsia="楷体_GB2312"/>
            <w:szCs w:val="21"/>
          </w:rPr>
          <w:t>基金类别</w:t>
        </w:r>
      </w:ins>
      <w:ins w:id="23" w:author="zhou yuetong" w:date="2019-05-16T17:26:00Z">
        <w:r w:rsidR="001B5EF4">
          <w:rPr>
            <w:rFonts w:eastAsia="楷体_GB2312"/>
            <w:szCs w:val="21"/>
          </w:rPr>
          <w:t>=</w:t>
        </w:r>
        <w:r w:rsidR="001B5EF4">
          <w:rPr>
            <w:rFonts w:eastAsia="楷体_GB2312"/>
            <w:szCs w:val="21"/>
          </w:rPr>
          <w:t>开放式非货币</w:t>
        </w:r>
      </w:ins>
      <w:ins w:id="24" w:author="Microsoft" w:date="2020-02-05T15:27:00Z">
        <w:r w:rsidR="00BD64D9">
          <w:rPr>
            <w:rFonts w:eastAsia="楷体_GB2312" w:hint="eastAsia"/>
            <w:szCs w:val="21"/>
          </w:rPr>
          <w:t>/</w:t>
        </w:r>
        <w:r w:rsidR="00BD64D9">
          <w:rPr>
            <w:rFonts w:eastAsia="楷体_GB2312" w:hint="eastAsia"/>
            <w:szCs w:val="21"/>
          </w:rPr>
          <w:t>浮动净值型货币</w:t>
        </w:r>
      </w:ins>
      <w:ins w:id="25" w:author="zhou yuetong" w:date="2019-05-16T17:26:00Z">
        <w:r w:rsidR="001B5EF4">
          <w:rPr>
            <w:rFonts w:eastAsia="楷体_GB2312"/>
            <w:szCs w:val="21"/>
          </w:rPr>
          <w:t>，是否分级</w:t>
        </w:r>
        <w:r w:rsidR="001B5EF4">
          <w:rPr>
            <w:rFonts w:eastAsia="楷体_GB2312"/>
            <w:szCs w:val="21"/>
          </w:rPr>
          <w:t>/</w:t>
        </w:r>
        <w:r w:rsidR="001B5EF4">
          <w:rPr>
            <w:rFonts w:eastAsia="楷体_GB2312"/>
            <w:szCs w:val="21"/>
          </w:rPr>
          <w:t>类</w:t>
        </w:r>
        <w:r w:rsidR="001B5EF4">
          <w:rPr>
            <w:rFonts w:eastAsia="楷体_GB2312"/>
            <w:szCs w:val="21"/>
          </w:rPr>
          <w:t>=</w:t>
        </w:r>
        <w:r w:rsidR="001B5EF4">
          <w:rPr>
            <w:rFonts w:eastAsia="楷体_GB2312"/>
            <w:szCs w:val="21"/>
          </w:rPr>
          <w:t>否，时间属性</w:t>
        </w:r>
        <w:r w:rsidR="001B5EF4">
          <w:rPr>
            <w:rFonts w:eastAsia="楷体_GB2312"/>
            <w:szCs w:val="21"/>
          </w:rPr>
          <w:t>=</w:t>
        </w:r>
        <w:r w:rsidR="001B5EF4">
          <w:rPr>
            <w:rFonts w:eastAsia="楷体_GB2312"/>
            <w:szCs w:val="21"/>
          </w:rPr>
          <w:t>封闭期</w:t>
        </w:r>
      </w:ins>
    </w:p>
    <w:p w14:paraId="335780E6" w14:textId="77777777" w:rsidR="001B5EF4" w:rsidRDefault="001B5EF4" w:rsidP="001B5EF4">
      <w:pPr>
        <w:ind w:left="420" w:firstLine="420"/>
        <w:rPr>
          <w:ins w:id="26" w:author="zhou yuetong" w:date="2019-05-16T17:26:00Z"/>
          <w:rFonts w:eastAsia="楷体_GB2312"/>
          <w:szCs w:val="21"/>
        </w:rPr>
      </w:pPr>
      <w:ins w:id="27" w:author="zhou yuetong" w:date="2019-05-16T17:26:00Z">
        <w:r>
          <w:rPr>
            <w:rFonts w:eastAsia="楷体_GB2312"/>
            <w:szCs w:val="21"/>
          </w:rPr>
          <w:t>验证：</w:t>
        </w:r>
      </w:ins>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2680"/>
      </w:tblGrid>
      <w:tr w:rsidR="001B5EF4" w14:paraId="5AF2F276" w14:textId="77777777" w:rsidTr="001B5EF4">
        <w:trPr>
          <w:jc w:val="center"/>
          <w:ins w:id="28" w:author="zhou yuetong" w:date="2019-05-16T17:26:00Z"/>
        </w:trPr>
        <w:tc>
          <w:tcPr>
            <w:tcW w:w="3546" w:type="dxa"/>
            <w:shd w:val="clear" w:color="auto" w:fill="99CCFF"/>
          </w:tcPr>
          <w:p w14:paraId="3EF8BCA4" w14:textId="77777777" w:rsidR="001B5EF4" w:rsidRDefault="001B5EF4" w:rsidP="001B5EF4">
            <w:pPr>
              <w:ind w:left="1260" w:firstLine="180"/>
              <w:rPr>
                <w:ins w:id="29" w:author="zhou yuetong" w:date="2019-05-16T17:26:00Z"/>
                <w:rFonts w:eastAsia="楷体_GB2312"/>
                <w:b/>
                <w:szCs w:val="21"/>
              </w:rPr>
            </w:pPr>
            <w:ins w:id="30" w:author="zhou yuetong" w:date="2019-05-16T17:26:00Z">
              <w:r>
                <w:rPr>
                  <w:rFonts w:eastAsia="楷体_GB2312"/>
                  <w:b/>
                  <w:szCs w:val="21"/>
                </w:rPr>
                <w:t>元素</w:t>
              </w:r>
            </w:ins>
          </w:p>
        </w:tc>
        <w:tc>
          <w:tcPr>
            <w:tcW w:w="2680" w:type="dxa"/>
            <w:shd w:val="clear" w:color="auto" w:fill="99CCFF"/>
          </w:tcPr>
          <w:p w14:paraId="6769A52F" w14:textId="77777777" w:rsidR="001B5EF4" w:rsidRDefault="001B5EF4" w:rsidP="001B5EF4">
            <w:pPr>
              <w:ind w:left="1260" w:firstLine="180"/>
              <w:rPr>
                <w:ins w:id="31" w:author="zhou yuetong" w:date="2019-05-16T17:26:00Z"/>
                <w:rFonts w:eastAsia="楷体_GB2312"/>
                <w:b/>
                <w:szCs w:val="21"/>
              </w:rPr>
            </w:pPr>
            <w:ins w:id="32" w:author="zhou yuetong" w:date="2019-05-16T17:26:00Z">
              <w:r>
                <w:rPr>
                  <w:rFonts w:eastAsia="楷体_GB2312"/>
                  <w:b/>
                  <w:szCs w:val="21"/>
                </w:rPr>
                <w:t>验证条件</w:t>
              </w:r>
            </w:ins>
          </w:p>
        </w:tc>
      </w:tr>
      <w:tr w:rsidR="001B5EF4" w14:paraId="047B966E" w14:textId="77777777" w:rsidTr="001B5EF4">
        <w:trPr>
          <w:jc w:val="center"/>
          <w:ins w:id="33" w:author="zhou yuetong" w:date="2019-05-16T17:26:00Z"/>
        </w:trPr>
        <w:tc>
          <w:tcPr>
            <w:tcW w:w="3546" w:type="dxa"/>
          </w:tcPr>
          <w:p w14:paraId="354C7268" w14:textId="77777777" w:rsidR="001B5EF4" w:rsidRDefault="001B5EF4" w:rsidP="001B5EF4">
            <w:pPr>
              <w:rPr>
                <w:ins w:id="34" w:author="zhou yuetong" w:date="2019-05-16T17:26:00Z"/>
                <w:rFonts w:eastAsia="楷体_GB2312"/>
              </w:rPr>
            </w:pPr>
            <w:ins w:id="35" w:author="zhou yuetong" w:date="2019-05-16T17:26:00Z">
              <w:r>
                <w:rPr>
                  <w:rFonts w:eastAsia="楷体_GB2312"/>
                </w:rPr>
                <w:t>基金资产净值</w:t>
              </w:r>
            </w:ins>
          </w:p>
        </w:tc>
        <w:tc>
          <w:tcPr>
            <w:tcW w:w="2680" w:type="dxa"/>
          </w:tcPr>
          <w:p w14:paraId="50CDDBF1" w14:textId="77777777" w:rsidR="001B5EF4" w:rsidRDefault="00BD64D9" w:rsidP="001B5EF4">
            <w:pPr>
              <w:rPr>
                <w:ins w:id="36" w:author="zhou yuetong" w:date="2019-05-16T17:26:00Z"/>
                <w:rFonts w:eastAsia="楷体_GB2312" w:hint="eastAsia"/>
              </w:rPr>
            </w:pPr>
            <w:ins w:id="37" w:author="Microsoft" w:date="2020-02-05T15:27:00Z">
              <w:r>
                <w:rPr>
                  <w:rFonts w:eastAsia="楷体_GB2312"/>
                </w:rPr>
                <w:t>该元素不存在</w:t>
              </w:r>
            </w:ins>
          </w:p>
        </w:tc>
      </w:tr>
      <w:tr w:rsidR="001B5EF4" w14:paraId="23CC06F3" w14:textId="77777777" w:rsidTr="001B5EF4">
        <w:trPr>
          <w:jc w:val="center"/>
          <w:ins w:id="38" w:author="zhou yuetong" w:date="2019-05-16T17:26:00Z"/>
        </w:trPr>
        <w:tc>
          <w:tcPr>
            <w:tcW w:w="3546" w:type="dxa"/>
          </w:tcPr>
          <w:p w14:paraId="1446A054" w14:textId="77777777" w:rsidR="001B5EF4" w:rsidRDefault="001B5EF4" w:rsidP="001B5EF4">
            <w:pPr>
              <w:rPr>
                <w:ins w:id="39" w:author="zhou yuetong" w:date="2019-05-16T17:26:00Z"/>
                <w:rFonts w:eastAsia="楷体_GB2312"/>
              </w:rPr>
            </w:pPr>
            <w:ins w:id="40" w:author="zhou yuetong" w:date="2019-05-16T17:26:00Z">
              <w:r>
                <w:rPr>
                  <w:rFonts w:eastAsia="楷体_GB2312"/>
                </w:rPr>
                <w:t>基金份额净值</w:t>
              </w:r>
            </w:ins>
          </w:p>
        </w:tc>
        <w:tc>
          <w:tcPr>
            <w:tcW w:w="2680" w:type="dxa"/>
          </w:tcPr>
          <w:p w14:paraId="748169FD" w14:textId="77777777" w:rsidR="001B5EF4" w:rsidRDefault="001B5EF4" w:rsidP="001B5EF4">
            <w:pPr>
              <w:rPr>
                <w:ins w:id="41" w:author="zhou yuetong" w:date="2019-05-16T17:26:00Z"/>
                <w:rFonts w:eastAsia="楷体_GB2312"/>
              </w:rPr>
            </w:pPr>
            <w:ins w:id="42" w:author="zhou yuetong" w:date="2019-05-16T17:26:00Z">
              <w:r>
                <w:rPr>
                  <w:rFonts w:eastAsia="楷体_GB2312"/>
                </w:rPr>
                <w:t>非空</w:t>
              </w:r>
            </w:ins>
          </w:p>
        </w:tc>
      </w:tr>
      <w:tr w:rsidR="001B5EF4" w14:paraId="3AEDDCD9" w14:textId="77777777" w:rsidTr="001B5EF4">
        <w:trPr>
          <w:jc w:val="center"/>
          <w:ins w:id="43" w:author="zhou yuetong" w:date="2019-05-16T17:26:00Z"/>
        </w:trPr>
        <w:tc>
          <w:tcPr>
            <w:tcW w:w="3546" w:type="dxa"/>
          </w:tcPr>
          <w:p w14:paraId="65334B74" w14:textId="77777777" w:rsidR="001B5EF4" w:rsidRDefault="001B5EF4" w:rsidP="001B5EF4">
            <w:pPr>
              <w:rPr>
                <w:ins w:id="44" w:author="zhou yuetong" w:date="2019-05-16T17:26:00Z"/>
                <w:rFonts w:eastAsia="楷体_GB2312"/>
              </w:rPr>
            </w:pPr>
            <w:ins w:id="45" w:author="zhou yuetong" w:date="2019-05-16T17:26:00Z">
              <w:r>
                <w:rPr>
                  <w:rFonts w:eastAsia="楷体_GB2312"/>
                </w:rPr>
                <w:t>基金份额累计净值</w:t>
              </w:r>
            </w:ins>
          </w:p>
        </w:tc>
        <w:tc>
          <w:tcPr>
            <w:tcW w:w="2680" w:type="dxa"/>
          </w:tcPr>
          <w:p w14:paraId="7BE27D4D" w14:textId="77777777" w:rsidR="001B5EF4" w:rsidRDefault="001B5EF4" w:rsidP="001B5EF4">
            <w:pPr>
              <w:rPr>
                <w:ins w:id="46" w:author="zhou yuetong" w:date="2019-05-16T17:26:00Z"/>
                <w:rFonts w:eastAsia="楷体_GB2312"/>
              </w:rPr>
            </w:pPr>
            <w:ins w:id="47" w:author="zhou yuetong" w:date="2019-05-16T17:27:00Z">
              <w:r>
                <w:rPr>
                  <w:rFonts w:eastAsia="楷体_GB2312"/>
                </w:rPr>
                <w:t>非空</w:t>
              </w:r>
            </w:ins>
          </w:p>
        </w:tc>
      </w:tr>
      <w:tr w:rsidR="001B5EF4" w14:paraId="045630F3" w14:textId="77777777" w:rsidTr="001B5EF4">
        <w:trPr>
          <w:jc w:val="center"/>
          <w:ins w:id="48" w:author="zhou yuetong" w:date="2019-05-16T17:26:00Z"/>
        </w:trPr>
        <w:tc>
          <w:tcPr>
            <w:tcW w:w="3546" w:type="dxa"/>
          </w:tcPr>
          <w:p w14:paraId="523E3DA2" w14:textId="77777777" w:rsidR="001B5EF4" w:rsidRDefault="001B5EF4" w:rsidP="001B5EF4">
            <w:pPr>
              <w:rPr>
                <w:ins w:id="49" w:author="zhou yuetong" w:date="2019-05-16T17:26:00Z"/>
                <w:rFonts w:eastAsia="楷体_GB2312"/>
              </w:rPr>
            </w:pPr>
            <w:ins w:id="50" w:author="zhou yuetong" w:date="2019-05-16T17:26:00Z">
              <w:r>
                <w:rPr>
                  <w:rFonts w:eastAsia="楷体_GB2312"/>
                </w:rPr>
                <w:t>每万份基金已实现收益</w:t>
              </w:r>
            </w:ins>
          </w:p>
        </w:tc>
        <w:tc>
          <w:tcPr>
            <w:tcW w:w="2680" w:type="dxa"/>
          </w:tcPr>
          <w:p w14:paraId="38CF50A9" w14:textId="77777777" w:rsidR="001B5EF4" w:rsidRDefault="001B5EF4" w:rsidP="001B5EF4">
            <w:pPr>
              <w:rPr>
                <w:ins w:id="51" w:author="zhou yuetong" w:date="2019-05-16T17:26:00Z"/>
                <w:rFonts w:eastAsia="楷体_GB2312"/>
              </w:rPr>
            </w:pPr>
            <w:ins w:id="52" w:author="zhou yuetong" w:date="2019-05-16T17:26:00Z">
              <w:r>
                <w:rPr>
                  <w:rFonts w:eastAsia="楷体_GB2312"/>
                </w:rPr>
                <w:t>该元素不存在</w:t>
              </w:r>
            </w:ins>
          </w:p>
        </w:tc>
      </w:tr>
      <w:tr w:rsidR="001B5EF4" w14:paraId="7743EC97" w14:textId="77777777" w:rsidTr="001B5EF4">
        <w:trPr>
          <w:jc w:val="center"/>
          <w:ins w:id="53" w:author="zhou yuetong" w:date="2019-05-16T17:26:00Z"/>
        </w:trPr>
        <w:tc>
          <w:tcPr>
            <w:tcW w:w="3546" w:type="dxa"/>
          </w:tcPr>
          <w:p w14:paraId="79A08DAD" w14:textId="77777777" w:rsidR="001B5EF4" w:rsidRDefault="001B5EF4" w:rsidP="001B5EF4">
            <w:pPr>
              <w:rPr>
                <w:ins w:id="54" w:author="zhou yuetong" w:date="2019-05-16T17:26:00Z"/>
                <w:rFonts w:eastAsia="楷体_GB2312"/>
              </w:rPr>
            </w:pPr>
            <w:ins w:id="55" w:author="zhou yuetong" w:date="2019-05-16T17:26:00Z">
              <w:r>
                <w:rPr>
                  <w:rFonts w:eastAsia="楷体_GB2312"/>
                </w:rPr>
                <w:t>7</w:t>
              </w:r>
              <w:r>
                <w:rPr>
                  <w:rFonts w:eastAsia="楷体_GB2312"/>
                </w:rPr>
                <w:t>日年化收益率</w:t>
              </w:r>
            </w:ins>
          </w:p>
        </w:tc>
        <w:tc>
          <w:tcPr>
            <w:tcW w:w="2680" w:type="dxa"/>
          </w:tcPr>
          <w:p w14:paraId="1F6816EB" w14:textId="77777777" w:rsidR="001B5EF4" w:rsidRDefault="001B5EF4" w:rsidP="001B5EF4">
            <w:pPr>
              <w:rPr>
                <w:ins w:id="56" w:author="zhou yuetong" w:date="2019-05-16T17:26:00Z"/>
                <w:rFonts w:eastAsia="楷体_GB2312"/>
              </w:rPr>
            </w:pPr>
            <w:ins w:id="57" w:author="zhou yuetong" w:date="2019-05-16T17:26:00Z">
              <w:r>
                <w:rPr>
                  <w:rFonts w:eastAsia="楷体_GB2312"/>
                </w:rPr>
                <w:t>该元素不存在</w:t>
              </w:r>
            </w:ins>
          </w:p>
        </w:tc>
      </w:tr>
      <w:tr w:rsidR="001B5EF4" w14:paraId="742CF9F9" w14:textId="77777777" w:rsidTr="001B5EF4">
        <w:trPr>
          <w:jc w:val="center"/>
          <w:ins w:id="58" w:author="zhou yuetong" w:date="2019-05-16T17:26:00Z"/>
        </w:trPr>
        <w:tc>
          <w:tcPr>
            <w:tcW w:w="3546" w:type="dxa"/>
          </w:tcPr>
          <w:p w14:paraId="03D8580B" w14:textId="77777777" w:rsidR="001B5EF4" w:rsidRDefault="001B5EF4" w:rsidP="001B5EF4">
            <w:pPr>
              <w:rPr>
                <w:ins w:id="59" w:author="zhou yuetong" w:date="2019-05-16T17:26:00Z"/>
                <w:rFonts w:eastAsia="楷体_GB2312"/>
              </w:rPr>
            </w:pPr>
            <w:ins w:id="60" w:author="zhou yuetong" w:date="2019-05-16T17:26:00Z">
              <w:r>
                <w:rPr>
                  <w:rFonts w:eastAsia="楷体_GB2312"/>
                </w:rPr>
                <w:t>下属两级基金的份额参考净值</w:t>
              </w:r>
            </w:ins>
          </w:p>
        </w:tc>
        <w:tc>
          <w:tcPr>
            <w:tcW w:w="2680" w:type="dxa"/>
          </w:tcPr>
          <w:p w14:paraId="1DB642CA" w14:textId="77777777" w:rsidR="001B5EF4" w:rsidRDefault="001B5EF4" w:rsidP="001B5EF4">
            <w:pPr>
              <w:rPr>
                <w:ins w:id="61" w:author="zhou yuetong" w:date="2019-05-16T17:26:00Z"/>
                <w:rFonts w:eastAsia="楷体_GB2312"/>
              </w:rPr>
            </w:pPr>
            <w:ins w:id="62" w:author="zhou yuetong" w:date="2019-05-16T17:26:00Z">
              <w:r>
                <w:rPr>
                  <w:rFonts w:eastAsia="楷体_GB2312"/>
                </w:rPr>
                <w:t>该元素不存在</w:t>
              </w:r>
            </w:ins>
          </w:p>
        </w:tc>
      </w:tr>
      <w:tr w:rsidR="001B5EF4" w14:paraId="6D727D1A" w14:textId="77777777" w:rsidTr="001B5EF4">
        <w:trPr>
          <w:jc w:val="center"/>
          <w:ins w:id="63" w:author="zhou yuetong" w:date="2019-05-16T17:26:00Z"/>
        </w:trPr>
        <w:tc>
          <w:tcPr>
            <w:tcW w:w="3546" w:type="dxa"/>
          </w:tcPr>
          <w:p w14:paraId="7C7EC74E" w14:textId="77777777" w:rsidR="001B5EF4" w:rsidRDefault="001B5EF4" w:rsidP="001B5EF4">
            <w:pPr>
              <w:rPr>
                <w:ins w:id="64" w:author="zhou yuetong" w:date="2019-05-16T17:26:00Z"/>
                <w:rFonts w:eastAsia="楷体_GB2312"/>
              </w:rPr>
            </w:pPr>
            <w:ins w:id="65" w:author="zhou yuetong" w:date="2019-05-16T17:26:00Z">
              <w:r>
                <w:rPr>
                  <w:rFonts w:eastAsia="楷体_GB2312"/>
                </w:rPr>
                <w:t>下属两级基金的份额累计参考净值</w:t>
              </w:r>
            </w:ins>
          </w:p>
        </w:tc>
        <w:tc>
          <w:tcPr>
            <w:tcW w:w="2680" w:type="dxa"/>
          </w:tcPr>
          <w:p w14:paraId="26B0F34C" w14:textId="77777777" w:rsidR="001B5EF4" w:rsidRDefault="001B5EF4" w:rsidP="001B5EF4">
            <w:pPr>
              <w:rPr>
                <w:ins w:id="66" w:author="zhou yuetong" w:date="2019-05-16T17:26:00Z"/>
                <w:rFonts w:eastAsia="楷体_GB2312"/>
              </w:rPr>
            </w:pPr>
            <w:ins w:id="67" w:author="zhou yuetong" w:date="2019-05-16T17:26:00Z">
              <w:r>
                <w:rPr>
                  <w:rFonts w:eastAsia="楷体_GB2312"/>
                </w:rPr>
                <w:t>该元素不存在</w:t>
              </w:r>
            </w:ins>
          </w:p>
        </w:tc>
      </w:tr>
      <w:tr w:rsidR="001B5EF4" w14:paraId="3C75F5FA" w14:textId="77777777" w:rsidTr="001B5EF4">
        <w:trPr>
          <w:jc w:val="center"/>
          <w:ins w:id="68" w:author="zhou yuetong" w:date="2019-05-16T17:26:00Z"/>
        </w:trPr>
        <w:tc>
          <w:tcPr>
            <w:tcW w:w="3546" w:type="dxa"/>
          </w:tcPr>
          <w:p w14:paraId="5C364E1F" w14:textId="77777777" w:rsidR="001B5EF4" w:rsidRDefault="001B5EF4" w:rsidP="001B5EF4">
            <w:pPr>
              <w:rPr>
                <w:ins w:id="69" w:author="zhou yuetong" w:date="2019-05-16T17:26:00Z"/>
                <w:rFonts w:eastAsia="楷体_GB2312"/>
              </w:rPr>
            </w:pPr>
            <w:ins w:id="70" w:author="zhou yuetong" w:date="2019-05-16T17:26:00Z">
              <w:r>
                <w:rPr>
                  <w:rFonts w:eastAsia="楷体_GB2312"/>
                </w:rPr>
                <w:t>封闭期</w:t>
              </w:r>
              <w:r>
                <w:rPr>
                  <w:rFonts w:eastAsia="楷体_GB2312"/>
                </w:rPr>
                <w:t>/</w:t>
              </w:r>
              <w:r>
                <w:rPr>
                  <w:rFonts w:eastAsia="楷体_GB2312"/>
                </w:rPr>
                <w:t>节假日开始日期</w:t>
              </w:r>
            </w:ins>
          </w:p>
        </w:tc>
        <w:tc>
          <w:tcPr>
            <w:tcW w:w="2680" w:type="dxa"/>
          </w:tcPr>
          <w:p w14:paraId="2A5FE8E2" w14:textId="77777777" w:rsidR="001B5EF4" w:rsidRDefault="001B5EF4" w:rsidP="001B5EF4">
            <w:pPr>
              <w:rPr>
                <w:ins w:id="71" w:author="zhou yuetong" w:date="2019-05-16T17:26:00Z"/>
                <w:rFonts w:eastAsia="楷体_GB2312"/>
              </w:rPr>
            </w:pPr>
            <w:ins w:id="72" w:author="zhou yuetong" w:date="2019-05-16T17:26:00Z">
              <w:r>
                <w:rPr>
                  <w:rFonts w:eastAsia="楷体_GB2312"/>
                </w:rPr>
                <w:t>该元素不存在</w:t>
              </w:r>
            </w:ins>
          </w:p>
        </w:tc>
      </w:tr>
      <w:tr w:rsidR="001B5EF4" w14:paraId="3D6CD857" w14:textId="77777777" w:rsidTr="001B5EF4">
        <w:trPr>
          <w:jc w:val="center"/>
          <w:ins w:id="73" w:author="zhou yuetong" w:date="2019-05-16T17:26:00Z"/>
        </w:trPr>
        <w:tc>
          <w:tcPr>
            <w:tcW w:w="3546" w:type="dxa"/>
          </w:tcPr>
          <w:p w14:paraId="146A436D" w14:textId="77777777" w:rsidR="001B5EF4" w:rsidRDefault="001B5EF4" w:rsidP="001B5EF4">
            <w:pPr>
              <w:rPr>
                <w:ins w:id="74" w:author="zhou yuetong" w:date="2019-05-16T17:26:00Z"/>
                <w:rFonts w:eastAsia="楷体_GB2312"/>
              </w:rPr>
            </w:pPr>
            <w:ins w:id="75" w:author="zhou yuetong" w:date="2019-05-16T17:26:00Z">
              <w:r>
                <w:rPr>
                  <w:rFonts w:eastAsia="楷体_GB2312"/>
                </w:rPr>
                <w:t>封闭期</w:t>
              </w:r>
              <w:r>
                <w:rPr>
                  <w:rFonts w:eastAsia="楷体_GB2312"/>
                </w:rPr>
                <w:t>/</w:t>
              </w:r>
              <w:r>
                <w:rPr>
                  <w:rFonts w:eastAsia="楷体_GB2312"/>
                </w:rPr>
                <w:t>节假日结束日期</w:t>
              </w:r>
            </w:ins>
          </w:p>
        </w:tc>
        <w:tc>
          <w:tcPr>
            <w:tcW w:w="2680" w:type="dxa"/>
          </w:tcPr>
          <w:p w14:paraId="4BA96AA3" w14:textId="77777777" w:rsidR="001B5EF4" w:rsidRDefault="001B5EF4" w:rsidP="001B5EF4">
            <w:pPr>
              <w:rPr>
                <w:ins w:id="76" w:author="zhou yuetong" w:date="2019-05-16T17:26:00Z"/>
                <w:rFonts w:eastAsia="楷体_GB2312"/>
              </w:rPr>
            </w:pPr>
            <w:ins w:id="77" w:author="zhou yuetong" w:date="2019-05-16T17:26:00Z">
              <w:r>
                <w:rPr>
                  <w:rFonts w:eastAsia="楷体_GB2312"/>
                </w:rPr>
                <w:t>该元素不存在</w:t>
              </w:r>
            </w:ins>
          </w:p>
        </w:tc>
      </w:tr>
      <w:tr w:rsidR="001B5EF4" w14:paraId="05BA023E" w14:textId="77777777" w:rsidTr="001B5EF4">
        <w:trPr>
          <w:jc w:val="center"/>
          <w:ins w:id="78" w:author="zhou yuetong" w:date="2019-05-16T17:26:00Z"/>
        </w:trPr>
        <w:tc>
          <w:tcPr>
            <w:tcW w:w="3546" w:type="dxa"/>
          </w:tcPr>
          <w:p w14:paraId="13B45561" w14:textId="77777777" w:rsidR="001B5EF4" w:rsidRDefault="001B5EF4" w:rsidP="001B5EF4">
            <w:pPr>
              <w:rPr>
                <w:ins w:id="79" w:author="zhou yuetong" w:date="2019-05-16T17:26:00Z"/>
                <w:rFonts w:eastAsia="楷体_GB2312"/>
              </w:rPr>
            </w:pPr>
            <w:ins w:id="80" w:author="zhou yuetong" w:date="2019-05-16T17:26:00Z">
              <w:r>
                <w:rPr>
                  <w:rFonts w:eastAsia="楷体_GB2312"/>
                </w:rPr>
                <w:t>估值日期</w:t>
              </w:r>
            </w:ins>
          </w:p>
        </w:tc>
        <w:tc>
          <w:tcPr>
            <w:tcW w:w="2680" w:type="dxa"/>
          </w:tcPr>
          <w:p w14:paraId="083C2091" w14:textId="77777777" w:rsidR="001B5EF4" w:rsidRDefault="001B5EF4" w:rsidP="001B5EF4">
            <w:pPr>
              <w:rPr>
                <w:ins w:id="81" w:author="zhou yuetong" w:date="2019-05-16T17:26:00Z"/>
                <w:rFonts w:eastAsia="楷体_GB2312"/>
              </w:rPr>
            </w:pPr>
            <w:ins w:id="82" w:author="zhou yuetong" w:date="2019-05-16T17:26:00Z">
              <w:r>
                <w:rPr>
                  <w:rFonts w:eastAsia="楷体_GB2312"/>
                </w:rPr>
                <w:t>非空</w:t>
              </w:r>
            </w:ins>
          </w:p>
        </w:tc>
      </w:tr>
    </w:tbl>
    <w:p w14:paraId="4BF4B467" w14:textId="77777777" w:rsidR="001B5EF4" w:rsidRDefault="001B5EF4">
      <w:pPr>
        <w:ind w:left="420" w:firstLine="420"/>
        <w:rPr>
          <w:rFonts w:eastAsia="楷体_GB2312" w:hint="eastAsia"/>
          <w:szCs w:val="21"/>
        </w:rPr>
      </w:pPr>
    </w:p>
    <w:p w14:paraId="05B9AFE2" w14:textId="77777777" w:rsidR="00E00A88" w:rsidRDefault="00E00A88">
      <w:pPr>
        <w:widowControl/>
        <w:snapToGrid w:val="0"/>
        <w:spacing w:line="360" w:lineRule="auto"/>
        <w:ind w:firstLine="420"/>
        <w:rPr>
          <w:b/>
          <w:sz w:val="24"/>
        </w:rPr>
      </w:pPr>
      <w:r>
        <w:rPr>
          <w:b/>
          <w:sz w:val="24"/>
        </w:rPr>
        <w:t>业务规则</w:t>
      </w:r>
      <w:ins w:id="83" w:author="zhou yuetong" w:date="2019-05-17T08:38:00Z">
        <w:r w:rsidR="00BC1D52">
          <w:rPr>
            <w:b/>
            <w:sz w:val="24"/>
          </w:rPr>
          <w:t>五</w:t>
        </w:r>
      </w:ins>
      <w:del w:id="84" w:author="zhou yuetong" w:date="2019-05-17T08:38:00Z">
        <w:r w:rsidDel="00BC1D52">
          <w:rPr>
            <w:b/>
            <w:sz w:val="24"/>
          </w:rPr>
          <w:delText>四</w:delText>
        </w:r>
      </w:del>
      <w:r>
        <w:rPr>
          <w:b/>
          <w:sz w:val="24"/>
        </w:rPr>
        <w:t>：</w:t>
      </w:r>
    </w:p>
    <w:p w14:paraId="3F9D2A1F"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85" w:author="Microsoft" w:date="2020-02-07T14:18:00Z">
        <w:r w:rsidDel="00027ED3">
          <w:rPr>
            <w:rFonts w:eastAsia="楷体_GB2312"/>
            <w:szCs w:val="21"/>
          </w:rPr>
          <w:delText>基金类型</w:delText>
        </w:r>
      </w:del>
      <w:ins w:id="86" w:author="Microsoft" w:date="2020-02-07T14:18:00Z">
        <w:r w:rsidR="00027ED3">
          <w:rPr>
            <w:rFonts w:eastAsia="楷体_GB2312"/>
            <w:szCs w:val="21"/>
          </w:rPr>
          <w:t>基金类别</w:t>
        </w:r>
      </w:ins>
      <w:r>
        <w:rPr>
          <w:rFonts w:eastAsia="楷体_GB2312"/>
          <w:szCs w:val="21"/>
        </w:rPr>
        <w:t>=</w:t>
      </w:r>
      <w:r>
        <w:rPr>
          <w:rFonts w:eastAsia="楷体_GB2312"/>
          <w:szCs w:val="21"/>
        </w:rPr>
        <w:t>开放式非货币</w:t>
      </w:r>
      <w:ins w:id="87" w:author="Microsoft" w:date="2020-02-05T15:27:00Z">
        <w:r w:rsidR="00BD64D9">
          <w:rPr>
            <w:rFonts w:eastAsia="楷体_GB2312" w:hint="eastAsia"/>
            <w:szCs w:val="21"/>
          </w:rPr>
          <w:t>/</w:t>
        </w:r>
        <w:r w:rsidR="00BD64D9">
          <w:rPr>
            <w:rFonts w:eastAsia="楷体_GB2312" w:hint="eastAsia"/>
            <w:szCs w:val="21"/>
          </w:rPr>
          <w:t>浮动净值型货币</w:t>
        </w:r>
      </w:ins>
      <w:r>
        <w:rPr>
          <w:rFonts w:eastAsia="楷体_GB2312"/>
          <w:szCs w:val="21"/>
        </w:rPr>
        <w:t>，是否分级</w:t>
      </w:r>
      <w:r>
        <w:rPr>
          <w:rFonts w:eastAsia="楷体_GB2312"/>
          <w:szCs w:val="21"/>
        </w:rPr>
        <w:t>/</w:t>
      </w:r>
      <w:r>
        <w:rPr>
          <w:rFonts w:eastAsia="楷体_GB2312"/>
          <w:szCs w:val="21"/>
        </w:rPr>
        <w:t>类</w:t>
      </w:r>
      <w:r>
        <w:rPr>
          <w:rFonts w:eastAsia="楷体_GB2312"/>
          <w:szCs w:val="21"/>
        </w:rPr>
        <w:t>=</w:t>
      </w:r>
      <w:r>
        <w:rPr>
          <w:rFonts w:eastAsia="楷体_GB2312"/>
          <w:szCs w:val="21"/>
        </w:rPr>
        <w:t>是，时间属性</w:t>
      </w:r>
      <w:r>
        <w:rPr>
          <w:rFonts w:eastAsia="楷体_GB2312"/>
          <w:szCs w:val="21"/>
        </w:rPr>
        <w:t>=</w:t>
      </w:r>
      <w:r>
        <w:rPr>
          <w:rFonts w:eastAsia="楷体_GB2312"/>
          <w:szCs w:val="21"/>
        </w:rPr>
        <w:t>封闭期</w:t>
      </w:r>
    </w:p>
    <w:p w14:paraId="0B65C9DF"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88" w:author="Microsoft" w:date="2020-02-05T15:29:00Z">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3546"/>
        <w:gridCol w:w="1511"/>
        <w:gridCol w:w="1540"/>
        <w:tblGridChange w:id="89">
          <w:tblGrid>
            <w:gridCol w:w="3546"/>
            <w:gridCol w:w="1230"/>
            <w:gridCol w:w="1452"/>
          </w:tblGrid>
        </w:tblGridChange>
      </w:tblGrid>
      <w:tr w:rsidR="00E00A88" w14:paraId="7054F8D4" w14:textId="77777777" w:rsidTr="00BD64D9">
        <w:trPr>
          <w:jc w:val="center"/>
          <w:trPrChange w:id="90" w:author="Microsoft" w:date="2020-02-05T15:29:00Z">
            <w:trPr>
              <w:jc w:val="center"/>
            </w:trPr>
          </w:trPrChange>
        </w:trPr>
        <w:tc>
          <w:tcPr>
            <w:tcW w:w="3546" w:type="dxa"/>
            <w:shd w:val="clear" w:color="auto" w:fill="99CCFF"/>
            <w:tcPrChange w:id="91" w:author="Microsoft" w:date="2020-02-05T15:29:00Z">
              <w:tcPr>
                <w:tcW w:w="3546" w:type="dxa"/>
                <w:shd w:val="clear" w:color="auto" w:fill="99CCFF"/>
              </w:tcPr>
            </w:tcPrChange>
          </w:tcPr>
          <w:p w14:paraId="5AFE24FC" w14:textId="77777777" w:rsidR="00E00A88" w:rsidRDefault="00E00A88">
            <w:pPr>
              <w:jc w:val="center"/>
              <w:rPr>
                <w:rFonts w:eastAsia="楷体_GB2312"/>
                <w:b/>
                <w:szCs w:val="21"/>
              </w:rPr>
            </w:pPr>
            <w:r>
              <w:rPr>
                <w:rFonts w:eastAsia="楷体_GB2312"/>
                <w:b/>
                <w:szCs w:val="21"/>
              </w:rPr>
              <w:t>元素</w:t>
            </w:r>
          </w:p>
        </w:tc>
        <w:tc>
          <w:tcPr>
            <w:tcW w:w="3051" w:type="dxa"/>
            <w:gridSpan w:val="2"/>
            <w:shd w:val="clear" w:color="auto" w:fill="99CCFF"/>
            <w:tcPrChange w:id="92" w:author="Microsoft" w:date="2020-02-05T15:29:00Z">
              <w:tcPr>
                <w:tcW w:w="2680" w:type="dxa"/>
                <w:gridSpan w:val="2"/>
                <w:shd w:val="clear" w:color="auto" w:fill="99CCFF"/>
              </w:tcPr>
            </w:tcPrChange>
          </w:tcPr>
          <w:p w14:paraId="62DDC17E" w14:textId="77777777" w:rsidR="00E00A88" w:rsidRDefault="00E00A88">
            <w:pPr>
              <w:jc w:val="center"/>
              <w:rPr>
                <w:rFonts w:eastAsia="楷体_GB2312"/>
                <w:b/>
                <w:szCs w:val="21"/>
              </w:rPr>
            </w:pPr>
            <w:r>
              <w:rPr>
                <w:rFonts w:eastAsia="楷体_GB2312"/>
                <w:b/>
                <w:szCs w:val="21"/>
              </w:rPr>
              <w:t>验证条件</w:t>
            </w:r>
          </w:p>
        </w:tc>
      </w:tr>
      <w:tr w:rsidR="00E00A88" w14:paraId="40A5D5DB" w14:textId="77777777" w:rsidTr="00BD64D9">
        <w:trPr>
          <w:jc w:val="center"/>
          <w:trPrChange w:id="93" w:author="Microsoft" w:date="2020-02-05T15:29:00Z">
            <w:trPr>
              <w:jc w:val="center"/>
            </w:trPr>
          </w:trPrChange>
        </w:trPr>
        <w:tc>
          <w:tcPr>
            <w:tcW w:w="3546" w:type="dxa"/>
            <w:tcPrChange w:id="94" w:author="Microsoft" w:date="2020-02-05T15:29:00Z">
              <w:tcPr>
                <w:tcW w:w="3546" w:type="dxa"/>
              </w:tcPr>
            </w:tcPrChange>
          </w:tcPr>
          <w:p w14:paraId="06DAD91A" w14:textId="77777777" w:rsidR="00E00A88" w:rsidRDefault="00E00A88">
            <w:pPr>
              <w:rPr>
                <w:rFonts w:eastAsia="楷体_GB2312"/>
              </w:rPr>
            </w:pPr>
            <w:r>
              <w:rPr>
                <w:rFonts w:eastAsia="楷体_GB2312"/>
              </w:rPr>
              <w:t>基金资产净值</w:t>
            </w:r>
          </w:p>
        </w:tc>
        <w:tc>
          <w:tcPr>
            <w:tcW w:w="3051" w:type="dxa"/>
            <w:gridSpan w:val="2"/>
            <w:tcPrChange w:id="95" w:author="Microsoft" w:date="2020-02-05T15:29:00Z">
              <w:tcPr>
                <w:tcW w:w="2680" w:type="dxa"/>
                <w:gridSpan w:val="2"/>
              </w:tcPr>
            </w:tcPrChange>
          </w:tcPr>
          <w:p w14:paraId="14C76622" w14:textId="77777777" w:rsidR="00E00A88" w:rsidRDefault="00BD64D9">
            <w:pPr>
              <w:rPr>
                <w:rFonts w:eastAsia="楷体_GB2312" w:hint="eastAsia"/>
              </w:rPr>
            </w:pPr>
            <w:ins w:id="96" w:author="Microsoft" w:date="2020-02-05T15:28:00Z">
              <w:r>
                <w:rPr>
                  <w:rFonts w:eastAsia="楷体_GB2312"/>
                </w:rPr>
                <w:t>该元素不存在</w:t>
              </w:r>
            </w:ins>
            <w:ins w:id="97" w:author="zhou yuetong" w:date="2019-05-17T08:38:00Z">
              <w:del w:id="98" w:author="Microsoft" w:date="2020-02-05T15:28:00Z">
                <w:r w:rsidR="00BC1D52" w:rsidDel="00BD64D9">
                  <w:rPr>
                    <w:rFonts w:eastAsia="楷体_GB2312"/>
                  </w:rPr>
                  <w:delText>不判断</w:delText>
                </w:r>
              </w:del>
            </w:ins>
            <w:del w:id="99" w:author="zhou yuetong" w:date="2019-05-17T08:38:00Z">
              <w:r w:rsidR="00E00A88" w:rsidDel="00BC1D52">
                <w:rPr>
                  <w:rFonts w:eastAsia="楷体_GB2312"/>
                </w:rPr>
                <w:delText>非空</w:delText>
              </w:r>
            </w:del>
          </w:p>
        </w:tc>
      </w:tr>
      <w:tr w:rsidR="00E00A88" w14:paraId="768781FE" w14:textId="77777777" w:rsidTr="00BD64D9">
        <w:trPr>
          <w:jc w:val="center"/>
          <w:trPrChange w:id="100" w:author="Microsoft" w:date="2020-02-05T15:29:00Z">
            <w:trPr>
              <w:jc w:val="center"/>
            </w:trPr>
          </w:trPrChange>
        </w:trPr>
        <w:tc>
          <w:tcPr>
            <w:tcW w:w="3546" w:type="dxa"/>
            <w:tcPrChange w:id="101" w:author="Microsoft" w:date="2020-02-05T15:29:00Z">
              <w:tcPr>
                <w:tcW w:w="3546" w:type="dxa"/>
              </w:tcPr>
            </w:tcPrChange>
          </w:tcPr>
          <w:p w14:paraId="350A128B" w14:textId="77777777" w:rsidR="00E00A88" w:rsidRDefault="00E00A88">
            <w:pPr>
              <w:rPr>
                <w:rFonts w:eastAsia="楷体_GB2312"/>
              </w:rPr>
            </w:pPr>
            <w:r>
              <w:rPr>
                <w:rFonts w:eastAsia="楷体_GB2312"/>
              </w:rPr>
              <w:t>基金份额净值</w:t>
            </w:r>
          </w:p>
        </w:tc>
        <w:tc>
          <w:tcPr>
            <w:tcW w:w="3051" w:type="dxa"/>
            <w:gridSpan w:val="2"/>
            <w:tcPrChange w:id="102" w:author="Microsoft" w:date="2020-02-05T15:29:00Z">
              <w:tcPr>
                <w:tcW w:w="2680" w:type="dxa"/>
                <w:gridSpan w:val="2"/>
              </w:tcPr>
            </w:tcPrChange>
          </w:tcPr>
          <w:p w14:paraId="5E762C1F" w14:textId="77777777" w:rsidR="00E00A88" w:rsidRDefault="00E00A88">
            <w:pPr>
              <w:rPr>
                <w:rFonts w:eastAsia="楷体_GB2312" w:hint="eastAsia"/>
              </w:rPr>
            </w:pPr>
            <w:r>
              <w:rPr>
                <w:rFonts w:eastAsia="楷体_GB2312" w:hint="eastAsia"/>
              </w:rPr>
              <w:t>不判断</w:t>
            </w:r>
          </w:p>
        </w:tc>
      </w:tr>
      <w:tr w:rsidR="00E00A88" w14:paraId="5CDF8581" w14:textId="77777777" w:rsidTr="00BD64D9">
        <w:trPr>
          <w:jc w:val="center"/>
          <w:trPrChange w:id="103" w:author="Microsoft" w:date="2020-02-05T15:29:00Z">
            <w:trPr>
              <w:jc w:val="center"/>
            </w:trPr>
          </w:trPrChange>
        </w:trPr>
        <w:tc>
          <w:tcPr>
            <w:tcW w:w="3546" w:type="dxa"/>
            <w:tcPrChange w:id="104" w:author="Microsoft" w:date="2020-02-05T15:29:00Z">
              <w:tcPr>
                <w:tcW w:w="3546" w:type="dxa"/>
              </w:tcPr>
            </w:tcPrChange>
          </w:tcPr>
          <w:p w14:paraId="4792DA38" w14:textId="77777777" w:rsidR="00E00A88" w:rsidRDefault="00E00A88">
            <w:pPr>
              <w:rPr>
                <w:rFonts w:eastAsia="楷体_GB2312"/>
              </w:rPr>
            </w:pPr>
            <w:r>
              <w:rPr>
                <w:rFonts w:eastAsia="楷体_GB2312"/>
              </w:rPr>
              <w:t>基金份额累计净值</w:t>
            </w:r>
          </w:p>
        </w:tc>
        <w:tc>
          <w:tcPr>
            <w:tcW w:w="3051" w:type="dxa"/>
            <w:gridSpan w:val="2"/>
            <w:tcPrChange w:id="105" w:author="Microsoft" w:date="2020-02-05T15:29:00Z">
              <w:tcPr>
                <w:tcW w:w="2680" w:type="dxa"/>
                <w:gridSpan w:val="2"/>
              </w:tcPr>
            </w:tcPrChange>
          </w:tcPr>
          <w:p w14:paraId="67CA7460" w14:textId="77777777" w:rsidR="00E00A88" w:rsidRDefault="00526C5A">
            <w:pPr>
              <w:rPr>
                <w:rFonts w:eastAsia="楷体_GB2312"/>
              </w:rPr>
            </w:pPr>
            <w:ins w:id="106" w:author="zhou yuetong" w:date="2019-05-28T10:40:00Z">
              <w:r>
                <w:rPr>
                  <w:rFonts w:eastAsia="楷体_GB2312" w:hint="eastAsia"/>
                </w:rPr>
                <w:t>不判断</w:t>
              </w:r>
            </w:ins>
          </w:p>
        </w:tc>
      </w:tr>
      <w:tr w:rsidR="00E00A88" w14:paraId="484BEABC" w14:textId="77777777" w:rsidTr="00BD64D9">
        <w:trPr>
          <w:jc w:val="center"/>
          <w:trPrChange w:id="107" w:author="Microsoft" w:date="2020-02-05T15:29:00Z">
            <w:trPr>
              <w:jc w:val="center"/>
            </w:trPr>
          </w:trPrChange>
        </w:trPr>
        <w:tc>
          <w:tcPr>
            <w:tcW w:w="3546" w:type="dxa"/>
            <w:tcPrChange w:id="108" w:author="Microsoft" w:date="2020-02-05T15:29:00Z">
              <w:tcPr>
                <w:tcW w:w="3546" w:type="dxa"/>
              </w:tcPr>
            </w:tcPrChange>
          </w:tcPr>
          <w:p w14:paraId="06117EA8" w14:textId="77777777" w:rsidR="00E00A88" w:rsidRDefault="00E00A88">
            <w:pPr>
              <w:rPr>
                <w:rFonts w:eastAsia="楷体_GB2312"/>
              </w:rPr>
            </w:pPr>
            <w:r>
              <w:rPr>
                <w:rFonts w:eastAsia="楷体_GB2312"/>
              </w:rPr>
              <w:t>每万份基金已实现收益</w:t>
            </w:r>
          </w:p>
        </w:tc>
        <w:tc>
          <w:tcPr>
            <w:tcW w:w="3051" w:type="dxa"/>
            <w:gridSpan w:val="2"/>
            <w:tcPrChange w:id="109" w:author="Microsoft" w:date="2020-02-05T15:29:00Z">
              <w:tcPr>
                <w:tcW w:w="2680" w:type="dxa"/>
                <w:gridSpan w:val="2"/>
              </w:tcPr>
            </w:tcPrChange>
          </w:tcPr>
          <w:p w14:paraId="6834AFDF" w14:textId="77777777" w:rsidR="00E00A88" w:rsidRDefault="00E00A88">
            <w:pPr>
              <w:rPr>
                <w:rFonts w:eastAsia="楷体_GB2312"/>
              </w:rPr>
            </w:pPr>
            <w:r>
              <w:rPr>
                <w:rFonts w:eastAsia="楷体_GB2312"/>
              </w:rPr>
              <w:t>该元素不存在</w:t>
            </w:r>
          </w:p>
        </w:tc>
      </w:tr>
      <w:tr w:rsidR="00E00A88" w14:paraId="6017B5F4" w14:textId="77777777" w:rsidTr="00BD64D9">
        <w:trPr>
          <w:jc w:val="center"/>
          <w:trPrChange w:id="110" w:author="Microsoft" w:date="2020-02-05T15:29:00Z">
            <w:trPr>
              <w:jc w:val="center"/>
            </w:trPr>
          </w:trPrChange>
        </w:trPr>
        <w:tc>
          <w:tcPr>
            <w:tcW w:w="3546" w:type="dxa"/>
            <w:tcPrChange w:id="111" w:author="Microsoft" w:date="2020-02-05T15:29:00Z">
              <w:tcPr>
                <w:tcW w:w="3546" w:type="dxa"/>
              </w:tcPr>
            </w:tcPrChange>
          </w:tcPr>
          <w:p w14:paraId="2378F747" w14:textId="77777777" w:rsidR="00E00A88" w:rsidRDefault="00E00A88">
            <w:pPr>
              <w:rPr>
                <w:rFonts w:eastAsia="楷体_GB2312"/>
              </w:rPr>
            </w:pPr>
            <w:r>
              <w:rPr>
                <w:rFonts w:eastAsia="楷体_GB2312"/>
              </w:rPr>
              <w:t>7</w:t>
            </w:r>
            <w:r>
              <w:rPr>
                <w:rFonts w:eastAsia="楷体_GB2312"/>
              </w:rPr>
              <w:t>日年化收益率</w:t>
            </w:r>
          </w:p>
        </w:tc>
        <w:tc>
          <w:tcPr>
            <w:tcW w:w="3051" w:type="dxa"/>
            <w:gridSpan w:val="2"/>
            <w:tcPrChange w:id="112" w:author="Microsoft" w:date="2020-02-05T15:29:00Z">
              <w:tcPr>
                <w:tcW w:w="2680" w:type="dxa"/>
                <w:gridSpan w:val="2"/>
              </w:tcPr>
            </w:tcPrChange>
          </w:tcPr>
          <w:p w14:paraId="72B3357B" w14:textId="77777777" w:rsidR="00E00A88" w:rsidRDefault="00E00A88">
            <w:pPr>
              <w:rPr>
                <w:rFonts w:eastAsia="楷体_GB2312"/>
              </w:rPr>
            </w:pPr>
            <w:r>
              <w:rPr>
                <w:rFonts w:eastAsia="楷体_GB2312"/>
              </w:rPr>
              <w:t>该元素不存在</w:t>
            </w:r>
          </w:p>
        </w:tc>
      </w:tr>
      <w:tr w:rsidR="00E00A88" w14:paraId="5F4B6375" w14:textId="77777777" w:rsidTr="00BD64D9">
        <w:trPr>
          <w:jc w:val="center"/>
          <w:trPrChange w:id="113" w:author="Microsoft" w:date="2020-02-05T15:29:00Z">
            <w:trPr>
              <w:jc w:val="center"/>
            </w:trPr>
          </w:trPrChange>
        </w:trPr>
        <w:tc>
          <w:tcPr>
            <w:tcW w:w="3546" w:type="dxa"/>
            <w:tcPrChange w:id="114" w:author="Microsoft" w:date="2020-02-05T15:29:00Z">
              <w:tcPr>
                <w:tcW w:w="3546" w:type="dxa"/>
              </w:tcPr>
            </w:tcPrChange>
          </w:tcPr>
          <w:p w14:paraId="08AC3EAA" w14:textId="77777777" w:rsidR="00E00A88" w:rsidRDefault="00E00A88">
            <w:pPr>
              <w:rPr>
                <w:rFonts w:eastAsia="楷体_GB2312"/>
              </w:rPr>
            </w:pPr>
            <w:r>
              <w:rPr>
                <w:rFonts w:eastAsia="楷体_GB2312"/>
              </w:rPr>
              <w:t>下属两级基金的份额参考净值</w:t>
            </w:r>
          </w:p>
        </w:tc>
        <w:tc>
          <w:tcPr>
            <w:tcW w:w="3051" w:type="dxa"/>
            <w:gridSpan w:val="2"/>
            <w:tcPrChange w:id="115" w:author="Microsoft" w:date="2020-02-05T15:29:00Z">
              <w:tcPr>
                <w:tcW w:w="2680" w:type="dxa"/>
                <w:gridSpan w:val="2"/>
              </w:tcPr>
            </w:tcPrChange>
          </w:tcPr>
          <w:p w14:paraId="52ECBE3F" w14:textId="77777777" w:rsidR="00E00A88" w:rsidRDefault="00E00A88">
            <w:pPr>
              <w:rPr>
                <w:rFonts w:eastAsia="楷体_GB2312"/>
              </w:rPr>
            </w:pPr>
            <w:r>
              <w:rPr>
                <w:rFonts w:eastAsia="楷体_GB2312"/>
              </w:rPr>
              <w:t>该元素不存在</w:t>
            </w:r>
          </w:p>
        </w:tc>
      </w:tr>
      <w:tr w:rsidR="00E00A88" w14:paraId="038B71EE" w14:textId="77777777" w:rsidTr="00BD64D9">
        <w:trPr>
          <w:jc w:val="center"/>
          <w:trPrChange w:id="116" w:author="Microsoft" w:date="2020-02-05T15:29:00Z">
            <w:trPr>
              <w:jc w:val="center"/>
            </w:trPr>
          </w:trPrChange>
        </w:trPr>
        <w:tc>
          <w:tcPr>
            <w:tcW w:w="3546" w:type="dxa"/>
            <w:tcPrChange w:id="117" w:author="Microsoft" w:date="2020-02-05T15:29:00Z">
              <w:tcPr>
                <w:tcW w:w="3546" w:type="dxa"/>
              </w:tcPr>
            </w:tcPrChange>
          </w:tcPr>
          <w:p w14:paraId="6A3360E9" w14:textId="77777777" w:rsidR="00E00A88" w:rsidRDefault="00E00A88">
            <w:pPr>
              <w:rPr>
                <w:rFonts w:eastAsia="楷体_GB2312"/>
              </w:rPr>
            </w:pPr>
            <w:r>
              <w:rPr>
                <w:rFonts w:eastAsia="楷体_GB2312"/>
              </w:rPr>
              <w:t>下属两级基金的份额累计参考净值</w:t>
            </w:r>
          </w:p>
        </w:tc>
        <w:tc>
          <w:tcPr>
            <w:tcW w:w="3051" w:type="dxa"/>
            <w:gridSpan w:val="2"/>
            <w:tcPrChange w:id="118" w:author="Microsoft" w:date="2020-02-05T15:29:00Z">
              <w:tcPr>
                <w:tcW w:w="2680" w:type="dxa"/>
                <w:gridSpan w:val="2"/>
              </w:tcPr>
            </w:tcPrChange>
          </w:tcPr>
          <w:p w14:paraId="5019A994" w14:textId="77777777" w:rsidR="00E00A88" w:rsidRDefault="00E00A88">
            <w:pPr>
              <w:rPr>
                <w:rFonts w:eastAsia="楷体_GB2312"/>
              </w:rPr>
            </w:pPr>
            <w:r>
              <w:rPr>
                <w:rFonts w:eastAsia="楷体_GB2312"/>
              </w:rPr>
              <w:t>该元素不存在</w:t>
            </w:r>
          </w:p>
        </w:tc>
      </w:tr>
      <w:tr w:rsidR="00E00A88" w14:paraId="06AAB107" w14:textId="77777777" w:rsidTr="00BD64D9">
        <w:trPr>
          <w:jc w:val="center"/>
          <w:trPrChange w:id="119" w:author="Microsoft" w:date="2020-02-05T15:29:00Z">
            <w:trPr>
              <w:jc w:val="center"/>
            </w:trPr>
          </w:trPrChange>
        </w:trPr>
        <w:tc>
          <w:tcPr>
            <w:tcW w:w="3546" w:type="dxa"/>
            <w:tcPrChange w:id="120" w:author="Microsoft" w:date="2020-02-05T15:29:00Z">
              <w:tcPr>
                <w:tcW w:w="3546" w:type="dxa"/>
              </w:tcPr>
            </w:tcPrChange>
          </w:tcPr>
          <w:p w14:paraId="179E5ECD"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3051" w:type="dxa"/>
            <w:gridSpan w:val="2"/>
            <w:tcPrChange w:id="121" w:author="Microsoft" w:date="2020-02-05T15:29:00Z">
              <w:tcPr>
                <w:tcW w:w="2680" w:type="dxa"/>
                <w:gridSpan w:val="2"/>
              </w:tcPr>
            </w:tcPrChange>
          </w:tcPr>
          <w:p w14:paraId="31A79FD0" w14:textId="77777777" w:rsidR="00E00A88" w:rsidRDefault="00E00A88">
            <w:pPr>
              <w:rPr>
                <w:rFonts w:eastAsia="楷体_GB2312"/>
              </w:rPr>
            </w:pPr>
            <w:r>
              <w:rPr>
                <w:rFonts w:eastAsia="楷体_GB2312"/>
              </w:rPr>
              <w:t>该元素不存在</w:t>
            </w:r>
          </w:p>
        </w:tc>
      </w:tr>
      <w:tr w:rsidR="00E00A88" w14:paraId="5FF6DE59" w14:textId="77777777" w:rsidTr="00BD64D9">
        <w:trPr>
          <w:jc w:val="center"/>
          <w:trPrChange w:id="122" w:author="Microsoft" w:date="2020-02-05T15:29:00Z">
            <w:trPr>
              <w:jc w:val="center"/>
            </w:trPr>
          </w:trPrChange>
        </w:trPr>
        <w:tc>
          <w:tcPr>
            <w:tcW w:w="3546" w:type="dxa"/>
            <w:tcPrChange w:id="123" w:author="Microsoft" w:date="2020-02-05T15:29:00Z">
              <w:tcPr>
                <w:tcW w:w="3546" w:type="dxa"/>
              </w:tcPr>
            </w:tcPrChange>
          </w:tcPr>
          <w:p w14:paraId="5D561170"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3051" w:type="dxa"/>
            <w:gridSpan w:val="2"/>
            <w:tcPrChange w:id="124" w:author="Microsoft" w:date="2020-02-05T15:29:00Z">
              <w:tcPr>
                <w:tcW w:w="2680" w:type="dxa"/>
                <w:gridSpan w:val="2"/>
              </w:tcPr>
            </w:tcPrChange>
          </w:tcPr>
          <w:p w14:paraId="49E7E2DC" w14:textId="77777777" w:rsidR="00E00A88" w:rsidRDefault="00E00A88">
            <w:pPr>
              <w:rPr>
                <w:rFonts w:eastAsia="楷体_GB2312"/>
              </w:rPr>
            </w:pPr>
            <w:r>
              <w:rPr>
                <w:rFonts w:eastAsia="楷体_GB2312"/>
              </w:rPr>
              <w:t>该元素不存在</w:t>
            </w:r>
          </w:p>
        </w:tc>
      </w:tr>
      <w:tr w:rsidR="00E00A88" w14:paraId="512FA6D9" w14:textId="77777777" w:rsidTr="00BD64D9">
        <w:trPr>
          <w:jc w:val="center"/>
          <w:trPrChange w:id="125" w:author="Microsoft" w:date="2020-02-05T15:29:00Z">
            <w:trPr>
              <w:jc w:val="center"/>
            </w:trPr>
          </w:trPrChange>
        </w:trPr>
        <w:tc>
          <w:tcPr>
            <w:tcW w:w="3546" w:type="dxa"/>
            <w:tcPrChange w:id="126" w:author="Microsoft" w:date="2020-02-05T15:29:00Z">
              <w:tcPr>
                <w:tcW w:w="3546" w:type="dxa"/>
              </w:tcPr>
            </w:tcPrChange>
          </w:tcPr>
          <w:p w14:paraId="1CBCE0AA" w14:textId="77777777" w:rsidR="00E00A88" w:rsidRDefault="00E00A88">
            <w:pPr>
              <w:rPr>
                <w:rFonts w:eastAsia="楷体_GB2312"/>
              </w:rPr>
            </w:pPr>
            <w:r>
              <w:rPr>
                <w:rFonts w:eastAsia="楷体_GB2312"/>
              </w:rPr>
              <w:t>下属各类基金的基金简称</w:t>
            </w:r>
          </w:p>
        </w:tc>
        <w:tc>
          <w:tcPr>
            <w:tcW w:w="1511" w:type="dxa"/>
            <w:tcPrChange w:id="127" w:author="Microsoft" w:date="2020-02-05T15:29:00Z">
              <w:tcPr>
                <w:tcW w:w="1228" w:type="dxa"/>
              </w:tcPr>
            </w:tcPrChange>
          </w:tcPr>
          <w:p w14:paraId="1503958E" w14:textId="77777777" w:rsidR="00E00A88" w:rsidRDefault="00E00A88">
            <w:pPr>
              <w:rPr>
                <w:rFonts w:eastAsia="楷体_GB2312"/>
              </w:rPr>
            </w:pPr>
            <w:r>
              <w:rPr>
                <w:rFonts w:eastAsia="楷体_GB2312"/>
              </w:rPr>
              <w:t>非空</w:t>
            </w:r>
          </w:p>
        </w:tc>
        <w:tc>
          <w:tcPr>
            <w:tcW w:w="1540" w:type="dxa"/>
            <w:tcPrChange w:id="128" w:author="Microsoft" w:date="2020-02-05T15:29:00Z">
              <w:tcPr>
                <w:tcW w:w="1452" w:type="dxa"/>
              </w:tcPr>
            </w:tcPrChange>
          </w:tcPr>
          <w:p w14:paraId="458D1A1D" w14:textId="77777777" w:rsidR="00E00A88" w:rsidRDefault="00E00A88">
            <w:pPr>
              <w:rPr>
                <w:rFonts w:eastAsia="楷体_GB2312"/>
              </w:rPr>
            </w:pPr>
            <w:r>
              <w:rPr>
                <w:rFonts w:eastAsia="楷体_GB2312" w:hint="eastAsia"/>
              </w:rPr>
              <w:t>不判断</w:t>
            </w:r>
          </w:p>
        </w:tc>
      </w:tr>
      <w:tr w:rsidR="00E00A88" w14:paraId="2A17E454" w14:textId="77777777" w:rsidTr="00BD64D9">
        <w:trPr>
          <w:jc w:val="center"/>
          <w:trPrChange w:id="129" w:author="Microsoft" w:date="2020-02-05T15:29:00Z">
            <w:trPr>
              <w:jc w:val="center"/>
            </w:trPr>
          </w:trPrChange>
        </w:trPr>
        <w:tc>
          <w:tcPr>
            <w:tcW w:w="3546" w:type="dxa"/>
            <w:tcPrChange w:id="130" w:author="Microsoft" w:date="2020-02-05T15:29:00Z">
              <w:tcPr>
                <w:tcW w:w="3546" w:type="dxa"/>
              </w:tcPr>
            </w:tcPrChange>
          </w:tcPr>
          <w:p w14:paraId="2C20A448" w14:textId="77777777" w:rsidR="00E00A88" w:rsidRDefault="00E00A88">
            <w:pPr>
              <w:rPr>
                <w:rFonts w:eastAsia="楷体_GB2312"/>
              </w:rPr>
            </w:pPr>
            <w:r>
              <w:rPr>
                <w:rFonts w:eastAsia="楷体_GB2312"/>
              </w:rPr>
              <w:t>下属各类基金的交易代码</w:t>
            </w:r>
          </w:p>
        </w:tc>
        <w:tc>
          <w:tcPr>
            <w:tcW w:w="1511" w:type="dxa"/>
            <w:tcPrChange w:id="131" w:author="Microsoft" w:date="2020-02-05T15:29:00Z">
              <w:tcPr>
                <w:tcW w:w="1228" w:type="dxa"/>
              </w:tcPr>
            </w:tcPrChange>
          </w:tcPr>
          <w:p w14:paraId="7B4B22A3" w14:textId="77777777" w:rsidR="00E00A88" w:rsidRDefault="00E00A88">
            <w:pPr>
              <w:rPr>
                <w:rFonts w:eastAsia="楷体_GB2312"/>
              </w:rPr>
            </w:pPr>
            <w:r>
              <w:rPr>
                <w:rFonts w:eastAsia="楷体_GB2312"/>
              </w:rPr>
              <w:t>非空</w:t>
            </w:r>
          </w:p>
        </w:tc>
        <w:tc>
          <w:tcPr>
            <w:tcW w:w="1540" w:type="dxa"/>
            <w:tcPrChange w:id="132" w:author="Microsoft" w:date="2020-02-05T15:29:00Z">
              <w:tcPr>
                <w:tcW w:w="1452" w:type="dxa"/>
              </w:tcPr>
            </w:tcPrChange>
          </w:tcPr>
          <w:p w14:paraId="0C7CC82B" w14:textId="77777777" w:rsidR="00E00A88" w:rsidRDefault="00E00A88">
            <w:pPr>
              <w:rPr>
                <w:rFonts w:eastAsia="楷体_GB2312"/>
              </w:rPr>
            </w:pPr>
            <w:r>
              <w:rPr>
                <w:rFonts w:eastAsia="楷体_GB2312" w:hint="eastAsia"/>
              </w:rPr>
              <w:t>不判断</w:t>
            </w:r>
          </w:p>
        </w:tc>
      </w:tr>
      <w:tr w:rsidR="00E00A88" w14:paraId="1FAF7B5F" w14:textId="77777777" w:rsidTr="00BD64D9">
        <w:trPr>
          <w:jc w:val="center"/>
          <w:trPrChange w:id="133" w:author="Microsoft" w:date="2020-02-05T15:29:00Z">
            <w:trPr>
              <w:jc w:val="center"/>
            </w:trPr>
          </w:trPrChange>
        </w:trPr>
        <w:tc>
          <w:tcPr>
            <w:tcW w:w="3546" w:type="dxa"/>
            <w:tcPrChange w:id="134" w:author="Microsoft" w:date="2020-02-05T15:29:00Z">
              <w:tcPr>
                <w:tcW w:w="3546" w:type="dxa"/>
              </w:tcPr>
            </w:tcPrChange>
          </w:tcPr>
          <w:p w14:paraId="719F21A9" w14:textId="77777777" w:rsidR="00E00A88" w:rsidRDefault="00E00A88">
            <w:pPr>
              <w:rPr>
                <w:rFonts w:eastAsia="楷体_GB2312"/>
              </w:rPr>
            </w:pPr>
            <w:r>
              <w:rPr>
                <w:rFonts w:eastAsia="楷体_GB2312"/>
              </w:rPr>
              <w:t>报告期末下属各类基金的资产净值</w:t>
            </w:r>
          </w:p>
        </w:tc>
        <w:tc>
          <w:tcPr>
            <w:tcW w:w="1511" w:type="dxa"/>
            <w:tcPrChange w:id="135" w:author="Microsoft" w:date="2020-02-05T15:29:00Z">
              <w:tcPr>
                <w:tcW w:w="1228" w:type="dxa"/>
              </w:tcPr>
            </w:tcPrChange>
          </w:tcPr>
          <w:p w14:paraId="00DB449D" w14:textId="77777777" w:rsidR="00E00A88" w:rsidRDefault="00BD64D9">
            <w:pPr>
              <w:rPr>
                <w:rFonts w:eastAsia="楷体_GB2312"/>
              </w:rPr>
            </w:pPr>
            <w:ins w:id="136" w:author="Microsoft" w:date="2020-02-05T15:29:00Z">
              <w:r>
                <w:rPr>
                  <w:rFonts w:eastAsia="楷体_GB2312"/>
                </w:rPr>
                <w:t>该元素不存在</w:t>
              </w:r>
            </w:ins>
            <w:del w:id="137" w:author="Microsoft" w:date="2020-02-05T15:29:00Z">
              <w:r w:rsidR="00E00A88" w:rsidDel="00BD64D9">
                <w:rPr>
                  <w:rFonts w:eastAsia="楷体_GB2312"/>
                </w:rPr>
                <w:delText>不判断</w:delText>
              </w:r>
            </w:del>
          </w:p>
        </w:tc>
        <w:tc>
          <w:tcPr>
            <w:tcW w:w="1540" w:type="dxa"/>
            <w:tcPrChange w:id="138" w:author="Microsoft" w:date="2020-02-05T15:29:00Z">
              <w:tcPr>
                <w:tcW w:w="1452" w:type="dxa"/>
              </w:tcPr>
            </w:tcPrChange>
          </w:tcPr>
          <w:p w14:paraId="76E3E405" w14:textId="77777777" w:rsidR="00E00A88" w:rsidRDefault="00BD64D9">
            <w:pPr>
              <w:rPr>
                <w:rFonts w:eastAsia="楷体_GB2312"/>
              </w:rPr>
            </w:pPr>
            <w:ins w:id="139" w:author="Microsoft" w:date="2020-02-05T15:29:00Z">
              <w:r>
                <w:rPr>
                  <w:rFonts w:eastAsia="楷体_GB2312"/>
                </w:rPr>
                <w:t>该元素不存在</w:t>
              </w:r>
            </w:ins>
            <w:del w:id="140" w:author="Microsoft" w:date="2020-02-05T15:29:00Z">
              <w:r w:rsidR="00E00A88" w:rsidDel="00BD64D9">
                <w:rPr>
                  <w:rFonts w:eastAsia="楷体_GB2312"/>
                </w:rPr>
                <w:delText>不判断</w:delText>
              </w:r>
            </w:del>
          </w:p>
        </w:tc>
      </w:tr>
      <w:tr w:rsidR="00E00A88" w14:paraId="158DA09C" w14:textId="77777777" w:rsidTr="00BD64D9">
        <w:trPr>
          <w:jc w:val="center"/>
          <w:trPrChange w:id="141" w:author="Microsoft" w:date="2020-02-05T15:29:00Z">
            <w:trPr>
              <w:jc w:val="center"/>
            </w:trPr>
          </w:trPrChange>
        </w:trPr>
        <w:tc>
          <w:tcPr>
            <w:tcW w:w="3546" w:type="dxa"/>
            <w:tcPrChange w:id="142" w:author="Microsoft" w:date="2020-02-05T15:29:00Z">
              <w:tcPr>
                <w:tcW w:w="3546" w:type="dxa"/>
              </w:tcPr>
            </w:tcPrChange>
          </w:tcPr>
          <w:p w14:paraId="2A1CAB94" w14:textId="77777777" w:rsidR="00E00A88" w:rsidRDefault="00E00A88">
            <w:pPr>
              <w:rPr>
                <w:rFonts w:eastAsia="楷体_GB2312"/>
              </w:rPr>
            </w:pPr>
            <w:r>
              <w:rPr>
                <w:rFonts w:eastAsia="楷体_GB2312"/>
              </w:rPr>
              <w:t>报告期末下属各类基金的份额净值</w:t>
            </w:r>
          </w:p>
        </w:tc>
        <w:tc>
          <w:tcPr>
            <w:tcW w:w="1511" w:type="dxa"/>
            <w:tcPrChange w:id="143" w:author="Microsoft" w:date="2020-02-05T15:29:00Z">
              <w:tcPr>
                <w:tcW w:w="1228" w:type="dxa"/>
              </w:tcPr>
            </w:tcPrChange>
          </w:tcPr>
          <w:p w14:paraId="28EF0BDB" w14:textId="77777777" w:rsidR="00E00A88" w:rsidRDefault="00E00A88">
            <w:pPr>
              <w:rPr>
                <w:rFonts w:eastAsia="楷体_GB2312"/>
              </w:rPr>
            </w:pPr>
            <w:r>
              <w:rPr>
                <w:rFonts w:eastAsia="楷体_GB2312"/>
              </w:rPr>
              <w:t>非空</w:t>
            </w:r>
          </w:p>
        </w:tc>
        <w:tc>
          <w:tcPr>
            <w:tcW w:w="1540" w:type="dxa"/>
            <w:tcPrChange w:id="144" w:author="Microsoft" w:date="2020-02-05T15:29:00Z">
              <w:tcPr>
                <w:tcW w:w="1452" w:type="dxa"/>
              </w:tcPr>
            </w:tcPrChange>
          </w:tcPr>
          <w:p w14:paraId="75A6A826" w14:textId="77777777" w:rsidR="00E00A88" w:rsidRDefault="00E00A88">
            <w:pPr>
              <w:rPr>
                <w:rFonts w:eastAsia="楷体_GB2312"/>
              </w:rPr>
            </w:pPr>
            <w:r>
              <w:rPr>
                <w:rFonts w:eastAsia="楷体_GB2312" w:hint="eastAsia"/>
              </w:rPr>
              <w:t>不判断</w:t>
            </w:r>
          </w:p>
        </w:tc>
      </w:tr>
      <w:tr w:rsidR="006831FE" w14:paraId="692885FB" w14:textId="77777777" w:rsidTr="00BD64D9">
        <w:trPr>
          <w:jc w:val="center"/>
          <w:ins w:id="145" w:author="zhou yuetong" w:date="2019-05-17T08:39:00Z"/>
          <w:trPrChange w:id="146" w:author="Microsoft" w:date="2020-02-05T15:29:00Z">
            <w:trPr>
              <w:jc w:val="center"/>
            </w:trPr>
          </w:trPrChange>
        </w:trPr>
        <w:tc>
          <w:tcPr>
            <w:tcW w:w="3546" w:type="dxa"/>
            <w:tcPrChange w:id="147" w:author="Microsoft" w:date="2020-02-05T15:29:00Z">
              <w:tcPr>
                <w:tcW w:w="3546" w:type="dxa"/>
              </w:tcPr>
            </w:tcPrChange>
          </w:tcPr>
          <w:p w14:paraId="75573C3D" w14:textId="77777777" w:rsidR="006831FE" w:rsidRDefault="006831FE">
            <w:pPr>
              <w:rPr>
                <w:ins w:id="148" w:author="zhou yuetong" w:date="2019-05-17T08:39:00Z"/>
                <w:rFonts w:eastAsia="楷体_GB2312"/>
              </w:rPr>
            </w:pPr>
            <w:ins w:id="149" w:author="zhou yuetong" w:date="2019-05-17T08:39:00Z">
              <w:r>
                <w:rPr>
                  <w:rFonts w:eastAsia="楷体_GB2312"/>
                </w:rPr>
                <w:t>报告期末下属各类基金的份额累计净值</w:t>
              </w:r>
            </w:ins>
          </w:p>
        </w:tc>
        <w:tc>
          <w:tcPr>
            <w:tcW w:w="1511" w:type="dxa"/>
            <w:tcPrChange w:id="150" w:author="Microsoft" w:date="2020-02-05T15:29:00Z">
              <w:tcPr>
                <w:tcW w:w="1230" w:type="dxa"/>
              </w:tcPr>
            </w:tcPrChange>
          </w:tcPr>
          <w:p w14:paraId="2EAED983" w14:textId="77777777" w:rsidR="006831FE" w:rsidRPr="00526C5A" w:rsidRDefault="006831FE">
            <w:pPr>
              <w:rPr>
                <w:ins w:id="151" w:author="zhou yuetong" w:date="2019-05-17T08:39:00Z"/>
                <w:rFonts w:eastAsia="楷体_GB2312"/>
              </w:rPr>
            </w:pPr>
            <w:ins w:id="152" w:author="zhou yuetong" w:date="2019-05-17T08:39:00Z">
              <w:r>
                <w:rPr>
                  <w:rFonts w:eastAsia="楷体_GB2312"/>
                </w:rPr>
                <w:t>非空</w:t>
              </w:r>
            </w:ins>
          </w:p>
        </w:tc>
        <w:tc>
          <w:tcPr>
            <w:tcW w:w="1540" w:type="dxa"/>
            <w:tcPrChange w:id="153" w:author="Microsoft" w:date="2020-02-05T15:29:00Z">
              <w:tcPr>
                <w:tcW w:w="1450" w:type="dxa"/>
              </w:tcPr>
            </w:tcPrChange>
          </w:tcPr>
          <w:p w14:paraId="04DB390E" w14:textId="77777777" w:rsidR="006831FE" w:rsidRDefault="006831FE">
            <w:pPr>
              <w:rPr>
                <w:ins w:id="154" w:author="zhou yuetong" w:date="2019-05-17T08:39:00Z"/>
                <w:rFonts w:eastAsia="楷体_GB2312"/>
              </w:rPr>
            </w:pPr>
            <w:ins w:id="155" w:author="zhou yuetong" w:date="2019-05-17T08:39:00Z">
              <w:r>
                <w:rPr>
                  <w:rFonts w:eastAsia="楷体_GB2312" w:hint="eastAsia"/>
                </w:rPr>
                <w:t>不判断</w:t>
              </w:r>
            </w:ins>
          </w:p>
        </w:tc>
      </w:tr>
      <w:tr w:rsidR="00E00A88" w14:paraId="5576BF60" w14:textId="77777777" w:rsidTr="00BD64D9">
        <w:trPr>
          <w:jc w:val="center"/>
          <w:trPrChange w:id="156" w:author="Microsoft" w:date="2020-02-05T15:29:00Z">
            <w:trPr>
              <w:jc w:val="center"/>
            </w:trPr>
          </w:trPrChange>
        </w:trPr>
        <w:tc>
          <w:tcPr>
            <w:tcW w:w="3546" w:type="dxa"/>
            <w:tcPrChange w:id="157" w:author="Microsoft" w:date="2020-02-05T15:29:00Z">
              <w:tcPr>
                <w:tcW w:w="3546" w:type="dxa"/>
              </w:tcPr>
            </w:tcPrChange>
          </w:tcPr>
          <w:p w14:paraId="52A8DB5A" w14:textId="77777777" w:rsidR="00E00A88" w:rsidRDefault="00E00A88">
            <w:pPr>
              <w:rPr>
                <w:rFonts w:eastAsia="楷体_GB2312"/>
              </w:rPr>
            </w:pPr>
            <w:r>
              <w:rPr>
                <w:rFonts w:eastAsia="楷体_GB2312"/>
              </w:rPr>
              <w:t>估值日期</w:t>
            </w:r>
          </w:p>
        </w:tc>
        <w:tc>
          <w:tcPr>
            <w:tcW w:w="3051" w:type="dxa"/>
            <w:gridSpan w:val="2"/>
            <w:tcPrChange w:id="158" w:author="Microsoft" w:date="2020-02-05T15:29:00Z">
              <w:tcPr>
                <w:tcW w:w="2680" w:type="dxa"/>
                <w:gridSpan w:val="2"/>
              </w:tcPr>
            </w:tcPrChange>
          </w:tcPr>
          <w:p w14:paraId="32F3FE7D" w14:textId="77777777" w:rsidR="00E00A88" w:rsidRDefault="00E00A88">
            <w:pPr>
              <w:rPr>
                <w:rFonts w:eastAsia="楷体_GB2312"/>
              </w:rPr>
            </w:pPr>
            <w:r>
              <w:rPr>
                <w:rFonts w:eastAsia="楷体_GB2312"/>
              </w:rPr>
              <w:t>非空</w:t>
            </w:r>
          </w:p>
        </w:tc>
      </w:tr>
    </w:tbl>
    <w:p w14:paraId="4798A808" w14:textId="77777777" w:rsidR="00E00A88" w:rsidRDefault="00E00A88">
      <w:pPr>
        <w:ind w:left="420" w:firstLine="420"/>
        <w:rPr>
          <w:rFonts w:eastAsia="楷体_GB2312"/>
          <w:szCs w:val="21"/>
        </w:rPr>
      </w:pPr>
      <w:r>
        <w:rPr>
          <w:rFonts w:eastAsia="楷体_GB2312"/>
          <w:szCs w:val="21"/>
        </w:rPr>
        <w:t>注：针对某些开放式非货币分类基金只存在一类基金的情况，在对下属各类基金的相关元素的非空判断时只要求某一类产品的数据非空即可（适用于以下所有的开放式非</w:t>
      </w:r>
      <w:r>
        <w:rPr>
          <w:rFonts w:eastAsia="楷体_GB2312"/>
          <w:szCs w:val="21"/>
        </w:rPr>
        <w:lastRenderedPageBreak/>
        <w:t>货币分类基金的业务规则）</w:t>
      </w:r>
      <w:ins w:id="159" w:author="Microsoft" w:date="2020-02-05T15:30:00Z">
        <w:r w:rsidR="00BD64D9">
          <w:rPr>
            <w:rFonts w:eastAsia="楷体_GB2312" w:hint="eastAsia"/>
            <w:szCs w:val="21"/>
          </w:rPr>
          <w:t>，浮动净值型货币基金参照处理</w:t>
        </w:r>
      </w:ins>
      <w:r>
        <w:rPr>
          <w:rFonts w:eastAsia="楷体_GB2312"/>
          <w:szCs w:val="21"/>
        </w:rPr>
        <w:t>。</w:t>
      </w:r>
    </w:p>
    <w:p w14:paraId="467312CC" w14:textId="77777777" w:rsidR="00E00A88" w:rsidRDefault="00E00A88">
      <w:pPr>
        <w:widowControl/>
        <w:snapToGrid w:val="0"/>
        <w:spacing w:line="360" w:lineRule="auto"/>
        <w:ind w:firstLine="420"/>
        <w:rPr>
          <w:b/>
          <w:sz w:val="24"/>
        </w:rPr>
      </w:pPr>
      <w:r>
        <w:rPr>
          <w:b/>
          <w:sz w:val="24"/>
        </w:rPr>
        <w:t>业务规则</w:t>
      </w:r>
      <w:ins w:id="160" w:author="zhou yuetong" w:date="2019-05-17T08:40:00Z">
        <w:r w:rsidR="006831FE">
          <w:rPr>
            <w:b/>
            <w:sz w:val="24"/>
          </w:rPr>
          <w:t>六</w:t>
        </w:r>
      </w:ins>
      <w:del w:id="161" w:author="zhou yuetong" w:date="2019-05-17T08:40:00Z">
        <w:r w:rsidDel="006831FE">
          <w:rPr>
            <w:b/>
            <w:sz w:val="24"/>
          </w:rPr>
          <w:delText>五</w:delText>
        </w:r>
      </w:del>
      <w:r>
        <w:rPr>
          <w:b/>
          <w:sz w:val="24"/>
        </w:rPr>
        <w:t>：</w:t>
      </w:r>
    </w:p>
    <w:p w14:paraId="47A4F86C"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162" w:author="Microsoft" w:date="2020-02-07T14:18:00Z">
        <w:r w:rsidDel="00027ED3">
          <w:rPr>
            <w:rFonts w:eastAsia="楷体_GB2312"/>
            <w:szCs w:val="21"/>
          </w:rPr>
          <w:delText>基金类型</w:delText>
        </w:r>
      </w:del>
      <w:ins w:id="163" w:author="Microsoft" w:date="2020-02-07T14:18:00Z">
        <w:r w:rsidR="00027ED3">
          <w:rPr>
            <w:rFonts w:eastAsia="楷体_GB2312"/>
            <w:szCs w:val="21"/>
          </w:rPr>
          <w:t>基金类别</w:t>
        </w:r>
      </w:ins>
      <w:r>
        <w:rPr>
          <w:rFonts w:eastAsia="楷体_GB2312"/>
          <w:szCs w:val="21"/>
        </w:rPr>
        <w:t>=</w:t>
      </w:r>
      <w:r>
        <w:rPr>
          <w:rFonts w:eastAsia="楷体_GB2312"/>
          <w:szCs w:val="21"/>
        </w:rPr>
        <w:t>封闭式，是否分级</w:t>
      </w:r>
      <w:r>
        <w:rPr>
          <w:rFonts w:eastAsia="楷体_GB2312"/>
          <w:szCs w:val="21"/>
        </w:rPr>
        <w:t>/</w:t>
      </w:r>
      <w:r>
        <w:rPr>
          <w:rFonts w:eastAsia="楷体_GB2312"/>
          <w:szCs w:val="21"/>
        </w:rPr>
        <w:t>类</w:t>
      </w:r>
      <w:r>
        <w:rPr>
          <w:rFonts w:eastAsia="楷体_GB2312"/>
          <w:szCs w:val="21"/>
        </w:rPr>
        <w:t>=</w:t>
      </w:r>
      <w:r>
        <w:rPr>
          <w:rFonts w:eastAsia="楷体_GB2312"/>
          <w:szCs w:val="21"/>
        </w:rPr>
        <w:t>否，时间属性</w:t>
      </w:r>
      <w:r>
        <w:rPr>
          <w:rFonts w:eastAsia="楷体_GB2312"/>
          <w:szCs w:val="21"/>
        </w:rPr>
        <w:t>=</w:t>
      </w:r>
      <w:r>
        <w:rPr>
          <w:rFonts w:eastAsia="楷体_GB2312"/>
          <w:szCs w:val="21"/>
        </w:rPr>
        <w:t>上市前</w:t>
      </w:r>
      <w:r>
        <w:rPr>
          <w:rFonts w:eastAsia="楷体_GB2312"/>
          <w:szCs w:val="21"/>
        </w:rPr>
        <w:t>or</w:t>
      </w:r>
      <w:r>
        <w:rPr>
          <w:rFonts w:eastAsia="楷体_GB2312"/>
          <w:szCs w:val="21"/>
        </w:rPr>
        <w:t>封闭期</w:t>
      </w:r>
      <w:ins w:id="164" w:author="Microsoft" w:date="2020-02-05T16:22:00Z">
        <w:r w:rsidR="00525A55">
          <w:rPr>
            <w:rFonts w:eastAsia="楷体_GB2312"/>
            <w:szCs w:val="21"/>
          </w:rPr>
          <w:t>，频度属性</w:t>
        </w:r>
        <w:r w:rsidR="00525A55">
          <w:rPr>
            <w:rFonts w:eastAsia="楷体_GB2312"/>
            <w:szCs w:val="21"/>
          </w:rPr>
          <w:t>=</w:t>
        </w:r>
        <w:r w:rsidR="00525A55">
          <w:rPr>
            <w:rFonts w:eastAsia="楷体_GB2312"/>
            <w:szCs w:val="21"/>
          </w:rPr>
          <w:t>每</w:t>
        </w:r>
        <w:r w:rsidR="00525A55">
          <w:rPr>
            <w:rFonts w:eastAsia="楷体_GB2312" w:hint="eastAsia"/>
            <w:szCs w:val="21"/>
          </w:rPr>
          <w:t>周</w:t>
        </w:r>
      </w:ins>
    </w:p>
    <w:p w14:paraId="1EDB18AF"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1656"/>
      </w:tblGrid>
      <w:tr w:rsidR="00E00A88" w14:paraId="5791A243" w14:textId="77777777">
        <w:trPr>
          <w:jc w:val="center"/>
        </w:trPr>
        <w:tc>
          <w:tcPr>
            <w:tcW w:w="3546" w:type="dxa"/>
            <w:shd w:val="clear" w:color="auto" w:fill="99CCFF"/>
          </w:tcPr>
          <w:p w14:paraId="564EB60F" w14:textId="77777777" w:rsidR="00E00A88" w:rsidRDefault="00E00A88">
            <w:pPr>
              <w:jc w:val="center"/>
              <w:rPr>
                <w:rFonts w:eastAsia="楷体_GB2312"/>
                <w:b/>
                <w:szCs w:val="21"/>
              </w:rPr>
            </w:pPr>
            <w:r>
              <w:rPr>
                <w:rFonts w:eastAsia="楷体_GB2312"/>
                <w:b/>
                <w:szCs w:val="21"/>
              </w:rPr>
              <w:t>元素</w:t>
            </w:r>
          </w:p>
        </w:tc>
        <w:tc>
          <w:tcPr>
            <w:tcW w:w="1656" w:type="dxa"/>
            <w:shd w:val="clear" w:color="auto" w:fill="99CCFF"/>
          </w:tcPr>
          <w:p w14:paraId="24AB380A" w14:textId="77777777" w:rsidR="00E00A88" w:rsidRDefault="00E00A88">
            <w:pPr>
              <w:jc w:val="center"/>
              <w:rPr>
                <w:rFonts w:eastAsia="楷体_GB2312"/>
                <w:b/>
                <w:szCs w:val="21"/>
              </w:rPr>
            </w:pPr>
            <w:r>
              <w:rPr>
                <w:rFonts w:eastAsia="楷体_GB2312"/>
                <w:b/>
                <w:szCs w:val="21"/>
              </w:rPr>
              <w:t>验证条件</w:t>
            </w:r>
          </w:p>
        </w:tc>
      </w:tr>
      <w:tr w:rsidR="00E00A88" w14:paraId="33E3A1CE" w14:textId="77777777">
        <w:trPr>
          <w:jc w:val="center"/>
        </w:trPr>
        <w:tc>
          <w:tcPr>
            <w:tcW w:w="3546" w:type="dxa"/>
          </w:tcPr>
          <w:p w14:paraId="090ABAE3" w14:textId="77777777" w:rsidR="00E00A88" w:rsidRDefault="00E00A88">
            <w:pPr>
              <w:rPr>
                <w:rFonts w:eastAsia="楷体_GB2312"/>
              </w:rPr>
            </w:pPr>
            <w:r>
              <w:rPr>
                <w:rFonts w:eastAsia="楷体_GB2312"/>
              </w:rPr>
              <w:t>基金资产净值</w:t>
            </w:r>
          </w:p>
        </w:tc>
        <w:tc>
          <w:tcPr>
            <w:tcW w:w="1656" w:type="dxa"/>
          </w:tcPr>
          <w:p w14:paraId="7BB04212" w14:textId="77777777" w:rsidR="00E00A88" w:rsidRDefault="000F6CF6">
            <w:pPr>
              <w:rPr>
                <w:rFonts w:eastAsia="楷体_GB2312"/>
              </w:rPr>
            </w:pPr>
            <w:ins w:id="165" w:author="Microsoft" w:date="2020-02-06T09:37:00Z">
              <w:r>
                <w:rPr>
                  <w:rFonts w:eastAsia="楷体_GB2312" w:hint="eastAsia"/>
                </w:rPr>
                <w:t>非空</w:t>
              </w:r>
            </w:ins>
            <w:del w:id="166" w:author="Microsoft" w:date="2020-02-06T09:37:00Z">
              <w:r w:rsidR="00E00A88" w:rsidDel="000F6CF6">
                <w:rPr>
                  <w:rFonts w:eastAsia="楷体_GB2312"/>
                </w:rPr>
                <w:delText>不判断</w:delText>
              </w:r>
            </w:del>
          </w:p>
        </w:tc>
      </w:tr>
      <w:tr w:rsidR="00E00A88" w14:paraId="0DEEB79A" w14:textId="77777777">
        <w:trPr>
          <w:jc w:val="center"/>
        </w:trPr>
        <w:tc>
          <w:tcPr>
            <w:tcW w:w="3546" w:type="dxa"/>
          </w:tcPr>
          <w:p w14:paraId="3EC319A7" w14:textId="77777777" w:rsidR="00E00A88" w:rsidRDefault="00E00A88">
            <w:pPr>
              <w:rPr>
                <w:rFonts w:eastAsia="楷体_GB2312"/>
              </w:rPr>
            </w:pPr>
            <w:r>
              <w:rPr>
                <w:rFonts w:eastAsia="楷体_GB2312"/>
              </w:rPr>
              <w:t>基金份额净值</w:t>
            </w:r>
          </w:p>
        </w:tc>
        <w:tc>
          <w:tcPr>
            <w:tcW w:w="1656" w:type="dxa"/>
          </w:tcPr>
          <w:p w14:paraId="5DBBEFE3" w14:textId="77777777" w:rsidR="00E00A88" w:rsidRDefault="00E00A88">
            <w:pPr>
              <w:rPr>
                <w:rFonts w:eastAsia="楷体_GB2312"/>
              </w:rPr>
            </w:pPr>
            <w:r>
              <w:rPr>
                <w:rFonts w:eastAsia="楷体_GB2312"/>
              </w:rPr>
              <w:t>非空</w:t>
            </w:r>
          </w:p>
        </w:tc>
      </w:tr>
      <w:tr w:rsidR="00E00A88" w14:paraId="76AFF327" w14:textId="77777777">
        <w:trPr>
          <w:jc w:val="center"/>
        </w:trPr>
        <w:tc>
          <w:tcPr>
            <w:tcW w:w="3546" w:type="dxa"/>
          </w:tcPr>
          <w:p w14:paraId="1A064426" w14:textId="77777777" w:rsidR="00E00A88" w:rsidRDefault="00E00A88">
            <w:pPr>
              <w:rPr>
                <w:rFonts w:eastAsia="楷体_GB2312"/>
              </w:rPr>
            </w:pPr>
            <w:r>
              <w:rPr>
                <w:rFonts w:eastAsia="楷体_GB2312"/>
              </w:rPr>
              <w:t>基金份额累计净值</w:t>
            </w:r>
          </w:p>
        </w:tc>
        <w:tc>
          <w:tcPr>
            <w:tcW w:w="1656" w:type="dxa"/>
          </w:tcPr>
          <w:p w14:paraId="7D7117EE" w14:textId="77777777" w:rsidR="00E00A88" w:rsidRDefault="00E00A88">
            <w:pPr>
              <w:rPr>
                <w:rFonts w:eastAsia="楷体_GB2312"/>
              </w:rPr>
            </w:pPr>
            <w:r>
              <w:rPr>
                <w:rFonts w:eastAsia="楷体_GB2312"/>
              </w:rPr>
              <w:t>不判断</w:t>
            </w:r>
          </w:p>
        </w:tc>
      </w:tr>
      <w:tr w:rsidR="00E00A88" w14:paraId="2089A5B6" w14:textId="77777777">
        <w:trPr>
          <w:jc w:val="center"/>
        </w:trPr>
        <w:tc>
          <w:tcPr>
            <w:tcW w:w="3546" w:type="dxa"/>
          </w:tcPr>
          <w:p w14:paraId="57101C5F" w14:textId="77777777" w:rsidR="00E00A88" w:rsidRDefault="00E00A88">
            <w:pPr>
              <w:rPr>
                <w:rFonts w:eastAsia="楷体_GB2312"/>
              </w:rPr>
            </w:pPr>
            <w:r>
              <w:rPr>
                <w:rFonts w:eastAsia="楷体_GB2312"/>
              </w:rPr>
              <w:t>每万份基金已实现收益</w:t>
            </w:r>
          </w:p>
        </w:tc>
        <w:tc>
          <w:tcPr>
            <w:tcW w:w="1656" w:type="dxa"/>
          </w:tcPr>
          <w:p w14:paraId="201D566F" w14:textId="77777777" w:rsidR="00E00A88" w:rsidRDefault="00E00A88">
            <w:pPr>
              <w:rPr>
                <w:rFonts w:eastAsia="楷体_GB2312"/>
              </w:rPr>
            </w:pPr>
            <w:r>
              <w:rPr>
                <w:rFonts w:eastAsia="楷体_GB2312"/>
              </w:rPr>
              <w:t>该元素不存在</w:t>
            </w:r>
          </w:p>
        </w:tc>
      </w:tr>
      <w:tr w:rsidR="00E00A88" w14:paraId="768B2710" w14:textId="77777777">
        <w:trPr>
          <w:jc w:val="center"/>
        </w:trPr>
        <w:tc>
          <w:tcPr>
            <w:tcW w:w="3546" w:type="dxa"/>
          </w:tcPr>
          <w:p w14:paraId="5BA6F23C" w14:textId="77777777" w:rsidR="00E00A88" w:rsidRDefault="00E00A88">
            <w:pPr>
              <w:rPr>
                <w:rFonts w:eastAsia="楷体_GB2312"/>
              </w:rPr>
            </w:pPr>
            <w:r>
              <w:rPr>
                <w:rFonts w:eastAsia="楷体_GB2312"/>
              </w:rPr>
              <w:t>7</w:t>
            </w:r>
            <w:r>
              <w:rPr>
                <w:rFonts w:eastAsia="楷体_GB2312"/>
              </w:rPr>
              <w:t>日年化收益率</w:t>
            </w:r>
          </w:p>
        </w:tc>
        <w:tc>
          <w:tcPr>
            <w:tcW w:w="1656" w:type="dxa"/>
          </w:tcPr>
          <w:p w14:paraId="2EA7CDB3" w14:textId="77777777" w:rsidR="00E00A88" w:rsidRDefault="00E00A88">
            <w:pPr>
              <w:rPr>
                <w:rFonts w:eastAsia="楷体_GB2312"/>
              </w:rPr>
            </w:pPr>
            <w:r>
              <w:rPr>
                <w:rFonts w:eastAsia="楷体_GB2312"/>
              </w:rPr>
              <w:t>该元素不存在</w:t>
            </w:r>
          </w:p>
        </w:tc>
      </w:tr>
      <w:tr w:rsidR="00E00A88" w14:paraId="2F3F2BEC" w14:textId="77777777">
        <w:trPr>
          <w:jc w:val="center"/>
        </w:trPr>
        <w:tc>
          <w:tcPr>
            <w:tcW w:w="3546" w:type="dxa"/>
          </w:tcPr>
          <w:p w14:paraId="53668540" w14:textId="77777777" w:rsidR="00E00A88" w:rsidRDefault="00E00A88">
            <w:pPr>
              <w:rPr>
                <w:rFonts w:eastAsia="楷体_GB2312"/>
              </w:rPr>
            </w:pPr>
            <w:r>
              <w:rPr>
                <w:rFonts w:eastAsia="楷体_GB2312"/>
              </w:rPr>
              <w:t>下属各类基金的份额参考净值</w:t>
            </w:r>
          </w:p>
        </w:tc>
        <w:tc>
          <w:tcPr>
            <w:tcW w:w="1656" w:type="dxa"/>
          </w:tcPr>
          <w:p w14:paraId="1F12CC95" w14:textId="77777777" w:rsidR="00E00A88" w:rsidRDefault="00E00A88">
            <w:pPr>
              <w:rPr>
                <w:rFonts w:eastAsia="楷体_GB2312"/>
              </w:rPr>
            </w:pPr>
            <w:r>
              <w:rPr>
                <w:rFonts w:eastAsia="楷体_GB2312"/>
              </w:rPr>
              <w:t>该元素不存在</w:t>
            </w:r>
          </w:p>
        </w:tc>
      </w:tr>
      <w:tr w:rsidR="00E00A88" w14:paraId="2111CC23" w14:textId="77777777">
        <w:trPr>
          <w:jc w:val="center"/>
        </w:trPr>
        <w:tc>
          <w:tcPr>
            <w:tcW w:w="3546" w:type="dxa"/>
          </w:tcPr>
          <w:p w14:paraId="2584D4A1" w14:textId="77777777" w:rsidR="00E00A88" w:rsidRDefault="00E00A88">
            <w:pPr>
              <w:rPr>
                <w:rFonts w:eastAsia="楷体_GB2312"/>
              </w:rPr>
            </w:pPr>
            <w:r>
              <w:rPr>
                <w:rFonts w:eastAsia="楷体_GB2312"/>
              </w:rPr>
              <w:t>下属各类基金的份额累计参考净值</w:t>
            </w:r>
          </w:p>
        </w:tc>
        <w:tc>
          <w:tcPr>
            <w:tcW w:w="1656" w:type="dxa"/>
          </w:tcPr>
          <w:p w14:paraId="73DDDA6F" w14:textId="77777777" w:rsidR="00E00A88" w:rsidRDefault="00E00A88">
            <w:pPr>
              <w:rPr>
                <w:rFonts w:eastAsia="楷体_GB2312"/>
              </w:rPr>
            </w:pPr>
            <w:r>
              <w:rPr>
                <w:rFonts w:eastAsia="楷体_GB2312"/>
              </w:rPr>
              <w:t>该元素不存在</w:t>
            </w:r>
          </w:p>
        </w:tc>
      </w:tr>
      <w:tr w:rsidR="00E00A88" w14:paraId="65B82D6A" w14:textId="77777777">
        <w:trPr>
          <w:jc w:val="center"/>
        </w:trPr>
        <w:tc>
          <w:tcPr>
            <w:tcW w:w="3546" w:type="dxa"/>
          </w:tcPr>
          <w:p w14:paraId="42D11F46"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1656" w:type="dxa"/>
          </w:tcPr>
          <w:p w14:paraId="6BA9A1FC" w14:textId="77777777" w:rsidR="00E00A88" w:rsidRDefault="00E00A88">
            <w:pPr>
              <w:rPr>
                <w:rFonts w:eastAsia="楷体_GB2312"/>
              </w:rPr>
            </w:pPr>
            <w:r>
              <w:rPr>
                <w:rFonts w:eastAsia="楷体_GB2312"/>
              </w:rPr>
              <w:t>该元素不存在</w:t>
            </w:r>
          </w:p>
        </w:tc>
      </w:tr>
      <w:tr w:rsidR="00E00A88" w14:paraId="3EFA14ED" w14:textId="77777777">
        <w:trPr>
          <w:jc w:val="center"/>
        </w:trPr>
        <w:tc>
          <w:tcPr>
            <w:tcW w:w="3546" w:type="dxa"/>
          </w:tcPr>
          <w:p w14:paraId="65B338DC"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1656" w:type="dxa"/>
          </w:tcPr>
          <w:p w14:paraId="27994BB5" w14:textId="77777777" w:rsidR="00E00A88" w:rsidRDefault="00E00A88">
            <w:pPr>
              <w:rPr>
                <w:rFonts w:eastAsia="楷体_GB2312"/>
              </w:rPr>
            </w:pPr>
            <w:r>
              <w:rPr>
                <w:rFonts w:eastAsia="楷体_GB2312"/>
              </w:rPr>
              <w:t>该元素不存在</w:t>
            </w:r>
          </w:p>
        </w:tc>
      </w:tr>
      <w:tr w:rsidR="00E00A88" w14:paraId="30A9F60E" w14:textId="77777777">
        <w:trPr>
          <w:jc w:val="center"/>
        </w:trPr>
        <w:tc>
          <w:tcPr>
            <w:tcW w:w="3546" w:type="dxa"/>
            <w:tcBorders>
              <w:top w:val="single" w:sz="4" w:space="0" w:color="auto"/>
              <w:left w:val="single" w:sz="4" w:space="0" w:color="auto"/>
              <w:bottom w:val="single" w:sz="4" w:space="0" w:color="auto"/>
              <w:right w:val="single" w:sz="4" w:space="0" w:color="auto"/>
            </w:tcBorders>
          </w:tcPr>
          <w:p w14:paraId="1B01AE74" w14:textId="77777777" w:rsidR="00E00A88" w:rsidRDefault="00E00A88">
            <w:pPr>
              <w:rPr>
                <w:rFonts w:eastAsia="楷体_GB2312"/>
              </w:rPr>
            </w:pPr>
            <w:r>
              <w:rPr>
                <w:rFonts w:eastAsia="楷体_GB2312"/>
              </w:rPr>
              <w:t>估值日期</w:t>
            </w:r>
          </w:p>
        </w:tc>
        <w:tc>
          <w:tcPr>
            <w:tcW w:w="1656" w:type="dxa"/>
            <w:tcBorders>
              <w:top w:val="single" w:sz="4" w:space="0" w:color="auto"/>
              <w:left w:val="single" w:sz="4" w:space="0" w:color="auto"/>
              <w:bottom w:val="single" w:sz="4" w:space="0" w:color="auto"/>
              <w:right w:val="single" w:sz="4" w:space="0" w:color="auto"/>
            </w:tcBorders>
          </w:tcPr>
          <w:p w14:paraId="2A8E5043" w14:textId="77777777" w:rsidR="00E00A88" w:rsidRDefault="00E00A88">
            <w:pPr>
              <w:rPr>
                <w:rFonts w:eastAsia="楷体_GB2312"/>
              </w:rPr>
            </w:pPr>
            <w:r>
              <w:rPr>
                <w:rFonts w:eastAsia="楷体_GB2312"/>
              </w:rPr>
              <w:t>非空</w:t>
            </w:r>
          </w:p>
        </w:tc>
      </w:tr>
    </w:tbl>
    <w:p w14:paraId="03513727" w14:textId="77777777" w:rsidR="00E00A88" w:rsidDel="000F6CF6" w:rsidRDefault="00E00A88">
      <w:pPr>
        <w:ind w:left="420" w:firstLine="420"/>
        <w:rPr>
          <w:del w:id="167" w:author="Microsoft" w:date="2020-02-06T09:37:00Z"/>
          <w:rFonts w:eastAsia="楷体_GB2312"/>
          <w:szCs w:val="21"/>
        </w:rPr>
      </w:pPr>
      <w:del w:id="168" w:author="Microsoft" w:date="2020-02-06T09:37:00Z">
        <w:r w:rsidDel="000F6CF6">
          <w:rPr>
            <w:rFonts w:eastAsia="楷体_GB2312"/>
            <w:szCs w:val="21"/>
          </w:rPr>
          <w:delText>注：有的封闭式基金在满足法规规定的披露要求之外，还要求提高披露频度，但并不完全遵照每周净值披露的业务模板，比如：每日披露份额净值，每周五披露份额净值和资产净值。目前的业务规则也允许这种情况。</w:delText>
        </w:r>
      </w:del>
    </w:p>
    <w:p w14:paraId="5DBD9242" w14:textId="77777777" w:rsidR="00E00A88" w:rsidRDefault="00E00A88">
      <w:pPr>
        <w:ind w:left="420" w:firstLine="420"/>
        <w:rPr>
          <w:rFonts w:eastAsia="楷体_GB2312"/>
          <w:szCs w:val="21"/>
        </w:rPr>
      </w:pPr>
    </w:p>
    <w:p w14:paraId="4CA0C592" w14:textId="77777777" w:rsidR="00E00A88" w:rsidRDefault="00E00A88">
      <w:pPr>
        <w:widowControl/>
        <w:snapToGrid w:val="0"/>
        <w:spacing w:line="360" w:lineRule="auto"/>
        <w:ind w:firstLine="420"/>
        <w:rPr>
          <w:b/>
          <w:sz w:val="24"/>
        </w:rPr>
      </w:pPr>
      <w:r>
        <w:rPr>
          <w:b/>
          <w:sz w:val="24"/>
        </w:rPr>
        <w:t>业务规则</w:t>
      </w:r>
      <w:ins w:id="169" w:author="zhou yuetong" w:date="2019-05-17T08:41:00Z">
        <w:r w:rsidR="006831FE">
          <w:rPr>
            <w:b/>
            <w:sz w:val="24"/>
          </w:rPr>
          <w:t>七</w:t>
        </w:r>
      </w:ins>
      <w:del w:id="170" w:author="zhou yuetong" w:date="2019-05-17T08:40:00Z">
        <w:r w:rsidDel="006831FE">
          <w:rPr>
            <w:b/>
            <w:sz w:val="24"/>
          </w:rPr>
          <w:delText>六</w:delText>
        </w:r>
      </w:del>
      <w:r>
        <w:rPr>
          <w:b/>
          <w:sz w:val="24"/>
        </w:rPr>
        <w:t>：</w:t>
      </w:r>
    </w:p>
    <w:p w14:paraId="4EC8497B"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171" w:author="Microsoft" w:date="2020-02-07T14:18:00Z">
        <w:r w:rsidDel="00027ED3">
          <w:rPr>
            <w:rFonts w:eastAsia="楷体_GB2312"/>
            <w:szCs w:val="21"/>
          </w:rPr>
          <w:delText>基金类型</w:delText>
        </w:r>
      </w:del>
      <w:ins w:id="172" w:author="Microsoft" w:date="2020-02-07T14:18:00Z">
        <w:r w:rsidR="00027ED3">
          <w:rPr>
            <w:rFonts w:eastAsia="楷体_GB2312"/>
            <w:szCs w:val="21"/>
          </w:rPr>
          <w:t>基金类别</w:t>
        </w:r>
      </w:ins>
      <w:r>
        <w:rPr>
          <w:rFonts w:eastAsia="楷体_GB2312"/>
          <w:szCs w:val="21"/>
        </w:rPr>
        <w:t>=</w:t>
      </w:r>
      <w:r>
        <w:rPr>
          <w:rFonts w:eastAsia="楷体_GB2312"/>
          <w:szCs w:val="21"/>
        </w:rPr>
        <w:t>开放式非货币</w:t>
      </w:r>
      <w:ins w:id="173" w:author="Microsoft" w:date="2020-02-05T15:31:00Z">
        <w:r w:rsidR="00BD64D9">
          <w:rPr>
            <w:rFonts w:eastAsia="楷体_GB2312" w:hint="eastAsia"/>
            <w:szCs w:val="21"/>
          </w:rPr>
          <w:t>/</w:t>
        </w:r>
        <w:r w:rsidR="00BD64D9">
          <w:rPr>
            <w:rFonts w:eastAsia="楷体_GB2312" w:hint="eastAsia"/>
            <w:szCs w:val="21"/>
          </w:rPr>
          <w:t>浮动净值型货币</w:t>
        </w:r>
      </w:ins>
      <w:r>
        <w:rPr>
          <w:rFonts w:eastAsia="楷体_GB2312"/>
          <w:szCs w:val="21"/>
        </w:rPr>
        <w:t>，是否分级</w:t>
      </w:r>
      <w:r>
        <w:rPr>
          <w:rFonts w:eastAsia="楷体_GB2312"/>
          <w:szCs w:val="21"/>
        </w:rPr>
        <w:t>/</w:t>
      </w:r>
      <w:r>
        <w:rPr>
          <w:rFonts w:eastAsia="楷体_GB2312"/>
          <w:szCs w:val="21"/>
        </w:rPr>
        <w:t>类</w:t>
      </w:r>
      <w:r>
        <w:rPr>
          <w:rFonts w:eastAsia="楷体_GB2312"/>
          <w:szCs w:val="21"/>
        </w:rPr>
        <w:t>=</w:t>
      </w:r>
      <w:r>
        <w:rPr>
          <w:rFonts w:eastAsia="楷体_GB2312"/>
          <w:szCs w:val="21"/>
        </w:rPr>
        <w:t>否，时间属性</w:t>
      </w:r>
      <w:r>
        <w:rPr>
          <w:rFonts w:eastAsia="楷体_GB2312"/>
          <w:szCs w:val="21"/>
        </w:rPr>
        <w:t>=</w:t>
      </w:r>
      <w:r>
        <w:rPr>
          <w:rFonts w:eastAsia="楷体_GB2312"/>
          <w:szCs w:val="21"/>
        </w:rPr>
        <w:t>交易日，频度属性</w:t>
      </w:r>
      <w:r>
        <w:rPr>
          <w:rFonts w:eastAsia="楷体_GB2312"/>
          <w:szCs w:val="21"/>
        </w:rPr>
        <w:t>=</w:t>
      </w:r>
      <w:r>
        <w:rPr>
          <w:rFonts w:eastAsia="楷体_GB2312"/>
          <w:szCs w:val="21"/>
        </w:rPr>
        <w:t>每日</w:t>
      </w:r>
    </w:p>
    <w:p w14:paraId="74B7CC8C" w14:textId="77777777" w:rsidR="00E00A88" w:rsidRDefault="00E00A88">
      <w:pPr>
        <w:ind w:left="420" w:firstLine="420"/>
        <w:rPr>
          <w:rFonts w:eastAsia="楷体_GB2312"/>
          <w:szCs w:val="21"/>
        </w:rPr>
      </w:pPr>
      <w:r>
        <w:rPr>
          <w:rFonts w:eastAsia="楷体_GB2312"/>
          <w:szCs w:val="21"/>
        </w:rPr>
        <w:t>自动验证：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1656"/>
      </w:tblGrid>
      <w:tr w:rsidR="00E00A88" w14:paraId="38E9BC74" w14:textId="77777777">
        <w:trPr>
          <w:jc w:val="center"/>
        </w:trPr>
        <w:tc>
          <w:tcPr>
            <w:tcW w:w="3546" w:type="dxa"/>
            <w:shd w:val="clear" w:color="auto" w:fill="99CCFF"/>
          </w:tcPr>
          <w:p w14:paraId="4A2F0108" w14:textId="77777777" w:rsidR="00E00A88" w:rsidRDefault="00E00A88">
            <w:pPr>
              <w:jc w:val="center"/>
              <w:rPr>
                <w:rFonts w:eastAsia="楷体_GB2312"/>
                <w:b/>
                <w:szCs w:val="21"/>
              </w:rPr>
            </w:pPr>
            <w:r>
              <w:rPr>
                <w:rFonts w:eastAsia="楷体_GB2312"/>
                <w:b/>
                <w:szCs w:val="21"/>
              </w:rPr>
              <w:t>元素</w:t>
            </w:r>
          </w:p>
        </w:tc>
        <w:tc>
          <w:tcPr>
            <w:tcW w:w="1656" w:type="dxa"/>
            <w:shd w:val="clear" w:color="auto" w:fill="99CCFF"/>
          </w:tcPr>
          <w:p w14:paraId="08477896" w14:textId="77777777" w:rsidR="00E00A88" w:rsidRDefault="00E00A88">
            <w:pPr>
              <w:jc w:val="center"/>
              <w:rPr>
                <w:rFonts w:eastAsia="楷体_GB2312"/>
                <w:b/>
                <w:szCs w:val="21"/>
              </w:rPr>
            </w:pPr>
            <w:r>
              <w:rPr>
                <w:rFonts w:eastAsia="楷体_GB2312"/>
                <w:b/>
                <w:szCs w:val="21"/>
              </w:rPr>
              <w:t>验证条件</w:t>
            </w:r>
          </w:p>
        </w:tc>
      </w:tr>
      <w:tr w:rsidR="00E00A88" w14:paraId="3DF40FD8" w14:textId="77777777">
        <w:trPr>
          <w:jc w:val="center"/>
        </w:trPr>
        <w:tc>
          <w:tcPr>
            <w:tcW w:w="3546" w:type="dxa"/>
          </w:tcPr>
          <w:p w14:paraId="79EF7D30" w14:textId="77777777" w:rsidR="00E00A88" w:rsidRDefault="00E00A88">
            <w:pPr>
              <w:rPr>
                <w:rFonts w:eastAsia="楷体_GB2312"/>
              </w:rPr>
            </w:pPr>
            <w:r>
              <w:rPr>
                <w:rFonts w:eastAsia="楷体_GB2312"/>
              </w:rPr>
              <w:t>基金资产净值</w:t>
            </w:r>
          </w:p>
        </w:tc>
        <w:tc>
          <w:tcPr>
            <w:tcW w:w="1656" w:type="dxa"/>
          </w:tcPr>
          <w:p w14:paraId="73A28C7A" w14:textId="77777777" w:rsidR="00E00A88" w:rsidRDefault="00E00A88">
            <w:pPr>
              <w:rPr>
                <w:rFonts w:eastAsia="楷体_GB2312"/>
              </w:rPr>
            </w:pPr>
            <w:r>
              <w:rPr>
                <w:rFonts w:eastAsia="楷体_GB2312"/>
              </w:rPr>
              <w:t>该元素不存在</w:t>
            </w:r>
          </w:p>
        </w:tc>
      </w:tr>
      <w:tr w:rsidR="00E00A88" w14:paraId="0AEC9426" w14:textId="77777777">
        <w:trPr>
          <w:jc w:val="center"/>
        </w:trPr>
        <w:tc>
          <w:tcPr>
            <w:tcW w:w="3546" w:type="dxa"/>
          </w:tcPr>
          <w:p w14:paraId="57109E1F" w14:textId="77777777" w:rsidR="00E00A88" w:rsidRDefault="00E00A88">
            <w:pPr>
              <w:rPr>
                <w:rFonts w:eastAsia="楷体_GB2312"/>
              </w:rPr>
            </w:pPr>
            <w:r>
              <w:rPr>
                <w:rFonts w:eastAsia="楷体_GB2312"/>
              </w:rPr>
              <w:t>基金份额净值</w:t>
            </w:r>
          </w:p>
        </w:tc>
        <w:tc>
          <w:tcPr>
            <w:tcW w:w="1656" w:type="dxa"/>
          </w:tcPr>
          <w:p w14:paraId="338EDE22" w14:textId="77777777" w:rsidR="00E00A88" w:rsidRDefault="00E00A88">
            <w:pPr>
              <w:rPr>
                <w:rFonts w:eastAsia="楷体_GB2312"/>
              </w:rPr>
            </w:pPr>
            <w:r>
              <w:rPr>
                <w:rFonts w:eastAsia="楷体_GB2312"/>
              </w:rPr>
              <w:t>非空</w:t>
            </w:r>
          </w:p>
        </w:tc>
      </w:tr>
      <w:tr w:rsidR="00E00A88" w14:paraId="6DFC919B" w14:textId="77777777">
        <w:trPr>
          <w:jc w:val="center"/>
        </w:trPr>
        <w:tc>
          <w:tcPr>
            <w:tcW w:w="3546" w:type="dxa"/>
          </w:tcPr>
          <w:p w14:paraId="30FC2875" w14:textId="77777777" w:rsidR="00E00A88" w:rsidRDefault="00E00A88">
            <w:pPr>
              <w:rPr>
                <w:rFonts w:eastAsia="楷体_GB2312"/>
              </w:rPr>
            </w:pPr>
            <w:r>
              <w:rPr>
                <w:rFonts w:eastAsia="楷体_GB2312"/>
              </w:rPr>
              <w:t>基金份额累计净值</w:t>
            </w:r>
          </w:p>
        </w:tc>
        <w:tc>
          <w:tcPr>
            <w:tcW w:w="1656" w:type="dxa"/>
          </w:tcPr>
          <w:p w14:paraId="54A8E240" w14:textId="77777777" w:rsidR="00E00A88" w:rsidRDefault="00E00A88">
            <w:pPr>
              <w:rPr>
                <w:rFonts w:eastAsia="楷体_GB2312"/>
              </w:rPr>
            </w:pPr>
            <w:r>
              <w:rPr>
                <w:rFonts w:eastAsia="楷体_GB2312"/>
              </w:rPr>
              <w:t>非空</w:t>
            </w:r>
          </w:p>
        </w:tc>
      </w:tr>
      <w:tr w:rsidR="00E00A88" w14:paraId="1FAD0C90" w14:textId="77777777">
        <w:trPr>
          <w:jc w:val="center"/>
        </w:trPr>
        <w:tc>
          <w:tcPr>
            <w:tcW w:w="3546" w:type="dxa"/>
          </w:tcPr>
          <w:p w14:paraId="0D6AD7C8" w14:textId="77777777" w:rsidR="00E00A88" w:rsidRDefault="00E00A88">
            <w:pPr>
              <w:rPr>
                <w:rFonts w:eastAsia="楷体_GB2312"/>
              </w:rPr>
            </w:pPr>
            <w:r>
              <w:rPr>
                <w:rFonts w:eastAsia="楷体_GB2312"/>
              </w:rPr>
              <w:t>每万份基金已实现收益</w:t>
            </w:r>
          </w:p>
        </w:tc>
        <w:tc>
          <w:tcPr>
            <w:tcW w:w="1656" w:type="dxa"/>
          </w:tcPr>
          <w:p w14:paraId="56E4B97E" w14:textId="77777777" w:rsidR="00E00A88" w:rsidRDefault="00E00A88">
            <w:pPr>
              <w:rPr>
                <w:rFonts w:eastAsia="楷体_GB2312"/>
              </w:rPr>
            </w:pPr>
            <w:r>
              <w:rPr>
                <w:rFonts w:eastAsia="楷体_GB2312"/>
              </w:rPr>
              <w:t>该元素不存在</w:t>
            </w:r>
          </w:p>
        </w:tc>
      </w:tr>
      <w:tr w:rsidR="00E00A88" w14:paraId="0C20724D" w14:textId="77777777">
        <w:trPr>
          <w:jc w:val="center"/>
        </w:trPr>
        <w:tc>
          <w:tcPr>
            <w:tcW w:w="3546" w:type="dxa"/>
          </w:tcPr>
          <w:p w14:paraId="4CC7B878" w14:textId="77777777" w:rsidR="00E00A88" w:rsidRDefault="00E00A88">
            <w:pPr>
              <w:rPr>
                <w:rFonts w:eastAsia="楷体_GB2312"/>
              </w:rPr>
            </w:pPr>
            <w:r>
              <w:rPr>
                <w:rFonts w:eastAsia="楷体_GB2312"/>
              </w:rPr>
              <w:t>7</w:t>
            </w:r>
            <w:r>
              <w:rPr>
                <w:rFonts w:eastAsia="楷体_GB2312"/>
              </w:rPr>
              <w:t>日年化收益率</w:t>
            </w:r>
          </w:p>
        </w:tc>
        <w:tc>
          <w:tcPr>
            <w:tcW w:w="1656" w:type="dxa"/>
          </w:tcPr>
          <w:p w14:paraId="24FCAA5D" w14:textId="77777777" w:rsidR="00E00A88" w:rsidRDefault="00E00A88">
            <w:pPr>
              <w:rPr>
                <w:rFonts w:eastAsia="楷体_GB2312"/>
              </w:rPr>
            </w:pPr>
            <w:r>
              <w:rPr>
                <w:rFonts w:eastAsia="楷体_GB2312"/>
              </w:rPr>
              <w:t>该元素不存在</w:t>
            </w:r>
          </w:p>
        </w:tc>
      </w:tr>
      <w:tr w:rsidR="00E00A88" w14:paraId="3A031131" w14:textId="77777777">
        <w:trPr>
          <w:jc w:val="center"/>
        </w:trPr>
        <w:tc>
          <w:tcPr>
            <w:tcW w:w="3546" w:type="dxa"/>
          </w:tcPr>
          <w:p w14:paraId="53CDB682" w14:textId="77777777" w:rsidR="00E00A88" w:rsidRDefault="00E00A88">
            <w:pPr>
              <w:rPr>
                <w:rFonts w:eastAsia="楷体_GB2312"/>
              </w:rPr>
            </w:pPr>
            <w:r>
              <w:rPr>
                <w:rFonts w:eastAsia="楷体_GB2312"/>
              </w:rPr>
              <w:t>下属各类基金的份额参考净值</w:t>
            </w:r>
          </w:p>
        </w:tc>
        <w:tc>
          <w:tcPr>
            <w:tcW w:w="1656" w:type="dxa"/>
          </w:tcPr>
          <w:p w14:paraId="15DF7E75" w14:textId="77777777" w:rsidR="00E00A88" w:rsidRDefault="00E00A88">
            <w:pPr>
              <w:rPr>
                <w:rFonts w:eastAsia="楷体_GB2312"/>
              </w:rPr>
            </w:pPr>
            <w:r>
              <w:rPr>
                <w:rFonts w:eastAsia="楷体_GB2312"/>
              </w:rPr>
              <w:t>该元素不存在</w:t>
            </w:r>
          </w:p>
        </w:tc>
      </w:tr>
      <w:tr w:rsidR="00E00A88" w14:paraId="552CF6AA" w14:textId="77777777">
        <w:trPr>
          <w:jc w:val="center"/>
        </w:trPr>
        <w:tc>
          <w:tcPr>
            <w:tcW w:w="3546" w:type="dxa"/>
          </w:tcPr>
          <w:p w14:paraId="22B7519B" w14:textId="77777777" w:rsidR="00E00A88" w:rsidRDefault="00E00A88">
            <w:pPr>
              <w:rPr>
                <w:rFonts w:eastAsia="楷体_GB2312"/>
              </w:rPr>
            </w:pPr>
            <w:r>
              <w:rPr>
                <w:rFonts w:eastAsia="楷体_GB2312"/>
              </w:rPr>
              <w:t>下属各类基金的份额累计参考净值</w:t>
            </w:r>
          </w:p>
        </w:tc>
        <w:tc>
          <w:tcPr>
            <w:tcW w:w="1656" w:type="dxa"/>
          </w:tcPr>
          <w:p w14:paraId="6DC261C0" w14:textId="77777777" w:rsidR="00E00A88" w:rsidRDefault="00E00A88">
            <w:pPr>
              <w:rPr>
                <w:rFonts w:eastAsia="楷体_GB2312"/>
              </w:rPr>
            </w:pPr>
            <w:r>
              <w:rPr>
                <w:rFonts w:eastAsia="楷体_GB2312"/>
              </w:rPr>
              <w:t>该元素不存在</w:t>
            </w:r>
          </w:p>
        </w:tc>
      </w:tr>
      <w:tr w:rsidR="00E00A88" w14:paraId="5ADBF300" w14:textId="77777777">
        <w:trPr>
          <w:jc w:val="center"/>
        </w:trPr>
        <w:tc>
          <w:tcPr>
            <w:tcW w:w="3546" w:type="dxa"/>
          </w:tcPr>
          <w:p w14:paraId="38FFB199"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1656" w:type="dxa"/>
          </w:tcPr>
          <w:p w14:paraId="444D0C41" w14:textId="77777777" w:rsidR="00E00A88" w:rsidRDefault="00E00A88">
            <w:pPr>
              <w:rPr>
                <w:rFonts w:eastAsia="楷体_GB2312"/>
              </w:rPr>
            </w:pPr>
            <w:r>
              <w:rPr>
                <w:rFonts w:eastAsia="楷体_GB2312"/>
              </w:rPr>
              <w:t>该元素不存在</w:t>
            </w:r>
          </w:p>
        </w:tc>
      </w:tr>
      <w:tr w:rsidR="00E00A88" w14:paraId="777DBBA5" w14:textId="77777777">
        <w:trPr>
          <w:jc w:val="center"/>
        </w:trPr>
        <w:tc>
          <w:tcPr>
            <w:tcW w:w="3546" w:type="dxa"/>
          </w:tcPr>
          <w:p w14:paraId="43063B97"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1656" w:type="dxa"/>
          </w:tcPr>
          <w:p w14:paraId="6128DB9B" w14:textId="77777777" w:rsidR="00E00A88" w:rsidRDefault="00E00A88">
            <w:pPr>
              <w:rPr>
                <w:rFonts w:eastAsia="楷体_GB2312"/>
              </w:rPr>
            </w:pPr>
            <w:r>
              <w:rPr>
                <w:rFonts w:eastAsia="楷体_GB2312"/>
              </w:rPr>
              <w:t>该元素不存在</w:t>
            </w:r>
          </w:p>
        </w:tc>
      </w:tr>
      <w:tr w:rsidR="00E00A88" w14:paraId="49E66D84" w14:textId="77777777">
        <w:trPr>
          <w:jc w:val="center"/>
        </w:trPr>
        <w:tc>
          <w:tcPr>
            <w:tcW w:w="3546" w:type="dxa"/>
            <w:tcBorders>
              <w:top w:val="single" w:sz="4" w:space="0" w:color="auto"/>
              <w:left w:val="single" w:sz="4" w:space="0" w:color="auto"/>
              <w:bottom w:val="single" w:sz="4" w:space="0" w:color="auto"/>
              <w:right w:val="single" w:sz="4" w:space="0" w:color="auto"/>
            </w:tcBorders>
          </w:tcPr>
          <w:p w14:paraId="2D94B030" w14:textId="77777777" w:rsidR="00E00A88" w:rsidRDefault="00E00A88">
            <w:pPr>
              <w:rPr>
                <w:rFonts w:eastAsia="楷体_GB2312"/>
              </w:rPr>
            </w:pPr>
            <w:r>
              <w:rPr>
                <w:rFonts w:eastAsia="楷体_GB2312"/>
              </w:rPr>
              <w:t>估值日期</w:t>
            </w:r>
          </w:p>
        </w:tc>
        <w:tc>
          <w:tcPr>
            <w:tcW w:w="1656" w:type="dxa"/>
            <w:tcBorders>
              <w:top w:val="single" w:sz="4" w:space="0" w:color="auto"/>
              <w:left w:val="single" w:sz="4" w:space="0" w:color="auto"/>
              <w:bottom w:val="single" w:sz="4" w:space="0" w:color="auto"/>
              <w:right w:val="single" w:sz="4" w:space="0" w:color="auto"/>
            </w:tcBorders>
          </w:tcPr>
          <w:p w14:paraId="3C37F608" w14:textId="77777777" w:rsidR="00E00A88" w:rsidRDefault="00E00A88">
            <w:pPr>
              <w:rPr>
                <w:rFonts w:eastAsia="楷体_GB2312"/>
              </w:rPr>
            </w:pPr>
            <w:r>
              <w:rPr>
                <w:rFonts w:eastAsia="楷体_GB2312"/>
              </w:rPr>
              <w:t>非空</w:t>
            </w:r>
          </w:p>
        </w:tc>
      </w:tr>
    </w:tbl>
    <w:p w14:paraId="28044E46" w14:textId="77777777" w:rsidR="00E00A88" w:rsidRDefault="00E00A88">
      <w:pPr>
        <w:ind w:left="420" w:firstLine="420"/>
        <w:rPr>
          <w:rFonts w:eastAsia="楷体_GB2312"/>
          <w:szCs w:val="21"/>
        </w:rPr>
      </w:pPr>
    </w:p>
    <w:p w14:paraId="483BADCB" w14:textId="77777777" w:rsidR="00E00A88" w:rsidRDefault="00E00A88">
      <w:pPr>
        <w:widowControl/>
        <w:snapToGrid w:val="0"/>
        <w:spacing w:line="360" w:lineRule="auto"/>
        <w:ind w:firstLine="420"/>
        <w:rPr>
          <w:b/>
          <w:sz w:val="24"/>
        </w:rPr>
      </w:pPr>
      <w:r>
        <w:rPr>
          <w:b/>
          <w:sz w:val="24"/>
        </w:rPr>
        <w:t>业务规则</w:t>
      </w:r>
      <w:del w:id="174" w:author="zhou yuetong" w:date="2019-05-17T08:41:00Z">
        <w:r w:rsidDel="006831FE">
          <w:rPr>
            <w:rFonts w:hint="eastAsia"/>
            <w:b/>
            <w:sz w:val="24"/>
          </w:rPr>
          <w:delText>七</w:delText>
        </w:r>
      </w:del>
      <w:ins w:id="175" w:author="zhou yuetong" w:date="2019-05-17T08:41:00Z">
        <w:r w:rsidR="006831FE">
          <w:rPr>
            <w:rFonts w:hint="eastAsia"/>
            <w:b/>
            <w:sz w:val="24"/>
          </w:rPr>
          <w:t>八</w:t>
        </w:r>
      </w:ins>
      <w:r>
        <w:rPr>
          <w:b/>
          <w:sz w:val="24"/>
        </w:rPr>
        <w:t>：</w:t>
      </w:r>
    </w:p>
    <w:p w14:paraId="348720D6"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176" w:author="Microsoft" w:date="2020-02-07T14:18:00Z">
        <w:r w:rsidDel="00027ED3">
          <w:rPr>
            <w:rFonts w:eastAsia="楷体_GB2312"/>
            <w:szCs w:val="21"/>
          </w:rPr>
          <w:delText>基金类型</w:delText>
        </w:r>
      </w:del>
      <w:ins w:id="177" w:author="Microsoft" w:date="2020-02-07T14:18:00Z">
        <w:r w:rsidR="00027ED3">
          <w:rPr>
            <w:rFonts w:eastAsia="楷体_GB2312"/>
            <w:szCs w:val="21"/>
          </w:rPr>
          <w:t>基金类别</w:t>
        </w:r>
      </w:ins>
      <w:r>
        <w:rPr>
          <w:rFonts w:eastAsia="楷体_GB2312"/>
          <w:szCs w:val="21"/>
        </w:rPr>
        <w:t>=</w:t>
      </w:r>
      <w:r>
        <w:rPr>
          <w:rFonts w:eastAsia="楷体_GB2312"/>
          <w:szCs w:val="21"/>
        </w:rPr>
        <w:t>开放式非货币</w:t>
      </w:r>
      <w:ins w:id="178" w:author="Microsoft" w:date="2020-02-05T15:41:00Z">
        <w:r w:rsidR="00C91E3D">
          <w:rPr>
            <w:rFonts w:eastAsia="楷体_GB2312" w:hint="eastAsia"/>
            <w:szCs w:val="21"/>
          </w:rPr>
          <w:t>/</w:t>
        </w:r>
        <w:r w:rsidR="00C91E3D">
          <w:rPr>
            <w:rFonts w:eastAsia="楷体_GB2312" w:hint="eastAsia"/>
            <w:szCs w:val="21"/>
          </w:rPr>
          <w:t>浮动净值型货币</w:t>
        </w:r>
      </w:ins>
      <w:r>
        <w:rPr>
          <w:rFonts w:eastAsia="楷体_GB2312"/>
          <w:szCs w:val="21"/>
        </w:rPr>
        <w:t>，是否分级</w:t>
      </w:r>
      <w:r>
        <w:rPr>
          <w:rFonts w:eastAsia="楷体_GB2312"/>
          <w:szCs w:val="21"/>
        </w:rPr>
        <w:t>/</w:t>
      </w:r>
      <w:r>
        <w:rPr>
          <w:rFonts w:eastAsia="楷体_GB2312"/>
          <w:szCs w:val="21"/>
        </w:rPr>
        <w:t>类为</w:t>
      </w:r>
      <w:r>
        <w:rPr>
          <w:rFonts w:eastAsia="楷体_GB2312"/>
          <w:szCs w:val="21"/>
        </w:rPr>
        <w:t>“</w:t>
      </w:r>
      <w:r>
        <w:rPr>
          <w:rFonts w:eastAsia="楷体_GB2312"/>
          <w:szCs w:val="21"/>
        </w:rPr>
        <w:t>是</w:t>
      </w:r>
      <w:r>
        <w:rPr>
          <w:rFonts w:eastAsia="楷体_GB2312"/>
          <w:szCs w:val="21"/>
        </w:rPr>
        <w:t>”</w:t>
      </w:r>
      <w:r>
        <w:rPr>
          <w:rFonts w:eastAsia="楷体_GB2312"/>
          <w:szCs w:val="21"/>
        </w:rPr>
        <w:t>，时间属性为</w:t>
      </w:r>
      <w:r>
        <w:rPr>
          <w:rFonts w:eastAsia="楷体_GB2312"/>
          <w:szCs w:val="21"/>
        </w:rPr>
        <w:t>“</w:t>
      </w:r>
      <w:r>
        <w:rPr>
          <w:rFonts w:eastAsia="楷体_GB2312"/>
          <w:szCs w:val="21"/>
        </w:rPr>
        <w:t>交易日</w:t>
      </w:r>
      <w:r>
        <w:rPr>
          <w:rFonts w:eastAsia="楷体_GB2312"/>
          <w:szCs w:val="21"/>
        </w:rPr>
        <w:t>”</w:t>
      </w:r>
      <w:r>
        <w:rPr>
          <w:rFonts w:eastAsia="楷体_GB2312"/>
          <w:szCs w:val="21"/>
        </w:rPr>
        <w:t>，频度属性为</w:t>
      </w:r>
      <w:r>
        <w:rPr>
          <w:rFonts w:eastAsia="楷体_GB2312"/>
          <w:szCs w:val="21"/>
        </w:rPr>
        <w:t>“</w:t>
      </w:r>
      <w:r>
        <w:rPr>
          <w:rFonts w:eastAsia="楷体_GB2312"/>
          <w:szCs w:val="21"/>
        </w:rPr>
        <w:t>每日</w:t>
      </w:r>
      <w:r>
        <w:rPr>
          <w:rFonts w:eastAsia="楷体_GB2312"/>
          <w:szCs w:val="21"/>
        </w:rPr>
        <w:t>”</w:t>
      </w:r>
    </w:p>
    <w:p w14:paraId="3F036E49"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6"/>
        <w:gridCol w:w="1656"/>
        <w:gridCol w:w="1656"/>
      </w:tblGrid>
      <w:tr w:rsidR="00E00A88" w14:paraId="548BDE3B" w14:textId="77777777">
        <w:trPr>
          <w:jc w:val="center"/>
        </w:trPr>
        <w:tc>
          <w:tcPr>
            <w:tcW w:w="3966" w:type="dxa"/>
            <w:shd w:val="clear" w:color="auto" w:fill="99CCFF"/>
          </w:tcPr>
          <w:p w14:paraId="01AAB75F" w14:textId="77777777" w:rsidR="00E00A88" w:rsidRDefault="00E00A88">
            <w:pPr>
              <w:jc w:val="center"/>
              <w:rPr>
                <w:rFonts w:eastAsia="楷体_GB2312"/>
                <w:b/>
                <w:szCs w:val="21"/>
              </w:rPr>
            </w:pPr>
            <w:r>
              <w:rPr>
                <w:rFonts w:eastAsia="楷体_GB2312"/>
                <w:b/>
                <w:szCs w:val="21"/>
              </w:rPr>
              <w:t>元素</w:t>
            </w:r>
          </w:p>
        </w:tc>
        <w:tc>
          <w:tcPr>
            <w:tcW w:w="3312" w:type="dxa"/>
            <w:gridSpan w:val="2"/>
            <w:shd w:val="clear" w:color="auto" w:fill="99CCFF"/>
          </w:tcPr>
          <w:p w14:paraId="0D496A9E" w14:textId="77777777" w:rsidR="00E00A88" w:rsidRDefault="00E00A88">
            <w:pPr>
              <w:jc w:val="center"/>
              <w:rPr>
                <w:rFonts w:eastAsia="楷体_GB2312"/>
                <w:b/>
                <w:szCs w:val="21"/>
              </w:rPr>
            </w:pPr>
            <w:r>
              <w:rPr>
                <w:rFonts w:eastAsia="楷体_GB2312"/>
                <w:b/>
                <w:szCs w:val="21"/>
              </w:rPr>
              <w:t>验证条件</w:t>
            </w:r>
          </w:p>
        </w:tc>
      </w:tr>
      <w:tr w:rsidR="00E00A88" w14:paraId="28F358A7" w14:textId="77777777">
        <w:trPr>
          <w:jc w:val="center"/>
        </w:trPr>
        <w:tc>
          <w:tcPr>
            <w:tcW w:w="3966" w:type="dxa"/>
          </w:tcPr>
          <w:p w14:paraId="14D95C10" w14:textId="77777777" w:rsidR="00E00A88" w:rsidRDefault="00E00A88">
            <w:pPr>
              <w:rPr>
                <w:rFonts w:eastAsia="楷体_GB2312"/>
              </w:rPr>
            </w:pPr>
            <w:r>
              <w:rPr>
                <w:rFonts w:eastAsia="楷体_GB2312"/>
              </w:rPr>
              <w:t>基金资产净值</w:t>
            </w:r>
          </w:p>
        </w:tc>
        <w:tc>
          <w:tcPr>
            <w:tcW w:w="3312" w:type="dxa"/>
            <w:gridSpan w:val="2"/>
          </w:tcPr>
          <w:p w14:paraId="71AD85CF" w14:textId="77777777" w:rsidR="00E00A88" w:rsidRDefault="00E00A88">
            <w:pPr>
              <w:rPr>
                <w:rFonts w:eastAsia="楷体_GB2312"/>
              </w:rPr>
            </w:pPr>
            <w:r>
              <w:rPr>
                <w:rFonts w:eastAsia="楷体_GB2312"/>
              </w:rPr>
              <w:t>该元素不存在</w:t>
            </w:r>
          </w:p>
        </w:tc>
      </w:tr>
      <w:tr w:rsidR="00E00A88" w14:paraId="1A8B3397" w14:textId="77777777">
        <w:trPr>
          <w:jc w:val="center"/>
        </w:trPr>
        <w:tc>
          <w:tcPr>
            <w:tcW w:w="3966" w:type="dxa"/>
          </w:tcPr>
          <w:p w14:paraId="1A9CBB4A" w14:textId="77777777" w:rsidR="00E00A88" w:rsidRDefault="00E00A88">
            <w:pPr>
              <w:rPr>
                <w:rFonts w:eastAsia="楷体_GB2312"/>
              </w:rPr>
            </w:pPr>
            <w:r>
              <w:rPr>
                <w:rFonts w:eastAsia="楷体_GB2312"/>
              </w:rPr>
              <w:t>基金份额净值</w:t>
            </w:r>
          </w:p>
        </w:tc>
        <w:tc>
          <w:tcPr>
            <w:tcW w:w="3312" w:type="dxa"/>
            <w:gridSpan w:val="2"/>
          </w:tcPr>
          <w:p w14:paraId="09C9B757" w14:textId="77777777" w:rsidR="00E00A88" w:rsidRDefault="00E00A88">
            <w:pPr>
              <w:rPr>
                <w:rFonts w:eastAsia="楷体_GB2312"/>
              </w:rPr>
            </w:pPr>
            <w:r>
              <w:rPr>
                <w:rFonts w:eastAsia="楷体_GB2312"/>
              </w:rPr>
              <w:t>不判断</w:t>
            </w:r>
          </w:p>
        </w:tc>
      </w:tr>
      <w:tr w:rsidR="00E00A88" w14:paraId="0E21EFD9" w14:textId="77777777">
        <w:trPr>
          <w:jc w:val="center"/>
        </w:trPr>
        <w:tc>
          <w:tcPr>
            <w:tcW w:w="3966" w:type="dxa"/>
          </w:tcPr>
          <w:p w14:paraId="6946D70F" w14:textId="77777777" w:rsidR="00E00A88" w:rsidRDefault="00E00A88">
            <w:pPr>
              <w:rPr>
                <w:rFonts w:eastAsia="楷体_GB2312"/>
              </w:rPr>
            </w:pPr>
            <w:r>
              <w:rPr>
                <w:rFonts w:eastAsia="楷体_GB2312"/>
              </w:rPr>
              <w:t>基金份额累计净值</w:t>
            </w:r>
          </w:p>
        </w:tc>
        <w:tc>
          <w:tcPr>
            <w:tcW w:w="3312" w:type="dxa"/>
            <w:gridSpan w:val="2"/>
          </w:tcPr>
          <w:p w14:paraId="5DB544EC" w14:textId="77777777" w:rsidR="00E00A88" w:rsidRDefault="00E00A88">
            <w:pPr>
              <w:rPr>
                <w:rFonts w:eastAsia="楷体_GB2312"/>
              </w:rPr>
            </w:pPr>
            <w:r>
              <w:rPr>
                <w:rFonts w:eastAsia="楷体_GB2312"/>
              </w:rPr>
              <w:t>不判断</w:t>
            </w:r>
          </w:p>
        </w:tc>
      </w:tr>
      <w:tr w:rsidR="00E00A88" w14:paraId="67088907" w14:textId="77777777">
        <w:trPr>
          <w:jc w:val="center"/>
        </w:trPr>
        <w:tc>
          <w:tcPr>
            <w:tcW w:w="3966" w:type="dxa"/>
          </w:tcPr>
          <w:p w14:paraId="46FB10B4" w14:textId="77777777" w:rsidR="00E00A88" w:rsidRDefault="00E00A88">
            <w:pPr>
              <w:rPr>
                <w:rFonts w:eastAsia="楷体_GB2312"/>
              </w:rPr>
            </w:pPr>
            <w:r>
              <w:rPr>
                <w:rFonts w:eastAsia="楷体_GB2312"/>
              </w:rPr>
              <w:lastRenderedPageBreak/>
              <w:t>每万份基金已实现收益</w:t>
            </w:r>
          </w:p>
        </w:tc>
        <w:tc>
          <w:tcPr>
            <w:tcW w:w="3312" w:type="dxa"/>
            <w:gridSpan w:val="2"/>
          </w:tcPr>
          <w:p w14:paraId="28BC9E10" w14:textId="77777777" w:rsidR="00E00A88" w:rsidRDefault="00E00A88">
            <w:pPr>
              <w:rPr>
                <w:rFonts w:eastAsia="楷体_GB2312"/>
              </w:rPr>
            </w:pPr>
            <w:r>
              <w:rPr>
                <w:rFonts w:eastAsia="楷体_GB2312"/>
              </w:rPr>
              <w:t>该元素不存在</w:t>
            </w:r>
          </w:p>
        </w:tc>
      </w:tr>
      <w:tr w:rsidR="00E00A88" w14:paraId="0B884269" w14:textId="77777777">
        <w:trPr>
          <w:jc w:val="center"/>
        </w:trPr>
        <w:tc>
          <w:tcPr>
            <w:tcW w:w="3966" w:type="dxa"/>
          </w:tcPr>
          <w:p w14:paraId="4D7DBABE" w14:textId="77777777" w:rsidR="00E00A88" w:rsidRDefault="00E00A88">
            <w:pPr>
              <w:rPr>
                <w:rFonts w:eastAsia="楷体_GB2312"/>
              </w:rPr>
            </w:pPr>
            <w:r>
              <w:rPr>
                <w:rFonts w:eastAsia="楷体_GB2312"/>
              </w:rPr>
              <w:t>7</w:t>
            </w:r>
            <w:r>
              <w:rPr>
                <w:rFonts w:eastAsia="楷体_GB2312"/>
              </w:rPr>
              <w:t>日年化收益率</w:t>
            </w:r>
          </w:p>
        </w:tc>
        <w:tc>
          <w:tcPr>
            <w:tcW w:w="3312" w:type="dxa"/>
            <w:gridSpan w:val="2"/>
          </w:tcPr>
          <w:p w14:paraId="6B71E5C2" w14:textId="77777777" w:rsidR="00E00A88" w:rsidRDefault="00E00A88">
            <w:pPr>
              <w:rPr>
                <w:rFonts w:eastAsia="楷体_GB2312"/>
              </w:rPr>
            </w:pPr>
            <w:r>
              <w:rPr>
                <w:rFonts w:eastAsia="楷体_GB2312"/>
              </w:rPr>
              <w:t>该元素不存在</w:t>
            </w:r>
          </w:p>
        </w:tc>
      </w:tr>
      <w:tr w:rsidR="00E00A88" w14:paraId="199BFE56" w14:textId="77777777">
        <w:trPr>
          <w:jc w:val="center"/>
        </w:trPr>
        <w:tc>
          <w:tcPr>
            <w:tcW w:w="3966" w:type="dxa"/>
          </w:tcPr>
          <w:p w14:paraId="05685E3C" w14:textId="77777777" w:rsidR="00E00A88" w:rsidRDefault="00E00A88">
            <w:pPr>
              <w:rPr>
                <w:rFonts w:eastAsia="楷体_GB2312"/>
              </w:rPr>
            </w:pPr>
            <w:r>
              <w:rPr>
                <w:rFonts w:eastAsia="楷体_GB2312"/>
              </w:rPr>
              <w:t>下属各类基金的份额参考净值</w:t>
            </w:r>
          </w:p>
        </w:tc>
        <w:tc>
          <w:tcPr>
            <w:tcW w:w="3312" w:type="dxa"/>
            <w:gridSpan w:val="2"/>
          </w:tcPr>
          <w:p w14:paraId="0FF3DE18" w14:textId="77777777" w:rsidR="00E00A88" w:rsidRDefault="00E00A88">
            <w:pPr>
              <w:rPr>
                <w:rFonts w:eastAsia="楷体_GB2312"/>
              </w:rPr>
            </w:pPr>
            <w:r>
              <w:rPr>
                <w:rFonts w:eastAsia="楷体_GB2312"/>
              </w:rPr>
              <w:t>该元素不存在</w:t>
            </w:r>
          </w:p>
        </w:tc>
      </w:tr>
      <w:tr w:rsidR="00E00A88" w14:paraId="38F0C76D" w14:textId="77777777">
        <w:trPr>
          <w:jc w:val="center"/>
        </w:trPr>
        <w:tc>
          <w:tcPr>
            <w:tcW w:w="3966" w:type="dxa"/>
          </w:tcPr>
          <w:p w14:paraId="1078E4E3" w14:textId="77777777" w:rsidR="00E00A88" w:rsidRDefault="00E00A88">
            <w:pPr>
              <w:rPr>
                <w:rFonts w:eastAsia="楷体_GB2312"/>
              </w:rPr>
            </w:pPr>
            <w:r>
              <w:rPr>
                <w:rFonts w:eastAsia="楷体_GB2312"/>
              </w:rPr>
              <w:t>下属各类基金的份额累计参考净值</w:t>
            </w:r>
          </w:p>
        </w:tc>
        <w:tc>
          <w:tcPr>
            <w:tcW w:w="3312" w:type="dxa"/>
            <w:gridSpan w:val="2"/>
          </w:tcPr>
          <w:p w14:paraId="08F1A26C" w14:textId="77777777" w:rsidR="00E00A88" w:rsidRDefault="00E00A88">
            <w:pPr>
              <w:rPr>
                <w:rFonts w:eastAsia="楷体_GB2312"/>
              </w:rPr>
            </w:pPr>
            <w:r>
              <w:rPr>
                <w:rFonts w:eastAsia="楷体_GB2312"/>
              </w:rPr>
              <w:t>该元素不存在</w:t>
            </w:r>
          </w:p>
        </w:tc>
      </w:tr>
      <w:tr w:rsidR="00E00A88" w14:paraId="6FF1E826" w14:textId="77777777">
        <w:trPr>
          <w:jc w:val="center"/>
        </w:trPr>
        <w:tc>
          <w:tcPr>
            <w:tcW w:w="3966" w:type="dxa"/>
          </w:tcPr>
          <w:p w14:paraId="081F714D"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3312" w:type="dxa"/>
            <w:gridSpan w:val="2"/>
          </w:tcPr>
          <w:p w14:paraId="394A3C23" w14:textId="77777777" w:rsidR="00E00A88" w:rsidRDefault="00E00A88">
            <w:pPr>
              <w:rPr>
                <w:rFonts w:eastAsia="楷体_GB2312"/>
              </w:rPr>
            </w:pPr>
            <w:r>
              <w:rPr>
                <w:rFonts w:eastAsia="楷体_GB2312"/>
              </w:rPr>
              <w:t>该元素不存在</w:t>
            </w:r>
          </w:p>
        </w:tc>
      </w:tr>
      <w:tr w:rsidR="00E00A88" w14:paraId="27D46BD9" w14:textId="77777777">
        <w:trPr>
          <w:jc w:val="center"/>
        </w:trPr>
        <w:tc>
          <w:tcPr>
            <w:tcW w:w="3966" w:type="dxa"/>
          </w:tcPr>
          <w:p w14:paraId="2E63E70D"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3312" w:type="dxa"/>
            <w:gridSpan w:val="2"/>
          </w:tcPr>
          <w:p w14:paraId="49A3B144" w14:textId="77777777" w:rsidR="00E00A88" w:rsidRDefault="00E00A88">
            <w:pPr>
              <w:rPr>
                <w:rFonts w:eastAsia="楷体_GB2312"/>
              </w:rPr>
            </w:pPr>
            <w:r>
              <w:rPr>
                <w:rFonts w:eastAsia="楷体_GB2312"/>
              </w:rPr>
              <w:t>该元素不存在</w:t>
            </w:r>
          </w:p>
        </w:tc>
      </w:tr>
      <w:tr w:rsidR="00E00A88" w14:paraId="570CB12D" w14:textId="77777777">
        <w:trPr>
          <w:jc w:val="center"/>
        </w:trPr>
        <w:tc>
          <w:tcPr>
            <w:tcW w:w="3966" w:type="dxa"/>
          </w:tcPr>
          <w:p w14:paraId="1B3A3E20" w14:textId="77777777" w:rsidR="00E00A88" w:rsidRDefault="00E00A88">
            <w:pPr>
              <w:rPr>
                <w:rFonts w:eastAsia="楷体_GB2312"/>
              </w:rPr>
            </w:pPr>
            <w:r>
              <w:rPr>
                <w:rFonts w:eastAsia="楷体_GB2312"/>
              </w:rPr>
              <w:t>下属各类基金的基金简称</w:t>
            </w:r>
          </w:p>
        </w:tc>
        <w:tc>
          <w:tcPr>
            <w:tcW w:w="1656" w:type="dxa"/>
          </w:tcPr>
          <w:p w14:paraId="246E0062" w14:textId="77777777" w:rsidR="00E00A88" w:rsidRDefault="00E00A88">
            <w:pPr>
              <w:rPr>
                <w:rFonts w:eastAsia="楷体_GB2312"/>
              </w:rPr>
            </w:pPr>
            <w:r>
              <w:rPr>
                <w:rFonts w:eastAsia="楷体_GB2312"/>
              </w:rPr>
              <w:t>非空</w:t>
            </w:r>
          </w:p>
        </w:tc>
        <w:tc>
          <w:tcPr>
            <w:tcW w:w="1656" w:type="dxa"/>
          </w:tcPr>
          <w:p w14:paraId="2B117044" w14:textId="77777777" w:rsidR="00E00A88" w:rsidRDefault="00E00A88">
            <w:pPr>
              <w:rPr>
                <w:rFonts w:eastAsia="楷体_GB2312"/>
              </w:rPr>
            </w:pPr>
            <w:r>
              <w:rPr>
                <w:rFonts w:eastAsia="楷体_GB2312" w:hint="eastAsia"/>
              </w:rPr>
              <w:t>不判断</w:t>
            </w:r>
          </w:p>
        </w:tc>
      </w:tr>
      <w:tr w:rsidR="00E00A88" w14:paraId="331D5E0E" w14:textId="77777777">
        <w:trPr>
          <w:jc w:val="center"/>
        </w:trPr>
        <w:tc>
          <w:tcPr>
            <w:tcW w:w="3966" w:type="dxa"/>
          </w:tcPr>
          <w:p w14:paraId="1CF5E856" w14:textId="77777777" w:rsidR="00E00A88" w:rsidRDefault="00E00A88">
            <w:pPr>
              <w:rPr>
                <w:rFonts w:eastAsia="楷体_GB2312"/>
              </w:rPr>
            </w:pPr>
            <w:r>
              <w:rPr>
                <w:rFonts w:eastAsia="楷体_GB2312"/>
              </w:rPr>
              <w:t>下属各类基金的交易代码</w:t>
            </w:r>
          </w:p>
        </w:tc>
        <w:tc>
          <w:tcPr>
            <w:tcW w:w="1656" w:type="dxa"/>
          </w:tcPr>
          <w:p w14:paraId="20DEEEAE" w14:textId="77777777" w:rsidR="00E00A88" w:rsidRDefault="00E00A88">
            <w:pPr>
              <w:rPr>
                <w:rFonts w:eastAsia="楷体_GB2312"/>
              </w:rPr>
            </w:pPr>
            <w:r>
              <w:rPr>
                <w:rFonts w:eastAsia="楷体_GB2312"/>
              </w:rPr>
              <w:t>非空</w:t>
            </w:r>
          </w:p>
        </w:tc>
        <w:tc>
          <w:tcPr>
            <w:tcW w:w="1656" w:type="dxa"/>
          </w:tcPr>
          <w:p w14:paraId="23774EF9" w14:textId="77777777" w:rsidR="00E00A88" w:rsidRDefault="00E00A88">
            <w:pPr>
              <w:rPr>
                <w:rFonts w:eastAsia="楷体_GB2312"/>
              </w:rPr>
            </w:pPr>
            <w:r>
              <w:rPr>
                <w:rFonts w:eastAsia="楷体_GB2312" w:hint="eastAsia"/>
              </w:rPr>
              <w:t>不判断</w:t>
            </w:r>
          </w:p>
        </w:tc>
      </w:tr>
      <w:tr w:rsidR="00E00A88" w14:paraId="3468291D" w14:textId="77777777">
        <w:trPr>
          <w:jc w:val="center"/>
        </w:trPr>
        <w:tc>
          <w:tcPr>
            <w:tcW w:w="3966" w:type="dxa"/>
          </w:tcPr>
          <w:p w14:paraId="08AE1063" w14:textId="77777777" w:rsidR="00E00A88" w:rsidRDefault="00E00A88">
            <w:pPr>
              <w:rPr>
                <w:rFonts w:eastAsia="楷体_GB2312"/>
              </w:rPr>
            </w:pPr>
            <w:r>
              <w:rPr>
                <w:rFonts w:eastAsia="楷体_GB2312"/>
              </w:rPr>
              <w:t>报告期末下属各类基金的资产净值</w:t>
            </w:r>
          </w:p>
        </w:tc>
        <w:tc>
          <w:tcPr>
            <w:tcW w:w="1656" w:type="dxa"/>
          </w:tcPr>
          <w:p w14:paraId="18B75C84" w14:textId="77777777" w:rsidR="00E00A88" w:rsidRDefault="00E00A88">
            <w:pPr>
              <w:rPr>
                <w:rFonts w:eastAsia="楷体_GB2312"/>
              </w:rPr>
            </w:pPr>
            <w:r>
              <w:rPr>
                <w:rFonts w:eastAsia="楷体_GB2312"/>
              </w:rPr>
              <w:t>该元素不存在</w:t>
            </w:r>
          </w:p>
        </w:tc>
        <w:tc>
          <w:tcPr>
            <w:tcW w:w="1656" w:type="dxa"/>
          </w:tcPr>
          <w:p w14:paraId="4D64F06B" w14:textId="77777777" w:rsidR="00E00A88" w:rsidRDefault="00E00A88">
            <w:pPr>
              <w:rPr>
                <w:rFonts w:eastAsia="楷体_GB2312"/>
              </w:rPr>
            </w:pPr>
            <w:r>
              <w:rPr>
                <w:rFonts w:eastAsia="楷体_GB2312"/>
              </w:rPr>
              <w:t>该元素不存在</w:t>
            </w:r>
          </w:p>
        </w:tc>
      </w:tr>
      <w:tr w:rsidR="00E00A88" w14:paraId="486E5A9D" w14:textId="77777777">
        <w:trPr>
          <w:jc w:val="center"/>
        </w:trPr>
        <w:tc>
          <w:tcPr>
            <w:tcW w:w="3966" w:type="dxa"/>
          </w:tcPr>
          <w:p w14:paraId="1AFE1B20" w14:textId="77777777" w:rsidR="00E00A88" w:rsidRDefault="00E00A88">
            <w:pPr>
              <w:rPr>
                <w:rFonts w:eastAsia="楷体_GB2312"/>
              </w:rPr>
            </w:pPr>
            <w:r>
              <w:rPr>
                <w:rFonts w:eastAsia="楷体_GB2312"/>
              </w:rPr>
              <w:t>报告期末下属各类基金的份额净值</w:t>
            </w:r>
          </w:p>
        </w:tc>
        <w:tc>
          <w:tcPr>
            <w:tcW w:w="1656" w:type="dxa"/>
          </w:tcPr>
          <w:p w14:paraId="21634915" w14:textId="77777777" w:rsidR="00E00A88" w:rsidRDefault="00E00A88">
            <w:pPr>
              <w:rPr>
                <w:rFonts w:eastAsia="楷体_GB2312"/>
              </w:rPr>
            </w:pPr>
            <w:r>
              <w:rPr>
                <w:rFonts w:eastAsia="楷体_GB2312"/>
              </w:rPr>
              <w:t>非空</w:t>
            </w:r>
          </w:p>
        </w:tc>
        <w:tc>
          <w:tcPr>
            <w:tcW w:w="1656" w:type="dxa"/>
          </w:tcPr>
          <w:p w14:paraId="78F775C7" w14:textId="77777777" w:rsidR="00E00A88" w:rsidRDefault="00E00A88">
            <w:pPr>
              <w:rPr>
                <w:rFonts w:eastAsia="楷体_GB2312"/>
              </w:rPr>
            </w:pPr>
            <w:r>
              <w:rPr>
                <w:rFonts w:eastAsia="楷体_GB2312" w:hint="eastAsia"/>
              </w:rPr>
              <w:t>不判断</w:t>
            </w:r>
          </w:p>
        </w:tc>
      </w:tr>
      <w:tr w:rsidR="00E00A88" w14:paraId="39A71ED8" w14:textId="77777777">
        <w:trPr>
          <w:jc w:val="center"/>
        </w:trPr>
        <w:tc>
          <w:tcPr>
            <w:tcW w:w="3966" w:type="dxa"/>
          </w:tcPr>
          <w:p w14:paraId="4C9714AC" w14:textId="77777777" w:rsidR="00E00A88" w:rsidRDefault="00E00A88">
            <w:pPr>
              <w:rPr>
                <w:rFonts w:eastAsia="楷体_GB2312"/>
              </w:rPr>
            </w:pPr>
            <w:r>
              <w:rPr>
                <w:rFonts w:eastAsia="楷体_GB2312"/>
              </w:rPr>
              <w:t>报告期末下属各类基金的份额累计净值</w:t>
            </w:r>
          </w:p>
        </w:tc>
        <w:tc>
          <w:tcPr>
            <w:tcW w:w="1656" w:type="dxa"/>
          </w:tcPr>
          <w:p w14:paraId="5B00E9F1" w14:textId="77777777" w:rsidR="00E00A88" w:rsidRDefault="00E00A88">
            <w:pPr>
              <w:rPr>
                <w:rFonts w:eastAsia="楷体_GB2312" w:hint="eastAsia"/>
              </w:rPr>
            </w:pPr>
            <w:r>
              <w:rPr>
                <w:rFonts w:eastAsia="楷体_GB2312" w:hint="eastAsia"/>
              </w:rPr>
              <w:t>不判断</w:t>
            </w:r>
          </w:p>
        </w:tc>
        <w:tc>
          <w:tcPr>
            <w:tcW w:w="1656" w:type="dxa"/>
          </w:tcPr>
          <w:p w14:paraId="4D1BAC20" w14:textId="77777777" w:rsidR="00E00A88" w:rsidRDefault="00E00A88">
            <w:pPr>
              <w:rPr>
                <w:rFonts w:eastAsia="楷体_GB2312"/>
              </w:rPr>
            </w:pPr>
            <w:r>
              <w:rPr>
                <w:rFonts w:eastAsia="楷体_GB2312" w:hint="eastAsia"/>
              </w:rPr>
              <w:t>不判断</w:t>
            </w:r>
          </w:p>
        </w:tc>
      </w:tr>
      <w:tr w:rsidR="00E00A88" w14:paraId="3E3BE3D4" w14:textId="77777777">
        <w:trPr>
          <w:jc w:val="center"/>
        </w:trPr>
        <w:tc>
          <w:tcPr>
            <w:tcW w:w="3966" w:type="dxa"/>
          </w:tcPr>
          <w:p w14:paraId="5B57086D" w14:textId="77777777" w:rsidR="00E00A88" w:rsidRDefault="00E00A88">
            <w:pPr>
              <w:rPr>
                <w:rFonts w:eastAsia="楷体_GB2312"/>
              </w:rPr>
            </w:pPr>
            <w:r>
              <w:rPr>
                <w:rFonts w:eastAsia="楷体_GB2312"/>
              </w:rPr>
              <w:t>估值日期</w:t>
            </w:r>
          </w:p>
        </w:tc>
        <w:tc>
          <w:tcPr>
            <w:tcW w:w="3312" w:type="dxa"/>
            <w:gridSpan w:val="2"/>
          </w:tcPr>
          <w:p w14:paraId="34EB3423" w14:textId="77777777" w:rsidR="00E00A88" w:rsidRDefault="00E00A88">
            <w:pPr>
              <w:rPr>
                <w:rFonts w:eastAsia="楷体_GB2312"/>
              </w:rPr>
            </w:pPr>
            <w:r>
              <w:rPr>
                <w:rFonts w:eastAsia="楷体_GB2312"/>
              </w:rPr>
              <w:t>非空</w:t>
            </w:r>
          </w:p>
        </w:tc>
      </w:tr>
    </w:tbl>
    <w:p w14:paraId="1AA00FF0" w14:textId="77777777" w:rsidR="00E00A88" w:rsidRDefault="00E00A88">
      <w:pPr>
        <w:ind w:left="420" w:firstLine="420"/>
        <w:rPr>
          <w:rFonts w:eastAsia="楷体_GB2312"/>
          <w:szCs w:val="21"/>
        </w:rPr>
      </w:pPr>
    </w:p>
    <w:p w14:paraId="09902E73" w14:textId="77777777" w:rsidR="00E00A88" w:rsidRDefault="00E00A88">
      <w:pPr>
        <w:widowControl/>
        <w:snapToGrid w:val="0"/>
        <w:spacing w:line="360" w:lineRule="auto"/>
        <w:ind w:firstLine="420"/>
        <w:rPr>
          <w:b/>
          <w:sz w:val="24"/>
        </w:rPr>
      </w:pPr>
      <w:r>
        <w:rPr>
          <w:b/>
          <w:sz w:val="24"/>
        </w:rPr>
        <w:t>业务规则</w:t>
      </w:r>
      <w:ins w:id="179" w:author="zhou yuetong" w:date="2019-05-17T08:41:00Z">
        <w:r w:rsidR="006831FE">
          <w:rPr>
            <w:b/>
            <w:sz w:val="24"/>
          </w:rPr>
          <w:t>九</w:t>
        </w:r>
      </w:ins>
      <w:del w:id="180" w:author="zhou yuetong" w:date="2019-05-17T08:41:00Z">
        <w:r w:rsidDel="006831FE">
          <w:rPr>
            <w:b/>
            <w:sz w:val="24"/>
          </w:rPr>
          <w:delText>八</w:delText>
        </w:r>
      </w:del>
      <w:r>
        <w:rPr>
          <w:b/>
          <w:sz w:val="24"/>
        </w:rPr>
        <w:t>：</w:t>
      </w:r>
    </w:p>
    <w:p w14:paraId="7B52B775"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181" w:author="Microsoft" w:date="2020-02-07T14:18:00Z">
        <w:r w:rsidDel="00027ED3">
          <w:rPr>
            <w:rFonts w:eastAsia="楷体_GB2312"/>
            <w:szCs w:val="21"/>
          </w:rPr>
          <w:delText>基金类型</w:delText>
        </w:r>
      </w:del>
      <w:ins w:id="182" w:author="Microsoft" w:date="2020-02-07T14:18:00Z">
        <w:r w:rsidR="00027ED3">
          <w:rPr>
            <w:rFonts w:eastAsia="楷体_GB2312"/>
            <w:szCs w:val="21"/>
          </w:rPr>
          <w:t>基金类别</w:t>
        </w:r>
      </w:ins>
      <w:r>
        <w:rPr>
          <w:rFonts w:eastAsia="楷体_GB2312"/>
          <w:szCs w:val="21"/>
        </w:rPr>
        <w:t>=</w:t>
      </w:r>
      <w:r>
        <w:rPr>
          <w:rFonts w:eastAsia="楷体_GB2312"/>
          <w:szCs w:val="21"/>
        </w:rPr>
        <w:t>开放式非货币</w:t>
      </w:r>
      <w:ins w:id="183" w:author="Microsoft" w:date="2020-02-05T15:44:00Z">
        <w:r w:rsidR="00C91E3D">
          <w:rPr>
            <w:rFonts w:eastAsia="楷体_GB2312" w:hint="eastAsia"/>
            <w:szCs w:val="21"/>
          </w:rPr>
          <w:t>/</w:t>
        </w:r>
        <w:r w:rsidR="00C91E3D">
          <w:rPr>
            <w:rFonts w:eastAsia="楷体_GB2312" w:hint="eastAsia"/>
            <w:szCs w:val="21"/>
          </w:rPr>
          <w:t>浮动净值型货币</w:t>
        </w:r>
      </w:ins>
      <w:r>
        <w:rPr>
          <w:rFonts w:eastAsia="楷体_GB2312"/>
          <w:szCs w:val="21"/>
        </w:rPr>
        <w:t>，是否分级</w:t>
      </w:r>
      <w:r>
        <w:rPr>
          <w:rFonts w:eastAsia="楷体_GB2312"/>
          <w:szCs w:val="21"/>
        </w:rPr>
        <w:t>/</w:t>
      </w:r>
      <w:r>
        <w:rPr>
          <w:rFonts w:eastAsia="楷体_GB2312"/>
          <w:szCs w:val="21"/>
        </w:rPr>
        <w:t>类</w:t>
      </w:r>
      <w:r>
        <w:rPr>
          <w:rFonts w:eastAsia="楷体_GB2312"/>
          <w:szCs w:val="21"/>
        </w:rPr>
        <w:t>=</w:t>
      </w:r>
      <w:r>
        <w:rPr>
          <w:rFonts w:eastAsia="楷体_GB2312"/>
          <w:szCs w:val="21"/>
        </w:rPr>
        <w:t>否，频度属性</w:t>
      </w:r>
      <w:r>
        <w:rPr>
          <w:rFonts w:eastAsia="楷体_GB2312"/>
          <w:szCs w:val="21"/>
        </w:rPr>
        <w:t>=</w:t>
      </w:r>
      <w:r>
        <w:rPr>
          <w:rFonts w:eastAsia="楷体_GB2312"/>
          <w:szCs w:val="21"/>
        </w:rPr>
        <w:t>最后一日</w:t>
      </w:r>
      <w:r>
        <w:rPr>
          <w:rFonts w:eastAsia="楷体_GB2312"/>
          <w:szCs w:val="21"/>
        </w:rPr>
        <w:tab/>
      </w:r>
      <w:r>
        <w:rPr>
          <w:rFonts w:eastAsia="楷体_GB2312"/>
          <w:szCs w:val="21"/>
        </w:rPr>
        <w:tab/>
        <w:t>or</w:t>
      </w:r>
    </w:p>
    <w:p w14:paraId="2F5500DC" w14:textId="77777777" w:rsidR="00E00A88" w:rsidRDefault="00E00A88">
      <w:pPr>
        <w:ind w:left="1260" w:firstLine="420"/>
        <w:rPr>
          <w:rFonts w:eastAsia="楷体_GB2312"/>
          <w:szCs w:val="21"/>
        </w:rPr>
      </w:pPr>
      <w:del w:id="184" w:author="Microsoft" w:date="2020-02-07T14:18:00Z">
        <w:r w:rsidDel="00027ED3">
          <w:rPr>
            <w:rFonts w:eastAsia="楷体_GB2312"/>
            <w:szCs w:val="21"/>
          </w:rPr>
          <w:delText>基金类型</w:delText>
        </w:r>
      </w:del>
      <w:ins w:id="185" w:author="Microsoft" w:date="2020-02-07T14:18:00Z">
        <w:r w:rsidR="00027ED3">
          <w:rPr>
            <w:rFonts w:eastAsia="楷体_GB2312"/>
            <w:szCs w:val="21"/>
          </w:rPr>
          <w:t>基金类别</w:t>
        </w:r>
      </w:ins>
      <w:r>
        <w:rPr>
          <w:rFonts w:eastAsia="楷体_GB2312"/>
          <w:szCs w:val="21"/>
        </w:rPr>
        <w:t>=</w:t>
      </w:r>
      <w:r>
        <w:rPr>
          <w:rFonts w:eastAsia="楷体_GB2312"/>
          <w:szCs w:val="21"/>
        </w:rPr>
        <w:t>封闭式，频度属性</w:t>
      </w:r>
      <w:r>
        <w:rPr>
          <w:rFonts w:eastAsia="楷体_GB2312"/>
          <w:szCs w:val="21"/>
        </w:rPr>
        <w:t>=</w:t>
      </w:r>
      <w:r>
        <w:rPr>
          <w:rFonts w:eastAsia="楷体_GB2312"/>
          <w:szCs w:val="21"/>
        </w:rPr>
        <w:t>最后一日</w:t>
      </w:r>
    </w:p>
    <w:p w14:paraId="6B0ECD6A"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1656"/>
      </w:tblGrid>
      <w:tr w:rsidR="00E00A88" w14:paraId="49C680A6" w14:textId="77777777">
        <w:trPr>
          <w:jc w:val="center"/>
        </w:trPr>
        <w:tc>
          <w:tcPr>
            <w:tcW w:w="3546" w:type="dxa"/>
            <w:shd w:val="clear" w:color="auto" w:fill="99CCFF"/>
          </w:tcPr>
          <w:p w14:paraId="31EB3F04" w14:textId="77777777" w:rsidR="00E00A88" w:rsidRDefault="00E00A88">
            <w:pPr>
              <w:jc w:val="center"/>
              <w:rPr>
                <w:rFonts w:eastAsia="楷体_GB2312"/>
                <w:b/>
                <w:szCs w:val="21"/>
              </w:rPr>
            </w:pPr>
            <w:r>
              <w:rPr>
                <w:rFonts w:eastAsia="楷体_GB2312"/>
                <w:b/>
                <w:szCs w:val="21"/>
              </w:rPr>
              <w:t>元素</w:t>
            </w:r>
          </w:p>
        </w:tc>
        <w:tc>
          <w:tcPr>
            <w:tcW w:w="1656" w:type="dxa"/>
            <w:shd w:val="clear" w:color="auto" w:fill="99CCFF"/>
          </w:tcPr>
          <w:p w14:paraId="28DD3853" w14:textId="77777777" w:rsidR="00E00A88" w:rsidRDefault="00E00A88">
            <w:pPr>
              <w:jc w:val="center"/>
              <w:rPr>
                <w:rFonts w:eastAsia="楷体_GB2312"/>
                <w:b/>
                <w:szCs w:val="21"/>
              </w:rPr>
            </w:pPr>
            <w:r>
              <w:rPr>
                <w:rFonts w:eastAsia="楷体_GB2312"/>
                <w:b/>
                <w:szCs w:val="21"/>
              </w:rPr>
              <w:t>验证条件</w:t>
            </w:r>
          </w:p>
        </w:tc>
      </w:tr>
      <w:tr w:rsidR="00E00A88" w14:paraId="264F6B55" w14:textId="77777777">
        <w:trPr>
          <w:jc w:val="center"/>
        </w:trPr>
        <w:tc>
          <w:tcPr>
            <w:tcW w:w="3546" w:type="dxa"/>
          </w:tcPr>
          <w:p w14:paraId="5F42387E" w14:textId="77777777" w:rsidR="00E00A88" w:rsidRDefault="00E00A88">
            <w:pPr>
              <w:rPr>
                <w:rFonts w:eastAsia="楷体_GB2312"/>
              </w:rPr>
            </w:pPr>
            <w:r>
              <w:rPr>
                <w:rFonts w:eastAsia="楷体_GB2312"/>
              </w:rPr>
              <w:t>基金资产净值</w:t>
            </w:r>
          </w:p>
        </w:tc>
        <w:tc>
          <w:tcPr>
            <w:tcW w:w="1656" w:type="dxa"/>
          </w:tcPr>
          <w:p w14:paraId="0A7E31F6" w14:textId="77777777" w:rsidR="00E00A88" w:rsidRDefault="006831FE">
            <w:pPr>
              <w:rPr>
                <w:rFonts w:eastAsia="楷体_GB2312" w:hint="eastAsia"/>
              </w:rPr>
            </w:pPr>
            <w:ins w:id="186" w:author="zhou yuetong" w:date="2019-05-17T08:40:00Z">
              <w:r>
                <w:rPr>
                  <w:rFonts w:eastAsia="楷体_GB2312"/>
                </w:rPr>
                <w:t>该元素不存在</w:t>
              </w:r>
            </w:ins>
            <w:del w:id="187" w:author="zhou yuetong" w:date="2019-05-17T08:40:00Z">
              <w:r w:rsidR="00E00A88" w:rsidDel="006831FE">
                <w:rPr>
                  <w:rFonts w:eastAsia="楷体_GB2312"/>
                </w:rPr>
                <w:delText>非空</w:delText>
              </w:r>
            </w:del>
          </w:p>
        </w:tc>
      </w:tr>
      <w:tr w:rsidR="00E00A88" w14:paraId="61BB3551" w14:textId="77777777">
        <w:trPr>
          <w:jc w:val="center"/>
        </w:trPr>
        <w:tc>
          <w:tcPr>
            <w:tcW w:w="3546" w:type="dxa"/>
          </w:tcPr>
          <w:p w14:paraId="4FD561DC" w14:textId="77777777" w:rsidR="00E00A88" w:rsidRDefault="00E00A88">
            <w:pPr>
              <w:rPr>
                <w:rFonts w:eastAsia="楷体_GB2312"/>
              </w:rPr>
            </w:pPr>
            <w:r>
              <w:rPr>
                <w:rFonts w:eastAsia="楷体_GB2312"/>
              </w:rPr>
              <w:t>基金份额净值</w:t>
            </w:r>
          </w:p>
        </w:tc>
        <w:tc>
          <w:tcPr>
            <w:tcW w:w="1656" w:type="dxa"/>
          </w:tcPr>
          <w:p w14:paraId="481827C9" w14:textId="77777777" w:rsidR="00E00A88" w:rsidRDefault="00E00A88">
            <w:pPr>
              <w:rPr>
                <w:rFonts w:eastAsia="楷体_GB2312"/>
              </w:rPr>
            </w:pPr>
            <w:r>
              <w:rPr>
                <w:rFonts w:eastAsia="楷体_GB2312"/>
              </w:rPr>
              <w:t>非空</w:t>
            </w:r>
          </w:p>
        </w:tc>
      </w:tr>
      <w:tr w:rsidR="00E00A88" w14:paraId="51A1CE24" w14:textId="77777777">
        <w:trPr>
          <w:jc w:val="center"/>
        </w:trPr>
        <w:tc>
          <w:tcPr>
            <w:tcW w:w="3546" w:type="dxa"/>
          </w:tcPr>
          <w:p w14:paraId="65F94275" w14:textId="77777777" w:rsidR="00E00A88" w:rsidRDefault="00E00A88">
            <w:pPr>
              <w:rPr>
                <w:rFonts w:eastAsia="楷体_GB2312"/>
              </w:rPr>
            </w:pPr>
            <w:r>
              <w:rPr>
                <w:rFonts w:eastAsia="楷体_GB2312"/>
              </w:rPr>
              <w:t>基金份额累计净值</w:t>
            </w:r>
          </w:p>
        </w:tc>
        <w:tc>
          <w:tcPr>
            <w:tcW w:w="1656" w:type="dxa"/>
          </w:tcPr>
          <w:p w14:paraId="26778122" w14:textId="77777777" w:rsidR="00E00A88" w:rsidRDefault="00E00A88">
            <w:pPr>
              <w:rPr>
                <w:rFonts w:eastAsia="楷体_GB2312"/>
              </w:rPr>
            </w:pPr>
            <w:r>
              <w:rPr>
                <w:rFonts w:eastAsia="楷体_GB2312"/>
              </w:rPr>
              <w:t>非空</w:t>
            </w:r>
          </w:p>
        </w:tc>
      </w:tr>
      <w:tr w:rsidR="00E00A88" w14:paraId="3B6B2CB8" w14:textId="77777777">
        <w:trPr>
          <w:jc w:val="center"/>
        </w:trPr>
        <w:tc>
          <w:tcPr>
            <w:tcW w:w="3546" w:type="dxa"/>
          </w:tcPr>
          <w:p w14:paraId="476E1E48" w14:textId="77777777" w:rsidR="00E00A88" w:rsidRDefault="00E00A88">
            <w:pPr>
              <w:rPr>
                <w:rFonts w:eastAsia="楷体_GB2312"/>
              </w:rPr>
            </w:pPr>
            <w:r>
              <w:rPr>
                <w:rFonts w:eastAsia="楷体_GB2312"/>
              </w:rPr>
              <w:t>每万份基金已实现收益</w:t>
            </w:r>
          </w:p>
        </w:tc>
        <w:tc>
          <w:tcPr>
            <w:tcW w:w="1656" w:type="dxa"/>
          </w:tcPr>
          <w:p w14:paraId="668C9CE0" w14:textId="77777777" w:rsidR="00E00A88" w:rsidRDefault="00E00A88">
            <w:pPr>
              <w:rPr>
                <w:rFonts w:eastAsia="楷体_GB2312"/>
              </w:rPr>
            </w:pPr>
            <w:r>
              <w:rPr>
                <w:rFonts w:eastAsia="楷体_GB2312"/>
              </w:rPr>
              <w:t>该元素不存在</w:t>
            </w:r>
          </w:p>
        </w:tc>
      </w:tr>
      <w:tr w:rsidR="00E00A88" w14:paraId="124A91DF" w14:textId="77777777">
        <w:trPr>
          <w:jc w:val="center"/>
        </w:trPr>
        <w:tc>
          <w:tcPr>
            <w:tcW w:w="3546" w:type="dxa"/>
          </w:tcPr>
          <w:p w14:paraId="199F658A" w14:textId="77777777" w:rsidR="00E00A88" w:rsidRDefault="00E00A88">
            <w:pPr>
              <w:rPr>
                <w:rFonts w:eastAsia="楷体_GB2312"/>
              </w:rPr>
            </w:pPr>
            <w:r>
              <w:rPr>
                <w:rFonts w:eastAsia="楷体_GB2312"/>
              </w:rPr>
              <w:t>7</w:t>
            </w:r>
            <w:r>
              <w:rPr>
                <w:rFonts w:eastAsia="楷体_GB2312"/>
              </w:rPr>
              <w:t>日年化收益率</w:t>
            </w:r>
          </w:p>
        </w:tc>
        <w:tc>
          <w:tcPr>
            <w:tcW w:w="1656" w:type="dxa"/>
          </w:tcPr>
          <w:p w14:paraId="130718AE" w14:textId="77777777" w:rsidR="00E00A88" w:rsidRDefault="00E00A88">
            <w:pPr>
              <w:rPr>
                <w:rFonts w:eastAsia="楷体_GB2312"/>
              </w:rPr>
            </w:pPr>
            <w:r>
              <w:rPr>
                <w:rFonts w:eastAsia="楷体_GB2312"/>
              </w:rPr>
              <w:t>该元素不存在</w:t>
            </w:r>
          </w:p>
        </w:tc>
      </w:tr>
      <w:tr w:rsidR="00E00A88" w14:paraId="5BFB68F2" w14:textId="77777777">
        <w:trPr>
          <w:jc w:val="center"/>
        </w:trPr>
        <w:tc>
          <w:tcPr>
            <w:tcW w:w="3546" w:type="dxa"/>
          </w:tcPr>
          <w:p w14:paraId="51CAD680" w14:textId="77777777" w:rsidR="00E00A88" w:rsidRDefault="00E00A88">
            <w:pPr>
              <w:rPr>
                <w:rFonts w:eastAsia="楷体_GB2312"/>
              </w:rPr>
            </w:pPr>
            <w:r>
              <w:rPr>
                <w:rFonts w:eastAsia="楷体_GB2312"/>
              </w:rPr>
              <w:t>下属各类基金的份额参考净值</w:t>
            </w:r>
          </w:p>
        </w:tc>
        <w:tc>
          <w:tcPr>
            <w:tcW w:w="1656" w:type="dxa"/>
          </w:tcPr>
          <w:p w14:paraId="6D93D912" w14:textId="77777777" w:rsidR="00E00A88" w:rsidRDefault="00E00A88">
            <w:pPr>
              <w:rPr>
                <w:rFonts w:eastAsia="楷体_GB2312"/>
              </w:rPr>
            </w:pPr>
            <w:r>
              <w:rPr>
                <w:rFonts w:eastAsia="楷体_GB2312"/>
              </w:rPr>
              <w:t>该元素不存在</w:t>
            </w:r>
          </w:p>
        </w:tc>
      </w:tr>
      <w:tr w:rsidR="00E00A88" w14:paraId="22388EFA" w14:textId="77777777">
        <w:trPr>
          <w:jc w:val="center"/>
        </w:trPr>
        <w:tc>
          <w:tcPr>
            <w:tcW w:w="3546" w:type="dxa"/>
          </w:tcPr>
          <w:p w14:paraId="56F5EAD9" w14:textId="77777777" w:rsidR="00E00A88" w:rsidRDefault="00E00A88">
            <w:pPr>
              <w:rPr>
                <w:rFonts w:eastAsia="楷体_GB2312"/>
              </w:rPr>
            </w:pPr>
            <w:r>
              <w:rPr>
                <w:rFonts w:eastAsia="楷体_GB2312"/>
              </w:rPr>
              <w:t>下属各类基金的份额累计参考净值</w:t>
            </w:r>
          </w:p>
        </w:tc>
        <w:tc>
          <w:tcPr>
            <w:tcW w:w="1656" w:type="dxa"/>
          </w:tcPr>
          <w:p w14:paraId="333F65FE" w14:textId="77777777" w:rsidR="00E00A88" w:rsidRDefault="00E00A88">
            <w:pPr>
              <w:rPr>
                <w:rFonts w:eastAsia="楷体_GB2312"/>
              </w:rPr>
            </w:pPr>
            <w:r>
              <w:rPr>
                <w:rFonts w:eastAsia="楷体_GB2312"/>
              </w:rPr>
              <w:t>该元素不存在</w:t>
            </w:r>
          </w:p>
        </w:tc>
      </w:tr>
      <w:tr w:rsidR="00E00A88" w14:paraId="59132A64" w14:textId="77777777">
        <w:trPr>
          <w:jc w:val="center"/>
        </w:trPr>
        <w:tc>
          <w:tcPr>
            <w:tcW w:w="3546" w:type="dxa"/>
          </w:tcPr>
          <w:p w14:paraId="6ED1CE28"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1656" w:type="dxa"/>
          </w:tcPr>
          <w:p w14:paraId="01DEBD5C" w14:textId="77777777" w:rsidR="00E00A88" w:rsidRDefault="00E00A88">
            <w:pPr>
              <w:rPr>
                <w:rFonts w:eastAsia="楷体_GB2312"/>
              </w:rPr>
            </w:pPr>
            <w:r>
              <w:rPr>
                <w:rFonts w:eastAsia="楷体_GB2312"/>
              </w:rPr>
              <w:t>该元素不存在</w:t>
            </w:r>
          </w:p>
        </w:tc>
      </w:tr>
      <w:tr w:rsidR="00E00A88" w14:paraId="570FED8E" w14:textId="77777777">
        <w:trPr>
          <w:jc w:val="center"/>
        </w:trPr>
        <w:tc>
          <w:tcPr>
            <w:tcW w:w="3546" w:type="dxa"/>
          </w:tcPr>
          <w:p w14:paraId="4F4E3278"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1656" w:type="dxa"/>
          </w:tcPr>
          <w:p w14:paraId="05F304E8" w14:textId="77777777" w:rsidR="00E00A88" w:rsidRDefault="00E00A88">
            <w:pPr>
              <w:rPr>
                <w:rFonts w:eastAsia="楷体_GB2312"/>
              </w:rPr>
            </w:pPr>
            <w:r>
              <w:rPr>
                <w:rFonts w:eastAsia="楷体_GB2312"/>
              </w:rPr>
              <w:t>该元素不存在</w:t>
            </w:r>
          </w:p>
        </w:tc>
      </w:tr>
      <w:tr w:rsidR="00E00A88" w14:paraId="31B9EB42" w14:textId="77777777">
        <w:trPr>
          <w:jc w:val="center"/>
        </w:trPr>
        <w:tc>
          <w:tcPr>
            <w:tcW w:w="3546" w:type="dxa"/>
            <w:tcBorders>
              <w:top w:val="single" w:sz="4" w:space="0" w:color="auto"/>
              <w:left w:val="single" w:sz="4" w:space="0" w:color="auto"/>
              <w:bottom w:val="single" w:sz="4" w:space="0" w:color="auto"/>
              <w:right w:val="single" w:sz="4" w:space="0" w:color="auto"/>
            </w:tcBorders>
          </w:tcPr>
          <w:p w14:paraId="1919400C" w14:textId="77777777" w:rsidR="00E00A88" w:rsidRDefault="00E00A88">
            <w:pPr>
              <w:rPr>
                <w:rFonts w:eastAsia="楷体_GB2312"/>
              </w:rPr>
            </w:pPr>
            <w:r>
              <w:rPr>
                <w:rFonts w:eastAsia="楷体_GB2312"/>
              </w:rPr>
              <w:t>估值日期</w:t>
            </w:r>
          </w:p>
        </w:tc>
        <w:tc>
          <w:tcPr>
            <w:tcW w:w="1656" w:type="dxa"/>
            <w:tcBorders>
              <w:top w:val="single" w:sz="4" w:space="0" w:color="auto"/>
              <w:left w:val="single" w:sz="4" w:space="0" w:color="auto"/>
              <w:bottom w:val="single" w:sz="4" w:space="0" w:color="auto"/>
              <w:right w:val="single" w:sz="4" w:space="0" w:color="auto"/>
            </w:tcBorders>
          </w:tcPr>
          <w:p w14:paraId="78BACF91" w14:textId="77777777" w:rsidR="00E00A88" w:rsidRDefault="00E00A88">
            <w:pPr>
              <w:rPr>
                <w:rFonts w:eastAsia="楷体_GB2312"/>
              </w:rPr>
            </w:pPr>
            <w:r>
              <w:rPr>
                <w:rFonts w:eastAsia="楷体_GB2312"/>
              </w:rPr>
              <w:t>非空</w:t>
            </w:r>
          </w:p>
        </w:tc>
      </w:tr>
    </w:tbl>
    <w:p w14:paraId="448306F0" w14:textId="77777777" w:rsidR="00E00A88" w:rsidRDefault="00E00A88">
      <w:pPr>
        <w:ind w:left="420" w:firstLine="420"/>
        <w:rPr>
          <w:rFonts w:eastAsia="楷体_GB2312"/>
          <w:szCs w:val="21"/>
        </w:rPr>
      </w:pPr>
    </w:p>
    <w:p w14:paraId="71ADF55C" w14:textId="77777777" w:rsidR="00E00A88" w:rsidRDefault="00E00A88">
      <w:pPr>
        <w:widowControl/>
        <w:snapToGrid w:val="0"/>
        <w:spacing w:line="360" w:lineRule="auto"/>
        <w:ind w:firstLine="420"/>
        <w:rPr>
          <w:b/>
          <w:sz w:val="24"/>
        </w:rPr>
      </w:pPr>
      <w:r>
        <w:rPr>
          <w:b/>
          <w:sz w:val="24"/>
        </w:rPr>
        <w:t>业务规则</w:t>
      </w:r>
      <w:ins w:id="188" w:author="zhou yuetong" w:date="2019-05-17T08:41:00Z">
        <w:r w:rsidR="006831FE">
          <w:rPr>
            <w:b/>
            <w:sz w:val="24"/>
          </w:rPr>
          <w:t>十</w:t>
        </w:r>
      </w:ins>
      <w:del w:id="189" w:author="zhou yuetong" w:date="2019-05-17T08:41:00Z">
        <w:r w:rsidDel="006831FE">
          <w:rPr>
            <w:b/>
            <w:sz w:val="24"/>
          </w:rPr>
          <w:delText>九</w:delText>
        </w:r>
      </w:del>
      <w:r>
        <w:rPr>
          <w:b/>
          <w:sz w:val="24"/>
        </w:rPr>
        <w:t>：</w:t>
      </w:r>
    </w:p>
    <w:p w14:paraId="39AAB1E6"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190" w:author="Microsoft" w:date="2020-02-07T14:18:00Z">
        <w:r w:rsidDel="00027ED3">
          <w:rPr>
            <w:rFonts w:eastAsia="楷体_GB2312"/>
            <w:szCs w:val="21"/>
          </w:rPr>
          <w:delText>基金类型</w:delText>
        </w:r>
      </w:del>
      <w:ins w:id="191" w:author="Microsoft" w:date="2020-02-07T14:18:00Z">
        <w:r w:rsidR="00027ED3">
          <w:rPr>
            <w:rFonts w:eastAsia="楷体_GB2312"/>
            <w:szCs w:val="21"/>
          </w:rPr>
          <w:t>基金类别</w:t>
        </w:r>
      </w:ins>
      <w:r>
        <w:rPr>
          <w:rFonts w:eastAsia="楷体_GB2312"/>
          <w:szCs w:val="21"/>
        </w:rPr>
        <w:t>=</w:t>
      </w:r>
      <w:r>
        <w:rPr>
          <w:rFonts w:eastAsia="楷体_GB2312"/>
          <w:szCs w:val="21"/>
        </w:rPr>
        <w:t>开放式非货币</w:t>
      </w:r>
      <w:ins w:id="192" w:author="Microsoft" w:date="2020-02-05T15:48:00Z">
        <w:r w:rsidR="00C35F3D">
          <w:rPr>
            <w:rFonts w:eastAsia="楷体_GB2312" w:hint="eastAsia"/>
            <w:szCs w:val="21"/>
          </w:rPr>
          <w:t>/</w:t>
        </w:r>
        <w:r w:rsidR="00C35F3D">
          <w:rPr>
            <w:rFonts w:eastAsia="楷体_GB2312" w:hint="eastAsia"/>
            <w:szCs w:val="21"/>
          </w:rPr>
          <w:t>浮动净值型货币</w:t>
        </w:r>
      </w:ins>
      <w:r>
        <w:rPr>
          <w:rFonts w:eastAsia="楷体_GB2312"/>
          <w:szCs w:val="21"/>
        </w:rPr>
        <w:t>，是否分级</w:t>
      </w:r>
      <w:r>
        <w:rPr>
          <w:rFonts w:eastAsia="楷体_GB2312"/>
          <w:szCs w:val="21"/>
        </w:rPr>
        <w:t>/</w:t>
      </w:r>
      <w:r>
        <w:rPr>
          <w:rFonts w:eastAsia="楷体_GB2312"/>
          <w:szCs w:val="21"/>
        </w:rPr>
        <w:t>类</w:t>
      </w:r>
      <w:r>
        <w:rPr>
          <w:rFonts w:eastAsia="楷体_GB2312"/>
          <w:szCs w:val="21"/>
        </w:rPr>
        <w:t>=</w:t>
      </w:r>
      <w:r>
        <w:rPr>
          <w:rFonts w:eastAsia="楷体_GB2312"/>
          <w:szCs w:val="21"/>
        </w:rPr>
        <w:t>是，频度属性</w:t>
      </w:r>
      <w:r>
        <w:rPr>
          <w:rFonts w:eastAsia="楷体_GB2312"/>
          <w:szCs w:val="21"/>
        </w:rPr>
        <w:t>=</w:t>
      </w:r>
      <w:r>
        <w:rPr>
          <w:rFonts w:eastAsia="楷体_GB2312"/>
          <w:szCs w:val="21"/>
        </w:rPr>
        <w:t>最后一日</w:t>
      </w:r>
    </w:p>
    <w:p w14:paraId="6477988C"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6"/>
        <w:gridCol w:w="1207"/>
        <w:gridCol w:w="1515"/>
      </w:tblGrid>
      <w:tr w:rsidR="00E00A88" w14:paraId="0840CBC3" w14:textId="77777777">
        <w:trPr>
          <w:jc w:val="center"/>
        </w:trPr>
        <w:tc>
          <w:tcPr>
            <w:tcW w:w="3966" w:type="dxa"/>
            <w:shd w:val="clear" w:color="auto" w:fill="99CCFF"/>
          </w:tcPr>
          <w:p w14:paraId="5B242473" w14:textId="77777777" w:rsidR="00E00A88" w:rsidRDefault="00E00A88">
            <w:pPr>
              <w:jc w:val="center"/>
              <w:rPr>
                <w:rFonts w:eastAsia="楷体_GB2312"/>
                <w:b/>
                <w:szCs w:val="21"/>
              </w:rPr>
            </w:pPr>
            <w:r>
              <w:rPr>
                <w:rFonts w:eastAsia="楷体_GB2312"/>
                <w:b/>
                <w:szCs w:val="21"/>
              </w:rPr>
              <w:t>元素</w:t>
            </w:r>
          </w:p>
        </w:tc>
        <w:tc>
          <w:tcPr>
            <w:tcW w:w="2722" w:type="dxa"/>
            <w:gridSpan w:val="2"/>
            <w:shd w:val="clear" w:color="auto" w:fill="99CCFF"/>
          </w:tcPr>
          <w:p w14:paraId="149737B5" w14:textId="77777777" w:rsidR="00E00A88" w:rsidRDefault="00E00A88">
            <w:pPr>
              <w:jc w:val="center"/>
              <w:rPr>
                <w:rFonts w:eastAsia="楷体_GB2312"/>
                <w:b/>
                <w:szCs w:val="21"/>
              </w:rPr>
            </w:pPr>
            <w:r>
              <w:rPr>
                <w:rFonts w:eastAsia="楷体_GB2312"/>
                <w:b/>
                <w:szCs w:val="21"/>
              </w:rPr>
              <w:t>验证条件</w:t>
            </w:r>
          </w:p>
        </w:tc>
      </w:tr>
      <w:tr w:rsidR="00E00A88" w14:paraId="725A040F" w14:textId="77777777">
        <w:trPr>
          <w:jc w:val="center"/>
        </w:trPr>
        <w:tc>
          <w:tcPr>
            <w:tcW w:w="3966" w:type="dxa"/>
          </w:tcPr>
          <w:p w14:paraId="38D5A360" w14:textId="77777777" w:rsidR="00E00A88" w:rsidRDefault="00E00A88">
            <w:pPr>
              <w:rPr>
                <w:rFonts w:eastAsia="楷体_GB2312"/>
              </w:rPr>
            </w:pPr>
            <w:r>
              <w:rPr>
                <w:rFonts w:eastAsia="楷体_GB2312"/>
              </w:rPr>
              <w:t>基金资产净值</w:t>
            </w:r>
          </w:p>
        </w:tc>
        <w:tc>
          <w:tcPr>
            <w:tcW w:w="2722" w:type="dxa"/>
            <w:gridSpan w:val="2"/>
          </w:tcPr>
          <w:p w14:paraId="76E961CE" w14:textId="77777777" w:rsidR="00E00A88" w:rsidRDefault="006831FE">
            <w:pPr>
              <w:rPr>
                <w:rFonts w:eastAsia="楷体_GB2312"/>
              </w:rPr>
            </w:pPr>
            <w:ins w:id="193" w:author="zhou yuetong" w:date="2019-05-17T08:41:00Z">
              <w:r>
                <w:rPr>
                  <w:rFonts w:eastAsia="楷体_GB2312"/>
                </w:rPr>
                <w:t>该元素不存在</w:t>
              </w:r>
            </w:ins>
            <w:del w:id="194" w:author="zhou yuetong" w:date="2019-05-17T08:41:00Z">
              <w:r w:rsidR="00E00A88" w:rsidDel="006831FE">
                <w:rPr>
                  <w:rFonts w:eastAsia="楷体_GB2312"/>
                </w:rPr>
                <w:delText>非空</w:delText>
              </w:r>
            </w:del>
          </w:p>
        </w:tc>
      </w:tr>
      <w:tr w:rsidR="00E00A88" w14:paraId="5AFAA0AC" w14:textId="77777777">
        <w:trPr>
          <w:jc w:val="center"/>
        </w:trPr>
        <w:tc>
          <w:tcPr>
            <w:tcW w:w="3966" w:type="dxa"/>
          </w:tcPr>
          <w:p w14:paraId="025AA6C5" w14:textId="77777777" w:rsidR="00E00A88" w:rsidRDefault="00E00A88">
            <w:pPr>
              <w:rPr>
                <w:rFonts w:eastAsia="楷体_GB2312"/>
              </w:rPr>
            </w:pPr>
            <w:r>
              <w:rPr>
                <w:rFonts w:eastAsia="楷体_GB2312"/>
              </w:rPr>
              <w:t>基金份额净值</w:t>
            </w:r>
          </w:p>
        </w:tc>
        <w:tc>
          <w:tcPr>
            <w:tcW w:w="2722" w:type="dxa"/>
            <w:gridSpan w:val="2"/>
          </w:tcPr>
          <w:p w14:paraId="6ABC75A8" w14:textId="77777777" w:rsidR="00E00A88" w:rsidRDefault="00E00A88">
            <w:pPr>
              <w:rPr>
                <w:rFonts w:eastAsia="楷体_GB2312"/>
              </w:rPr>
            </w:pPr>
            <w:r>
              <w:rPr>
                <w:rFonts w:eastAsia="楷体_GB2312"/>
              </w:rPr>
              <w:t>不判断</w:t>
            </w:r>
          </w:p>
        </w:tc>
      </w:tr>
      <w:tr w:rsidR="00E00A88" w14:paraId="4A21CA81" w14:textId="77777777">
        <w:trPr>
          <w:jc w:val="center"/>
        </w:trPr>
        <w:tc>
          <w:tcPr>
            <w:tcW w:w="3966" w:type="dxa"/>
          </w:tcPr>
          <w:p w14:paraId="5BF2D3E1" w14:textId="77777777" w:rsidR="00E00A88" w:rsidRDefault="00E00A88">
            <w:pPr>
              <w:rPr>
                <w:rFonts w:eastAsia="楷体_GB2312"/>
              </w:rPr>
            </w:pPr>
            <w:r>
              <w:rPr>
                <w:rFonts w:eastAsia="楷体_GB2312"/>
              </w:rPr>
              <w:t>基金份额累计净值</w:t>
            </w:r>
          </w:p>
        </w:tc>
        <w:tc>
          <w:tcPr>
            <w:tcW w:w="2722" w:type="dxa"/>
            <w:gridSpan w:val="2"/>
          </w:tcPr>
          <w:p w14:paraId="0DB74013" w14:textId="77777777" w:rsidR="00E00A88" w:rsidRDefault="00E00A88">
            <w:pPr>
              <w:rPr>
                <w:rFonts w:eastAsia="楷体_GB2312"/>
              </w:rPr>
            </w:pPr>
            <w:r>
              <w:rPr>
                <w:rFonts w:eastAsia="楷体_GB2312"/>
              </w:rPr>
              <w:t>不判断</w:t>
            </w:r>
          </w:p>
        </w:tc>
      </w:tr>
      <w:tr w:rsidR="00E00A88" w14:paraId="5E012C6D" w14:textId="77777777">
        <w:trPr>
          <w:jc w:val="center"/>
        </w:trPr>
        <w:tc>
          <w:tcPr>
            <w:tcW w:w="3966" w:type="dxa"/>
          </w:tcPr>
          <w:p w14:paraId="0D629A26" w14:textId="77777777" w:rsidR="00E00A88" w:rsidRDefault="00E00A88">
            <w:pPr>
              <w:rPr>
                <w:rFonts w:eastAsia="楷体_GB2312"/>
              </w:rPr>
            </w:pPr>
            <w:r>
              <w:rPr>
                <w:rFonts w:eastAsia="楷体_GB2312"/>
              </w:rPr>
              <w:t>每万份基金已实现收益</w:t>
            </w:r>
          </w:p>
        </w:tc>
        <w:tc>
          <w:tcPr>
            <w:tcW w:w="2722" w:type="dxa"/>
            <w:gridSpan w:val="2"/>
          </w:tcPr>
          <w:p w14:paraId="1AC04AC5" w14:textId="77777777" w:rsidR="00E00A88" w:rsidRDefault="00E00A88">
            <w:pPr>
              <w:rPr>
                <w:rFonts w:eastAsia="楷体_GB2312"/>
              </w:rPr>
            </w:pPr>
            <w:r>
              <w:rPr>
                <w:rFonts w:eastAsia="楷体_GB2312"/>
              </w:rPr>
              <w:t>该元素不存在</w:t>
            </w:r>
          </w:p>
        </w:tc>
      </w:tr>
      <w:tr w:rsidR="00E00A88" w14:paraId="548D09EE" w14:textId="77777777">
        <w:trPr>
          <w:jc w:val="center"/>
        </w:trPr>
        <w:tc>
          <w:tcPr>
            <w:tcW w:w="3966" w:type="dxa"/>
          </w:tcPr>
          <w:p w14:paraId="6E1228A9" w14:textId="77777777" w:rsidR="00E00A88" w:rsidRDefault="00E00A88">
            <w:pPr>
              <w:rPr>
                <w:rFonts w:eastAsia="楷体_GB2312"/>
              </w:rPr>
            </w:pPr>
            <w:r>
              <w:rPr>
                <w:rFonts w:eastAsia="楷体_GB2312"/>
              </w:rPr>
              <w:t>7</w:t>
            </w:r>
            <w:r>
              <w:rPr>
                <w:rFonts w:eastAsia="楷体_GB2312"/>
              </w:rPr>
              <w:t>日年化收益率</w:t>
            </w:r>
          </w:p>
        </w:tc>
        <w:tc>
          <w:tcPr>
            <w:tcW w:w="2722" w:type="dxa"/>
            <w:gridSpan w:val="2"/>
          </w:tcPr>
          <w:p w14:paraId="49AEDE25" w14:textId="77777777" w:rsidR="00E00A88" w:rsidRDefault="00E00A88">
            <w:pPr>
              <w:rPr>
                <w:rFonts w:eastAsia="楷体_GB2312"/>
              </w:rPr>
            </w:pPr>
            <w:r>
              <w:rPr>
                <w:rFonts w:eastAsia="楷体_GB2312"/>
              </w:rPr>
              <w:t>该元素不存在</w:t>
            </w:r>
          </w:p>
        </w:tc>
      </w:tr>
      <w:tr w:rsidR="00E00A88" w14:paraId="1EB9105C" w14:textId="77777777">
        <w:trPr>
          <w:jc w:val="center"/>
        </w:trPr>
        <w:tc>
          <w:tcPr>
            <w:tcW w:w="3966" w:type="dxa"/>
          </w:tcPr>
          <w:p w14:paraId="41C2DD28" w14:textId="77777777" w:rsidR="00E00A88" w:rsidRDefault="00E00A88">
            <w:pPr>
              <w:rPr>
                <w:rFonts w:eastAsia="楷体_GB2312"/>
              </w:rPr>
            </w:pPr>
            <w:r>
              <w:rPr>
                <w:rFonts w:eastAsia="楷体_GB2312"/>
              </w:rPr>
              <w:t>下属两级基金的份额参考净值</w:t>
            </w:r>
          </w:p>
        </w:tc>
        <w:tc>
          <w:tcPr>
            <w:tcW w:w="2722" w:type="dxa"/>
            <w:gridSpan w:val="2"/>
          </w:tcPr>
          <w:p w14:paraId="6BAB1E5F" w14:textId="77777777" w:rsidR="00E00A88" w:rsidRDefault="00E00A88">
            <w:pPr>
              <w:rPr>
                <w:rFonts w:eastAsia="楷体_GB2312"/>
              </w:rPr>
            </w:pPr>
            <w:r>
              <w:rPr>
                <w:rFonts w:eastAsia="楷体_GB2312"/>
              </w:rPr>
              <w:t>该元素不存在</w:t>
            </w:r>
          </w:p>
        </w:tc>
      </w:tr>
      <w:tr w:rsidR="00E00A88" w14:paraId="7842F346" w14:textId="77777777">
        <w:trPr>
          <w:jc w:val="center"/>
        </w:trPr>
        <w:tc>
          <w:tcPr>
            <w:tcW w:w="3966" w:type="dxa"/>
          </w:tcPr>
          <w:p w14:paraId="3CB557FD" w14:textId="77777777" w:rsidR="00E00A88" w:rsidRDefault="00E00A88">
            <w:pPr>
              <w:rPr>
                <w:rFonts w:eastAsia="楷体_GB2312"/>
              </w:rPr>
            </w:pPr>
            <w:r>
              <w:rPr>
                <w:rFonts w:eastAsia="楷体_GB2312"/>
              </w:rPr>
              <w:lastRenderedPageBreak/>
              <w:t>下属两级基金的份额累计参考净值</w:t>
            </w:r>
          </w:p>
        </w:tc>
        <w:tc>
          <w:tcPr>
            <w:tcW w:w="2722" w:type="dxa"/>
            <w:gridSpan w:val="2"/>
          </w:tcPr>
          <w:p w14:paraId="13FD5217" w14:textId="77777777" w:rsidR="00E00A88" w:rsidRDefault="00E00A88">
            <w:pPr>
              <w:rPr>
                <w:rFonts w:eastAsia="楷体_GB2312"/>
              </w:rPr>
            </w:pPr>
            <w:r>
              <w:rPr>
                <w:rFonts w:eastAsia="楷体_GB2312"/>
              </w:rPr>
              <w:t>该元素不存在</w:t>
            </w:r>
          </w:p>
        </w:tc>
      </w:tr>
      <w:tr w:rsidR="00E00A88" w14:paraId="3B1FBC17" w14:textId="77777777">
        <w:trPr>
          <w:jc w:val="center"/>
        </w:trPr>
        <w:tc>
          <w:tcPr>
            <w:tcW w:w="3966" w:type="dxa"/>
          </w:tcPr>
          <w:p w14:paraId="3B7BCA1A"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2722" w:type="dxa"/>
            <w:gridSpan w:val="2"/>
          </w:tcPr>
          <w:p w14:paraId="17052316" w14:textId="77777777" w:rsidR="00E00A88" w:rsidRDefault="00E00A88">
            <w:pPr>
              <w:rPr>
                <w:rFonts w:eastAsia="楷体_GB2312"/>
              </w:rPr>
            </w:pPr>
            <w:r>
              <w:rPr>
                <w:rFonts w:eastAsia="楷体_GB2312"/>
              </w:rPr>
              <w:t>该元素不存在</w:t>
            </w:r>
          </w:p>
        </w:tc>
      </w:tr>
      <w:tr w:rsidR="00E00A88" w14:paraId="409D0B27" w14:textId="77777777">
        <w:trPr>
          <w:jc w:val="center"/>
        </w:trPr>
        <w:tc>
          <w:tcPr>
            <w:tcW w:w="3966" w:type="dxa"/>
          </w:tcPr>
          <w:p w14:paraId="4B7F8191"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2722" w:type="dxa"/>
            <w:gridSpan w:val="2"/>
          </w:tcPr>
          <w:p w14:paraId="759A6EE4" w14:textId="77777777" w:rsidR="00E00A88" w:rsidRDefault="00E00A88">
            <w:pPr>
              <w:rPr>
                <w:rFonts w:eastAsia="楷体_GB2312"/>
              </w:rPr>
            </w:pPr>
            <w:r>
              <w:rPr>
                <w:rFonts w:eastAsia="楷体_GB2312"/>
              </w:rPr>
              <w:t>该元素不存在</w:t>
            </w:r>
          </w:p>
        </w:tc>
      </w:tr>
      <w:tr w:rsidR="00E00A88" w14:paraId="71BD26AF" w14:textId="77777777">
        <w:trPr>
          <w:jc w:val="center"/>
        </w:trPr>
        <w:tc>
          <w:tcPr>
            <w:tcW w:w="3966" w:type="dxa"/>
          </w:tcPr>
          <w:p w14:paraId="63C1A76A" w14:textId="77777777" w:rsidR="00E00A88" w:rsidRDefault="00E00A88">
            <w:pPr>
              <w:rPr>
                <w:rFonts w:eastAsia="楷体_GB2312"/>
              </w:rPr>
            </w:pPr>
            <w:r>
              <w:rPr>
                <w:rFonts w:eastAsia="楷体_GB2312"/>
              </w:rPr>
              <w:t>下属各类基金的基金简称</w:t>
            </w:r>
          </w:p>
        </w:tc>
        <w:tc>
          <w:tcPr>
            <w:tcW w:w="1207" w:type="dxa"/>
          </w:tcPr>
          <w:p w14:paraId="17407BF4" w14:textId="77777777" w:rsidR="00E00A88" w:rsidRDefault="00E00A88">
            <w:pPr>
              <w:rPr>
                <w:rFonts w:eastAsia="楷体_GB2312"/>
              </w:rPr>
            </w:pPr>
            <w:r>
              <w:rPr>
                <w:rFonts w:eastAsia="楷体_GB2312"/>
              </w:rPr>
              <w:t>非空</w:t>
            </w:r>
          </w:p>
        </w:tc>
        <w:tc>
          <w:tcPr>
            <w:tcW w:w="1515" w:type="dxa"/>
          </w:tcPr>
          <w:p w14:paraId="1FE00F71" w14:textId="77777777" w:rsidR="00E00A88" w:rsidRDefault="00E00A88">
            <w:pPr>
              <w:rPr>
                <w:rFonts w:eastAsia="楷体_GB2312"/>
              </w:rPr>
            </w:pPr>
            <w:r>
              <w:rPr>
                <w:rFonts w:eastAsia="楷体_GB2312" w:hint="eastAsia"/>
              </w:rPr>
              <w:t>不判断</w:t>
            </w:r>
          </w:p>
        </w:tc>
      </w:tr>
      <w:tr w:rsidR="00E00A88" w14:paraId="07E34FCF" w14:textId="77777777">
        <w:trPr>
          <w:jc w:val="center"/>
        </w:trPr>
        <w:tc>
          <w:tcPr>
            <w:tcW w:w="3966" w:type="dxa"/>
          </w:tcPr>
          <w:p w14:paraId="0081F01A" w14:textId="77777777" w:rsidR="00E00A88" w:rsidRDefault="00E00A88">
            <w:pPr>
              <w:rPr>
                <w:rFonts w:eastAsia="楷体_GB2312"/>
              </w:rPr>
            </w:pPr>
            <w:r>
              <w:rPr>
                <w:rFonts w:eastAsia="楷体_GB2312"/>
              </w:rPr>
              <w:t>下属各类基金的交易代码</w:t>
            </w:r>
          </w:p>
        </w:tc>
        <w:tc>
          <w:tcPr>
            <w:tcW w:w="1207" w:type="dxa"/>
          </w:tcPr>
          <w:p w14:paraId="13E4D7E9" w14:textId="77777777" w:rsidR="00E00A88" w:rsidRDefault="00E00A88">
            <w:pPr>
              <w:rPr>
                <w:rFonts w:eastAsia="楷体_GB2312"/>
              </w:rPr>
            </w:pPr>
            <w:r>
              <w:rPr>
                <w:rFonts w:eastAsia="楷体_GB2312"/>
              </w:rPr>
              <w:t>非空</w:t>
            </w:r>
          </w:p>
        </w:tc>
        <w:tc>
          <w:tcPr>
            <w:tcW w:w="1515" w:type="dxa"/>
          </w:tcPr>
          <w:p w14:paraId="4D3BBD8B" w14:textId="77777777" w:rsidR="00E00A88" w:rsidRDefault="00E00A88">
            <w:pPr>
              <w:rPr>
                <w:rFonts w:eastAsia="楷体_GB2312"/>
              </w:rPr>
            </w:pPr>
            <w:r>
              <w:rPr>
                <w:rFonts w:eastAsia="楷体_GB2312" w:hint="eastAsia"/>
              </w:rPr>
              <w:t>不判断</w:t>
            </w:r>
          </w:p>
        </w:tc>
      </w:tr>
      <w:tr w:rsidR="00E00A88" w14:paraId="5653D193" w14:textId="77777777">
        <w:trPr>
          <w:jc w:val="center"/>
        </w:trPr>
        <w:tc>
          <w:tcPr>
            <w:tcW w:w="3966" w:type="dxa"/>
          </w:tcPr>
          <w:p w14:paraId="36796CF3" w14:textId="77777777" w:rsidR="00E00A88" w:rsidRDefault="00E00A88">
            <w:pPr>
              <w:rPr>
                <w:rFonts w:eastAsia="楷体_GB2312"/>
              </w:rPr>
            </w:pPr>
            <w:r>
              <w:rPr>
                <w:rFonts w:eastAsia="楷体_GB2312"/>
              </w:rPr>
              <w:t>报告期末下属各类基金的资产净值</w:t>
            </w:r>
          </w:p>
        </w:tc>
        <w:tc>
          <w:tcPr>
            <w:tcW w:w="1207" w:type="dxa"/>
          </w:tcPr>
          <w:p w14:paraId="6B557B52" w14:textId="77777777" w:rsidR="00E00A88" w:rsidRDefault="006831FE">
            <w:pPr>
              <w:rPr>
                <w:rFonts w:eastAsia="楷体_GB2312"/>
              </w:rPr>
            </w:pPr>
            <w:ins w:id="195" w:author="zhou yuetong" w:date="2019-05-17T08:41:00Z">
              <w:r>
                <w:rPr>
                  <w:rFonts w:eastAsia="楷体_GB2312"/>
                </w:rPr>
                <w:t>该元素不存在</w:t>
              </w:r>
            </w:ins>
            <w:del w:id="196" w:author="zhou yuetong" w:date="2019-05-17T08:41:00Z">
              <w:r w:rsidR="00E00A88" w:rsidDel="006831FE">
                <w:rPr>
                  <w:rFonts w:eastAsia="楷体_GB2312"/>
                </w:rPr>
                <w:delText>不判断</w:delText>
              </w:r>
            </w:del>
          </w:p>
        </w:tc>
        <w:tc>
          <w:tcPr>
            <w:tcW w:w="1515" w:type="dxa"/>
          </w:tcPr>
          <w:p w14:paraId="4968D8D9" w14:textId="77777777" w:rsidR="00E00A88" w:rsidRDefault="006831FE">
            <w:pPr>
              <w:rPr>
                <w:rFonts w:eastAsia="楷体_GB2312"/>
              </w:rPr>
            </w:pPr>
            <w:ins w:id="197" w:author="zhou yuetong" w:date="2019-05-17T08:41:00Z">
              <w:r>
                <w:rPr>
                  <w:rFonts w:eastAsia="楷体_GB2312"/>
                </w:rPr>
                <w:t>该元素不存在</w:t>
              </w:r>
            </w:ins>
            <w:del w:id="198" w:author="zhou yuetong" w:date="2019-05-17T08:41:00Z">
              <w:r w:rsidR="00E00A88" w:rsidDel="006831FE">
                <w:rPr>
                  <w:rFonts w:eastAsia="楷体_GB2312"/>
                </w:rPr>
                <w:delText>不判断</w:delText>
              </w:r>
            </w:del>
          </w:p>
        </w:tc>
      </w:tr>
      <w:tr w:rsidR="00E00A88" w14:paraId="5EEC9007" w14:textId="77777777">
        <w:trPr>
          <w:jc w:val="center"/>
        </w:trPr>
        <w:tc>
          <w:tcPr>
            <w:tcW w:w="3966" w:type="dxa"/>
          </w:tcPr>
          <w:p w14:paraId="689BDEF3" w14:textId="77777777" w:rsidR="00E00A88" w:rsidRDefault="00E00A88">
            <w:pPr>
              <w:rPr>
                <w:rFonts w:eastAsia="楷体_GB2312"/>
              </w:rPr>
            </w:pPr>
            <w:r>
              <w:rPr>
                <w:rFonts w:eastAsia="楷体_GB2312"/>
              </w:rPr>
              <w:t>报告期末下属各类基金的份额净值</w:t>
            </w:r>
          </w:p>
        </w:tc>
        <w:tc>
          <w:tcPr>
            <w:tcW w:w="1207" w:type="dxa"/>
          </w:tcPr>
          <w:p w14:paraId="3EC4F55B" w14:textId="77777777" w:rsidR="00E00A88" w:rsidRDefault="00E00A88">
            <w:pPr>
              <w:rPr>
                <w:rFonts w:eastAsia="楷体_GB2312"/>
              </w:rPr>
            </w:pPr>
            <w:r>
              <w:rPr>
                <w:rFonts w:eastAsia="楷体_GB2312"/>
              </w:rPr>
              <w:t>非空</w:t>
            </w:r>
          </w:p>
        </w:tc>
        <w:tc>
          <w:tcPr>
            <w:tcW w:w="1515" w:type="dxa"/>
          </w:tcPr>
          <w:p w14:paraId="25057F2C" w14:textId="77777777" w:rsidR="00E00A88" w:rsidRDefault="00E00A88">
            <w:pPr>
              <w:rPr>
                <w:rFonts w:eastAsia="楷体_GB2312"/>
              </w:rPr>
            </w:pPr>
            <w:r>
              <w:rPr>
                <w:rFonts w:eastAsia="楷体_GB2312" w:hint="eastAsia"/>
              </w:rPr>
              <w:t>不判断</w:t>
            </w:r>
          </w:p>
        </w:tc>
      </w:tr>
      <w:tr w:rsidR="00E00A88" w14:paraId="7304DC57" w14:textId="77777777">
        <w:trPr>
          <w:jc w:val="center"/>
        </w:trPr>
        <w:tc>
          <w:tcPr>
            <w:tcW w:w="3966" w:type="dxa"/>
          </w:tcPr>
          <w:p w14:paraId="345E3C9A" w14:textId="77777777" w:rsidR="00E00A88" w:rsidRDefault="00E00A88">
            <w:pPr>
              <w:rPr>
                <w:rFonts w:eastAsia="楷体_GB2312"/>
              </w:rPr>
            </w:pPr>
            <w:r>
              <w:rPr>
                <w:rFonts w:eastAsia="楷体_GB2312"/>
              </w:rPr>
              <w:t>报告期末下属各类基金的份额累计净值</w:t>
            </w:r>
          </w:p>
        </w:tc>
        <w:tc>
          <w:tcPr>
            <w:tcW w:w="1207" w:type="dxa"/>
          </w:tcPr>
          <w:p w14:paraId="1E47B48B" w14:textId="77777777" w:rsidR="00E00A88" w:rsidRDefault="00E00A88">
            <w:pPr>
              <w:rPr>
                <w:rFonts w:eastAsia="楷体_GB2312"/>
              </w:rPr>
            </w:pPr>
            <w:r>
              <w:rPr>
                <w:rFonts w:eastAsia="楷体_GB2312"/>
              </w:rPr>
              <w:t>不判断</w:t>
            </w:r>
          </w:p>
        </w:tc>
        <w:tc>
          <w:tcPr>
            <w:tcW w:w="1515" w:type="dxa"/>
          </w:tcPr>
          <w:p w14:paraId="3FE5EEBF" w14:textId="77777777" w:rsidR="00E00A88" w:rsidRDefault="00E00A88">
            <w:pPr>
              <w:rPr>
                <w:rFonts w:eastAsia="楷体_GB2312"/>
              </w:rPr>
            </w:pPr>
            <w:r>
              <w:rPr>
                <w:rFonts w:eastAsia="楷体_GB2312"/>
              </w:rPr>
              <w:t>不判断</w:t>
            </w:r>
          </w:p>
        </w:tc>
      </w:tr>
      <w:tr w:rsidR="00E00A88" w14:paraId="15E00461" w14:textId="77777777">
        <w:trPr>
          <w:jc w:val="center"/>
        </w:trPr>
        <w:tc>
          <w:tcPr>
            <w:tcW w:w="3966" w:type="dxa"/>
          </w:tcPr>
          <w:p w14:paraId="1C85F656" w14:textId="77777777" w:rsidR="00E00A88" w:rsidRDefault="00E00A88">
            <w:pPr>
              <w:rPr>
                <w:rFonts w:eastAsia="楷体_GB2312"/>
              </w:rPr>
            </w:pPr>
            <w:r>
              <w:rPr>
                <w:rFonts w:eastAsia="楷体_GB2312"/>
              </w:rPr>
              <w:t>估值日期</w:t>
            </w:r>
          </w:p>
        </w:tc>
        <w:tc>
          <w:tcPr>
            <w:tcW w:w="2722" w:type="dxa"/>
            <w:gridSpan w:val="2"/>
          </w:tcPr>
          <w:p w14:paraId="5A47F71D" w14:textId="77777777" w:rsidR="00E00A88" w:rsidRDefault="00E00A88">
            <w:pPr>
              <w:rPr>
                <w:rFonts w:eastAsia="楷体_GB2312"/>
              </w:rPr>
            </w:pPr>
            <w:r>
              <w:rPr>
                <w:rFonts w:eastAsia="楷体_GB2312"/>
              </w:rPr>
              <w:t>非空</w:t>
            </w:r>
          </w:p>
        </w:tc>
      </w:tr>
    </w:tbl>
    <w:p w14:paraId="4E14C5D8" w14:textId="77777777" w:rsidR="00E00A88" w:rsidRDefault="00E00A88">
      <w:pPr>
        <w:ind w:left="420" w:firstLine="420"/>
        <w:rPr>
          <w:rFonts w:eastAsia="楷体_GB2312"/>
          <w:szCs w:val="21"/>
        </w:rPr>
      </w:pPr>
    </w:p>
    <w:p w14:paraId="0DF6C9B0" w14:textId="77777777" w:rsidR="00E00A88" w:rsidRDefault="00E00A88">
      <w:pPr>
        <w:widowControl/>
        <w:snapToGrid w:val="0"/>
        <w:spacing w:line="360" w:lineRule="auto"/>
        <w:ind w:firstLine="420"/>
        <w:rPr>
          <w:b/>
          <w:sz w:val="24"/>
        </w:rPr>
      </w:pPr>
      <w:r>
        <w:rPr>
          <w:b/>
          <w:sz w:val="24"/>
        </w:rPr>
        <w:t>业务规则十</w:t>
      </w:r>
      <w:ins w:id="199" w:author="zhou yuetong" w:date="2019-05-17T08:42:00Z">
        <w:r w:rsidR="006831FE">
          <w:rPr>
            <w:b/>
            <w:sz w:val="24"/>
          </w:rPr>
          <w:t>一</w:t>
        </w:r>
      </w:ins>
      <w:r>
        <w:rPr>
          <w:b/>
          <w:sz w:val="24"/>
        </w:rPr>
        <w:t>：</w:t>
      </w:r>
    </w:p>
    <w:p w14:paraId="4FA40CB9"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200" w:author="Microsoft" w:date="2020-02-07T14:18:00Z">
        <w:r w:rsidDel="00027ED3">
          <w:rPr>
            <w:rFonts w:eastAsia="楷体_GB2312"/>
            <w:szCs w:val="21"/>
          </w:rPr>
          <w:delText>基金类型</w:delText>
        </w:r>
      </w:del>
      <w:ins w:id="201" w:author="Microsoft" w:date="2020-02-07T14:18:00Z">
        <w:r w:rsidR="00027ED3">
          <w:rPr>
            <w:rFonts w:eastAsia="楷体_GB2312"/>
            <w:szCs w:val="21"/>
          </w:rPr>
          <w:t>基金类别</w:t>
        </w:r>
      </w:ins>
      <w:r>
        <w:rPr>
          <w:rFonts w:eastAsia="楷体_GB2312"/>
          <w:szCs w:val="21"/>
        </w:rPr>
        <w:t>=</w:t>
      </w:r>
      <w:r>
        <w:rPr>
          <w:rFonts w:eastAsia="楷体_GB2312"/>
          <w:szCs w:val="21"/>
        </w:rPr>
        <w:t>开放式货币</w:t>
      </w:r>
      <w:r>
        <w:rPr>
          <w:rFonts w:eastAsia="楷体_GB2312"/>
          <w:szCs w:val="21"/>
        </w:rPr>
        <w:t>/</w:t>
      </w:r>
      <w:r>
        <w:rPr>
          <w:rFonts w:eastAsia="楷体_GB2312"/>
          <w:szCs w:val="21"/>
        </w:rPr>
        <w:t>短期理财债券，是否分级</w:t>
      </w:r>
      <w:r>
        <w:rPr>
          <w:rFonts w:eastAsia="楷体_GB2312"/>
          <w:szCs w:val="21"/>
        </w:rPr>
        <w:t>/</w:t>
      </w:r>
      <w:r>
        <w:rPr>
          <w:rFonts w:eastAsia="楷体_GB2312"/>
          <w:szCs w:val="21"/>
        </w:rPr>
        <w:t>类</w:t>
      </w:r>
      <w:r>
        <w:rPr>
          <w:rFonts w:eastAsia="楷体_GB2312"/>
          <w:szCs w:val="21"/>
        </w:rPr>
        <w:t>=</w:t>
      </w:r>
      <w:r>
        <w:rPr>
          <w:rFonts w:eastAsia="楷体_GB2312"/>
          <w:szCs w:val="21"/>
        </w:rPr>
        <w:t>否，时间属性</w:t>
      </w:r>
      <w:r>
        <w:rPr>
          <w:rFonts w:eastAsia="楷体_GB2312"/>
          <w:szCs w:val="21"/>
        </w:rPr>
        <w:t>=</w:t>
      </w:r>
      <w:r>
        <w:rPr>
          <w:rFonts w:eastAsia="楷体_GB2312"/>
          <w:szCs w:val="21"/>
        </w:rPr>
        <w:t>交易日，频度属性</w:t>
      </w:r>
      <w:r>
        <w:rPr>
          <w:rFonts w:eastAsia="楷体_GB2312"/>
          <w:szCs w:val="21"/>
        </w:rPr>
        <w:t>=</w:t>
      </w:r>
      <w:r>
        <w:rPr>
          <w:rFonts w:eastAsia="楷体_GB2312"/>
          <w:szCs w:val="21"/>
        </w:rPr>
        <w:t>每日</w:t>
      </w:r>
    </w:p>
    <w:p w14:paraId="6389005A"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1656"/>
      </w:tblGrid>
      <w:tr w:rsidR="00E00A88" w14:paraId="535BA5AC" w14:textId="77777777">
        <w:trPr>
          <w:jc w:val="center"/>
        </w:trPr>
        <w:tc>
          <w:tcPr>
            <w:tcW w:w="3546" w:type="dxa"/>
            <w:shd w:val="clear" w:color="auto" w:fill="99CCFF"/>
          </w:tcPr>
          <w:p w14:paraId="19DF7329" w14:textId="77777777" w:rsidR="00E00A88" w:rsidRDefault="00E00A88">
            <w:pPr>
              <w:jc w:val="center"/>
              <w:rPr>
                <w:rFonts w:eastAsia="楷体_GB2312"/>
                <w:b/>
                <w:szCs w:val="21"/>
              </w:rPr>
            </w:pPr>
            <w:r>
              <w:rPr>
                <w:rFonts w:eastAsia="楷体_GB2312"/>
                <w:b/>
                <w:szCs w:val="21"/>
              </w:rPr>
              <w:t>元素</w:t>
            </w:r>
          </w:p>
        </w:tc>
        <w:tc>
          <w:tcPr>
            <w:tcW w:w="1656" w:type="dxa"/>
            <w:shd w:val="clear" w:color="auto" w:fill="99CCFF"/>
          </w:tcPr>
          <w:p w14:paraId="2C51A60A" w14:textId="77777777" w:rsidR="00E00A88" w:rsidRDefault="00E00A88">
            <w:pPr>
              <w:jc w:val="center"/>
              <w:rPr>
                <w:rFonts w:eastAsia="楷体_GB2312"/>
                <w:b/>
                <w:szCs w:val="21"/>
              </w:rPr>
            </w:pPr>
            <w:r>
              <w:rPr>
                <w:rFonts w:eastAsia="楷体_GB2312"/>
                <w:b/>
                <w:szCs w:val="21"/>
              </w:rPr>
              <w:t>验证条件</w:t>
            </w:r>
          </w:p>
        </w:tc>
      </w:tr>
      <w:tr w:rsidR="00E00A88" w14:paraId="7761842B" w14:textId="77777777">
        <w:trPr>
          <w:jc w:val="center"/>
        </w:trPr>
        <w:tc>
          <w:tcPr>
            <w:tcW w:w="3546" w:type="dxa"/>
          </w:tcPr>
          <w:p w14:paraId="7DEFA1BB" w14:textId="77777777" w:rsidR="00E00A88" w:rsidRDefault="00E00A88">
            <w:pPr>
              <w:rPr>
                <w:rFonts w:eastAsia="楷体_GB2312"/>
              </w:rPr>
            </w:pPr>
            <w:r>
              <w:rPr>
                <w:rFonts w:eastAsia="楷体_GB2312"/>
              </w:rPr>
              <w:t>基金资产净值</w:t>
            </w:r>
          </w:p>
        </w:tc>
        <w:tc>
          <w:tcPr>
            <w:tcW w:w="1656" w:type="dxa"/>
          </w:tcPr>
          <w:p w14:paraId="6D1C7280" w14:textId="77777777" w:rsidR="00E00A88" w:rsidRDefault="00E00A88">
            <w:pPr>
              <w:rPr>
                <w:rFonts w:eastAsia="楷体_GB2312"/>
              </w:rPr>
            </w:pPr>
            <w:r>
              <w:rPr>
                <w:rFonts w:eastAsia="楷体_GB2312"/>
              </w:rPr>
              <w:t>该元素不存在</w:t>
            </w:r>
          </w:p>
        </w:tc>
      </w:tr>
      <w:tr w:rsidR="00E00A88" w14:paraId="1D594965" w14:textId="77777777">
        <w:trPr>
          <w:jc w:val="center"/>
        </w:trPr>
        <w:tc>
          <w:tcPr>
            <w:tcW w:w="3546" w:type="dxa"/>
          </w:tcPr>
          <w:p w14:paraId="73186692" w14:textId="77777777" w:rsidR="00E00A88" w:rsidRDefault="00E00A88">
            <w:pPr>
              <w:rPr>
                <w:rFonts w:eastAsia="楷体_GB2312"/>
              </w:rPr>
            </w:pPr>
            <w:r>
              <w:rPr>
                <w:rFonts w:eastAsia="楷体_GB2312"/>
              </w:rPr>
              <w:t>基金份额净值</w:t>
            </w:r>
          </w:p>
        </w:tc>
        <w:tc>
          <w:tcPr>
            <w:tcW w:w="1656" w:type="dxa"/>
          </w:tcPr>
          <w:p w14:paraId="0A23E01C" w14:textId="77777777" w:rsidR="00E00A88" w:rsidRDefault="00E00A88">
            <w:pPr>
              <w:rPr>
                <w:rFonts w:eastAsia="楷体_GB2312"/>
              </w:rPr>
            </w:pPr>
            <w:r>
              <w:rPr>
                <w:rFonts w:eastAsia="楷体_GB2312" w:hint="eastAsia"/>
              </w:rPr>
              <w:t>不判断</w:t>
            </w:r>
          </w:p>
        </w:tc>
      </w:tr>
      <w:tr w:rsidR="00E00A88" w14:paraId="7C0EF1FA" w14:textId="77777777">
        <w:trPr>
          <w:jc w:val="center"/>
        </w:trPr>
        <w:tc>
          <w:tcPr>
            <w:tcW w:w="3546" w:type="dxa"/>
          </w:tcPr>
          <w:p w14:paraId="05617C84" w14:textId="77777777" w:rsidR="00E00A88" w:rsidRDefault="00E00A88">
            <w:pPr>
              <w:rPr>
                <w:rFonts w:eastAsia="楷体_GB2312"/>
              </w:rPr>
            </w:pPr>
            <w:r>
              <w:rPr>
                <w:rFonts w:eastAsia="楷体_GB2312"/>
              </w:rPr>
              <w:t>基金份额累计净值</w:t>
            </w:r>
          </w:p>
        </w:tc>
        <w:tc>
          <w:tcPr>
            <w:tcW w:w="1656" w:type="dxa"/>
          </w:tcPr>
          <w:p w14:paraId="07F278BF" w14:textId="77777777" w:rsidR="00E00A88" w:rsidRDefault="00E00A88">
            <w:pPr>
              <w:rPr>
                <w:rFonts w:eastAsia="楷体_GB2312"/>
              </w:rPr>
            </w:pPr>
            <w:r>
              <w:rPr>
                <w:rFonts w:eastAsia="楷体_GB2312" w:hint="eastAsia"/>
              </w:rPr>
              <w:t>不判断</w:t>
            </w:r>
          </w:p>
        </w:tc>
      </w:tr>
      <w:tr w:rsidR="00E00A88" w14:paraId="13701D0E" w14:textId="77777777">
        <w:trPr>
          <w:jc w:val="center"/>
        </w:trPr>
        <w:tc>
          <w:tcPr>
            <w:tcW w:w="3546" w:type="dxa"/>
            <w:tcBorders>
              <w:bottom w:val="single" w:sz="4" w:space="0" w:color="auto"/>
            </w:tcBorders>
          </w:tcPr>
          <w:p w14:paraId="646605AB" w14:textId="77777777" w:rsidR="00E00A88" w:rsidRDefault="00E00A88">
            <w:pPr>
              <w:rPr>
                <w:rFonts w:eastAsia="楷体_GB2312"/>
              </w:rPr>
            </w:pPr>
            <w:r>
              <w:rPr>
                <w:rFonts w:eastAsia="楷体_GB2312"/>
              </w:rPr>
              <w:t>每万份基金已实现收益</w:t>
            </w:r>
          </w:p>
        </w:tc>
        <w:tc>
          <w:tcPr>
            <w:tcW w:w="1656" w:type="dxa"/>
            <w:tcBorders>
              <w:bottom w:val="single" w:sz="4" w:space="0" w:color="auto"/>
            </w:tcBorders>
          </w:tcPr>
          <w:p w14:paraId="38F46915" w14:textId="77777777" w:rsidR="00E00A88" w:rsidRDefault="00E00A88">
            <w:pPr>
              <w:rPr>
                <w:rFonts w:eastAsia="楷体_GB2312"/>
              </w:rPr>
            </w:pPr>
            <w:r>
              <w:rPr>
                <w:rFonts w:eastAsia="楷体_GB2312" w:hint="eastAsia"/>
              </w:rPr>
              <w:t>不判断</w:t>
            </w:r>
          </w:p>
        </w:tc>
      </w:tr>
      <w:tr w:rsidR="00E00A88" w14:paraId="3C40ADDF" w14:textId="77777777">
        <w:trPr>
          <w:jc w:val="center"/>
        </w:trPr>
        <w:tc>
          <w:tcPr>
            <w:tcW w:w="3546" w:type="dxa"/>
            <w:shd w:val="clear" w:color="auto" w:fill="FFFFFF"/>
          </w:tcPr>
          <w:p w14:paraId="4F174E11" w14:textId="77777777" w:rsidR="00E00A88" w:rsidRDefault="00E00A88">
            <w:pPr>
              <w:rPr>
                <w:rFonts w:eastAsia="楷体_GB2312"/>
              </w:rPr>
            </w:pPr>
            <w:r>
              <w:rPr>
                <w:rFonts w:eastAsia="楷体_GB2312"/>
              </w:rPr>
              <w:t>每百份基金已实现收益</w:t>
            </w:r>
          </w:p>
        </w:tc>
        <w:tc>
          <w:tcPr>
            <w:tcW w:w="1656" w:type="dxa"/>
            <w:shd w:val="clear" w:color="auto" w:fill="FFFFFF"/>
          </w:tcPr>
          <w:p w14:paraId="4C1AD3EB" w14:textId="77777777" w:rsidR="00E00A88" w:rsidRDefault="00E00A88">
            <w:pPr>
              <w:rPr>
                <w:rFonts w:eastAsia="楷体_GB2312"/>
              </w:rPr>
            </w:pPr>
            <w:r>
              <w:rPr>
                <w:rFonts w:eastAsia="楷体_GB2312"/>
              </w:rPr>
              <w:t>不判断</w:t>
            </w:r>
          </w:p>
        </w:tc>
      </w:tr>
      <w:tr w:rsidR="00E00A88" w14:paraId="28B9C8AD" w14:textId="77777777">
        <w:trPr>
          <w:jc w:val="center"/>
        </w:trPr>
        <w:tc>
          <w:tcPr>
            <w:tcW w:w="3546" w:type="dxa"/>
            <w:shd w:val="clear" w:color="auto" w:fill="FFFFFF"/>
          </w:tcPr>
          <w:p w14:paraId="185B1324" w14:textId="77777777" w:rsidR="00E00A88" w:rsidRDefault="00E00A88">
            <w:pPr>
              <w:rPr>
                <w:rFonts w:eastAsia="楷体_GB2312"/>
              </w:rPr>
            </w:pPr>
            <w:r>
              <w:rPr>
                <w:rFonts w:eastAsia="楷体_GB2312"/>
              </w:rPr>
              <w:t>每百万份基金已实现收益</w:t>
            </w:r>
          </w:p>
        </w:tc>
        <w:tc>
          <w:tcPr>
            <w:tcW w:w="1656" w:type="dxa"/>
            <w:shd w:val="clear" w:color="auto" w:fill="FFFFFF"/>
          </w:tcPr>
          <w:p w14:paraId="78F9F85C" w14:textId="77777777" w:rsidR="00E00A88" w:rsidRDefault="00E00A88">
            <w:pPr>
              <w:rPr>
                <w:rFonts w:eastAsia="楷体_GB2312"/>
              </w:rPr>
            </w:pPr>
            <w:r>
              <w:rPr>
                <w:rFonts w:eastAsia="楷体_GB2312"/>
              </w:rPr>
              <w:t>不判断</w:t>
            </w:r>
          </w:p>
        </w:tc>
      </w:tr>
      <w:tr w:rsidR="00E00A88" w14:paraId="633C2422" w14:textId="77777777">
        <w:trPr>
          <w:jc w:val="center"/>
        </w:trPr>
        <w:tc>
          <w:tcPr>
            <w:tcW w:w="3546" w:type="dxa"/>
            <w:shd w:val="clear" w:color="auto" w:fill="FFFFFF"/>
          </w:tcPr>
          <w:p w14:paraId="7A545402" w14:textId="77777777" w:rsidR="00E00A88" w:rsidRDefault="00E00A88">
            <w:pPr>
              <w:rPr>
                <w:rFonts w:eastAsia="楷体_GB2312"/>
              </w:rPr>
            </w:pPr>
            <w:r>
              <w:rPr>
                <w:rFonts w:eastAsia="楷体_GB2312"/>
              </w:rPr>
              <w:t>7</w:t>
            </w:r>
            <w:r>
              <w:rPr>
                <w:rFonts w:eastAsia="楷体_GB2312"/>
              </w:rPr>
              <w:t>日年化收益率</w:t>
            </w:r>
          </w:p>
        </w:tc>
        <w:tc>
          <w:tcPr>
            <w:tcW w:w="1656" w:type="dxa"/>
            <w:shd w:val="clear" w:color="auto" w:fill="FFFFFF"/>
          </w:tcPr>
          <w:p w14:paraId="1027D5A7" w14:textId="77777777" w:rsidR="00E00A88" w:rsidRDefault="00E00A88">
            <w:pPr>
              <w:rPr>
                <w:rFonts w:eastAsia="楷体_GB2312"/>
              </w:rPr>
            </w:pPr>
            <w:r>
              <w:rPr>
                <w:rFonts w:eastAsia="楷体_GB2312"/>
              </w:rPr>
              <w:t>不判断</w:t>
            </w:r>
          </w:p>
        </w:tc>
      </w:tr>
      <w:tr w:rsidR="00E00A88" w14:paraId="62D343A7" w14:textId="77777777">
        <w:trPr>
          <w:jc w:val="center"/>
        </w:trPr>
        <w:tc>
          <w:tcPr>
            <w:tcW w:w="3546" w:type="dxa"/>
          </w:tcPr>
          <w:p w14:paraId="15431C99" w14:textId="77777777" w:rsidR="00E00A88" w:rsidRDefault="00E00A88">
            <w:pPr>
              <w:rPr>
                <w:rFonts w:eastAsia="楷体_GB2312"/>
              </w:rPr>
            </w:pPr>
            <w:r>
              <w:rPr>
                <w:rFonts w:eastAsia="楷体_GB2312"/>
              </w:rPr>
              <w:t>下属各类基金的份额参考净值</w:t>
            </w:r>
          </w:p>
        </w:tc>
        <w:tc>
          <w:tcPr>
            <w:tcW w:w="1656" w:type="dxa"/>
          </w:tcPr>
          <w:p w14:paraId="4AACD0CE" w14:textId="77777777" w:rsidR="00E00A88" w:rsidRDefault="00E00A88">
            <w:pPr>
              <w:rPr>
                <w:rFonts w:eastAsia="楷体_GB2312"/>
              </w:rPr>
            </w:pPr>
            <w:r>
              <w:rPr>
                <w:rFonts w:eastAsia="楷体_GB2312"/>
              </w:rPr>
              <w:t>该元素不存在</w:t>
            </w:r>
          </w:p>
        </w:tc>
      </w:tr>
      <w:tr w:rsidR="00E00A88" w14:paraId="7AB2D164" w14:textId="77777777">
        <w:trPr>
          <w:jc w:val="center"/>
        </w:trPr>
        <w:tc>
          <w:tcPr>
            <w:tcW w:w="3546" w:type="dxa"/>
          </w:tcPr>
          <w:p w14:paraId="5DD74F2F" w14:textId="77777777" w:rsidR="00E00A88" w:rsidRDefault="00E00A88">
            <w:pPr>
              <w:rPr>
                <w:rFonts w:eastAsia="楷体_GB2312"/>
              </w:rPr>
            </w:pPr>
            <w:r>
              <w:rPr>
                <w:rFonts w:eastAsia="楷体_GB2312"/>
              </w:rPr>
              <w:t>下属各类基金的份额累计参考净值</w:t>
            </w:r>
          </w:p>
        </w:tc>
        <w:tc>
          <w:tcPr>
            <w:tcW w:w="1656" w:type="dxa"/>
          </w:tcPr>
          <w:p w14:paraId="28059F09" w14:textId="77777777" w:rsidR="00E00A88" w:rsidRDefault="00E00A88">
            <w:pPr>
              <w:rPr>
                <w:rFonts w:eastAsia="楷体_GB2312"/>
              </w:rPr>
            </w:pPr>
            <w:r>
              <w:rPr>
                <w:rFonts w:eastAsia="楷体_GB2312"/>
              </w:rPr>
              <w:t>该元素不存在</w:t>
            </w:r>
          </w:p>
        </w:tc>
      </w:tr>
      <w:tr w:rsidR="00E00A88" w14:paraId="64F466CA" w14:textId="77777777">
        <w:trPr>
          <w:jc w:val="center"/>
        </w:trPr>
        <w:tc>
          <w:tcPr>
            <w:tcW w:w="3546" w:type="dxa"/>
          </w:tcPr>
          <w:p w14:paraId="3917E137"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1656" w:type="dxa"/>
          </w:tcPr>
          <w:p w14:paraId="6427C66E" w14:textId="77777777" w:rsidR="00E00A88" w:rsidRDefault="00E00A88">
            <w:pPr>
              <w:rPr>
                <w:rFonts w:eastAsia="楷体_GB2312"/>
              </w:rPr>
            </w:pPr>
            <w:r>
              <w:rPr>
                <w:rFonts w:eastAsia="楷体_GB2312"/>
              </w:rPr>
              <w:t>该元素不存在</w:t>
            </w:r>
          </w:p>
        </w:tc>
      </w:tr>
      <w:tr w:rsidR="00E00A88" w14:paraId="2618054C" w14:textId="77777777">
        <w:trPr>
          <w:jc w:val="center"/>
        </w:trPr>
        <w:tc>
          <w:tcPr>
            <w:tcW w:w="3546" w:type="dxa"/>
          </w:tcPr>
          <w:p w14:paraId="0F1844C1"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1656" w:type="dxa"/>
          </w:tcPr>
          <w:p w14:paraId="31124CC6" w14:textId="77777777" w:rsidR="00E00A88" w:rsidRDefault="00E00A88">
            <w:pPr>
              <w:rPr>
                <w:rFonts w:eastAsia="楷体_GB2312"/>
              </w:rPr>
            </w:pPr>
            <w:r>
              <w:rPr>
                <w:rFonts w:eastAsia="楷体_GB2312"/>
              </w:rPr>
              <w:t>该元素不存在</w:t>
            </w:r>
          </w:p>
        </w:tc>
      </w:tr>
      <w:tr w:rsidR="00E00A88" w14:paraId="1B1FBF67" w14:textId="77777777">
        <w:trPr>
          <w:jc w:val="center"/>
        </w:trPr>
        <w:tc>
          <w:tcPr>
            <w:tcW w:w="3546" w:type="dxa"/>
            <w:tcBorders>
              <w:top w:val="single" w:sz="4" w:space="0" w:color="auto"/>
              <w:left w:val="single" w:sz="4" w:space="0" w:color="auto"/>
              <w:bottom w:val="single" w:sz="4" w:space="0" w:color="auto"/>
              <w:right w:val="single" w:sz="4" w:space="0" w:color="auto"/>
            </w:tcBorders>
          </w:tcPr>
          <w:p w14:paraId="02900563" w14:textId="77777777" w:rsidR="00E00A88" w:rsidRDefault="00E00A88">
            <w:pPr>
              <w:rPr>
                <w:rFonts w:eastAsia="楷体_GB2312"/>
              </w:rPr>
            </w:pPr>
            <w:r>
              <w:rPr>
                <w:rFonts w:eastAsia="楷体_GB2312"/>
              </w:rPr>
              <w:t>估值日期</w:t>
            </w:r>
          </w:p>
        </w:tc>
        <w:tc>
          <w:tcPr>
            <w:tcW w:w="1656" w:type="dxa"/>
            <w:tcBorders>
              <w:top w:val="single" w:sz="4" w:space="0" w:color="auto"/>
              <w:left w:val="single" w:sz="4" w:space="0" w:color="auto"/>
              <w:bottom w:val="single" w:sz="4" w:space="0" w:color="auto"/>
              <w:right w:val="single" w:sz="4" w:space="0" w:color="auto"/>
            </w:tcBorders>
          </w:tcPr>
          <w:p w14:paraId="6A2B5318" w14:textId="77777777" w:rsidR="00E00A88" w:rsidRDefault="00E00A88">
            <w:pPr>
              <w:rPr>
                <w:rFonts w:eastAsia="楷体_GB2312"/>
              </w:rPr>
            </w:pPr>
            <w:r>
              <w:rPr>
                <w:rFonts w:eastAsia="楷体_GB2312"/>
              </w:rPr>
              <w:t>非空</w:t>
            </w:r>
          </w:p>
        </w:tc>
      </w:tr>
    </w:tbl>
    <w:p w14:paraId="2BFE8A51" w14:textId="77777777" w:rsidR="00E00A88" w:rsidRDefault="00E00A88">
      <w:pPr>
        <w:ind w:left="420" w:firstLine="420"/>
        <w:rPr>
          <w:rFonts w:eastAsia="楷体_GB2312"/>
          <w:szCs w:val="21"/>
        </w:rPr>
      </w:pPr>
      <w:r>
        <w:rPr>
          <w:rFonts w:eastAsia="楷体_GB2312"/>
          <w:szCs w:val="21"/>
        </w:rPr>
        <w:t>注</w:t>
      </w:r>
      <w:r>
        <w:rPr>
          <w:rFonts w:eastAsia="楷体_GB2312" w:hint="eastAsia"/>
          <w:szCs w:val="21"/>
        </w:rPr>
        <w:t>：</w:t>
      </w:r>
      <w:ins w:id="202" w:author="Microsoft" w:date="2020-02-05T15:52:00Z">
        <w:r w:rsidR="00C35F3D">
          <w:rPr>
            <w:rFonts w:eastAsia="楷体_GB2312" w:hint="eastAsia"/>
            <w:szCs w:val="21"/>
          </w:rPr>
          <w:t>此处开放式货币指</w:t>
        </w:r>
        <w:r w:rsidR="00C35F3D" w:rsidRPr="00C35F3D">
          <w:rPr>
            <w:rFonts w:eastAsia="楷体_GB2312" w:hint="eastAsia"/>
            <w:szCs w:val="21"/>
            <w:rPrChange w:id="203" w:author="Microsoft" w:date="2020-02-05T15:52:00Z">
              <w:rPr>
                <w:rFonts w:eastAsia="方正仿宋简体" w:hint="eastAsia"/>
              </w:rPr>
            </w:rPrChange>
          </w:rPr>
          <w:t>按</w:t>
        </w:r>
        <w:r w:rsidR="00C35F3D" w:rsidRPr="00C35F3D">
          <w:rPr>
            <w:rFonts w:eastAsia="楷体_GB2312"/>
            <w:szCs w:val="21"/>
            <w:rPrChange w:id="204" w:author="Microsoft" w:date="2020-02-05T15:52:00Z">
              <w:rPr>
                <w:rFonts w:eastAsia="方正仿宋简体"/>
              </w:rPr>
            </w:rPrChange>
          </w:rPr>
          <w:t>摊</w:t>
        </w:r>
        <w:r w:rsidR="00C35F3D" w:rsidRPr="00C35F3D">
          <w:rPr>
            <w:rFonts w:eastAsia="楷体_GB2312" w:hint="eastAsia"/>
            <w:szCs w:val="21"/>
            <w:rPrChange w:id="205" w:author="Microsoft" w:date="2020-02-05T15:52:00Z">
              <w:rPr>
                <w:rFonts w:eastAsia="方正仿宋简体" w:hint="eastAsia"/>
              </w:rPr>
            </w:rPrChange>
          </w:rPr>
          <w:t>余</w:t>
        </w:r>
        <w:r w:rsidR="00C35F3D" w:rsidRPr="00C35F3D">
          <w:rPr>
            <w:rFonts w:eastAsia="楷体_GB2312"/>
            <w:szCs w:val="21"/>
            <w:rPrChange w:id="206" w:author="Microsoft" w:date="2020-02-05T15:52:00Z">
              <w:rPr>
                <w:rFonts w:eastAsia="方正仿宋简体"/>
              </w:rPr>
            </w:rPrChange>
          </w:rPr>
          <w:t>成本</w:t>
        </w:r>
        <w:r w:rsidR="00C35F3D" w:rsidRPr="00C35F3D">
          <w:rPr>
            <w:rFonts w:eastAsia="楷体_GB2312" w:hint="eastAsia"/>
            <w:szCs w:val="21"/>
            <w:rPrChange w:id="207" w:author="Microsoft" w:date="2020-02-05T15:52:00Z">
              <w:rPr>
                <w:rFonts w:eastAsia="方正仿宋简体" w:hint="eastAsia"/>
              </w:rPr>
            </w:rPrChange>
          </w:rPr>
          <w:t>法核算</w:t>
        </w:r>
        <w:r w:rsidR="00C35F3D" w:rsidRPr="00C35F3D">
          <w:rPr>
            <w:rFonts w:eastAsia="楷体_GB2312"/>
            <w:szCs w:val="21"/>
            <w:rPrChange w:id="208" w:author="Microsoft" w:date="2020-02-05T15:52:00Z">
              <w:rPr>
                <w:rFonts w:eastAsia="方正仿宋简体"/>
              </w:rPr>
            </w:rPrChange>
          </w:rPr>
          <w:t>的货币市场基金</w:t>
        </w:r>
        <w:r w:rsidR="00C35F3D">
          <w:rPr>
            <w:rFonts w:eastAsia="楷体_GB2312" w:hint="eastAsia"/>
            <w:szCs w:val="21"/>
          </w:rPr>
          <w:t>，下同。</w:t>
        </w:r>
      </w:ins>
      <w:r>
        <w:rPr>
          <w:rFonts w:eastAsia="楷体_GB2312" w:hint="eastAsia"/>
          <w:color w:val="FF0000"/>
          <w:szCs w:val="21"/>
        </w:rPr>
        <w:t>货币市场基金</w:t>
      </w:r>
      <w:r>
        <w:rPr>
          <w:rFonts w:eastAsia="楷体_GB2312"/>
          <w:color w:val="FF0000"/>
          <w:szCs w:val="21"/>
        </w:rPr>
        <w:t>每万份基金已实现收益</w:t>
      </w:r>
      <w:r>
        <w:rPr>
          <w:rFonts w:eastAsia="楷体_GB2312" w:hint="eastAsia"/>
          <w:color w:val="FF0000"/>
          <w:szCs w:val="21"/>
        </w:rPr>
        <w:t>、</w:t>
      </w:r>
      <w:r>
        <w:rPr>
          <w:rFonts w:eastAsia="楷体_GB2312"/>
          <w:color w:val="FF0000"/>
          <w:szCs w:val="21"/>
        </w:rPr>
        <w:t>每百万份基金已实现收益</w:t>
      </w:r>
      <w:r>
        <w:rPr>
          <w:rFonts w:eastAsia="楷体_GB2312" w:hint="eastAsia"/>
          <w:color w:val="FF0000"/>
          <w:szCs w:val="21"/>
        </w:rPr>
        <w:t>、</w:t>
      </w:r>
      <w:r>
        <w:rPr>
          <w:rFonts w:eastAsia="楷体_GB2312"/>
          <w:color w:val="FF0000"/>
          <w:szCs w:val="21"/>
        </w:rPr>
        <w:t>每百份基金已实现收益</w:t>
      </w:r>
      <w:r>
        <w:rPr>
          <w:rFonts w:eastAsia="楷体_GB2312" w:hint="eastAsia"/>
          <w:color w:val="FF0000"/>
          <w:szCs w:val="21"/>
        </w:rPr>
        <w:t>只能</w:t>
      </w:r>
      <w:r>
        <w:rPr>
          <w:rFonts w:eastAsia="楷体_GB2312"/>
          <w:color w:val="FF0000"/>
          <w:szCs w:val="21"/>
        </w:rPr>
        <w:t>三选一填报</w:t>
      </w:r>
      <w:r>
        <w:rPr>
          <w:rFonts w:eastAsia="楷体_GB2312" w:hint="eastAsia"/>
          <w:color w:val="FF0000"/>
          <w:szCs w:val="21"/>
        </w:rPr>
        <w:t>，</w:t>
      </w:r>
      <w:r>
        <w:rPr>
          <w:rFonts w:eastAsia="楷体_GB2312"/>
          <w:color w:val="FF0000"/>
          <w:szCs w:val="21"/>
        </w:rPr>
        <w:t>不能重复填报</w:t>
      </w:r>
      <w:r>
        <w:rPr>
          <w:rFonts w:eastAsia="楷体_GB2312" w:hint="eastAsia"/>
          <w:color w:val="FF0000"/>
          <w:szCs w:val="21"/>
        </w:rPr>
        <w:t>，下同。如果选择填报基金份额净值和基金份额累计净值，则不能填报基金已实现收益和七日年化收益率，下同。</w:t>
      </w:r>
      <w:r>
        <w:rPr>
          <w:rFonts w:eastAsia="楷体_GB2312" w:hint="eastAsia"/>
          <w:szCs w:val="21"/>
        </w:rPr>
        <w:t>根据净值日报模板备注</w:t>
      </w:r>
      <w:ins w:id="209" w:author="Microsoft" w:date="2020-02-05T15:53:00Z">
        <w:r w:rsidR="00C35F3D">
          <w:rPr>
            <w:rFonts w:eastAsia="楷体_GB2312" w:hint="eastAsia"/>
            <w:szCs w:val="21"/>
          </w:rPr>
          <w:t>28</w:t>
        </w:r>
      </w:ins>
      <w:del w:id="210" w:author="Microsoft" w:date="2020-02-05T15:53:00Z">
        <w:r w:rsidDel="00C35F3D">
          <w:rPr>
            <w:rFonts w:eastAsia="楷体_GB2312" w:hint="eastAsia"/>
            <w:szCs w:val="21"/>
          </w:rPr>
          <w:delText>30</w:delText>
        </w:r>
      </w:del>
      <w:r>
        <w:rPr>
          <w:rFonts w:eastAsia="楷体_GB2312" w:hint="eastAsia"/>
          <w:szCs w:val="21"/>
        </w:rPr>
        <w:t>，货币基金有下属分级基金的，下属各类别基金每万份已实现收益和</w:t>
      </w:r>
      <w:r>
        <w:rPr>
          <w:rFonts w:eastAsia="楷体_GB2312" w:hint="eastAsia"/>
          <w:szCs w:val="21"/>
        </w:rPr>
        <w:t>7</w:t>
      </w:r>
      <w:r>
        <w:rPr>
          <w:rFonts w:eastAsia="楷体_GB2312" w:hint="eastAsia"/>
          <w:szCs w:val="21"/>
        </w:rPr>
        <w:t>日年化收益率潜在差异的，应按法规及基金合同要求，填列</w:t>
      </w:r>
      <w:r>
        <w:rPr>
          <w:rFonts w:eastAsia="楷体_GB2312" w:hint="eastAsia"/>
          <w:szCs w:val="21"/>
        </w:rPr>
        <w:t xml:space="preserve"> </w:t>
      </w:r>
      <w:r>
        <w:rPr>
          <w:rFonts w:eastAsia="楷体_GB2312" w:hint="eastAsia"/>
          <w:szCs w:val="21"/>
        </w:rPr>
        <w:t>“下属各类别基金的交易代码”、“下属各类别基金的资产净值”、“下属各类别基金的每万份已实现收益”和“下属各类别基金的</w:t>
      </w:r>
      <w:r>
        <w:rPr>
          <w:rFonts w:eastAsia="楷体_GB2312" w:hint="eastAsia"/>
          <w:szCs w:val="21"/>
        </w:rPr>
        <w:t>7</w:t>
      </w:r>
      <w:r>
        <w:rPr>
          <w:rFonts w:eastAsia="楷体_GB2312" w:hint="eastAsia"/>
          <w:szCs w:val="21"/>
        </w:rPr>
        <w:t>日年化收益率”，“每万份基金已实现收益”和“</w:t>
      </w:r>
      <w:r>
        <w:rPr>
          <w:rFonts w:eastAsia="楷体_GB2312" w:hint="eastAsia"/>
          <w:szCs w:val="21"/>
        </w:rPr>
        <w:t>7</w:t>
      </w:r>
      <w:r>
        <w:rPr>
          <w:rFonts w:eastAsia="楷体_GB2312" w:hint="eastAsia"/>
          <w:szCs w:val="21"/>
        </w:rPr>
        <w:t>日年化收益率”可不列示。</w:t>
      </w:r>
    </w:p>
    <w:p w14:paraId="5F0D0C3B" w14:textId="77777777" w:rsidR="00E00A88" w:rsidRDefault="00E00A88">
      <w:pPr>
        <w:widowControl/>
        <w:snapToGrid w:val="0"/>
        <w:spacing w:line="360" w:lineRule="auto"/>
        <w:ind w:firstLine="420"/>
        <w:rPr>
          <w:b/>
          <w:sz w:val="24"/>
        </w:rPr>
      </w:pPr>
    </w:p>
    <w:p w14:paraId="129B263A" w14:textId="77777777" w:rsidR="00E00A88" w:rsidRDefault="00E00A88">
      <w:pPr>
        <w:widowControl/>
        <w:snapToGrid w:val="0"/>
        <w:spacing w:line="360" w:lineRule="auto"/>
        <w:ind w:firstLine="420"/>
        <w:rPr>
          <w:b/>
          <w:sz w:val="24"/>
        </w:rPr>
      </w:pPr>
      <w:r>
        <w:rPr>
          <w:b/>
          <w:sz w:val="24"/>
        </w:rPr>
        <w:t>业务规则</w:t>
      </w:r>
      <w:del w:id="211" w:author="zhou yuetong" w:date="2019-05-17T08:43:00Z">
        <w:r w:rsidDel="006831FE">
          <w:rPr>
            <w:b/>
            <w:sz w:val="24"/>
          </w:rPr>
          <w:delText>十一</w:delText>
        </w:r>
      </w:del>
      <w:ins w:id="212" w:author="zhou yuetong" w:date="2019-05-17T08:43:00Z">
        <w:r w:rsidR="006831FE">
          <w:rPr>
            <w:b/>
            <w:sz w:val="24"/>
          </w:rPr>
          <w:t>十</w:t>
        </w:r>
        <w:r w:rsidR="006831FE">
          <w:rPr>
            <w:rFonts w:hint="eastAsia"/>
            <w:b/>
            <w:sz w:val="24"/>
          </w:rPr>
          <w:t>二</w:t>
        </w:r>
      </w:ins>
      <w:r>
        <w:rPr>
          <w:b/>
          <w:sz w:val="24"/>
        </w:rPr>
        <w:t>：</w:t>
      </w:r>
    </w:p>
    <w:p w14:paraId="65163D09"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213" w:author="Microsoft" w:date="2020-02-07T14:18:00Z">
        <w:r w:rsidDel="00027ED3">
          <w:rPr>
            <w:rFonts w:eastAsia="楷体_GB2312"/>
            <w:szCs w:val="21"/>
          </w:rPr>
          <w:delText>基金类型</w:delText>
        </w:r>
      </w:del>
      <w:ins w:id="214" w:author="Microsoft" w:date="2020-02-07T14:18:00Z">
        <w:r w:rsidR="00027ED3">
          <w:rPr>
            <w:rFonts w:eastAsia="楷体_GB2312"/>
            <w:szCs w:val="21"/>
          </w:rPr>
          <w:t>基金类别</w:t>
        </w:r>
      </w:ins>
      <w:r>
        <w:rPr>
          <w:rFonts w:eastAsia="楷体_GB2312"/>
          <w:szCs w:val="21"/>
        </w:rPr>
        <w:t>=</w:t>
      </w:r>
      <w:r>
        <w:rPr>
          <w:rFonts w:eastAsia="楷体_GB2312"/>
          <w:szCs w:val="21"/>
        </w:rPr>
        <w:t>开放式货币</w:t>
      </w:r>
      <w:r>
        <w:rPr>
          <w:rFonts w:eastAsia="楷体_GB2312"/>
          <w:szCs w:val="21"/>
        </w:rPr>
        <w:t>/</w:t>
      </w:r>
      <w:r>
        <w:rPr>
          <w:rFonts w:eastAsia="楷体_GB2312"/>
          <w:szCs w:val="21"/>
        </w:rPr>
        <w:t>短期理财债券，是否分级</w:t>
      </w:r>
      <w:r>
        <w:rPr>
          <w:rFonts w:eastAsia="楷体_GB2312"/>
          <w:szCs w:val="21"/>
        </w:rPr>
        <w:t>/</w:t>
      </w:r>
      <w:r>
        <w:rPr>
          <w:rFonts w:eastAsia="楷体_GB2312"/>
          <w:szCs w:val="21"/>
        </w:rPr>
        <w:t>类</w:t>
      </w:r>
      <w:r>
        <w:rPr>
          <w:rFonts w:eastAsia="楷体_GB2312"/>
          <w:szCs w:val="21"/>
        </w:rPr>
        <w:t>=</w:t>
      </w:r>
      <w:r>
        <w:rPr>
          <w:rFonts w:eastAsia="楷体_GB2312"/>
          <w:szCs w:val="21"/>
        </w:rPr>
        <w:t>是，时间属性</w:t>
      </w:r>
      <w:r>
        <w:rPr>
          <w:rFonts w:eastAsia="楷体_GB2312"/>
          <w:szCs w:val="21"/>
        </w:rPr>
        <w:t>=</w:t>
      </w:r>
      <w:r>
        <w:rPr>
          <w:rFonts w:eastAsia="楷体_GB2312"/>
          <w:szCs w:val="21"/>
        </w:rPr>
        <w:t>交易日，频度属性</w:t>
      </w:r>
      <w:r>
        <w:rPr>
          <w:rFonts w:eastAsia="楷体_GB2312"/>
          <w:szCs w:val="21"/>
        </w:rPr>
        <w:t>=</w:t>
      </w:r>
      <w:r>
        <w:rPr>
          <w:rFonts w:eastAsia="楷体_GB2312"/>
          <w:szCs w:val="21"/>
        </w:rPr>
        <w:t>每日</w:t>
      </w:r>
    </w:p>
    <w:p w14:paraId="2130646E"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6"/>
        <w:gridCol w:w="1778"/>
        <w:gridCol w:w="1656"/>
      </w:tblGrid>
      <w:tr w:rsidR="00E00A88" w14:paraId="6D3FAEA7" w14:textId="77777777">
        <w:trPr>
          <w:jc w:val="center"/>
        </w:trPr>
        <w:tc>
          <w:tcPr>
            <w:tcW w:w="3966" w:type="dxa"/>
            <w:shd w:val="clear" w:color="auto" w:fill="99CCFF"/>
          </w:tcPr>
          <w:p w14:paraId="5889817D" w14:textId="77777777" w:rsidR="00E00A88" w:rsidRDefault="00E00A88">
            <w:pPr>
              <w:jc w:val="center"/>
              <w:rPr>
                <w:rFonts w:eastAsia="楷体_GB2312"/>
                <w:b/>
                <w:szCs w:val="21"/>
              </w:rPr>
            </w:pPr>
            <w:r>
              <w:rPr>
                <w:rFonts w:eastAsia="楷体_GB2312"/>
                <w:b/>
                <w:szCs w:val="21"/>
              </w:rPr>
              <w:lastRenderedPageBreak/>
              <w:t>元素</w:t>
            </w:r>
          </w:p>
        </w:tc>
        <w:tc>
          <w:tcPr>
            <w:tcW w:w="3434" w:type="dxa"/>
            <w:gridSpan w:val="2"/>
            <w:shd w:val="clear" w:color="auto" w:fill="99CCFF"/>
          </w:tcPr>
          <w:p w14:paraId="2E3974B9" w14:textId="77777777" w:rsidR="00E00A88" w:rsidRDefault="00E00A88">
            <w:pPr>
              <w:jc w:val="center"/>
              <w:rPr>
                <w:rFonts w:eastAsia="楷体_GB2312"/>
                <w:b/>
                <w:szCs w:val="21"/>
              </w:rPr>
            </w:pPr>
            <w:r>
              <w:rPr>
                <w:rFonts w:eastAsia="楷体_GB2312"/>
                <w:b/>
                <w:szCs w:val="21"/>
              </w:rPr>
              <w:t>验证条件</w:t>
            </w:r>
          </w:p>
        </w:tc>
      </w:tr>
      <w:tr w:rsidR="00E00A88" w14:paraId="3CF3D7DE" w14:textId="77777777">
        <w:trPr>
          <w:jc w:val="center"/>
        </w:trPr>
        <w:tc>
          <w:tcPr>
            <w:tcW w:w="3966" w:type="dxa"/>
          </w:tcPr>
          <w:p w14:paraId="3F1C2784" w14:textId="77777777" w:rsidR="00E00A88" w:rsidRDefault="00E00A88">
            <w:pPr>
              <w:rPr>
                <w:rFonts w:eastAsia="楷体_GB2312"/>
              </w:rPr>
            </w:pPr>
            <w:r>
              <w:rPr>
                <w:rFonts w:eastAsia="楷体_GB2312"/>
              </w:rPr>
              <w:t>基金资产净值</w:t>
            </w:r>
          </w:p>
        </w:tc>
        <w:tc>
          <w:tcPr>
            <w:tcW w:w="3434" w:type="dxa"/>
            <w:gridSpan w:val="2"/>
          </w:tcPr>
          <w:p w14:paraId="3624CDB1" w14:textId="77777777" w:rsidR="00E00A88" w:rsidRDefault="00E00A88">
            <w:pPr>
              <w:rPr>
                <w:rFonts w:eastAsia="楷体_GB2312"/>
              </w:rPr>
            </w:pPr>
            <w:r>
              <w:rPr>
                <w:rFonts w:eastAsia="楷体_GB2312"/>
              </w:rPr>
              <w:t>该元素不存在</w:t>
            </w:r>
          </w:p>
        </w:tc>
      </w:tr>
      <w:tr w:rsidR="00E00A88" w14:paraId="792F45DA" w14:textId="77777777">
        <w:trPr>
          <w:jc w:val="center"/>
        </w:trPr>
        <w:tc>
          <w:tcPr>
            <w:tcW w:w="3966" w:type="dxa"/>
          </w:tcPr>
          <w:p w14:paraId="71AD2DF2" w14:textId="77777777" w:rsidR="00E00A88" w:rsidRDefault="00E00A88">
            <w:pPr>
              <w:rPr>
                <w:rFonts w:eastAsia="楷体_GB2312"/>
              </w:rPr>
            </w:pPr>
            <w:r>
              <w:rPr>
                <w:rFonts w:eastAsia="楷体_GB2312"/>
              </w:rPr>
              <w:t>基金份额净值</w:t>
            </w:r>
          </w:p>
        </w:tc>
        <w:tc>
          <w:tcPr>
            <w:tcW w:w="3434" w:type="dxa"/>
            <w:gridSpan w:val="2"/>
          </w:tcPr>
          <w:p w14:paraId="1BC89600" w14:textId="77777777" w:rsidR="00E00A88" w:rsidRDefault="00E00A88">
            <w:pPr>
              <w:rPr>
                <w:rFonts w:eastAsia="楷体_GB2312"/>
              </w:rPr>
            </w:pPr>
            <w:r>
              <w:rPr>
                <w:rFonts w:eastAsia="楷体_GB2312" w:hint="eastAsia"/>
              </w:rPr>
              <w:t>不判断</w:t>
            </w:r>
          </w:p>
        </w:tc>
      </w:tr>
      <w:tr w:rsidR="00E00A88" w14:paraId="136979E1" w14:textId="77777777">
        <w:trPr>
          <w:jc w:val="center"/>
        </w:trPr>
        <w:tc>
          <w:tcPr>
            <w:tcW w:w="3966" w:type="dxa"/>
          </w:tcPr>
          <w:p w14:paraId="2597C3D1" w14:textId="77777777" w:rsidR="00E00A88" w:rsidRDefault="00E00A88">
            <w:pPr>
              <w:rPr>
                <w:rFonts w:eastAsia="楷体_GB2312"/>
              </w:rPr>
            </w:pPr>
            <w:r>
              <w:rPr>
                <w:rFonts w:eastAsia="楷体_GB2312"/>
              </w:rPr>
              <w:t>基金份额累计净值</w:t>
            </w:r>
          </w:p>
        </w:tc>
        <w:tc>
          <w:tcPr>
            <w:tcW w:w="3434" w:type="dxa"/>
            <w:gridSpan w:val="2"/>
          </w:tcPr>
          <w:p w14:paraId="4A3FFA13" w14:textId="77777777" w:rsidR="00E00A88" w:rsidRDefault="00E00A88">
            <w:pPr>
              <w:rPr>
                <w:rFonts w:eastAsia="楷体_GB2312"/>
              </w:rPr>
            </w:pPr>
            <w:r>
              <w:rPr>
                <w:rFonts w:eastAsia="楷体_GB2312" w:hint="eastAsia"/>
              </w:rPr>
              <w:t>不判断</w:t>
            </w:r>
          </w:p>
        </w:tc>
      </w:tr>
      <w:tr w:rsidR="00E00A88" w14:paraId="1951D5EA" w14:textId="77777777">
        <w:trPr>
          <w:jc w:val="center"/>
        </w:trPr>
        <w:tc>
          <w:tcPr>
            <w:tcW w:w="3966" w:type="dxa"/>
          </w:tcPr>
          <w:p w14:paraId="50757172" w14:textId="77777777" w:rsidR="00E00A88" w:rsidRDefault="00E00A88">
            <w:pPr>
              <w:rPr>
                <w:rFonts w:eastAsia="楷体_GB2312"/>
              </w:rPr>
            </w:pPr>
            <w:r>
              <w:rPr>
                <w:rFonts w:eastAsia="楷体_GB2312"/>
              </w:rPr>
              <w:t>每万份基金已实现收益</w:t>
            </w:r>
          </w:p>
        </w:tc>
        <w:tc>
          <w:tcPr>
            <w:tcW w:w="3434" w:type="dxa"/>
            <w:gridSpan w:val="2"/>
          </w:tcPr>
          <w:p w14:paraId="448E11E8" w14:textId="77777777" w:rsidR="00E00A88" w:rsidRDefault="00E00A88">
            <w:pPr>
              <w:rPr>
                <w:rFonts w:eastAsia="楷体_GB2312"/>
              </w:rPr>
            </w:pPr>
            <w:r>
              <w:rPr>
                <w:rFonts w:eastAsia="楷体_GB2312"/>
              </w:rPr>
              <w:t>不判断</w:t>
            </w:r>
          </w:p>
        </w:tc>
      </w:tr>
      <w:tr w:rsidR="00E00A88" w14:paraId="74F0887A" w14:textId="77777777">
        <w:trPr>
          <w:jc w:val="center"/>
        </w:trPr>
        <w:tc>
          <w:tcPr>
            <w:tcW w:w="3966" w:type="dxa"/>
            <w:shd w:val="clear" w:color="auto" w:fill="FFFFFF"/>
          </w:tcPr>
          <w:p w14:paraId="7388234F" w14:textId="77777777" w:rsidR="00E00A88" w:rsidRDefault="00E00A88">
            <w:pPr>
              <w:rPr>
                <w:rFonts w:eastAsia="楷体_GB2312"/>
              </w:rPr>
            </w:pPr>
            <w:r>
              <w:rPr>
                <w:rFonts w:eastAsia="楷体_GB2312"/>
              </w:rPr>
              <w:t>每百份基金已实现收益</w:t>
            </w:r>
          </w:p>
        </w:tc>
        <w:tc>
          <w:tcPr>
            <w:tcW w:w="3434" w:type="dxa"/>
            <w:gridSpan w:val="2"/>
            <w:shd w:val="clear" w:color="auto" w:fill="FFFFFF"/>
          </w:tcPr>
          <w:p w14:paraId="48BF7B78" w14:textId="77777777" w:rsidR="00E00A88" w:rsidRDefault="00E00A88">
            <w:pPr>
              <w:rPr>
                <w:rFonts w:eastAsia="楷体_GB2312"/>
              </w:rPr>
            </w:pPr>
            <w:r>
              <w:rPr>
                <w:rFonts w:eastAsia="楷体_GB2312"/>
              </w:rPr>
              <w:t>不判断</w:t>
            </w:r>
          </w:p>
        </w:tc>
      </w:tr>
      <w:tr w:rsidR="00E00A88" w14:paraId="13EC74B8" w14:textId="77777777">
        <w:trPr>
          <w:jc w:val="center"/>
        </w:trPr>
        <w:tc>
          <w:tcPr>
            <w:tcW w:w="3966" w:type="dxa"/>
            <w:shd w:val="clear" w:color="auto" w:fill="FFFFFF"/>
          </w:tcPr>
          <w:p w14:paraId="4AB0A103" w14:textId="77777777" w:rsidR="00E00A88" w:rsidRDefault="00E00A88">
            <w:pPr>
              <w:rPr>
                <w:rFonts w:eastAsia="楷体_GB2312"/>
              </w:rPr>
            </w:pPr>
            <w:r>
              <w:rPr>
                <w:rFonts w:eastAsia="楷体_GB2312"/>
              </w:rPr>
              <w:t>每百万份基金已实现收益</w:t>
            </w:r>
          </w:p>
        </w:tc>
        <w:tc>
          <w:tcPr>
            <w:tcW w:w="3434" w:type="dxa"/>
            <w:gridSpan w:val="2"/>
            <w:shd w:val="clear" w:color="auto" w:fill="FFFFFF"/>
          </w:tcPr>
          <w:p w14:paraId="751DD11E" w14:textId="77777777" w:rsidR="00E00A88" w:rsidRDefault="00E00A88">
            <w:pPr>
              <w:rPr>
                <w:rFonts w:eastAsia="楷体_GB2312"/>
              </w:rPr>
            </w:pPr>
            <w:r>
              <w:rPr>
                <w:rFonts w:eastAsia="楷体_GB2312"/>
              </w:rPr>
              <w:t>不判断</w:t>
            </w:r>
          </w:p>
        </w:tc>
      </w:tr>
      <w:tr w:rsidR="00E00A88" w14:paraId="1782835C" w14:textId="77777777">
        <w:trPr>
          <w:jc w:val="center"/>
        </w:trPr>
        <w:tc>
          <w:tcPr>
            <w:tcW w:w="3966" w:type="dxa"/>
          </w:tcPr>
          <w:p w14:paraId="71468464" w14:textId="77777777" w:rsidR="00E00A88" w:rsidRDefault="00E00A88">
            <w:pPr>
              <w:rPr>
                <w:rFonts w:eastAsia="楷体_GB2312"/>
              </w:rPr>
            </w:pPr>
            <w:r>
              <w:rPr>
                <w:rFonts w:eastAsia="楷体_GB2312"/>
              </w:rPr>
              <w:t>7</w:t>
            </w:r>
            <w:r>
              <w:rPr>
                <w:rFonts w:eastAsia="楷体_GB2312"/>
              </w:rPr>
              <w:t>日年化收益率</w:t>
            </w:r>
          </w:p>
        </w:tc>
        <w:tc>
          <w:tcPr>
            <w:tcW w:w="3434" w:type="dxa"/>
            <w:gridSpan w:val="2"/>
          </w:tcPr>
          <w:p w14:paraId="3951F075" w14:textId="77777777" w:rsidR="00E00A88" w:rsidRDefault="00E00A88">
            <w:pPr>
              <w:rPr>
                <w:rFonts w:eastAsia="楷体_GB2312"/>
              </w:rPr>
            </w:pPr>
            <w:r>
              <w:rPr>
                <w:rFonts w:eastAsia="楷体_GB2312"/>
              </w:rPr>
              <w:t>不判断</w:t>
            </w:r>
          </w:p>
        </w:tc>
      </w:tr>
      <w:tr w:rsidR="00E00A88" w14:paraId="78F82EC3" w14:textId="77777777">
        <w:trPr>
          <w:jc w:val="center"/>
        </w:trPr>
        <w:tc>
          <w:tcPr>
            <w:tcW w:w="3966" w:type="dxa"/>
          </w:tcPr>
          <w:p w14:paraId="04F62582" w14:textId="77777777" w:rsidR="00E00A88" w:rsidRDefault="00E00A88">
            <w:pPr>
              <w:rPr>
                <w:rFonts w:eastAsia="楷体_GB2312"/>
              </w:rPr>
            </w:pPr>
            <w:r>
              <w:rPr>
                <w:rFonts w:eastAsia="楷体_GB2312"/>
              </w:rPr>
              <w:t>下属各类基金的份额参考净值</w:t>
            </w:r>
          </w:p>
        </w:tc>
        <w:tc>
          <w:tcPr>
            <w:tcW w:w="3434" w:type="dxa"/>
            <w:gridSpan w:val="2"/>
          </w:tcPr>
          <w:p w14:paraId="7209B1D5" w14:textId="77777777" w:rsidR="00E00A88" w:rsidRDefault="00E00A88">
            <w:pPr>
              <w:rPr>
                <w:rFonts w:eastAsia="楷体_GB2312"/>
              </w:rPr>
            </w:pPr>
            <w:r>
              <w:rPr>
                <w:rFonts w:eastAsia="楷体_GB2312"/>
              </w:rPr>
              <w:t>该元素不存在</w:t>
            </w:r>
          </w:p>
        </w:tc>
      </w:tr>
      <w:tr w:rsidR="00E00A88" w14:paraId="0DFF93D2" w14:textId="77777777">
        <w:trPr>
          <w:jc w:val="center"/>
        </w:trPr>
        <w:tc>
          <w:tcPr>
            <w:tcW w:w="3966" w:type="dxa"/>
          </w:tcPr>
          <w:p w14:paraId="6426EEBE" w14:textId="77777777" w:rsidR="00E00A88" w:rsidRDefault="00E00A88">
            <w:pPr>
              <w:rPr>
                <w:rFonts w:eastAsia="楷体_GB2312"/>
              </w:rPr>
            </w:pPr>
            <w:r>
              <w:rPr>
                <w:rFonts w:eastAsia="楷体_GB2312"/>
              </w:rPr>
              <w:t>下属各类基金的份额累计参考净值</w:t>
            </w:r>
          </w:p>
        </w:tc>
        <w:tc>
          <w:tcPr>
            <w:tcW w:w="3434" w:type="dxa"/>
            <w:gridSpan w:val="2"/>
          </w:tcPr>
          <w:p w14:paraId="44A1CB43" w14:textId="77777777" w:rsidR="00E00A88" w:rsidRDefault="00E00A88">
            <w:pPr>
              <w:rPr>
                <w:rFonts w:eastAsia="楷体_GB2312"/>
              </w:rPr>
            </w:pPr>
            <w:r>
              <w:rPr>
                <w:rFonts w:eastAsia="楷体_GB2312"/>
              </w:rPr>
              <w:t>该元素不存在</w:t>
            </w:r>
          </w:p>
        </w:tc>
      </w:tr>
      <w:tr w:rsidR="00E00A88" w14:paraId="567521EE" w14:textId="77777777">
        <w:trPr>
          <w:jc w:val="center"/>
        </w:trPr>
        <w:tc>
          <w:tcPr>
            <w:tcW w:w="3966" w:type="dxa"/>
          </w:tcPr>
          <w:p w14:paraId="20D6A7E6"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3434" w:type="dxa"/>
            <w:gridSpan w:val="2"/>
          </w:tcPr>
          <w:p w14:paraId="65F3D667" w14:textId="77777777" w:rsidR="00E00A88" w:rsidRDefault="00E00A88">
            <w:pPr>
              <w:rPr>
                <w:rFonts w:eastAsia="楷体_GB2312"/>
              </w:rPr>
            </w:pPr>
            <w:r>
              <w:rPr>
                <w:rFonts w:eastAsia="楷体_GB2312"/>
              </w:rPr>
              <w:t>该元素不存在</w:t>
            </w:r>
          </w:p>
        </w:tc>
      </w:tr>
      <w:tr w:rsidR="00E00A88" w14:paraId="1DA77814" w14:textId="77777777">
        <w:trPr>
          <w:jc w:val="center"/>
        </w:trPr>
        <w:tc>
          <w:tcPr>
            <w:tcW w:w="3966" w:type="dxa"/>
          </w:tcPr>
          <w:p w14:paraId="66A3929B"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3434" w:type="dxa"/>
            <w:gridSpan w:val="2"/>
          </w:tcPr>
          <w:p w14:paraId="2C3C3AC6" w14:textId="77777777" w:rsidR="00E00A88" w:rsidRDefault="00E00A88">
            <w:pPr>
              <w:rPr>
                <w:rFonts w:eastAsia="楷体_GB2312"/>
              </w:rPr>
            </w:pPr>
            <w:r>
              <w:rPr>
                <w:rFonts w:eastAsia="楷体_GB2312"/>
              </w:rPr>
              <w:t>该元素不存在</w:t>
            </w:r>
          </w:p>
        </w:tc>
      </w:tr>
      <w:tr w:rsidR="00E00A88" w14:paraId="23939C72" w14:textId="77777777">
        <w:trPr>
          <w:jc w:val="center"/>
        </w:trPr>
        <w:tc>
          <w:tcPr>
            <w:tcW w:w="3966" w:type="dxa"/>
          </w:tcPr>
          <w:p w14:paraId="3CB648F2" w14:textId="77777777" w:rsidR="00E00A88" w:rsidRDefault="00E00A88">
            <w:pPr>
              <w:rPr>
                <w:rFonts w:eastAsia="楷体_GB2312"/>
              </w:rPr>
            </w:pPr>
            <w:r>
              <w:rPr>
                <w:rFonts w:eastAsia="楷体_GB2312"/>
              </w:rPr>
              <w:t>下属各类基金的基金简称</w:t>
            </w:r>
          </w:p>
        </w:tc>
        <w:tc>
          <w:tcPr>
            <w:tcW w:w="1778" w:type="dxa"/>
          </w:tcPr>
          <w:p w14:paraId="38192FCD" w14:textId="77777777" w:rsidR="00E00A88" w:rsidRDefault="00E00A88">
            <w:pPr>
              <w:rPr>
                <w:rFonts w:eastAsia="楷体_GB2312"/>
              </w:rPr>
            </w:pPr>
            <w:r>
              <w:rPr>
                <w:rFonts w:eastAsia="楷体_GB2312"/>
              </w:rPr>
              <w:t>非空</w:t>
            </w:r>
          </w:p>
        </w:tc>
        <w:tc>
          <w:tcPr>
            <w:tcW w:w="1656" w:type="dxa"/>
          </w:tcPr>
          <w:p w14:paraId="394B94AE" w14:textId="77777777" w:rsidR="00E00A88" w:rsidRDefault="00E00A88">
            <w:pPr>
              <w:rPr>
                <w:rFonts w:eastAsia="楷体_GB2312"/>
              </w:rPr>
            </w:pPr>
            <w:r>
              <w:rPr>
                <w:rFonts w:eastAsia="楷体_GB2312" w:hint="eastAsia"/>
              </w:rPr>
              <w:t>非空</w:t>
            </w:r>
          </w:p>
        </w:tc>
      </w:tr>
      <w:tr w:rsidR="00E00A88" w14:paraId="59827A94" w14:textId="77777777">
        <w:trPr>
          <w:jc w:val="center"/>
        </w:trPr>
        <w:tc>
          <w:tcPr>
            <w:tcW w:w="3966" w:type="dxa"/>
          </w:tcPr>
          <w:p w14:paraId="70E594F5" w14:textId="77777777" w:rsidR="00E00A88" w:rsidRDefault="00E00A88">
            <w:pPr>
              <w:rPr>
                <w:rFonts w:eastAsia="楷体_GB2312"/>
              </w:rPr>
            </w:pPr>
            <w:r>
              <w:rPr>
                <w:rFonts w:eastAsia="楷体_GB2312"/>
              </w:rPr>
              <w:t>下属各类基金的交易代码</w:t>
            </w:r>
          </w:p>
        </w:tc>
        <w:tc>
          <w:tcPr>
            <w:tcW w:w="1778" w:type="dxa"/>
          </w:tcPr>
          <w:p w14:paraId="32906926" w14:textId="77777777" w:rsidR="00E00A88" w:rsidRDefault="00E00A88">
            <w:pPr>
              <w:rPr>
                <w:rFonts w:eastAsia="楷体_GB2312"/>
              </w:rPr>
            </w:pPr>
            <w:r>
              <w:rPr>
                <w:rFonts w:eastAsia="楷体_GB2312"/>
              </w:rPr>
              <w:t>非空</w:t>
            </w:r>
          </w:p>
        </w:tc>
        <w:tc>
          <w:tcPr>
            <w:tcW w:w="1656" w:type="dxa"/>
          </w:tcPr>
          <w:p w14:paraId="691EB13E" w14:textId="77777777" w:rsidR="00E00A88" w:rsidRDefault="00E00A88">
            <w:pPr>
              <w:rPr>
                <w:rFonts w:eastAsia="楷体_GB2312"/>
              </w:rPr>
            </w:pPr>
            <w:r>
              <w:rPr>
                <w:rFonts w:eastAsia="楷体_GB2312" w:hint="eastAsia"/>
              </w:rPr>
              <w:t>非空</w:t>
            </w:r>
          </w:p>
        </w:tc>
      </w:tr>
      <w:tr w:rsidR="00E00A88" w14:paraId="70D6C102" w14:textId="77777777">
        <w:trPr>
          <w:jc w:val="center"/>
        </w:trPr>
        <w:tc>
          <w:tcPr>
            <w:tcW w:w="3966" w:type="dxa"/>
          </w:tcPr>
          <w:p w14:paraId="7DA55E8C" w14:textId="77777777" w:rsidR="00E00A88" w:rsidRDefault="00E00A88">
            <w:pPr>
              <w:rPr>
                <w:rFonts w:eastAsia="楷体_GB2312"/>
              </w:rPr>
            </w:pPr>
            <w:r>
              <w:rPr>
                <w:rFonts w:eastAsia="楷体_GB2312"/>
              </w:rPr>
              <w:t>下属各类基金的资产净值</w:t>
            </w:r>
          </w:p>
        </w:tc>
        <w:tc>
          <w:tcPr>
            <w:tcW w:w="1778" w:type="dxa"/>
          </w:tcPr>
          <w:p w14:paraId="4C291872" w14:textId="77777777" w:rsidR="00E00A88" w:rsidRDefault="00E00A88">
            <w:pPr>
              <w:rPr>
                <w:rFonts w:eastAsia="楷体_GB2312"/>
              </w:rPr>
            </w:pPr>
            <w:r>
              <w:rPr>
                <w:rFonts w:eastAsia="楷体_GB2312"/>
              </w:rPr>
              <w:t>该元素不存在</w:t>
            </w:r>
          </w:p>
        </w:tc>
        <w:tc>
          <w:tcPr>
            <w:tcW w:w="1656" w:type="dxa"/>
          </w:tcPr>
          <w:p w14:paraId="5F9BA35B" w14:textId="77777777" w:rsidR="00E00A88" w:rsidRDefault="00E00A88">
            <w:pPr>
              <w:rPr>
                <w:rFonts w:eastAsia="楷体_GB2312"/>
              </w:rPr>
            </w:pPr>
            <w:r>
              <w:rPr>
                <w:rFonts w:eastAsia="楷体_GB2312"/>
              </w:rPr>
              <w:t>该元素不存在</w:t>
            </w:r>
          </w:p>
        </w:tc>
      </w:tr>
      <w:tr w:rsidR="00E00A88" w14:paraId="17FB3ACF" w14:textId="77777777">
        <w:trPr>
          <w:jc w:val="center"/>
        </w:trPr>
        <w:tc>
          <w:tcPr>
            <w:tcW w:w="3966" w:type="dxa"/>
          </w:tcPr>
          <w:p w14:paraId="79B75997" w14:textId="77777777" w:rsidR="00E00A88" w:rsidRDefault="00E00A88">
            <w:pPr>
              <w:rPr>
                <w:rFonts w:eastAsia="楷体_GB2312"/>
              </w:rPr>
            </w:pPr>
            <w:r>
              <w:rPr>
                <w:rFonts w:eastAsia="楷体_GB2312"/>
              </w:rPr>
              <w:t>下属各类基金的每万份基金已实现收益</w:t>
            </w:r>
          </w:p>
        </w:tc>
        <w:tc>
          <w:tcPr>
            <w:tcW w:w="1778" w:type="dxa"/>
          </w:tcPr>
          <w:p w14:paraId="09F4FD68" w14:textId="77777777" w:rsidR="00E00A88" w:rsidRDefault="00E00A88">
            <w:pPr>
              <w:rPr>
                <w:rFonts w:eastAsia="楷体_GB2312"/>
              </w:rPr>
            </w:pPr>
            <w:r>
              <w:rPr>
                <w:rFonts w:eastAsia="楷体_GB2312" w:hint="eastAsia"/>
              </w:rPr>
              <w:t>不判断</w:t>
            </w:r>
          </w:p>
        </w:tc>
        <w:tc>
          <w:tcPr>
            <w:tcW w:w="1656" w:type="dxa"/>
          </w:tcPr>
          <w:p w14:paraId="16AA2286" w14:textId="77777777" w:rsidR="00E00A88" w:rsidRDefault="00E00A88">
            <w:pPr>
              <w:rPr>
                <w:rFonts w:eastAsia="楷体_GB2312"/>
              </w:rPr>
            </w:pPr>
            <w:r>
              <w:rPr>
                <w:rFonts w:eastAsia="楷体_GB2312" w:hint="eastAsia"/>
              </w:rPr>
              <w:t>不判断</w:t>
            </w:r>
          </w:p>
        </w:tc>
      </w:tr>
      <w:tr w:rsidR="00E00A88" w14:paraId="5CCE11C1" w14:textId="77777777">
        <w:trPr>
          <w:jc w:val="center"/>
        </w:trPr>
        <w:tc>
          <w:tcPr>
            <w:tcW w:w="3966" w:type="dxa"/>
          </w:tcPr>
          <w:p w14:paraId="1C0BDFA8" w14:textId="77777777" w:rsidR="00E00A88" w:rsidRDefault="00E00A88">
            <w:pPr>
              <w:rPr>
                <w:rFonts w:eastAsia="楷体_GB2312"/>
              </w:rPr>
            </w:pPr>
            <w:r>
              <w:rPr>
                <w:rFonts w:eastAsia="楷体_GB2312"/>
              </w:rPr>
              <w:t>下属各类基金的每</w:t>
            </w:r>
            <w:r>
              <w:rPr>
                <w:rFonts w:eastAsia="楷体_GB2312" w:hint="eastAsia"/>
              </w:rPr>
              <w:t>百</w:t>
            </w:r>
            <w:r>
              <w:rPr>
                <w:rFonts w:eastAsia="楷体_GB2312"/>
              </w:rPr>
              <w:t>份基金已实现收益</w:t>
            </w:r>
          </w:p>
        </w:tc>
        <w:tc>
          <w:tcPr>
            <w:tcW w:w="1778" w:type="dxa"/>
          </w:tcPr>
          <w:p w14:paraId="0E8FFC50" w14:textId="77777777" w:rsidR="00E00A88" w:rsidRDefault="00E00A88">
            <w:pPr>
              <w:rPr>
                <w:rFonts w:eastAsia="楷体_GB2312"/>
              </w:rPr>
            </w:pPr>
            <w:r>
              <w:rPr>
                <w:rFonts w:eastAsia="楷体_GB2312" w:hint="eastAsia"/>
              </w:rPr>
              <w:t>不判断</w:t>
            </w:r>
          </w:p>
        </w:tc>
        <w:tc>
          <w:tcPr>
            <w:tcW w:w="1656" w:type="dxa"/>
          </w:tcPr>
          <w:p w14:paraId="44CF3917" w14:textId="77777777" w:rsidR="00E00A88" w:rsidRDefault="00E00A88">
            <w:pPr>
              <w:rPr>
                <w:rFonts w:eastAsia="楷体_GB2312"/>
              </w:rPr>
            </w:pPr>
            <w:r>
              <w:rPr>
                <w:rFonts w:eastAsia="楷体_GB2312" w:hint="eastAsia"/>
              </w:rPr>
              <w:t>不判断</w:t>
            </w:r>
          </w:p>
        </w:tc>
      </w:tr>
      <w:tr w:rsidR="00E00A88" w14:paraId="6F185310" w14:textId="77777777">
        <w:trPr>
          <w:jc w:val="center"/>
        </w:trPr>
        <w:tc>
          <w:tcPr>
            <w:tcW w:w="3966" w:type="dxa"/>
          </w:tcPr>
          <w:p w14:paraId="688BF041" w14:textId="77777777" w:rsidR="00E00A88" w:rsidRDefault="00E00A88">
            <w:pPr>
              <w:rPr>
                <w:rFonts w:eastAsia="楷体_GB2312"/>
              </w:rPr>
            </w:pPr>
            <w:r>
              <w:rPr>
                <w:rFonts w:eastAsia="楷体_GB2312"/>
              </w:rPr>
              <w:t>下属各类基金的每百万份基金已实现收益</w:t>
            </w:r>
          </w:p>
        </w:tc>
        <w:tc>
          <w:tcPr>
            <w:tcW w:w="1778" w:type="dxa"/>
          </w:tcPr>
          <w:p w14:paraId="5B8CD0F8" w14:textId="77777777" w:rsidR="00E00A88" w:rsidRDefault="00E00A88">
            <w:pPr>
              <w:rPr>
                <w:rFonts w:eastAsia="楷体_GB2312"/>
              </w:rPr>
            </w:pPr>
            <w:r>
              <w:rPr>
                <w:rFonts w:eastAsia="楷体_GB2312" w:hint="eastAsia"/>
              </w:rPr>
              <w:t>不判断</w:t>
            </w:r>
          </w:p>
        </w:tc>
        <w:tc>
          <w:tcPr>
            <w:tcW w:w="1656" w:type="dxa"/>
          </w:tcPr>
          <w:p w14:paraId="44398E63" w14:textId="77777777" w:rsidR="00E00A88" w:rsidRDefault="00E00A88">
            <w:pPr>
              <w:rPr>
                <w:rFonts w:eastAsia="楷体_GB2312"/>
              </w:rPr>
            </w:pPr>
            <w:r>
              <w:rPr>
                <w:rFonts w:eastAsia="楷体_GB2312" w:hint="eastAsia"/>
              </w:rPr>
              <w:t>不判断</w:t>
            </w:r>
          </w:p>
        </w:tc>
      </w:tr>
      <w:tr w:rsidR="00E00A88" w14:paraId="0B768015" w14:textId="77777777">
        <w:trPr>
          <w:jc w:val="center"/>
        </w:trPr>
        <w:tc>
          <w:tcPr>
            <w:tcW w:w="3966" w:type="dxa"/>
          </w:tcPr>
          <w:p w14:paraId="13378A9F" w14:textId="77777777" w:rsidR="00E00A88" w:rsidRDefault="00E00A88">
            <w:pPr>
              <w:rPr>
                <w:rFonts w:eastAsia="楷体_GB2312"/>
              </w:rPr>
            </w:pPr>
            <w:r>
              <w:rPr>
                <w:rFonts w:eastAsia="楷体_GB2312"/>
              </w:rPr>
              <w:t>下属各类基金的</w:t>
            </w:r>
            <w:r>
              <w:rPr>
                <w:rFonts w:eastAsia="楷体_GB2312"/>
              </w:rPr>
              <w:t>7</w:t>
            </w:r>
            <w:r>
              <w:rPr>
                <w:rFonts w:eastAsia="楷体_GB2312"/>
              </w:rPr>
              <w:t>日年化收益率</w:t>
            </w:r>
          </w:p>
        </w:tc>
        <w:tc>
          <w:tcPr>
            <w:tcW w:w="1778" w:type="dxa"/>
          </w:tcPr>
          <w:p w14:paraId="54CDA856" w14:textId="77777777" w:rsidR="00E00A88" w:rsidRDefault="00E00A88">
            <w:pPr>
              <w:rPr>
                <w:rFonts w:eastAsia="楷体_GB2312"/>
              </w:rPr>
            </w:pPr>
            <w:r>
              <w:rPr>
                <w:rFonts w:eastAsia="楷体_GB2312"/>
              </w:rPr>
              <w:t>不判断</w:t>
            </w:r>
          </w:p>
        </w:tc>
        <w:tc>
          <w:tcPr>
            <w:tcW w:w="1656" w:type="dxa"/>
          </w:tcPr>
          <w:p w14:paraId="70BFDC62" w14:textId="77777777" w:rsidR="00E00A88" w:rsidRDefault="00E00A88">
            <w:pPr>
              <w:rPr>
                <w:rFonts w:eastAsia="楷体_GB2312"/>
              </w:rPr>
            </w:pPr>
            <w:r>
              <w:rPr>
                <w:rFonts w:eastAsia="楷体_GB2312"/>
              </w:rPr>
              <w:t>不判断</w:t>
            </w:r>
          </w:p>
        </w:tc>
      </w:tr>
      <w:tr w:rsidR="00E00A88" w14:paraId="546E6D8D" w14:textId="77777777">
        <w:trPr>
          <w:jc w:val="center"/>
        </w:trPr>
        <w:tc>
          <w:tcPr>
            <w:tcW w:w="3966" w:type="dxa"/>
          </w:tcPr>
          <w:p w14:paraId="5C1C6F6F" w14:textId="77777777" w:rsidR="00E00A88" w:rsidRDefault="00E00A88">
            <w:pPr>
              <w:rPr>
                <w:rFonts w:eastAsia="楷体_GB2312"/>
              </w:rPr>
            </w:pPr>
            <w:r>
              <w:rPr>
                <w:rFonts w:eastAsia="楷体_GB2312"/>
              </w:rPr>
              <w:t>下属各类基金的份额净值</w:t>
            </w:r>
          </w:p>
        </w:tc>
        <w:tc>
          <w:tcPr>
            <w:tcW w:w="1778" w:type="dxa"/>
          </w:tcPr>
          <w:p w14:paraId="49EBCBF1" w14:textId="77777777" w:rsidR="00E00A88" w:rsidRDefault="00E00A88">
            <w:pPr>
              <w:rPr>
                <w:rFonts w:eastAsia="楷体_GB2312"/>
              </w:rPr>
            </w:pPr>
            <w:r>
              <w:rPr>
                <w:rFonts w:eastAsia="楷体_GB2312" w:hint="eastAsia"/>
              </w:rPr>
              <w:t>不判断</w:t>
            </w:r>
          </w:p>
        </w:tc>
        <w:tc>
          <w:tcPr>
            <w:tcW w:w="1656" w:type="dxa"/>
          </w:tcPr>
          <w:p w14:paraId="75FBB57D" w14:textId="77777777" w:rsidR="00E00A88" w:rsidRDefault="00E00A88">
            <w:pPr>
              <w:rPr>
                <w:rFonts w:eastAsia="楷体_GB2312"/>
              </w:rPr>
            </w:pPr>
            <w:r>
              <w:rPr>
                <w:rFonts w:eastAsia="楷体_GB2312"/>
              </w:rPr>
              <w:t>不判断</w:t>
            </w:r>
          </w:p>
        </w:tc>
      </w:tr>
      <w:tr w:rsidR="00E00A88" w14:paraId="6F1ABD1C" w14:textId="77777777">
        <w:trPr>
          <w:jc w:val="center"/>
        </w:trPr>
        <w:tc>
          <w:tcPr>
            <w:tcW w:w="3966" w:type="dxa"/>
          </w:tcPr>
          <w:p w14:paraId="2B6D9EDA" w14:textId="77777777" w:rsidR="00E00A88" w:rsidRDefault="00E00A88">
            <w:pPr>
              <w:rPr>
                <w:rFonts w:eastAsia="楷体_GB2312"/>
              </w:rPr>
            </w:pPr>
            <w:r>
              <w:rPr>
                <w:rFonts w:eastAsia="楷体_GB2312"/>
              </w:rPr>
              <w:t>下属各类基金的份额累计净值</w:t>
            </w:r>
          </w:p>
        </w:tc>
        <w:tc>
          <w:tcPr>
            <w:tcW w:w="1778" w:type="dxa"/>
          </w:tcPr>
          <w:p w14:paraId="2773E8DD" w14:textId="77777777" w:rsidR="00E00A88" w:rsidRDefault="00E00A88">
            <w:pPr>
              <w:rPr>
                <w:rFonts w:eastAsia="楷体_GB2312"/>
              </w:rPr>
            </w:pPr>
            <w:r>
              <w:rPr>
                <w:rFonts w:eastAsia="楷体_GB2312" w:hint="eastAsia"/>
              </w:rPr>
              <w:t>不判断</w:t>
            </w:r>
          </w:p>
        </w:tc>
        <w:tc>
          <w:tcPr>
            <w:tcW w:w="1656" w:type="dxa"/>
          </w:tcPr>
          <w:p w14:paraId="24B92DB2" w14:textId="77777777" w:rsidR="00E00A88" w:rsidRDefault="00E00A88">
            <w:pPr>
              <w:rPr>
                <w:rFonts w:eastAsia="楷体_GB2312"/>
              </w:rPr>
            </w:pPr>
            <w:r>
              <w:rPr>
                <w:rFonts w:eastAsia="楷体_GB2312"/>
              </w:rPr>
              <w:t>不判断</w:t>
            </w:r>
          </w:p>
        </w:tc>
      </w:tr>
      <w:tr w:rsidR="00E00A88" w14:paraId="59D273FF" w14:textId="77777777">
        <w:trPr>
          <w:jc w:val="center"/>
        </w:trPr>
        <w:tc>
          <w:tcPr>
            <w:tcW w:w="3966" w:type="dxa"/>
          </w:tcPr>
          <w:p w14:paraId="6FD5C4E5" w14:textId="77777777" w:rsidR="00E00A88" w:rsidRDefault="00E00A88">
            <w:pPr>
              <w:rPr>
                <w:rFonts w:eastAsia="楷体_GB2312"/>
              </w:rPr>
            </w:pPr>
            <w:r>
              <w:rPr>
                <w:rFonts w:eastAsia="楷体_GB2312"/>
              </w:rPr>
              <w:t>估值日期</w:t>
            </w:r>
          </w:p>
        </w:tc>
        <w:tc>
          <w:tcPr>
            <w:tcW w:w="3434" w:type="dxa"/>
            <w:gridSpan w:val="2"/>
          </w:tcPr>
          <w:p w14:paraId="76EF6A6B" w14:textId="77777777" w:rsidR="00E00A88" w:rsidRDefault="00E00A88">
            <w:pPr>
              <w:rPr>
                <w:rFonts w:eastAsia="楷体_GB2312"/>
              </w:rPr>
            </w:pPr>
            <w:r>
              <w:rPr>
                <w:rFonts w:eastAsia="楷体_GB2312"/>
              </w:rPr>
              <w:t>非空</w:t>
            </w:r>
          </w:p>
        </w:tc>
      </w:tr>
    </w:tbl>
    <w:p w14:paraId="79B8D17A" w14:textId="77777777" w:rsidR="00E00A88" w:rsidRDefault="00E00A88">
      <w:pPr>
        <w:ind w:left="420" w:firstLine="420"/>
        <w:rPr>
          <w:rFonts w:eastAsia="楷体_GB2312"/>
          <w:szCs w:val="21"/>
        </w:rPr>
      </w:pPr>
    </w:p>
    <w:p w14:paraId="42493F57" w14:textId="77777777" w:rsidR="00E00A88" w:rsidRDefault="00E00A88">
      <w:pPr>
        <w:widowControl/>
        <w:snapToGrid w:val="0"/>
        <w:spacing w:line="360" w:lineRule="auto"/>
        <w:ind w:firstLine="420"/>
        <w:rPr>
          <w:b/>
          <w:sz w:val="24"/>
        </w:rPr>
      </w:pPr>
      <w:r>
        <w:rPr>
          <w:b/>
          <w:sz w:val="24"/>
        </w:rPr>
        <w:t>业务规则十</w:t>
      </w:r>
      <w:del w:id="215" w:author="zhou yuetong" w:date="2019-05-17T08:43:00Z">
        <w:r w:rsidDel="006831FE">
          <w:rPr>
            <w:rFonts w:hint="eastAsia"/>
            <w:b/>
            <w:sz w:val="24"/>
          </w:rPr>
          <w:delText>二</w:delText>
        </w:r>
      </w:del>
      <w:ins w:id="216" w:author="zhou yuetong" w:date="2019-05-17T08:43:00Z">
        <w:r w:rsidR="006831FE">
          <w:rPr>
            <w:rFonts w:hint="eastAsia"/>
            <w:b/>
            <w:sz w:val="24"/>
          </w:rPr>
          <w:t>三</w:t>
        </w:r>
      </w:ins>
      <w:r>
        <w:rPr>
          <w:b/>
          <w:sz w:val="24"/>
        </w:rPr>
        <w:t>：</w:t>
      </w:r>
    </w:p>
    <w:p w14:paraId="0F0FB690"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217" w:author="Microsoft" w:date="2020-02-07T14:18:00Z">
        <w:r w:rsidDel="00027ED3">
          <w:rPr>
            <w:rFonts w:eastAsia="楷体_GB2312"/>
            <w:szCs w:val="21"/>
          </w:rPr>
          <w:delText>基金类型</w:delText>
        </w:r>
      </w:del>
      <w:ins w:id="218" w:author="Microsoft" w:date="2020-02-07T14:18:00Z">
        <w:r w:rsidR="00027ED3">
          <w:rPr>
            <w:rFonts w:eastAsia="楷体_GB2312"/>
            <w:szCs w:val="21"/>
          </w:rPr>
          <w:t>基金类别</w:t>
        </w:r>
      </w:ins>
      <w:r>
        <w:rPr>
          <w:rFonts w:eastAsia="楷体_GB2312"/>
          <w:szCs w:val="21"/>
        </w:rPr>
        <w:t>=</w:t>
      </w:r>
      <w:r>
        <w:rPr>
          <w:rFonts w:eastAsia="楷体_GB2312"/>
          <w:szCs w:val="21"/>
        </w:rPr>
        <w:t>开放式货币</w:t>
      </w:r>
      <w:r>
        <w:rPr>
          <w:rFonts w:eastAsia="楷体_GB2312"/>
          <w:szCs w:val="21"/>
        </w:rPr>
        <w:t>/</w:t>
      </w:r>
      <w:r>
        <w:rPr>
          <w:rFonts w:eastAsia="楷体_GB2312"/>
          <w:szCs w:val="21"/>
        </w:rPr>
        <w:t>短期理财债券，是否分级</w:t>
      </w:r>
      <w:r>
        <w:rPr>
          <w:rFonts w:eastAsia="楷体_GB2312"/>
          <w:szCs w:val="21"/>
        </w:rPr>
        <w:t>/</w:t>
      </w:r>
      <w:r>
        <w:rPr>
          <w:rFonts w:eastAsia="楷体_GB2312"/>
          <w:szCs w:val="21"/>
        </w:rPr>
        <w:t>类</w:t>
      </w:r>
      <w:r>
        <w:rPr>
          <w:rFonts w:eastAsia="楷体_GB2312"/>
          <w:szCs w:val="21"/>
        </w:rPr>
        <w:t>=</w:t>
      </w:r>
      <w:r>
        <w:rPr>
          <w:rFonts w:eastAsia="楷体_GB2312"/>
          <w:szCs w:val="21"/>
        </w:rPr>
        <w:t>否，时间属性</w:t>
      </w:r>
      <w:r>
        <w:rPr>
          <w:rFonts w:eastAsia="楷体_GB2312"/>
          <w:szCs w:val="21"/>
        </w:rPr>
        <w:t>=</w:t>
      </w:r>
      <w:r>
        <w:rPr>
          <w:rFonts w:eastAsia="楷体_GB2312"/>
          <w:szCs w:val="21"/>
        </w:rPr>
        <w:t>交易日，频度属性</w:t>
      </w:r>
      <w:r>
        <w:rPr>
          <w:rFonts w:eastAsia="楷体_GB2312"/>
          <w:szCs w:val="21"/>
        </w:rPr>
        <w:t>=</w:t>
      </w:r>
      <w:r>
        <w:rPr>
          <w:rFonts w:eastAsia="楷体_GB2312"/>
          <w:szCs w:val="21"/>
        </w:rPr>
        <w:t>最后一日</w:t>
      </w:r>
      <w:r>
        <w:rPr>
          <w:rFonts w:eastAsia="楷体_GB2312"/>
          <w:szCs w:val="21"/>
        </w:rPr>
        <w:tab/>
        <w:t>or</w:t>
      </w:r>
    </w:p>
    <w:p w14:paraId="68DB7080" w14:textId="77777777" w:rsidR="00E00A88" w:rsidRDefault="00E00A88">
      <w:pPr>
        <w:ind w:left="1260" w:firstLine="420"/>
        <w:rPr>
          <w:rFonts w:eastAsia="楷体_GB2312"/>
          <w:szCs w:val="21"/>
        </w:rPr>
      </w:pPr>
      <w:del w:id="219" w:author="Microsoft" w:date="2020-02-07T14:18:00Z">
        <w:r w:rsidDel="00027ED3">
          <w:rPr>
            <w:rFonts w:eastAsia="楷体_GB2312"/>
            <w:szCs w:val="21"/>
          </w:rPr>
          <w:delText>基金类型</w:delText>
        </w:r>
      </w:del>
      <w:ins w:id="220" w:author="Microsoft" w:date="2020-02-07T14:18:00Z">
        <w:r w:rsidR="00027ED3">
          <w:rPr>
            <w:rFonts w:eastAsia="楷体_GB2312"/>
            <w:szCs w:val="21"/>
          </w:rPr>
          <w:t>基金类别</w:t>
        </w:r>
      </w:ins>
      <w:r>
        <w:rPr>
          <w:rFonts w:eastAsia="楷体_GB2312"/>
          <w:szCs w:val="21"/>
        </w:rPr>
        <w:t>=</w:t>
      </w:r>
      <w:r>
        <w:rPr>
          <w:rFonts w:eastAsia="楷体_GB2312"/>
          <w:szCs w:val="21"/>
        </w:rPr>
        <w:t>开放式货币</w:t>
      </w:r>
      <w:r>
        <w:rPr>
          <w:rFonts w:eastAsia="楷体_GB2312"/>
          <w:szCs w:val="21"/>
        </w:rPr>
        <w:t>/</w:t>
      </w:r>
      <w:r>
        <w:rPr>
          <w:rFonts w:eastAsia="楷体_GB2312"/>
          <w:szCs w:val="21"/>
        </w:rPr>
        <w:t>短期理财债券，是否分级</w:t>
      </w:r>
      <w:r>
        <w:rPr>
          <w:rFonts w:eastAsia="楷体_GB2312"/>
          <w:szCs w:val="21"/>
        </w:rPr>
        <w:t>/</w:t>
      </w:r>
      <w:r>
        <w:rPr>
          <w:rFonts w:eastAsia="楷体_GB2312"/>
          <w:szCs w:val="21"/>
        </w:rPr>
        <w:t>类</w:t>
      </w:r>
      <w:r>
        <w:rPr>
          <w:rFonts w:eastAsia="楷体_GB2312"/>
          <w:szCs w:val="21"/>
        </w:rPr>
        <w:t>=</w:t>
      </w:r>
      <w:r>
        <w:rPr>
          <w:rFonts w:eastAsia="楷体_GB2312"/>
          <w:szCs w:val="21"/>
        </w:rPr>
        <w:t>否，时间属性</w:t>
      </w:r>
      <w:r>
        <w:rPr>
          <w:rFonts w:eastAsia="楷体_GB2312"/>
          <w:szCs w:val="21"/>
        </w:rPr>
        <w:t>=</w:t>
      </w:r>
      <w:r>
        <w:rPr>
          <w:rFonts w:eastAsia="楷体_GB2312"/>
          <w:szCs w:val="21"/>
        </w:rPr>
        <w:t>节假日，频度属性</w:t>
      </w:r>
      <w:r>
        <w:rPr>
          <w:rFonts w:eastAsia="楷体_GB2312"/>
          <w:szCs w:val="21"/>
        </w:rPr>
        <w:t>=</w:t>
      </w:r>
      <w:r>
        <w:rPr>
          <w:rFonts w:eastAsia="楷体_GB2312"/>
          <w:szCs w:val="21"/>
        </w:rPr>
        <w:t>最后一日，</w:t>
      </w:r>
      <w:r>
        <w:rPr>
          <w:rFonts w:eastAsia="楷体_GB2312"/>
        </w:rPr>
        <w:t>封闭期</w:t>
      </w:r>
      <w:r>
        <w:rPr>
          <w:rFonts w:eastAsia="楷体_GB2312"/>
        </w:rPr>
        <w:t>/</w:t>
      </w:r>
      <w:r>
        <w:rPr>
          <w:rFonts w:eastAsia="楷体_GB2312"/>
        </w:rPr>
        <w:t>节假日开始日期</w:t>
      </w:r>
      <w:r>
        <w:rPr>
          <w:rFonts w:eastAsia="楷体_GB2312"/>
          <w:szCs w:val="21"/>
        </w:rPr>
        <w:t>元素</w:t>
      </w:r>
      <w:r>
        <w:rPr>
          <w:rFonts w:eastAsia="楷体_GB2312"/>
        </w:rPr>
        <w:t>不存在</w:t>
      </w:r>
      <w:r>
        <w:rPr>
          <w:rFonts w:eastAsia="楷体_GB2312"/>
          <w:szCs w:val="21"/>
        </w:rPr>
        <w:t>（适用于货币市场基金半年末年末收益公告）</w:t>
      </w:r>
    </w:p>
    <w:p w14:paraId="4577D590"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13"/>
        <w:gridCol w:w="1643"/>
      </w:tblGrid>
      <w:tr w:rsidR="00E00A88" w14:paraId="437EFC61" w14:textId="77777777">
        <w:trPr>
          <w:jc w:val="center"/>
        </w:trPr>
        <w:tc>
          <w:tcPr>
            <w:tcW w:w="3546" w:type="dxa"/>
            <w:shd w:val="clear" w:color="auto" w:fill="99CCFF"/>
          </w:tcPr>
          <w:p w14:paraId="2148C0D8" w14:textId="77777777" w:rsidR="00E00A88" w:rsidRDefault="00E00A88">
            <w:pPr>
              <w:jc w:val="center"/>
              <w:rPr>
                <w:rFonts w:eastAsia="楷体_GB2312"/>
                <w:b/>
                <w:szCs w:val="21"/>
              </w:rPr>
            </w:pPr>
            <w:r>
              <w:rPr>
                <w:rFonts w:eastAsia="楷体_GB2312"/>
                <w:b/>
                <w:szCs w:val="21"/>
              </w:rPr>
              <w:t>元素</w:t>
            </w:r>
          </w:p>
        </w:tc>
        <w:tc>
          <w:tcPr>
            <w:tcW w:w="1656" w:type="dxa"/>
            <w:gridSpan w:val="2"/>
            <w:shd w:val="clear" w:color="auto" w:fill="99CCFF"/>
          </w:tcPr>
          <w:p w14:paraId="7F1AD58A" w14:textId="77777777" w:rsidR="00E00A88" w:rsidRDefault="00E00A88">
            <w:pPr>
              <w:jc w:val="center"/>
              <w:rPr>
                <w:rFonts w:eastAsia="楷体_GB2312"/>
                <w:b/>
                <w:szCs w:val="21"/>
              </w:rPr>
            </w:pPr>
            <w:r>
              <w:rPr>
                <w:rFonts w:eastAsia="楷体_GB2312"/>
                <w:b/>
                <w:szCs w:val="21"/>
              </w:rPr>
              <w:t>验证条件</w:t>
            </w:r>
          </w:p>
        </w:tc>
      </w:tr>
      <w:tr w:rsidR="00E00A88" w14:paraId="31A748EA" w14:textId="77777777">
        <w:trPr>
          <w:jc w:val="center"/>
        </w:trPr>
        <w:tc>
          <w:tcPr>
            <w:tcW w:w="3546" w:type="dxa"/>
          </w:tcPr>
          <w:p w14:paraId="79A4E8C8" w14:textId="77777777" w:rsidR="00E00A88" w:rsidRDefault="00E00A88">
            <w:pPr>
              <w:rPr>
                <w:rFonts w:eastAsia="楷体_GB2312"/>
              </w:rPr>
            </w:pPr>
            <w:r>
              <w:rPr>
                <w:rFonts w:eastAsia="楷体_GB2312"/>
              </w:rPr>
              <w:t>基金资产净值</w:t>
            </w:r>
          </w:p>
        </w:tc>
        <w:tc>
          <w:tcPr>
            <w:tcW w:w="1656" w:type="dxa"/>
            <w:gridSpan w:val="2"/>
          </w:tcPr>
          <w:p w14:paraId="46832ECD" w14:textId="77777777" w:rsidR="00E00A88" w:rsidRDefault="00863A4F">
            <w:pPr>
              <w:rPr>
                <w:rFonts w:eastAsia="楷体_GB2312"/>
              </w:rPr>
            </w:pPr>
            <w:ins w:id="221" w:author="zhou yuetong" w:date="2019-05-17T08:50:00Z">
              <w:r>
                <w:rPr>
                  <w:rFonts w:eastAsia="楷体_GB2312"/>
                </w:rPr>
                <w:t>该元素不存在</w:t>
              </w:r>
            </w:ins>
            <w:del w:id="222" w:author="zhou yuetong" w:date="2019-05-17T08:50:00Z">
              <w:r w:rsidR="00E00A88" w:rsidDel="00863A4F">
                <w:rPr>
                  <w:rFonts w:eastAsia="楷体_GB2312"/>
                </w:rPr>
                <w:delText>非空</w:delText>
              </w:r>
            </w:del>
          </w:p>
        </w:tc>
      </w:tr>
      <w:tr w:rsidR="00E00A88" w14:paraId="7342A6DB" w14:textId="77777777">
        <w:trPr>
          <w:jc w:val="center"/>
        </w:trPr>
        <w:tc>
          <w:tcPr>
            <w:tcW w:w="3546" w:type="dxa"/>
          </w:tcPr>
          <w:p w14:paraId="79A4F5B2" w14:textId="77777777" w:rsidR="00E00A88" w:rsidRDefault="00E00A88">
            <w:pPr>
              <w:rPr>
                <w:rFonts w:eastAsia="楷体_GB2312"/>
              </w:rPr>
            </w:pPr>
            <w:r>
              <w:rPr>
                <w:rFonts w:eastAsia="楷体_GB2312"/>
              </w:rPr>
              <w:t>基金份额净值</w:t>
            </w:r>
          </w:p>
        </w:tc>
        <w:tc>
          <w:tcPr>
            <w:tcW w:w="1656" w:type="dxa"/>
            <w:gridSpan w:val="2"/>
          </w:tcPr>
          <w:p w14:paraId="4872B2D0" w14:textId="77777777" w:rsidR="00E00A88" w:rsidRDefault="00E00A88">
            <w:pPr>
              <w:rPr>
                <w:rFonts w:eastAsia="楷体_GB2312"/>
              </w:rPr>
            </w:pPr>
            <w:r>
              <w:rPr>
                <w:rFonts w:eastAsia="楷体_GB2312"/>
              </w:rPr>
              <w:t>不判断</w:t>
            </w:r>
          </w:p>
        </w:tc>
      </w:tr>
      <w:tr w:rsidR="00E00A88" w14:paraId="1D6C6980" w14:textId="77777777">
        <w:trPr>
          <w:jc w:val="center"/>
        </w:trPr>
        <w:tc>
          <w:tcPr>
            <w:tcW w:w="3546" w:type="dxa"/>
          </w:tcPr>
          <w:p w14:paraId="5F0822D5" w14:textId="77777777" w:rsidR="00E00A88" w:rsidRDefault="00E00A88">
            <w:pPr>
              <w:rPr>
                <w:rFonts w:eastAsia="楷体_GB2312"/>
              </w:rPr>
            </w:pPr>
            <w:r>
              <w:rPr>
                <w:rFonts w:eastAsia="楷体_GB2312"/>
              </w:rPr>
              <w:t>基金份额累计净值</w:t>
            </w:r>
          </w:p>
        </w:tc>
        <w:tc>
          <w:tcPr>
            <w:tcW w:w="1656" w:type="dxa"/>
            <w:gridSpan w:val="2"/>
          </w:tcPr>
          <w:p w14:paraId="562D2835" w14:textId="77777777" w:rsidR="00E00A88" w:rsidRDefault="00E00A88">
            <w:pPr>
              <w:rPr>
                <w:rFonts w:eastAsia="楷体_GB2312"/>
              </w:rPr>
            </w:pPr>
            <w:r>
              <w:rPr>
                <w:rFonts w:eastAsia="楷体_GB2312"/>
              </w:rPr>
              <w:t>不判断</w:t>
            </w:r>
          </w:p>
        </w:tc>
      </w:tr>
      <w:tr w:rsidR="00E00A88" w14:paraId="011F47B3" w14:textId="77777777">
        <w:trPr>
          <w:jc w:val="center"/>
        </w:trPr>
        <w:tc>
          <w:tcPr>
            <w:tcW w:w="3546" w:type="dxa"/>
          </w:tcPr>
          <w:p w14:paraId="63180AB8" w14:textId="77777777" w:rsidR="00E00A88" w:rsidRDefault="00E00A88">
            <w:pPr>
              <w:rPr>
                <w:rFonts w:eastAsia="楷体_GB2312"/>
              </w:rPr>
            </w:pPr>
            <w:r>
              <w:rPr>
                <w:rFonts w:eastAsia="楷体_GB2312"/>
              </w:rPr>
              <w:t>每万份基金已实现收益</w:t>
            </w:r>
          </w:p>
        </w:tc>
        <w:tc>
          <w:tcPr>
            <w:tcW w:w="1656" w:type="dxa"/>
            <w:gridSpan w:val="2"/>
          </w:tcPr>
          <w:p w14:paraId="2C603007" w14:textId="77777777" w:rsidR="00E00A88" w:rsidRDefault="00E00A88">
            <w:pPr>
              <w:rPr>
                <w:rFonts w:eastAsia="楷体_GB2312"/>
              </w:rPr>
            </w:pPr>
            <w:r>
              <w:rPr>
                <w:rFonts w:eastAsia="楷体_GB2312" w:hint="eastAsia"/>
              </w:rPr>
              <w:t>不判断</w:t>
            </w:r>
          </w:p>
        </w:tc>
      </w:tr>
      <w:tr w:rsidR="00E00A88" w14:paraId="1B9F1F47" w14:textId="77777777">
        <w:trPr>
          <w:jc w:val="center"/>
        </w:trPr>
        <w:tc>
          <w:tcPr>
            <w:tcW w:w="3559" w:type="dxa"/>
            <w:gridSpan w:val="2"/>
            <w:shd w:val="clear" w:color="auto" w:fill="FFFFFF"/>
          </w:tcPr>
          <w:p w14:paraId="280E58A0" w14:textId="77777777" w:rsidR="00E00A88" w:rsidRDefault="00E00A88">
            <w:pPr>
              <w:rPr>
                <w:rFonts w:eastAsia="楷体_GB2312"/>
              </w:rPr>
            </w:pPr>
            <w:r>
              <w:rPr>
                <w:rFonts w:eastAsia="楷体_GB2312"/>
              </w:rPr>
              <w:t>每百份基金已实现收益</w:t>
            </w:r>
          </w:p>
        </w:tc>
        <w:tc>
          <w:tcPr>
            <w:tcW w:w="1643" w:type="dxa"/>
            <w:shd w:val="clear" w:color="auto" w:fill="FFFFFF"/>
          </w:tcPr>
          <w:p w14:paraId="496AA740" w14:textId="77777777" w:rsidR="00E00A88" w:rsidRDefault="00E00A88">
            <w:pPr>
              <w:rPr>
                <w:rFonts w:eastAsia="楷体_GB2312"/>
              </w:rPr>
            </w:pPr>
            <w:r>
              <w:rPr>
                <w:rFonts w:eastAsia="楷体_GB2312"/>
              </w:rPr>
              <w:t>不判断</w:t>
            </w:r>
          </w:p>
        </w:tc>
      </w:tr>
      <w:tr w:rsidR="00E00A88" w14:paraId="7E37DBB8" w14:textId="77777777">
        <w:trPr>
          <w:jc w:val="center"/>
        </w:trPr>
        <w:tc>
          <w:tcPr>
            <w:tcW w:w="3559" w:type="dxa"/>
            <w:gridSpan w:val="2"/>
            <w:shd w:val="clear" w:color="auto" w:fill="FFFFFF"/>
          </w:tcPr>
          <w:p w14:paraId="427F9A7E" w14:textId="77777777" w:rsidR="00E00A88" w:rsidRDefault="00E00A88">
            <w:pPr>
              <w:rPr>
                <w:rFonts w:eastAsia="楷体_GB2312"/>
              </w:rPr>
            </w:pPr>
            <w:r>
              <w:rPr>
                <w:rFonts w:eastAsia="楷体_GB2312"/>
              </w:rPr>
              <w:t>每百万份基金已实现收益</w:t>
            </w:r>
          </w:p>
        </w:tc>
        <w:tc>
          <w:tcPr>
            <w:tcW w:w="1643" w:type="dxa"/>
            <w:shd w:val="clear" w:color="auto" w:fill="FFFFFF"/>
          </w:tcPr>
          <w:p w14:paraId="3456BA5A" w14:textId="77777777" w:rsidR="00E00A88" w:rsidRDefault="00E00A88">
            <w:pPr>
              <w:rPr>
                <w:rFonts w:eastAsia="楷体_GB2312"/>
              </w:rPr>
            </w:pPr>
            <w:r>
              <w:rPr>
                <w:rFonts w:eastAsia="楷体_GB2312"/>
              </w:rPr>
              <w:t>不判断</w:t>
            </w:r>
          </w:p>
        </w:tc>
      </w:tr>
      <w:tr w:rsidR="00E00A88" w14:paraId="5BE41B79" w14:textId="77777777">
        <w:trPr>
          <w:jc w:val="center"/>
        </w:trPr>
        <w:tc>
          <w:tcPr>
            <w:tcW w:w="3546" w:type="dxa"/>
          </w:tcPr>
          <w:p w14:paraId="3FF5178E" w14:textId="77777777" w:rsidR="00E00A88" w:rsidRDefault="00E00A88">
            <w:pPr>
              <w:rPr>
                <w:rFonts w:eastAsia="楷体_GB2312"/>
              </w:rPr>
            </w:pPr>
            <w:r>
              <w:rPr>
                <w:rFonts w:eastAsia="楷体_GB2312"/>
              </w:rPr>
              <w:t>7</w:t>
            </w:r>
            <w:r>
              <w:rPr>
                <w:rFonts w:eastAsia="楷体_GB2312"/>
              </w:rPr>
              <w:t>日年化收益率</w:t>
            </w:r>
          </w:p>
        </w:tc>
        <w:tc>
          <w:tcPr>
            <w:tcW w:w="1656" w:type="dxa"/>
            <w:gridSpan w:val="2"/>
          </w:tcPr>
          <w:p w14:paraId="38958A36" w14:textId="77777777" w:rsidR="00E00A88" w:rsidRDefault="00E00A88">
            <w:pPr>
              <w:rPr>
                <w:rFonts w:eastAsia="楷体_GB2312"/>
              </w:rPr>
            </w:pPr>
            <w:r>
              <w:rPr>
                <w:rFonts w:eastAsia="楷体_GB2312"/>
              </w:rPr>
              <w:t>不判断</w:t>
            </w:r>
          </w:p>
        </w:tc>
      </w:tr>
      <w:tr w:rsidR="00E00A88" w14:paraId="37298A95" w14:textId="77777777">
        <w:trPr>
          <w:jc w:val="center"/>
        </w:trPr>
        <w:tc>
          <w:tcPr>
            <w:tcW w:w="3546" w:type="dxa"/>
          </w:tcPr>
          <w:p w14:paraId="58FED356" w14:textId="77777777" w:rsidR="00E00A88" w:rsidRDefault="00E00A88">
            <w:pPr>
              <w:rPr>
                <w:rFonts w:eastAsia="楷体_GB2312"/>
              </w:rPr>
            </w:pPr>
            <w:r>
              <w:rPr>
                <w:rFonts w:eastAsia="楷体_GB2312"/>
              </w:rPr>
              <w:t>下属各类基金的份额参考净值</w:t>
            </w:r>
          </w:p>
        </w:tc>
        <w:tc>
          <w:tcPr>
            <w:tcW w:w="1656" w:type="dxa"/>
            <w:gridSpan w:val="2"/>
          </w:tcPr>
          <w:p w14:paraId="42FE770A" w14:textId="77777777" w:rsidR="00E00A88" w:rsidRDefault="00E00A88">
            <w:pPr>
              <w:rPr>
                <w:rFonts w:eastAsia="楷体_GB2312"/>
              </w:rPr>
            </w:pPr>
            <w:r>
              <w:rPr>
                <w:rFonts w:eastAsia="楷体_GB2312"/>
              </w:rPr>
              <w:t>该元素不存在</w:t>
            </w:r>
          </w:p>
        </w:tc>
      </w:tr>
      <w:tr w:rsidR="00E00A88" w14:paraId="3E5D4F33" w14:textId="77777777">
        <w:trPr>
          <w:jc w:val="center"/>
        </w:trPr>
        <w:tc>
          <w:tcPr>
            <w:tcW w:w="3546" w:type="dxa"/>
          </w:tcPr>
          <w:p w14:paraId="4FB648B3" w14:textId="77777777" w:rsidR="00E00A88" w:rsidRDefault="00E00A88">
            <w:pPr>
              <w:rPr>
                <w:rFonts w:eastAsia="楷体_GB2312"/>
              </w:rPr>
            </w:pPr>
            <w:r>
              <w:rPr>
                <w:rFonts w:eastAsia="楷体_GB2312"/>
              </w:rPr>
              <w:t>下属各类基金的份额累计参考净值</w:t>
            </w:r>
          </w:p>
        </w:tc>
        <w:tc>
          <w:tcPr>
            <w:tcW w:w="1656" w:type="dxa"/>
            <w:gridSpan w:val="2"/>
          </w:tcPr>
          <w:p w14:paraId="1F0FDB50" w14:textId="77777777" w:rsidR="00E00A88" w:rsidRDefault="00E00A88">
            <w:pPr>
              <w:rPr>
                <w:rFonts w:eastAsia="楷体_GB2312"/>
              </w:rPr>
            </w:pPr>
            <w:r>
              <w:rPr>
                <w:rFonts w:eastAsia="楷体_GB2312"/>
              </w:rPr>
              <w:t>该元素不存在</w:t>
            </w:r>
          </w:p>
        </w:tc>
      </w:tr>
      <w:tr w:rsidR="00E00A88" w14:paraId="6FAEC3AC" w14:textId="77777777">
        <w:trPr>
          <w:jc w:val="center"/>
        </w:trPr>
        <w:tc>
          <w:tcPr>
            <w:tcW w:w="3546" w:type="dxa"/>
          </w:tcPr>
          <w:p w14:paraId="1CB427C7"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1656" w:type="dxa"/>
            <w:gridSpan w:val="2"/>
          </w:tcPr>
          <w:p w14:paraId="4666C560" w14:textId="77777777" w:rsidR="00E00A88" w:rsidRDefault="00E00A88">
            <w:pPr>
              <w:rPr>
                <w:rFonts w:eastAsia="楷体_GB2312"/>
              </w:rPr>
            </w:pPr>
            <w:r>
              <w:rPr>
                <w:rFonts w:eastAsia="楷体_GB2312"/>
              </w:rPr>
              <w:t>该元素不存在</w:t>
            </w:r>
          </w:p>
        </w:tc>
      </w:tr>
      <w:tr w:rsidR="00E00A88" w14:paraId="7D313D00" w14:textId="77777777">
        <w:trPr>
          <w:jc w:val="center"/>
        </w:trPr>
        <w:tc>
          <w:tcPr>
            <w:tcW w:w="3546" w:type="dxa"/>
          </w:tcPr>
          <w:p w14:paraId="1E95887C" w14:textId="77777777" w:rsidR="00E00A88" w:rsidRDefault="00E00A88">
            <w:pPr>
              <w:rPr>
                <w:rFonts w:eastAsia="楷体_GB2312"/>
              </w:rPr>
            </w:pPr>
            <w:r>
              <w:rPr>
                <w:rFonts w:eastAsia="楷体_GB2312"/>
              </w:rPr>
              <w:lastRenderedPageBreak/>
              <w:t>封闭期</w:t>
            </w:r>
            <w:r>
              <w:rPr>
                <w:rFonts w:eastAsia="楷体_GB2312"/>
              </w:rPr>
              <w:t>/</w:t>
            </w:r>
            <w:r>
              <w:rPr>
                <w:rFonts w:eastAsia="楷体_GB2312"/>
              </w:rPr>
              <w:t>节假日结束日期</w:t>
            </w:r>
          </w:p>
        </w:tc>
        <w:tc>
          <w:tcPr>
            <w:tcW w:w="1656" w:type="dxa"/>
            <w:gridSpan w:val="2"/>
          </w:tcPr>
          <w:p w14:paraId="69A1BF35" w14:textId="77777777" w:rsidR="00E00A88" w:rsidRDefault="00E00A88">
            <w:pPr>
              <w:rPr>
                <w:rFonts w:eastAsia="楷体_GB2312"/>
              </w:rPr>
            </w:pPr>
            <w:r>
              <w:rPr>
                <w:rFonts w:eastAsia="楷体_GB2312"/>
              </w:rPr>
              <w:t>该元素不存在</w:t>
            </w:r>
          </w:p>
        </w:tc>
      </w:tr>
      <w:tr w:rsidR="00E00A88" w14:paraId="62431A4A" w14:textId="77777777">
        <w:trPr>
          <w:jc w:val="center"/>
        </w:trPr>
        <w:tc>
          <w:tcPr>
            <w:tcW w:w="3546" w:type="dxa"/>
            <w:tcBorders>
              <w:top w:val="single" w:sz="4" w:space="0" w:color="auto"/>
              <w:left w:val="single" w:sz="4" w:space="0" w:color="auto"/>
              <w:bottom w:val="single" w:sz="4" w:space="0" w:color="auto"/>
              <w:right w:val="single" w:sz="4" w:space="0" w:color="auto"/>
            </w:tcBorders>
          </w:tcPr>
          <w:p w14:paraId="64FE26A7" w14:textId="77777777" w:rsidR="00E00A88" w:rsidRDefault="00E00A88">
            <w:pPr>
              <w:rPr>
                <w:rFonts w:eastAsia="楷体_GB2312"/>
              </w:rPr>
            </w:pPr>
            <w:r>
              <w:rPr>
                <w:rFonts w:eastAsia="楷体_GB2312"/>
              </w:rPr>
              <w:t>估值日期</w:t>
            </w:r>
          </w:p>
        </w:tc>
        <w:tc>
          <w:tcPr>
            <w:tcW w:w="1656" w:type="dxa"/>
            <w:gridSpan w:val="2"/>
            <w:tcBorders>
              <w:top w:val="single" w:sz="4" w:space="0" w:color="auto"/>
              <w:left w:val="single" w:sz="4" w:space="0" w:color="auto"/>
              <w:bottom w:val="single" w:sz="4" w:space="0" w:color="auto"/>
              <w:right w:val="single" w:sz="4" w:space="0" w:color="auto"/>
            </w:tcBorders>
          </w:tcPr>
          <w:p w14:paraId="051DC60A" w14:textId="77777777" w:rsidR="00E00A88" w:rsidRDefault="00E00A88">
            <w:pPr>
              <w:rPr>
                <w:rFonts w:eastAsia="楷体_GB2312"/>
              </w:rPr>
            </w:pPr>
            <w:r>
              <w:rPr>
                <w:rFonts w:eastAsia="楷体_GB2312"/>
              </w:rPr>
              <w:t>非空</w:t>
            </w:r>
          </w:p>
        </w:tc>
      </w:tr>
    </w:tbl>
    <w:p w14:paraId="43546C9D" w14:textId="77777777" w:rsidR="00E00A88" w:rsidRDefault="00E00A88">
      <w:pPr>
        <w:ind w:left="420" w:firstLine="420"/>
        <w:rPr>
          <w:rFonts w:eastAsia="楷体_GB2312"/>
          <w:szCs w:val="21"/>
        </w:rPr>
      </w:pPr>
    </w:p>
    <w:p w14:paraId="18D793D0" w14:textId="77777777" w:rsidR="00E00A88" w:rsidRDefault="00E00A88">
      <w:pPr>
        <w:widowControl/>
        <w:snapToGrid w:val="0"/>
        <w:spacing w:line="360" w:lineRule="auto"/>
        <w:ind w:firstLine="420"/>
        <w:rPr>
          <w:b/>
          <w:sz w:val="24"/>
        </w:rPr>
      </w:pPr>
      <w:r>
        <w:rPr>
          <w:b/>
          <w:sz w:val="24"/>
        </w:rPr>
        <w:t>业务规则十</w:t>
      </w:r>
      <w:ins w:id="223" w:author="zhou yuetong" w:date="2019-05-17T08:58:00Z">
        <w:r w:rsidR="00863A4F">
          <w:rPr>
            <w:b/>
            <w:sz w:val="24"/>
          </w:rPr>
          <w:t>四</w:t>
        </w:r>
      </w:ins>
      <w:del w:id="224" w:author="zhou yuetong" w:date="2019-05-17T08:58:00Z">
        <w:r w:rsidDel="00863A4F">
          <w:rPr>
            <w:b/>
            <w:sz w:val="24"/>
          </w:rPr>
          <w:delText>三</w:delText>
        </w:r>
      </w:del>
      <w:r>
        <w:rPr>
          <w:b/>
          <w:sz w:val="24"/>
        </w:rPr>
        <w:t>：</w:t>
      </w:r>
    </w:p>
    <w:p w14:paraId="214E3EB3"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225" w:author="Microsoft" w:date="2020-02-07T14:18:00Z">
        <w:r w:rsidDel="00027ED3">
          <w:rPr>
            <w:rFonts w:eastAsia="楷体_GB2312"/>
            <w:szCs w:val="21"/>
          </w:rPr>
          <w:delText>基金类型</w:delText>
        </w:r>
      </w:del>
      <w:ins w:id="226" w:author="Microsoft" w:date="2020-02-07T14:18:00Z">
        <w:r w:rsidR="00027ED3">
          <w:rPr>
            <w:rFonts w:eastAsia="楷体_GB2312"/>
            <w:szCs w:val="21"/>
          </w:rPr>
          <w:t>基金类别</w:t>
        </w:r>
      </w:ins>
      <w:r>
        <w:rPr>
          <w:rFonts w:eastAsia="楷体_GB2312"/>
          <w:szCs w:val="21"/>
        </w:rPr>
        <w:t>=</w:t>
      </w:r>
      <w:r>
        <w:rPr>
          <w:rFonts w:eastAsia="楷体_GB2312"/>
          <w:szCs w:val="21"/>
        </w:rPr>
        <w:t>开放式货币</w:t>
      </w:r>
      <w:r>
        <w:rPr>
          <w:rFonts w:eastAsia="楷体_GB2312"/>
          <w:szCs w:val="21"/>
        </w:rPr>
        <w:t>/</w:t>
      </w:r>
      <w:r>
        <w:rPr>
          <w:rFonts w:eastAsia="楷体_GB2312"/>
          <w:szCs w:val="21"/>
        </w:rPr>
        <w:t>短期理财债券，是否分级</w:t>
      </w:r>
      <w:r>
        <w:rPr>
          <w:rFonts w:eastAsia="楷体_GB2312"/>
          <w:szCs w:val="21"/>
        </w:rPr>
        <w:t>/</w:t>
      </w:r>
      <w:r>
        <w:rPr>
          <w:rFonts w:eastAsia="楷体_GB2312"/>
          <w:szCs w:val="21"/>
        </w:rPr>
        <w:t>类</w:t>
      </w:r>
      <w:r>
        <w:rPr>
          <w:rFonts w:eastAsia="楷体_GB2312"/>
          <w:szCs w:val="21"/>
        </w:rPr>
        <w:t>=</w:t>
      </w:r>
      <w:r>
        <w:rPr>
          <w:rFonts w:eastAsia="楷体_GB2312"/>
          <w:szCs w:val="21"/>
        </w:rPr>
        <w:t>是，时间属性</w:t>
      </w:r>
      <w:r>
        <w:rPr>
          <w:rFonts w:eastAsia="楷体_GB2312"/>
          <w:szCs w:val="21"/>
        </w:rPr>
        <w:t>=</w:t>
      </w:r>
      <w:r>
        <w:rPr>
          <w:rFonts w:eastAsia="楷体_GB2312"/>
          <w:szCs w:val="21"/>
        </w:rPr>
        <w:t>交易日，频度属性</w:t>
      </w:r>
      <w:r>
        <w:rPr>
          <w:rFonts w:eastAsia="楷体_GB2312"/>
          <w:szCs w:val="21"/>
        </w:rPr>
        <w:t>=</w:t>
      </w:r>
      <w:r>
        <w:rPr>
          <w:rFonts w:eastAsia="楷体_GB2312"/>
          <w:szCs w:val="21"/>
        </w:rPr>
        <w:t>最后一日</w:t>
      </w:r>
      <w:r>
        <w:rPr>
          <w:rFonts w:eastAsia="楷体_GB2312"/>
          <w:szCs w:val="21"/>
        </w:rPr>
        <w:tab/>
        <w:t>or</w:t>
      </w:r>
    </w:p>
    <w:p w14:paraId="51C80BFA" w14:textId="77777777" w:rsidR="00E00A88" w:rsidRDefault="00E00A88">
      <w:pPr>
        <w:ind w:left="1260" w:firstLine="420"/>
        <w:rPr>
          <w:rFonts w:eastAsia="楷体_GB2312"/>
          <w:szCs w:val="21"/>
        </w:rPr>
      </w:pPr>
      <w:del w:id="227" w:author="Microsoft" w:date="2020-02-07T14:18:00Z">
        <w:r w:rsidDel="00027ED3">
          <w:rPr>
            <w:rFonts w:eastAsia="楷体_GB2312"/>
            <w:szCs w:val="21"/>
          </w:rPr>
          <w:delText>基金类型</w:delText>
        </w:r>
      </w:del>
      <w:ins w:id="228" w:author="Microsoft" w:date="2020-02-07T14:18:00Z">
        <w:r w:rsidR="00027ED3">
          <w:rPr>
            <w:rFonts w:eastAsia="楷体_GB2312"/>
            <w:szCs w:val="21"/>
          </w:rPr>
          <w:t>基金类别</w:t>
        </w:r>
      </w:ins>
      <w:r>
        <w:rPr>
          <w:rFonts w:eastAsia="楷体_GB2312"/>
          <w:szCs w:val="21"/>
        </w:rPr>
        <w:t>=</w:t>
      </w:r>
      <w:r>
        <w:rPr>
          <w:rFonts w:eastAsia="楷体_GB2312"/>
          <w:szCs w:val="21"/>
        </w:rPr>
        <w:t>开放式货币</w:t>
      </w:r>
      <w:r>
        <w:rPr>
          <w:rFonts w:eastAsia="楷体_GB2312"/>
          <w:szCs w:val="21"/>
        </w:rPr>
        <w:t>/</w:t>
      </w:r>
      <w:r>
        <w:rPr>
          <w:rFonts w:eastAsia="楷体_GB2312"/>
          <w:szCs w:val="21"/>
        </w:rPr>
        <w:t>短期理财债券，是否分级</w:t>
      </w:r>
      <w:r>
        <w:rPr>
          <w:rFonts w:eastAsia="楷体_GB2312"/>
          <w:szCs w:val="21"/>
        </w:rPr>
        <w:t>/</w:t>
      </w:r>
      <w:r>
        <w:rPr>
          <w:rFonts w:eastAsia="楷体_GB2312"/>
          <w:szCs w:val="21"/>
        </w:rPr>
        <w:t>类</w:t>
      </w:r>
      <w:r>
        <w:rPr>
          <w:rFonts w:eastAsia="楷体_GB2312"/>
          <w:szCs w:val="21"/>
        </w:rPr>
        <w:t>=</w:t>
      </w:r>
      <w:r>
        <w:rPr>
          <w:rFonts w:eastAsia="楷体_GB2312"/>
          <w:szCs w:val="21"/>
        </w:rPr>
        <w:t>是，时间属性</w:t>
      </w:r>
      <w:r>
        <w:rPr>
          <w:rFonts w:eastAsia="楷体_GB2312"/>
          <w:szCs w:val="21"/>
        </w:rPr>
        <w:t>=</w:t>
      </w:r>
      <w:r>
        <w:rPr>
          <w:rFonts w:eastAsia="楷体_GB2312"/>
          <w:szCs w:val="21"/>
        </w:rPr>
        <w:t>节假日，频度属性</w:t>
      </w:r>
      <w:r>
        <w:rPr>
          <w:rFonts w:eastAsia="楷体_GB2312"/>
          <w:szCs w:val="21"/>
        </w:rPr>
        <w:t>=</w:t>
      </w:r>
      <w:r>
        <w:rPr>
          <w:rFonts w:eastAsia="楷体_GB2312"/>
          <w:szCs w:val="21"/>
        </w:rPr>
        <w:t>最后一日，</w:t>
      </w:r>
      <w:r>
        <w:rPr>
          <w:rFonts w:eastAsia="楷体_GB2312"/>
        </w:rPr>
        <w:t>封闭期</w:t>
      </w:r>
      <w:r>
        <w:rPr>
          <w:rFonts w:eastAsia="楷体_GB2312"/>
        </w:rPr>
        <w:t>/</w:t>
      </w:r>
      <w:r>
        <w:rPr>
          <w:rFonts w:eastAsia="楷体_GB2312"/>
        </w:rPr>
        <w:t>节假日开始日期</w:t>
      </w:r>
      <w:r>
        <w:rPr>
          <w:rFonts w:eastAsia="楷体_GB2312"/>
          <w:szCs w:val="21"/>
        </w:rPr>
        <w:t>元素</w:t>
      </w:r>
      <w:r>
        <w:rPr>
          <w:rFonts w:eastAsia="楷体_GB2312"/>
        </w:rPr>
        <w:t>不存在</w:t>
      </w:r>
      <w:r>
        <w:rPr>
          <w:rFonts w:eastAsia="楷体_GB2312"/>
          <w:szCs w:val="21"/>
        </w:rPr>
        <w:t>（适用于货币市场基金半年末年末收益公告）</w:t>
      </w:r>
    </w:p>
    <w:p w14:paraId="02806372"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6"/>
        <w:gridCol w:w="1275"/>
        <w:gridCol w:w="1351"/>
      </w:tblGrid>
      <w:tr w:rsidR="00E00A88" w14:paraId="1BE89E70" w14:textId="77777777">
        <w:trPr>
          <w:jc w:val="center"/>
        </w:trPr>
        <w:tc>
          <w:tcPr>
            <w:tcW w:w="3966" w:type="dxa"/>
            <w:shd w:val="clear" w:color="auto" w:fill="99CCFF"/>
          </w:tcPr>
          <w:p w14:paraId="1273B5ED" w14:textId="77777777" w:rsidR="00E00A88" w:rsidRDefault="00E00A88">
            <w:pPr>
              <w:jc w:val="center"/>
              <w:rPr>
                <w:rFonts w:eastAsia="楷体_GB2312"/>
                <w:b/>
                <w:szCs w:val="21"/>
              </w:rPr>
            </w:pPr>
            <w:r>
              <w:rPr>
                <w:rFonts w:eastAsia="楷体_GB2312"/>
                <w:b/>
                <w:szCs w:val="21"/>
              </w:rPr>
              <w:t>元素</w:t>
            </w:r>
          </w:p>
        </w:tc>
        <w:tc>
          <w:tcPr>
            <w:tcW w:w="2626" w:type="dxa"/>
            <w:gridSpan w:val="2"/>
            <w:shd w:val="clear" w:color="auto" w:fill="99CCFF"/>
          </w:tcPr>
          <w:p w14:paraId="7C1710B3" w14:textId="77777777" w:rsidR="00E00A88" w:rsidRDefault="00E00A88">
            <w:pPr>
              <w:jc w:val="center"/>
              <w:rPr>
                <w:rFonts w:eastAsia="楷体_GB2312"/>
                <w:b/>
                <w:szCs w:val="21"/>
              </w:rPr>
            </w:pPr>
            <w:r>
              <w:rPr>
                <w:rFonts w:eastAsia="楷体_GB2312"/>
                <w:b/>
                <w:szCs w:val="21"/>
              </w:rPr>
              <w:t>验证条件</w:t>
            </w:r>
          </w:p>
        </w:tc>
      </w:tr>
      <w:tr w:rsidR="00E00A88" w14:paraId="0A11E0AB" w14:textId="77777777">
        <w:trPr>
          <w:jc w:val="center"/>
        </w:trPr>
        <w:tc>
          <w:tcPr>
            <w:tcW w:w="3966" w:type="dxa"/>
          </w:tcPr>
          <w:p w14:paraId="4612E875" w14:textId="77777777" w:rsidR="00E00A88" w:rsidRDefault="00E00A88">
            <w:pPr>
              <w:rPr>
                <w:rFonts w:eastAsia="楷体_GB2312"/>
              </w:rPr>
            </w:pPr>
            <w:r>
              <w:rPr>
                <w:rFonts w:eastAsia="楷体_GB2312"/>
              </w:rPr>
              <w:t>基金资产净值</w:t>
            </w:r>
          </w:p>
        </w:tc>
        <w:tc>
          <w:tcPr>
            <w:tcW w:w="2626" w:type="dxa"/>
            <w:gridSpan w:val="2"/>
          </w:tcPr>
          <w:p w14:paraId="5E6CAC11" w14:textId="77777777" w:rsidR="00E00A88" w:rsidRDefault="00863A4F">
            <w:pPr>
              <w:rPr>
                <w:rFonts w:eastAsia="楷体_GB2312"/>
              </w:rPr>
            </w:pPr>
            <w:ins w:id="229" w:author="zhou yuetong" w:date="2019-05-17T08:50:00Z">
              <w:r>
                <w:rPr>
                  <w:rFonts w:eastAsia="楷体_GB2312"/>
                </w:rPr>
                <w:t>该元素不存在</w:t>
              </w:r>
            </w:ins>
            <w:del w:id="230" w:author="zhou yuetong" w:date="2019-05-17T08:50:00Z">
              <w:r w:rsidR="00E00A88" w:rsidDel="00863A4F">
                <w:rPr>
                  <w:rFonts w:eastAsia="楷体_GB2312"/>
                </w:rPr>
                <w:delText>非空</w:delText>
              </w:r>
            </w:del>
          </w:p>
        </w:tc>
      </w:tr>
      <w:tr w:rsidR="00E00A88" w14:paraId="3F08221B" w14:textId="77777777">
        <w:trPr>
          <w:jc w:val="center"/>
        </w:trPr>
        <w:tc>
          <w:tcPr>
            <w:tcW w:w="3966" w:type="dxa"/>
          </w:tcPr>
          <w:p w14:paraId="6AE4C773" w14:textId="77777777" w:rsidR="00E00A88" w:rsidRDefault="00E00A88">
            <w:pPr>
              <w:rPr>
                <w:rFonts w:eastAsia="楷体_GB2312"/>
              </w:rPr>
            </w:pPr>
            <w:r>
              <w:rPr>
                <w:rFonts w:eastAsia="楷体_GB2312"/>
              </w:rPr>
              <w:t>基金份额净值</w:t>
            </w:r>
          </w:p>
        </w:tc>
        <w:tc>
          <w:tcPr>
            <w:tcW w:w="2626" w:type="dxa"/>
            <w:gridSpan w:val="2"/>
          </w:tcPr>
          <w:p w14:paraId="65C483FB" w14:textId="77777777" w:rsidR="00E00A88" w:rsidRDefault="00E00A88">
            <w:pPr>
              <w:rPr>
                <w:rFonts w:eastAsia="楷体_GB2312"/>
              </w:rPr>
            </w:pPr>
            <w:r>
              <w:rPr>
                <w:rFonts w:eastAsia="楷体_GB2312"/>
              </w:rPr>
              <w:t>不判断</w:t>
            </w:r>
          </w:p>
        </w:tc>
      </w:tr>
      <w:tr w:rsidR="00E00A88" w14:paraId="27202810" w14:textId="77777777">
        <w:trPr>
          <w:jc w:val="center"/>
        </w:trPr>
        <w:tc>
          <w:tcPr>
            <w:tcW w:w="3966" w:type="dxa"/>
          </w:tcPr>
          <w:p w14:paraId="36112B31" w14:textId="77777777" w:rsidR="00E00A88" w:rsidRDefault="00E00A88">
            <w:pPr>
              <w:rPr>
                <w:rFonts w:eastAsia="楷体_GB2312"/>
              </w:rPr>
            </w:pPr>
            <w:r>
              <w:rPr>
                <w:rFonts w:eastAsia="楷体_GB2312"/>
              </w:rPr>
              <w:t>基金份额累计净值</w:t>
            </w:r>
          </w:p>
        </w:tc>
        <w:tc>
          <w:tcPr>
            <w:tcW w:w="2626" w:type="dxa"/>
            <w:gridSpan w:val="2"/>
          </w:tcPr>
          <w:p w14:paraId="4BB2D848" w14:textId="77777777" w:rsidR="00E00A88" w:rsidRDefault="00E00A88">
            <w:pPr>
              <w:rPr>
                <w:rFonts w:eastAsia="楷体_GB2312"/>
              </w:rPr>
            </w:pPr>
            <w:r>
              <w:rPr>
                <w:rFonts w:eastAsia="楷体_GB2312"/>
              </w:rPr>
              <w:t>不判断</w:t>
            </w:r>
          </w:p>
        </w:tc>
      </w:tr>
      <w:tr w:rsidR="00E00A88" w14:paraId="49D8703A" w14:textId="77777777">
        <w:trPr>
          <w:jc w:val="center"/>
        </w:trPr>
        <w:tc>
          <w:tcPr>
            <w:tcW w:w="3966" w:type="dxa"/>
          </w:tcPr>
          <w:p w14:paraId="17ADA27D" w14:textId="77777777" w:rsidR="00E00A88" w:rsidRDefault="00E00A88">
            <w:pPr>
              <w:rPr>
                <w:rFonts w:eastAsia="楷体_GB2312"/>
              </w:rPr>
            </w:pPr>
            <w:r>
              <w:rPr>
                <w:rFonts w:eastAsia="楷体_GB2312"/>
              </w:rPr>
              <w:t>每万份基金已实现收益</w:t>
            </w:r>
          </w:p>
        </w:tc>
        <w:tc>
          <w:tcPr>
            <w:tcW w:w="2626" w:type="dxa"/>
            <w:gridSpan w:val="2"/>
          </w:tcPr>
          <w:p w14:paraId="7B3F637B" w14:textId="77777777" w:rsidR="00E00A88" w:rsidRDefault="00E00A88">
            <w:pPr>
              <w:rPr>
                <w:rFonts w:eastAsia="楷体_GB2312"/>
              </w:rPr>
            </w:pPr>
            <w:r>
              <w:rPr>
                <w:rFonts w:eastAsia="楷体_GB2312"/>
              </w:rPr>
              <w:t>不判断</w:t>
            </w:r>
          </w:p>
        </w:tc>
      </w:tr>
      <w:tr w:rsidR="00E00A88" w14:paraId="2A8336E8" w14:textId="77777777">
        <w:trPr>
          <w:jc w:val="center"/>
        </w:trPr>
        <w:tc>
          <w:tcPr>
            <w:tcW w:w="3966" w:type="dxa"/>
            <w:shd w:val="clear" w:color="auto" w:fill="FFFFFF"/>
          </w:tcPr>
          <w:p w14:paraId="0F56355E" w14:textId="77777777" w:rsidR="00E00A88" w:rsidRDefault="00E00A88">
            <w:pPr>
              <w:rPr>
                <w:rFonts w:eastAsia="楷体_GB2312"/>
              </w:rPr>
            </w:pPr>
            <w:r>
              <w:rPr>
                <w:rFonts w:eastAsia="楷体_GB2312"/>
              </w:rPr>
              <w:t>每百份基金已实现收益</w:t>
            </w:r>
          </w:p>
        </w:tc>
        <w:tc>
          <w:tcPr>
            <w:tcW w:w="2626" w:type="dxa"/>
            <w:gridSpan w:val="2"/>
            <w:shd w:val="clear" w:color="auto" w:fill="FFFFFF"/>
          </w:tcPr>
          <w:p w14:paraId="794A17E2" w14:textId="77777777" w:rsidR="00E00A88" w:rsidRDefault="00E00A88">
            <w:pPr>
              <w:rPr>
                <w:rFonts w:eastAsia="楷体_GB2312"/>
              </w:rPr>
            </w:pPr>
            <w:r>
              <w:rPr>
                <w:rFonts w:eastAsia="楷体_GB2312"/>
              </w:rPr>
              <w:t>不判断</w:t>
            </w:r>
          </w:p>
        </w:tc>
      </w:tr>
      <w:tr w:rsidR="00E00A88" w14:paraId="1788AD87" w14:textId="77777777">
        <w:trPr>
          <w:jc w:val="center"/>
        </w:trPr>
        <w:tc>
          <w:tcPr>
            <w:tcW w:w="3966" w:type="dxa"/>
            <w:shd w:val="clear" w:color="auto" w:fill="FFFFFF"/>
          </w:tcPr>
          <w:p w14:paraId="06DE3B3A" w14:textId="77777777" w:rsidR="00E00A88" w:rsidRDefault="00E00A88">
            <w:pPr>
              <w:rPr>
                <w:rFonts w:eastAsia="楷体_GB2312"/>
              </w:rPr>
            </w:pPr>
            <w:r>
              <w:rPr>
                <w:rFonts w:eastAsia="楷体_GB2312"/>
              </w:rPr>
              <w:t>每百万份基金已实现收益</w:t>
            </w:r>
          </w:p>
        </w:tc>
        <w:tc>
          <w:tcPr>
            <w:tcW w:w="2626" w:type="dxa"/>
            <w:gridSpan w:val="2"/>
            <w:shd w:val="clear" w:color="auto" w:fill="FFFFFF"/>
          </w:tcPr>
          <w:p w14:paraId="1692C47D" w14:textId="77777777" w:rsidR="00E00A88" w:rsidRDefault="00E00A88">
            <w:pPr>
              <w:rPr>
                <w:rFonts w:eastAsia="楷体_GB2312"/>
              </w:rPr>
            </w:pPr>
            <w:r>
              <w:rPr>
                <w:rFonts w:eastAsia="楷体_GB2312"/>
              </w:rPr>
              <w:t>不判断</w:t>
            </w:r>
          </w:p>
        </w:tc>
      </w:tr>
      <w:tr w:rsidR="00E00A88" w14:paraId="44873EE7" w14:textId="77777777">
        <w:trPr>
          <w:jc w:val="center"/>
        </w:trPr>
        <w:tc>
          <w:tcPr>
            <w:tcW w:w="3966" w:type="dxa"/>
          </w:tcPr>
          <w:p w14:paraId="7175DDC5" w14:textId="77777777" w:rsidR="00E00A88" w:rsidRDefault="00E00A88">
            <w:pPr>
              <w:rPr>
                <w:rFonts w:eastAsia="楷体_GB2312"/>
              </w:rPr>
            </w:pPr>
            <w:r>
              <w:rPr>
                <w:rFonts w:eastAsia="楷体_GB2312"/>
              </w:rPr>
              <w:t>7</w:t>
            </w:r>
            <w:r>
              <w:rPr>
                <w:rFonts w:eastAsia="楷体_GB2312"/>
              </w:rPr>
              <w:t>日年化收益率</w:t>
            </w:r>
          </w:p>
        </w:tc>
        <w:tc>
          <w:tcPr>
            <w:tcW w:w="2626" w:type="dxa"/>
            <w:gridSpan w:val="2"/>
          </w:tcPr>
          <w:p w14:paraId="51C9C494" w14:textId="77777777" w:rsidR="00E00A88" w:rsidRDefault="00E00A88">
            <w:pPr>
              <w:rPr>
                <w:rFonts w:eastAsia="楷体_GB2312"/>
              </w:rPr>
            </w:pPr>
            <w:r>
              <w:rPr>
                <w:rFonts w:eastAsia="楷体_GB2312"/>
              </w:rPr>
              <w:t>不判断</w:t>
            </w:r>
          </w:p>
        </w:tc>
      </w:tr>
      <w:tr w:rsidR="00E00A88" w14:paraId="4941468D" w14:textId="77777777">
        <w:trPr>
          <w:jc w:val="center"/>
        </w:trPr>
        <w:tc>
          <w:tcPr>
            <w:tcW w:w="3966" w:type="dxa"/>
          </w:tcPr>
          <w:p w14:paraId="1384F54B" w14:textId="77777777" w:rsidR="00E00A88" w:rsidRDefault="00E00A88">
            <w:pPr>
              <w:rPr>
                <w:rFonts w:eastAsia="楷体_GB2312"/>
              </w:rPr>
            </w:pPr>
            <w:r>
              <w:rPr>
                <w:rFonts w:eastAsia="楷体_GB2312"/>
              </w:rPr>
              <w:t>下属各类基金的份额参考净值</w:t>
            </w:r>
          </w:p>
        </w:tc>
        <w:tc>
          <w:tcPr>
            <w:tcW w:w="2626" w:type="dxa"/>
            <w:gridSpan w:val="2"/>
          </w:tcPr>
          <w:p w14:paraId="6EC2FBC2" w14:textId="77777777" w:rsidR="00E00A88" w:rsidRDefault="00E00A88">
            <w:pPr>
              <w:rPr>
                <w:rFonts w:eastAsia="楷体_GB2312"/>
              </w:rPr>
            </w:pPr>
            <w:r>
              <w:rPr>
                <w:rFonts w:eastAsia="楷体_GB2312"/>
              </w:rPr>
              <w:t>该元素不存在</w:t>
            </w:r>
          </w:p>
        </w:tc>
      </w:tr>
      <w:tr w:rsidR="00E00A88" w14:paraId="608DD12D" w14:textId="77777777">
        <w:trPr>
          <w:jc w:val="center"/>
        </w:trPr>
        <w:tc>
          <w:tcPr>
            <w:tcW w:w="3966" w:type="dxa"/>
          </w:tcPr>
          <w:p w14:paraId="683C5979" w14:textId="77777777" w:rsidR="00E00A88" w:rsidRDefault="00E00A88">
            <w:pPr>
              <w:rPr>
                <w:rFonts w:eastAsia="楷体_GB2312"/>
              </w:rPr>
            </w:pPr>
            <w:r>
              <w:rPr>
                <w:rFonts w:eastAsia="楷体_GB2312"/>
              </w:rPr>
              <w:t>下属各类基金的份额累计参考净值</w:t>
            </w:r>
          </w:p>
        </w:tc>
        <w:tc>
          <w:tcPr>
            <w:tcW w:w="2626" w:type="dxa"/>
            <w:gridSpan w:val="2"/>
          </w:tcPr>
          <w:p w14:paraId="6E417762" w14:textId="77777777" w:rsidR="00E00A88" w:rsidRDefault="00E00A88">
            <w:pPr>
              <w:rPr>
                <w:rFonts w:eastAsia="楷体_GB2312"/>
              </w:rPr>
            </w:pPr>
            <w:r>
              <w:rPr>
                <w:rFonts w:eastAsia="楷体_GB2312"/>
              </w:rPr>
              <w:t>该元素不存在</w:t>
            </w:r>
          </w:p>
        </w:tc>
      </w:tr>
      <w:tr w:rsidR="00E00A88" w14:paraId="4E81062B" w14:textId="77777777">
        <w:trPr>
          <w:jc w:val="center"/>
        </w:trPr>
        <w:tc>
          <w:tcPr>
            <w:tcW w:w="3966" w:type="dxa"/>
          </w:tcPr>
          <w:p w14:paraId="3B9E9ED0"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2626" w:type="dxa"/>
            <w:gridSpan w:val="2"/>
          </w:tcPr>
          <w:p w14:paraId="4F3F67E1" w14:textId="77777777" w:rsidR="00E00A88" w:rsidRDefault="00E00A88">
            <w:pPr>
              <w:rPr>
                <w:rFonts w:eastAsia="楷体_GB2312"/>
              </w:rPr>
            </w:pPr>
            <w:r>
              <w:rPr>
                <w:rFonts w:eastAsia="楷体_GB2312"/>
              </w:rPr>
              <w:t>该元素不存在</w:t>
            </w:r>
          </w:p>
        </w:tc>
      </w:tr>
      <w:tr w:rsidR="00E00A88" w14:paraId="6829E471" w14:textId="77777777">
        <w:trPr>
          <w:jc w:val="center"/>
        </w:trPr>
        <w:tc>
          <w:tcPr>
            <w:tcW w:w="3966" w:type="dxa"/>
          </w:tcPr>
          <w:p w14:paraId="46D67AE2"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2626" w:type="dxa"/>
            <w:gridSpan w:val="2"/>
          </w:tcPr>
          <w:p w14:paraId="2D351315" w14:textId="77777777" w:rsidR="00E00A88" w:rsidRDefault="00E00A88">
            <w:pPr>
              <w:rPr>
                <w:rFonts w:eastAsia="楷体_GB2312"/>
              </w:rPr>
            </w:pPr>
            <w:r>
              <w:rPr>
                <w:rFonts w:eastAsia="楷体_GB2312"/>
              </w:rPr>
              <w:t>该元素不存在</w:t>
            </w:r>
          </w:p>
        </w:tc>
      </w:tr>
      <w:tr w:rsidR="00E00A88" w14:paraId="1E4D07B5" w14:textId="77777777">
        <w:trPr>
          <w:jc w:val="center"/>
        </w:trPr>
        <w:tc>
          <w:tcPr>
            <w:tcW w:w="3966" w:type="dxa"/>
          </w:tcPr>
          <w:p w14:paraId="2A2DBEC2" w14:textId="77777777" w:rsidR="00E00A88" w:rsidRDefault="00E00A88">
            <w:pPr>
              <w:rPr>
                <w:rFonts w:eastAsia="楷体_GB2312"/>
              </w:rPr>
            </w:pPr>
            <w:r>
              <w:rPr>
                <w:rFonts w:eastAsia="楷体_GB2312"/>
              </w:rPr>
              <w:t>下属各类基金的基金简称</w:t>
            </w:r>
          </w:p>
        </w:tc>
        <w:tc>
          <w:tcPr>
            <w:tcW w:w="1275" w:type="dxa"/>
          </w:tcPr>
          <w:p w14:paraId="37FBEE0C" w14:textId="77777777" w:rsidR="00E00A88" w:rsidRDefault="00E00A88">
            <w:pPr>
              <w:rPr>
                <w:rFonts w:eastAsia="楷体_GB2312"/>
              </w:rPr>
            </w:pPr>
            <w:r>
              <w:rPr>
                <w:rFonts w:eastAsia="楷体_GB2312"/>
              </w:rPr>
              <w:t>非空</w:t>
            </w:r>
          </w:p>
        </w:tc>
        <w:tc>
          <w:tcPr>
            <w:tcW w:w="1351" w:type="dxa"/>
          </w:tcPr>
          <w:p w14:paraId="56E80678" w14:textId="77777777" w:rsidR="00E00A88" w:rsidRDefault="00E00A88">
            <w:pPr>
              <w:rPr>
                <w:rFonts w:eastAsia="楷体_GB2312"/>
              </w:rPr>
            </w:pPr>
            <w:r>
              <w:rPr>
                <w:rFonts w:eastAsia="楷体_GB2312"/>
              </w:rPr>
              <w:t>非空</w:t>
            </w:r>
          </w:p>
        </w:tc>
      </w:tr>
      <w:tr w:rsidR="00E00A88" w14:paraId="60C5B95A" w14:textId="77777777">
        <w:trPr>
          <w:jc w:val="center"/>
        </w:trPr>
        <w:tc>
          <w:tcPr>
            <w:tcW w:w="3966" w:type="dxa"/>
          </w:tcPr>
          <w:p w14:paraId="0C2D63A1" w14:textId="77777777" w:rsidR="00E00A88" w:rsidRDefault="00E00A88">
            <w:pPr>
              <w:rPr>
                <w:rFonts w:eastAsia="楷体_GB2312"/>
              </w:rPr>
            </w:pPr>
            <w:r>
              <w:rPr>
                <w:rFonts w:eastAsia="楷体_GB2312"/>
              </w:rPr>
              <w:t>下属各类基金的交易代码</w:t>
            </w:r>
          </w:p>
        </w:tc>
        <w:tc>
          <w:tcPr>
            <w:tcW w:w="1275" w:type="dxa"/>
          </w:tcPr>
          <w:p w14:paraId="4453C5CB" w14:textId="77777777" w:rsidR="00E00A88" w:rsidRDefault="00E00A88">
            <w:pPr>
              <w:rPr>
                <w:rFonts w:eastAsia="楷体_GB2312"/>
              </w:rPr>
            </w:pPr>
            <w:r>
              <w:rPr>
                <w:rFonts w:eastAsia="楷体_GB2312"/>
              </w:rPr>
              <w:t>非空</w:t>
            </w:r>
          </w:p>
        </w:tc>
        <w:tc>
          <w:tcPr>
            <w:tcW w:w="1351" w:type="dxa"/>
          </w:tcPr>
          <w:p w14:paraId="5CD7E053" w14:textId="77777777" w:rsidR="00E00A88" w:rsidRDefault="00E00A88">
            <w:pPr>
              <w:rPr>
                <w:rFonts w:eastAsia="楷体_GB2312"/>
              </w:rPr>
            </w:pPr>
            <w:r>
              <w:rPr>
                <w:rFonts w:eastAsia="楷体_GB2312"/>
              </w:rPr>
              <w:t>非空</w:t>
            </w:r>
          </w:p>
        </w:tc>
      </w:tr>
      <w:tr w:rsidR="00E00A88" w14:paraId="06A5BFB7" w14:textId="77777777">
        <w:trPr>
          <w:jc w:val="center"/>
        </w:trPr>
        <w:tc>
          <w:tcPr>
            <w:tcW w:w="3966" w:type="dxa"/>
          </w:tcPr>
          <w:p w14:paraId="1C648C70" w14:textId="77777777" w:rsidR="00E00A88" w:rsidRDefault="00E00A88">
            <w:pPr>
              <w:rPr>
                <w:rFonts w:eastAsia="楷体_GB2312"/>
              </w:rPr>
            </w:pPr>
            <w:r>
              <w:rPr>
                <w:rFonts w:eastAsia="楷体_GB2312"/>
              </w:rPr>
              <w:t>下属各类基金的资产净值</w:t>
            </w:r>
          </w:p>
        </w:tc>
        <w:tc>
          <w:tcPr>
            <w:tcW w:w="1275" w:type="dxa"/>
          </w:tcPr>
          <w:p w14:paraId="586C56E3" w14:textId="77777777" w:rsidR="00E00A88" w:rsidRDefault="00863A4F">
            <w:pPr>
              <w:rPr>
                <w:rFonts w:eastAsia="楷体_GB2312"/>
              </w:rPr>
            </w:pPr>
            <w:ins w:id="231" w:author="zhou yuetong" w:date="2019-05-17T08:50:00Z">
              <w:r>
                <w:rPr>
                  <w:rFonts w:eastAsia="楷体_GB2312"/>
                </w:rPr>
                <w:t>该元素不存在</w:t>
              </w:r>
            </w:ins>
            <w:del w:id="232" w:author="zhou yuetong" w:date="2019-05-17T08:50:00Z">
              <w:r w:rsidR="00E00A88" w:rsidDel="00863A4F">
                <w:rPr>
                  <w:rFonts w:eastAsia="楷体_GB2312"/>
                </w:rPr>
                <w:delText>非空</w:delText>
              </w:r>
            </w:del>
          </w:p>
        </w:tc>
        <w:tc>
          <w:tcPr>
            <w:tcW w:w="1351" w:type="dxa"/>
          </w:tcPr>
          <w:p w14:paraId="4F4E3721" w14:textId="77777777" w:rsidR="00E00A88" w:rsidRDefault="00863A4F">
            <w:pPr>
              <w:rPr>
                <w:rFonts w:eastAsia="楷体_GB2312"/>
              </w:rPr>
            </w:pPr>
            <w:ins w:id="233" w:author="zhou yuetong" w:date="2019-05-17T08:50:00Z">
              <w:r>
                <w:rPr>
                  <w:rFonts w:eastAsia="楷体_GB2312"/>
                </w:rPr>
                <w:t>该元素不存在</w:t>
              </w:r>
            </w:ins>
            <w:del w:id="234" w:author="zhou yuetong" w:date="2019-05-17T08:50:00Z">
              <w:r w:rsidR="00E00A88" w:rsidDel="00863A4F">
                <w:rPr>
                  <w:rFonts w:eastAsia="楷体_GB2312"/>
                </w:rPr>
                <w:delText>非空</w:delText>
              </w:r>
            </w:del>
          </w:p>
        </w:tc>
      </w:tr>
      <w:tr w:rsidR="00E00A88" w14:paraId="6F7B01B9" w14:textId="77777777">
        <w:trPr>
          <w:jc w:val="center"/>
        </w:trPr>
        <w:tc>
          <w:tcPr>
            <w:tcW w:w="3966" w:type="dxa"/>
          </w:tcPr>
          <w:p w14:paraId="1FB870FA" w14:textId="77777777" w:rsidR="00E00A88" w:rsidRDefault="00E00A88">
            <w:pPr>
              <w:rPr>
                <w:rFonts w:eastAsia="楷体_GB2312"/>
              </w:rPr>
            </w:pPr>
            <w:r>
              <w:rPr>
                <w:rFonts w:eastAsia="楷体_GB2312"/>
              </w:rPr>
              <w:t>下属各类基金的每万份基金已实现收益</w:t>
            </w:r>
          </w:p>
        </w:tc>
        <w:tc>
          <w:tcPr>
            <w:tcW w:w="1275" w:type="dxa"/>
          </w:tcPr>
          <w:p w14:paraId="01D2E1B8" w14:textId="77777777" w:rsidR="00E00A88" w:rsidRDefault="00E00A88">
            <w:pPr>
              <w:rPr>
                <w:rFonts w:eastAsia="楷体_GB2312"/>
              </w:rPr>
            </w:pPr>
            <w:r>
              <w:rPr>
                <w:rFonts w:eastAsia="楷体_GB2312" w:hint="eastAsia"/>
              </w:rPr>
              <w:t>不判断</w:t>
            </w:r>
          </w:p>
        </w:tc>
        <w:tc>
          <w:tcPr>
            <w:tcW w:w="1351" w:type="dxa"/>
          </w:tcPr>
          <w:p w14:paraId="1229FA7B" w14:textId="77777777" w:rsidR="00E00A88" w:rsidRDefault="00E00A88">
            <w:pPr>
              <w:rPr>
                <w:rFonts w:eastAsia="楷体_GB2312"/>
              </w:rPr>
            </w:pPr>
            <w:r>
              <w:rPr>
                <w:rFonts w:eastAsia="楷体_GB2312" w:hint="eastAsia"/>
              </w:rPr>
              <w:t>不判断</w:t>
            </w:r>
          </w:p>
        </w:tc>
      </w:tr>
      <w:tr w:rsidR="00E00A88" w14:paraId="0E5B6AFE" w14:textId="77777777">
        <w:trPr>
          <w:jc w:val="center"/>
        </w:trPr>
        <w:tc>
          <w:tcPr>
            <w:tcW w:w="3966" w:type="dxa"/>
          </w:tcPr>
          <w:p w14:paraId="5CFDFA29" w14:textId="77777777" w:rsidR="00E00A88" w:rsidRDefault="00E00A88">
            <w:pPr>
              <w:rPr>
                <w:rFonts w:eastAsia="楷体_GB2312"/>
              </w:rPr>
            </w:pPr>
            <w:r>
              <w:rPr>
                <w:rFonts w:eastAsia="楷体_GB2312"/>
              </w:rPr>
              <w:t>下属各类基金的每</w:t>
            </w:r>
            <w:r>
              <w:rPr>
                <w:rFonts w:eastAsia="楷体_GB2312" w:hint="eastAsia"/>
              </w:rPr>
              <w:t>百</w:t>
            </w:r>
            <w:r>
              <w:rPr>
                <w:rFonts w:eastAsia="楷体_GB2312"/>
              </w:rPr>
              <w:t>份基金已实现收益</w:t>
            </w:r>
          </w:p>
        </w:tc>
        <w:tc>
          <w:tcPr>
            <w:tcW w:w="1275" w:type="dxa"/>
          </w:tcPr>
          <w:p w14:paraId="1672DCBA" w14:textId="77777777" w:rsidR="00E00A88" w:rsidRDefault="00E00A88">
            <w:pPr>
              <w:rPr>
                <w:rFonts w:eastAsia="楷体_GB2312"/>
              </w:rPr>
            </w:pPr>
            <w:r>
              <w:rPr>
                <w:rFonts w:eastAsia="楷体_GB2312" w:hint="eastAsia"/>
              </w:rPr>
              <w:t>不判断</w:t>
            </w:r>
          </w:p>
        </w:tc>
        <w:tc>
          <w:tcPr>
            <w:tcW w:w="1351" w:type="dxa"/>
          </w:tcPr>
          <w:p w14:paraId="4F8A7947" w14:textId="77777777" w:rsidR="00E00A88" w:rsidRDefault="00E00A88">
            <w:pPr>
              <w:rPr>
                <w:rFonts w:eastAsia="楷体_GB2312"/>
              </w:rPr>
            </w:pPr>
            <w:r>
              <w:rPr>
                <w:rFonts w:eastAsia="楷体_GB2312" w:hint="eastAsia"/>
              </w:rPr>
              <w:t>不判断</w:t>
            </w:r>
          </w:p>
        </w:tc>
      </w:tr>
      <w:tr w:rsidR="00E00A88" w14:paraId="55464351" w14:textId="77777777">
        <w:trPr>
          <w:jc w:val="center"/>
        </w:trPr>
        <w:tc>
          <w:tcPr>
            <w:tcW w:w="3966" w:type="dxa"/>
          </w:tcPr>
          <w:p w14:paraId="64244FB6" w14:textId="77777777" w:rsidR="00E00A88" w:rsidRDefault="00E00A88">
            <w:pPr>
              <w:rPr>
                <w:rFonts w:eastAsia="楷体_GB2312"/>
              </w:rPr>
            </w:pPr>
            <w:r>
              <w:rPr>
                <w:rFonts w:eastAsia="楷体_GB2312"/>
              </w:rPr>
              <w:t>下属各类基金的每百万份基金已实现收益</w:t>
            </w:r>
          </w:p>
        </w:tc>
        <w:tc>
          <w:tcPr>
            <w:tcW w:w="1275" w:type="dxa"/>
          </w:tcPr>
          <w:p w14:paraId="6012F738" w14:textId="77777777" w:rsidR="00E00A88" w:rsidRDefault="00E00A88">
            <w:pPr>
              <w:rPr>
                <w:rFonts w:eastAsia="楷体_GB2312"/>
              </w:rPr>
            </w:pPr>
            <w:r>
              <w:rPr>
                <w:rFonts w:eastAsia="楷体_GB2312" w:hint="eastAsia"/>
              </w:rPr>
              <w:t>不判断</w:t>
            </w:r>
          </w:p>
        </w:tc>
        <w:tc>
          <w:tcPr>
            <w:tcW w:w="1351" w:type="dxa"/>
          </w:tcPr>
          <w:p w14:paraId="52A31415" w14:textId="77777777" w:rsidR="00E00A88" w:rsidRDefault="00E00A88">
            <w:pPr>
              <w:rPr>
                <w:rFonts w:eastAsia="楷体_GB2312"/>
              </w:rPr>
            </w:pPr>
            <w:r>
              <w:rPr>
                <w:rFonts w:eastAsia="楷体_GB2312" w:hint="eastAsia"/>
              </w:rPr>
              <w:t>不判断</w:t>
            </w:r>
          </w:p>
        </w:tc>
      </w:tr>
      <w:tr w:rsidR="00E00A88" w14:paraId="6194FD14" w14:textId="77777777">
        <w:trPr>
          <w:jc w:val="center"/>
        </w:trPr>
        <w:tc>
          <w:tcPr>
            <w:tcW w:w="3966" w:type="dxa"/>
          </w:tcPr>
          <w:p w14:paraId="03916487" w14:textId="77777777" w:rsidR="00E00A88" w:rsidRDefault="00E00A88">
            <w:pPr>
              <w:rPr>
                <w:rFonts w:eastAsia="楷体_GB2312"/>
              </w:rPr>
            </w:pPr>
            <w:r>
              <w:rPr>
                <w:rFonts w:eastAsia="楷体_GB2312"/>
              </w:rPr>
              <w:t>下属各类基金的</w:t>
            </w:r>
            <w:r>
              <w:rPr>
                <w:rFonts w:eastAsia="楷体_GB2312"/>
              </w:rPr>
              <w:t>7</w:t>
            </w:r>
            <w:r>
              <w:rPr>
                <w:rFonts w:eastAsia="楷体_GB2312"/>
              </w:rPr>
              <w:t>日年化收益率</w:t>
            </w:r>
          </w:p>
        </w:tc>
        <w:tc>
          <w:tcPr>
            <w:tcW w:w="1275" w:type="dxa"/>
          </w:tcPr>
          <w:p w14:paraId="7BCA4A4F" w14:textId="77777777" w:rsidR="00E00A88" w:rsidRDefault="00E00A88">
            <w:pPr>
              <w:rPr>
                <w:rFonts w:eastAsia="楷体_GB2312"/>
              </w:rPr>
            </w:pPr>
            <w:r>
              <w:rPr>
                <w:rFonts w:eastAsia="楷体_GB2312"/>
              </w:rPr>
              <w:t>不判断</w:t>
            </w:r>
          </w:p>
        </w:tc>
        <w:tc>
          <w:tcPr>
            <w:tcW w:w="1351" w:type="dxa"/>
          </w:tcPr>
          <w:p w14:paraId="1A91AC8A" w14:textId="77777777" w:rsidR="00E00A88" w:rsidRDefault="00E00A88">
            <w:pPr>
              <w:rPr>
                <w:rFonts w:eastAsia="楷体_GB2312"/>
              </w:rPr>
            </w:pPr>
            <w:r>
              <w:rPr>
                <w:rFonts w:eastAsia="楷体_GB2312"/>
              </w:rPr>
              <w:t>不判断</w:t>
            </w:r>
          </w:p>
        </w:tc>
      </w:tr>
      <w:tr w:rsidR="00E00A88" w14:paraId="31685609" w14:textId="77777777">
        <w:trPr>
          <w:jc w:val="center"/>
        </w:trPr>
        <w:tc>
          <w:tcPr>
            <w:tcW w:w="3966" w:type="dxa"/>
          </w:tcPr>
          <w:p w14:paraId="2BBDC507" w14:textId="77777777" w:rsidR="00E00A88" w:rsidRDefault="00E00A88">
            <w:pPr>
              <w:rPr>
                <w:rFonts w:eastAsia="楷体_GB2312"/>
              </w:rPr>
            </w:pPr>
            <w:r>
              <w:rPr>
                <w:rFonts w:eastAsia="楷体_GB2312"/>
              </w:rPr>
              <w:t>下属各类基金的份额净值</w:t>
            </w:r>
          </w:p>
        </w:tc>
        <w:tc>
          <w:tcPr>
            <w:tcW w:w="1275" w:type="dxa"/>
          </w:tcPr>
          <w:p w14:paraId="2A3C7270" w14:textId="77777777" w:rsidR="00E00A88" w:rsidRDefault="00E00A88">
            <w:pPr>
              <w:rPr>
                <w:rFonts w:eastAsia="楷体_GB2312"/>
              </w:rPr>
            </w:pPr>
            <w:r>
              <w:rPr>
                <w:rFonts w:eastAsia="楷体_GB2312"/>
              </w:rPr>
              <w:t>不判断</w:t>
            </w:r>
          </w:p>
        </w:tc>
        <w:tc>
          <w:tcPr>
            <w:tcW w:w="1351" w:type="dxa"/>
          </w:tcPr>
          <w:p w14:paraId="6BFF04CE" w14:textId="77777777" w:rsidR="00E00A88" w:rsidRDefault="00E00A88">
            <w:pPr>
              <w:rPr>
                <w:rFonts w:eastAsia="楷体_GB2312"/>
              </w:rPr>
            </w:pPr>
            <w:r>
              <w:rPr>
                <w:rFonts w:eastAsia="楷体_GB2312"/>
              </w:rPr>
              <w:t>不判断</w:t>
            </w:r>
          </w:p>
        </w:tc>
      </w:tr>
      <w:tr w:rsidR="00E00A88" w14:paraId="529716D3" w14:textId="77777777">
        <w:trPr>
          <w:jc w:val="center"/>
        </w:trPr>
        <w:tc>
          <w:tcPr>
            <w:tcW w:w="3966" w:type="dxa"/>
          </w:tcPr>
          <w:p w14:paraId="0AB97336" w14:textId="77777777" w:rsidR="00E00A88" w:rsidRDefault="00E00A88">
            <w:pPr>
              <w:rPr>
                <w:rFonts w:eastAsia="楷体_GB2312"/>
              </w:rPr>
            </w:pPr>
            <w:r>
              <w:rPr>
                <w:rFonts w:eastAsia="楷体_GB2312"/>
              </w:rPr>
              <w:t>下属各类基金的份额累计净值</w:t>
            </w:r>
          </w:p>
        </w:tc>
        <w:tc>
          <w:tcPr>
            <w:tcW w:w="1275" w:type="dxa"/>
          </w:tcPr>
          <w:p w14:paraId="07858D3A" w14:textId="77777777" w:rsidR="00E00A88" w:rsidRDefault="00E00A88">
            <w:pPr>
              <w:rPr>
                <w:rFonts w:eastAsia="楷体_GB2312"/>
              </w:rPr>
            </w:pPr>
            <w:r>
              <w:rPr>
                <w:rFonts w:eastAsia="楷体_GB2312"/>
              </w:rPr>
              <w:t>不判断</w:t>
            </w:r>
          </w:p>
        </w:tc>
        <w:tc>
          <w:tcPr>
            <w:tcW w:w="1351" w:type="dxa"/>
          </w:tcPr>
          <w:p w14:paraId="29879CCC" w14:textId="77777777" w:rsidR="00E00A88" w:rsidRDefault="00E00A88">
            <w:pPr>
              <w:rPr>
                <w:rFonts w:eastAsia="楷体_GB2312"/>
              </w:rPr>
            </w:pPr>
            <w:r>
              <w:rPr>
                <w:rFonts w:eastAsia="楷体_GB2312"/>
              </w:rPr>
              <w:t>不判断</w:t>
            </w:r>
          </w:p>
        </w:tc>
      </w:tr>
      <w:tr w:rsidR="00E00A88" w14:paraId="6DA6D84D" w14:textId="77777777">
        <w:trPr>
          <w:jc w:val="center"/>
        </w:trPr>
        <w:tc>
          <w:tcPr>
            <w:tcW w:w="3966" w:type="dxa"/>
          </w:tcPr>
          <w:p w14:paraId="095378E5" w14:textId="77777777" w:rsidR="00E00A88" w:rsidRDefault="00E00A88">
            <w:pPr>
              <w:rPr>
                <w:rFonts w:eastAsia="楷体_GB2312"/>
              </w:rPr>
            </w:pPr>
            <w:r>
              <w:rPr>
                <w:rFonts w:eastAsia="楷体_GB2312"/>
              </w:rPr>
              <w:t>估值日期</w:t>
            </w:r>
          </w:p>
        </w:tc>
        <w:tc>
          <w:tcPr>
            <w:tcW w:w="2626" w:type="dxa"/>
            <w:gridSpan w:val="2"/>
          </w:tcPr>
          <w:p w14:paraId="62518D4E" w14:textId="77777777" w:rsidR="00E00A88" w:rsidRDefault="00E00A88">
            <w:pPr>
              <w:rPr>
                <w:rFonts w:eastAsia="楷体_GB2312"/>
              </w:rPr>
            </w:pPr>
            <w:r>
              <w:rPr>
                <w:rFonts w:eastAsia="楷体_GB2312"/>
              </w:rPr>
              <w:t>非空</w:t>
            </w:r>
          </w:p>
        </w:tc>
      </w:tr>
    </w:tbl>
    <w:p w14:paraId="34C5028D" w14:textId="77777777" w:rsidR="00E00A88" w:rsidRDefault="00E00A88">
      <w:pPr>
        <w:ind w:left="420" w:firstLine="420"/>
        <w:rPr>
          <w:rFonts w:eastAsia="楷体_GB2312"/>
          <w:szCs w:val="21"/>
        </w:rPr>
      </w:pPr>
    </w:p>
    <w:p w14:paraId="04FFA960" w14:textId="77777777" w:rsidR="00E00A88" w:rsidRDefault="00E00A88">
      <w:pPr>
        <w:widowControl/>
        <w:snapToGrid w:val="0"/>
        <w:spacing w:line="360" w:lineRule="auto"/>
        <w:ind w:firstLine="420"/>
        <w:rPr>
          <w:b/>
          <w:sz w:val="24"/>
        </w:rPr>
      </w:pPr>
      <w:r>
        <w:rPr>
          <w:b/>
          <w:sz w:val="24"/>
        </w:rPr>
        <w:t>业务规则十</w:t>
      </w:r>
      <w:ins w:id="235" w:author="zhou yuetong" w:date="2019-05-17T08:59:00Z">
        <w:r w:rsidR="00863A4F">
          <w:rPr>
            <w:b/>
            <w:sz w:val="24"/>
          </w:rPr>
          <w:t>五</w:t>
        </w:r>
      </w:ins>
      <w:del w:id="236" w:author="zhou yuetong" w:date="2019-05-17T08:59:00Z">
        <w:r w:rsidDel="00863A4F">
          <w:rPr>
            <w:b/>
            <w:sz w:val="24"/>
          </w:rPr>
          <w:delText>四</w:delText>
        </w:r>
      </w:del>
      <w:r>
        <w:rPr>
          <w:b/>
          <w:sz w:val="24"/>
        </w:rPr>
        <w:t>：</w:t>
      </w:r>
    </w:p>
    <w:p w14:paraId="5F118CA8"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237" w:author="Microsoft" w:date="2020-02-07T14:18:00Z">
        <w:r w:rsidDel="00027ED3">
          <w:rPr>
            <w:rFonts w:eastAsia="楷体_GB2312"/>
            <w:szCs w:val="21"/>
          </w:rPr>
          <w:delText>基金类型</w:delText>
        </w:r>
      </w:del>
      <w:ins w:id="238" w:author="Microsoft" w:date="2020-02-07T14:18:00Z">
        <w:r w:rsidR="00027ED3">
          <w:rPr>
            <w:rFonts w:eastAsia="楷体_GB2312"/>
            <w:szCs w:val="21"/>
          </w:rPr>
          <w:t>基金类别</w:t>
        </w:r>
      </w:ins>
      <w:r>
        <w:rPr>
          <w:rFonts w:eastAsia="楷体_GB2312"/>
          <w:szCs w:val="21"/>
        </w:rPr>
        <w:t>=</w:t>
      </w:r>
      <w:r>
        <w:rPr>
          <w:rFonts w:eastAsia="楷体_GB2312"/>
          <w:szCs w:val="21"/>
        </w:rPr>
        <w:t>开放式货币</w:t>
      </w:r>
      <w:r>
        <w:rPr>
          <w:rFonts w:eastAsia="楷体_GB2312"/>
          <w:szCs w:val="21"/>
        </w:rPr>
        <w:t>/</w:t>
      </w:r>
      <w:r>
        <w:rPr>
          <w:rFonts w:eastAsia="楷体_GB2312"/>
          <w:szCs w:val="21"/>
        </w:rPr>
        <w:t>短期理财债券，是否分级</w:t>
      </w:r>
      <w:r>
        <w:rPr>
          <w:rFonts w:eastAsia="楷体_GB2312"/>
          <w:szCs w:val="21"/>
        </w:rPr>
        <w:t>/</w:t>
      </w:r>
      <w:r>
        <w:rPr>
          <w:rFonts w:eastAsia="楷体_GB2312"/>
          <w:szCs w:val="21"/>
        </w:rPr>
        <w:t>类</w:t>
      </w:r>
      <w:r>
        <w:rPr>
          <w:rFonts w:eastAsia="楷体_GB2312"/>
          <w:szCs w:val="21"/>
        </w:rPr>
        <w:t>=</w:t>
      </w:r>
      <w:r>
        <w:rPr>
          <w:rFonts w:eastAsia="楷体_GB2312"/>
          <w:szCs w:val="21"/>
        </w:rPr>
        <w:t>否，时间属性</w:t>
      </w:r>
      <w:r>
        <w:rPr>
          <w:rFonts w:eastAsia="楷体_GB2312"/>
          <w:szCs w:val="21"/>
        </w:rPr>
        <w:t>=</w:t>
      </w:r>
      <w:r>
        <w:rPr>
          <w:rFonts w:eastAsia="楷体_GB2312"/>
          <w:szCs w:val="21"/>
        </w:rPr>
        <w:t>节假日，频度属性</w:t>
      </w:r>
      <w:r>
        <w:rPr>
          <w:rFonts w:eastAsia="楷体_GB2312"/>
          <w:szCs w:val="21"/>
        </w:rPr>
        <w:t>=</w:t>
      </w:r>
      <w:r>
        <w:rPr>
          <w:rFonts w:eastAsia="楷体_GB2312"/>
          <w:szCs w:val="21"/>
        </w:rPr>
        <w:t>最后一日，</w:t>
      </w:r>
      <w:r>
        <w:rPr>
          <w:rFonts w:eastAsia="楷体_GB2312"/>
        </w:rPr>
        <w:t>封闭期</w:t>
      </w:r>
      <w:r>
        <w:rPr>
          <w:rFonts w:eastAsia="楷体_GB2312"/>
        </w:rPr>
        <w:t>/</w:t>
      </w:r>
      <w:r>
        <w:rPr>
          <w:rFonts w:eastAsia="楷体_GB2312"/>
        </w:rPr>
        <w:t>节假日开始日期</w:t>
      </w:r>
      <w:r>
        <w:rPr>
          <w:rFonts w:eastAsia="楷体_GB2312"/>
          <w:szCs w:val="21"/>
        </w:rPr>
        <w:t>元素</w:t>
      </w:r>
      <w:r>
        <w:rPr>
          <w:rFonts w:eastAsia="楷体_GB2312"/>
        </w:rPr>
        <w:t>非空</w:t>
      </w:r>
      <w:r>
        <w:rPr>
          <w:rFonts w:eastAsia="楷体_GB2312"/>
          <w:szCs w:val="21"/>
        </w:rPr>
        <w:t>（适用于货币市场基金节假日最后一日收益公告）</w:t>
      </w:r>
    </w:p>
    <w:p w14:paraId="3F4DFF7E"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1656"/>
        <w:gridCol w:w="12"/>
      </w:tblGrid>
      <w:tr w:rsidR="00E00A88" w14:paraId="499D8F6A" w14:textId="77777777">
        <w:trPr>
          <w:gridAfter w:val="1"/>
          <w:wAfter w:w="12" w:type="dxa"/>
          <w:jc w:val="center"/>
        </w:trPr>
        <w:tc>
          <w:tcPr>
            <w:tcW w:w="3546" w:type="dxa"/>
            <w:shd w:val="clear" w:color="auto" w:fill="99CCFF"/>
          </w:tcPr>
          <w:p w14:paraId="2E4F6548" w14:textId="77777777" w:rsidR="00E00A88" w:rsidRDefault="00E00A88">
            <w:pPr>
              <w:jc w:val="center"/>
              <w:rPr>
                <w:rFonts w:eastAsia="楷体_GB2312"/>
                <w:b/>
                <w:szCs w:val="21"/>
              </w:rPr>
            </w:pPr>
            <w:r>
              <w:rPr>
                <w:rFonts w:eastAsia="楷体_GB2312"/>
                <w:b/>
                <w:szCs w:val="21"/>
              </w:rPr>
              <w:t>元素</w:t>
            </w:r>
          </w:p>
        </w:tc>
        <w:tc>
          <w:tcPr>
            <w:tcW w:w="1656" w:type="dxa"/>
            <w:shd w:val="clear" w:color="auto" w:fill="99CCFF"/>
          </w:tcPr>
          <w:p w14:paraId="36ED5333" w14:textId="77777777" w:rsidR="00E00A88" w:rsidRDefault="00E00A88">
            <w:pPr>
              <w:jc w:val="center"/>
              <w:rPr>
                <w:rFonts w:eastAsia="楷体_GB2312"/>
                <w:b/>
                <w:szCs w:val="21"/>
              </w:rPr>
            </w:pPr>
            <w:r>
              <w:rPr>
                <w:rFonts w:eastAsia="楷体_GB2312"/>
                <w:b/>
                <w:szCs w:val="21"/>
              </w:rPr>
              <w:t>验证条件</w:t>
            </w:r>
          </w:p>
        </w:tc>
      </w:tr>
      <w:tr w:rsidR="00E00A88" w14:paraId="5D951B06" w14:textId="77777777">
        <w:trPr>
          <w:gridAfter w:val="1"/>
          <w:wAfter w:w="12" w:type="dxa"/>
          <w:jc w:val="center"/>
        </w:trPr>
        <w:tc>
          <w:tcPr>
            <w:tcW w:w="3546" w:type="dxa"/>
          </w:tcPr>
          <w:p w14:paraId="3C939EB7" w14:textId="77777777" w:rsidR="00E00A88" w:rsidRDefault="00E00A88">
            <w:pPr>
              <w:rPr>
                <w:rFonts w:eastAsia="楷体_GB2312"/>
              </w:rPr>
            </w:pPr>
            <w:r>
              <w:rPr>
                <w:rFonts w:eastAsia="楷体_GB2312"/>
              </w:rPr>
              <w:t>基金资产净值</w:t>
            </w:r>
          </w:p>
        </w:tc>
        <w:tc>
          <w:tcPr>
            <w:tcW w:w="1656" w:type="dxa"/>
          </w:tcPr>
          <w:p w14:paraId="063C97B8" w14:textId="77777777" w:rsidR="00E00A88" w:rsidRDefault="00E00A88">
            <w:pPr>
              <w:rPr>
                <w:rFonts w:eastAsia="楷体_GB2312"/>
              </w:rPr>
            </w:pPr>
            <w:r>
              <w:rPr>
                <w:rFonts w:eastAsia="楷体_GB2312"/>
              </w:rPr>
              <w:t>该元素不存在</w:t>
            </w:r>
          </w:p>
        </w:tc>
      </w:tr>
      <w:tr w:rsidR="00E00A88" w14:paraId="65AAA12B" w14:textId="77777777">
        <w:trPr>
          <w:gridAfter w:val="1"/>
          <w:wAfter w:w="12" w:type="dxa"/>
          <w:jc w:val="center"/>
        </w:trPr>
        <w:tc>
          <w:tcPr>
            <w:tcW w:w="3546" w:type="dxa"/>
          </w:tcPr>
          <w:p w14:paraId="3C3AA353" w14:textId="77777777" w:rsidR="00E00A88" w:rsidRDefault="00E00A88">
            <w:pPr>
              <w:rPr>
                <w:rFonts w:eastAsia="楷体_GB2312"/>
              </w:rPr>
            </w:pPr>
            <w:r>
              <w:rPr>
                <w:rFonts w:eastAsia="楷体_GB2312"/>
              </w:rPr>
              <w:lastRenderedPageBreak/>
              <w:t>基金份额净值</w:t>
            </w:r>
          </w:p>
        </w:tc>
        <w:tc>
          <w:tcPr>
            <w:tcW w:w="1656" w:type="dxa"/>
          </w:tcPr>
          <w:p w14:paraId="30988171" w14:textId="77777777" w:rsidR="00E00A88" w:rsidRDefault="00E00A88">
            <w:pPr>
              <w:rPr>
                <w:rFonts w:eastAsia="楷体_GB2312" w:hint="eastAsia"/>
              </w:rPr>
            </w:pPr>
            <w:r>
              <w:rPr>
                <w:rFonts w:eastAsia="楷体_GB2312" w:hint="eastAsia"/>
              </w:rPr>
              <w:t>不判断</w:t>
            </w:r>
          </w:p>
        </w:tc>
      </w:tr>
      <w:tr w:rsidR="00E00A88" w14:paraId="3F40DC48" w14:textId="77777777">
        <w:trPr>
          <w:gridAfter w:val="1"/>
          <w:wAfter w:w="12" w:type="dxa"/>
          <w:jc w:val="center"/>
        </w:trPr>
        <w:tc>
          <w:tcPr>
            <w:tcW w:w="3546" w:type="dxa"/>
          </w:tcPr>
          <w:p w14:paraId="5DF5D5A5" w14:textId="77777777" w:rsidR="00E00A88" w:rsidRDefault="00E00A88">
            <w:pPr>
              <w:rPr>
                <w:rFonts w:eastAsia="楷体_GB2312"/>
              </w:rPr>
            </w:pPr>
            <w:r>
              <w:rPr>
                <w:rFonts w:eastAsia="楷体_GB2312"/>
              </w:rPr>
              <w:t>基金份额累计净值</w:t>
            </w:r>
          </w:p>
        </w:tc>
        <w:tc>
          <w:tcPr>
            <w:tcW w:w="1656" w:type="dxa"/>
          </w:tcPr>
          <w:p w14:paraId="3B1211C7" w14:textId="77777777" w:rsidR="00E00A88" w:rsidRDefault="00E00A88">
            <w:pPr>
              <w:rPr>
                <w:rFonts w:eastAsia="楷体_GB2312" w:hint="eastAsia"/>
              </w:rPr>
            </w:pPr>
            <w:r>
              <w:rPr>
                <w:rFonts w:eastAsia="楷体_GB2312" w:hint="eastAsia"/>
              </w:rPr>
              <w:t>不判断</w:t>
            </w:r>
          </w:p>
        </w:tc>
      </w:tr>
      <w:tr w:rsidR="00E00A88" w14:paraId="559F31C8" w14:textId="77777777">
        <w:trPr>
          <w:gridAfter w:val="1"/>
          <w:wAfter w:w="12" w:type="dxa"/>
          <w:jc w:val="center"/>
        </w:trPr>
        <w:tc>
          <w:tcPr>
            <w:tcW w:w="3546" w:type="dxa"/>
          </w:tcPr>
          <w:p w14:paraId="364F7998" w14:textId="77777777" w:rsidR="00E00A88" w:rsidRDefault="00E00A88">
            <w:pPr>
              <w:rPr>
                <w:rFonts w:eastAsia="楷体_GB2312"/>
              </w:rPr>
            </w:pPr>
            <w:r>
              <w:rPr>
                <w:rFonts w:eastAsia="楷体_GB2312"/>
              </w:rPr>
              <w:t>每万份基金已实现收益</w:t>
            </w:r>
          </w:p>
        </w:tc>
        <w:tc>
          <w:tcPr>
            <w:tcW w:w="1656" w:type="dxa"/>
          </w:tcPr>
          <w:p w14:paraId="21F881FB" w14:textId="77777777" w:rsidR="00E00A88" w:rsidRDefault="00E00A88">
            <w:pPr>
              <w:rPr>
                <w:rFonts w:eastAsia="楷体_GB2312"/>
              </w:rPr>
            </w:pPr>
            <w:r>
              <w:rPr>
                <w:rFonts w:eastAsia="楷体_GB2312" w:hint="eastAsia"/>
              </w:rPr>
              <w:t>不判断</w:t>
            </w:r>
          </w:p>
        </w:tc>
      </w:tr>
      <w:tr w:rsidR="00E00A88" w14:paraId="21A5630E" w14:textId="77777777">
        <w:trPr>
          <w:jc w:val="center"/>
        </w:trPr>
        <w:tc>
          <w:tcPr>
            <w:tcW w:w="3546" w:type="dxa"/>
            <w:shd w:val="clear" w:color="auto" w:fill="FFFFFF"/>
          </w:tcPr>
          <w:p w14:paraId="574596F4" w14:textId="77777777" w:rsidR="00E00A88" w:rsidRDefault="00E00A88">
            <w:pPr>
              <w:rPr>
                <w:rFonts w:eastAsia="楷体_GB2312"/>
              </w:rPr>
            </w:pPr>
            <w:r>
              <w:rPr>
                <w:rFonts w:eastAsia="楷体_GB2312"/>
              </w:rPr>
              <w:t>每百份基金已实现收益</w:t>
            </w:r>
          </w:p>
        </w:tc>
        <w:tc>
          <w:tcPr>
            <w:tcW w:w="1668" w:type="dxa"/>
            <w:gridSpan w:val="2"/>
            <w:shd w:val="clear" w:color="auto" w:fill="FFFFFF"/>
          </w:tcPr>
          <w:p w14:paraId="23BCEB8E" w14:textId="77777777" w:rsidR="00E00A88" w:rsidRDefault="00E00A88">
            <w:pPr>
              <w:rPr>
                <w:rFonts w:eastAsia="楷体_GB2312"/>
              </w:rPr>
            </w:pPr>
            <w:r>
              <w:rPr>
                <w:rFonts w:eastAsia="楷体_GB2312"/>
              </w:rPr>
              <w:t>不判断</w:t>
            </w:r>
          </w:p>
        </w:tc>
      </w:tr>
      <w:tr w:rsidR="00E00A88" w14:paraId="33BA163F" w14:textId="77777777">
        <w:trPr>
          <w:jc w:val="center"/>
        </w:trPr>
        <w:tc>
          <w:tcPr>
            <w:tcW w:w="3546" w:type="dxa"/>
            <w:shd w:val="clear" w:color="auto" w:fill="FFFFFF"/>
          </w:tcPr>
          <w:p w14:paraId="60D5D9F7" w14:textId="77777777" w:rsidR="00E00A88" w:rsidRDefault="00E00A88">
            <w:pPr>
              <w:rPr>
                <w:rFonts w:eastAsia="楷体_GB2312"/>
              </w:rPr>
            </w:pPr>
            <w:r>
              <w:rPr>
                <w:rFonts w:eastAsia="楷体_GB2312"/>
              </w:rPr>
              <w:t>每百万份基金已实现收益</w:t>
            </w:r>
          </w:p>
        </w:tc>
        <w:tc>
          <w:tcPr>
            <w:tcW w:w="1668" w:type="dxa"/>
            <w:gridSpan w:val="2"/>
            <w:shd w:val="clear" w:color="auto" w:fill="FFFFFF"/>
          </w:tcPr>
          <w:p w14:paraId="0717B652" w14:textId="77777777" w:rsidR="00E00A88" w:rsidRDefault="00E00A88">
            <w:pPr>
              <w:rPr>
                <w:rFonts w:eastAsia="楷体_GB2312"/>
              </w:rPr>
            </w:pPr>
            <w:r>
              <w:rPr>
                <w:rFonts w:eastAsia="楷体_GB2312"/>
              </w:rPr>
              <w:t>不判断</w:t>
            </w:r>
          </w:p>
        </w:tc>
      </w:tr>
      <w:tr w:rsidR="00E00A88" w14:paraId="0A2FE659" w14:textId="77777777">
        <w:trPr>
          <w:gridAfter w:val="1"/>
          <w:wAfter w:w="12" w:type="dxa"/>
          <w:jc w:val="center"/>
        </w:trPr>
        <w:tc>
          <w:tcPr>
            <w:tcW w:w="3546" w:type="dxa"/>
          </w:tcPr>
          <w:p w14:paraId="04F43A0B" w14:textId="77777777" w:rsidR="00E00A88" w:rsidRDefault="00E00A88">
            <w:pPr>
              <w:rPr>
                <w:rFonts w:eastAsia="楷体_GB2312"/>
              </w:rPr>
            </w:pPr>
            <w:r>
              <w:rPr>
                <w:rFonts w:eastAsia="楷体_GB2312"/>
              </w:rPr>
              <w:t>7</w:t>
            </w:r>
            <w:r>
              <w:rPr>
                <w:rFonts w:eastAsia="楷体_GB2312"/>
              </w:rPr>
              <w:t>日年化收益率</w:t>
            </w:r>
          </w:p>
        </w:tc>
        <w:tc>
          <w:tcPr>
            <w:tcW w:w="1656" w:type="dxa"/>
          </w:tcPr>
          <w:p w14:paraId="28637297" w14:textId="77777777" w:rsidR="00E00A88" w:rsidRDefault="00E00A88">
            <w:pPr>
              <w:rPr>
                <w:rFonts w:eastAsia="楷体_GB2312"/>
              </w:rPr>
            </w:pPr>
            <w:r>
              <w:rPr>
                <w:rFonts w:eastAsia="楷体_GB2312"/>
              </w:rPr>
              <w:t>不判断</w:t>
            </w:r>
          </w:p>
        </w:tc>
      </w:tr>
      <w:tr w:rsidR="00E00A88" w14:paraId="130CA78A" w14:textId="77777777">
        <w:trPr>
          <w:gridAfter w:val="1"/>
          <w:wAfter w:w="12" w:type="dxa"/>
          <w:jc w:val="center"/>
        </w:trPr>
        <w:tc>
          <w:tcPr>
            <w:tcW w:w="3546" w:type="dxa"/>
          </w:tcPr>
          <w:p w14:paraId="6AA48F7D" w14:textId="77777777" w:rsidR="00E00A88" w:rsidRDefault="00E00A88">
            <w:pPr>
              <w:rPr>
                <w:rFonts w:eastAsia="楷体_GB2312"/>
              </w:rPr>
            </w:pPr>
            <w:r>
              <w:rPr>
                <w:rFonts w:eastAsia="楷体_GB2312"/>
              </w:rPr>
              <w:t>下属各类基金的份额参考净值</w:t>
            </w:r>
          </w:p>
        </w:tc>
        <w:tc>
          <w:tcPr>
            <w:tcW w:w="1656" w:type="dxa"/>
          </w:tcPr>
          <w:p w14:paraId="4621A03A" w14:textId="77777777" w:rsidR="00E00A88" w:rsidRDefault="00E00A88">
            <w:pPr>
              <w:rPr>
                <w:rFonts w:eastAsia="楷体_GB2312"/>
              </w:rPr>
            </w:pPr>
            <w:r>
              <w:rPr>
                <w:rFonts w:eastAsia="楷体_GB2312"/>
              </w:rPr>
              <w:t>该元素不存在</w:t>
            </w:r>
          </w:p>
        </w:tc>
      </w:tr>
      <w:tr w:rsidR="00E00A88" w14:paraId="50938107" w14:textId="77777777">
        <w:trPr>
          <w:gridAfter w:val="1"/>
          <w:wAfter w:w="12" w:type="dxa"/>
          <w:jc w:val="center"/>
        </w:trPr>
        <w:tc>
          <w:tcPr>
            <w:tcW w:w="3546" w:type="dxa"/>
          </w:tcPr>
          <w:p w14:paraId="67842422" w14:textId="77777777" w:rsidR="00E00A88" w:rsidRDefault="00E00A88">
            <w:pPr>
              <w:rPr>
                <w:rFonts w:eastAsia="楷体_GB2312"/>
              </w:rPr>
            </w:pPr>
            <w:r>
              <w:rPr>
                <w:rFonts w:eastAsia="楷体_GB2312"/>
              </w:rPr>
              <w:t>下属各类基金的份额累计参考净值</w:t>
            </w:r>
          </w:p>
        </w:tc>
        <w:tc>
          <w:tcPr>
            <w:tcW w:w="1656" w:type="dxa"/>
          </w:tcPr>
          <w:p w14:paraId="536B25BC" w14:textId="77777777" w:rsidR="00E00A88" w:rsidRDefault="00E00A88">
            <w:pPr>
              <w:rPr>
                <w:rFonts w:eastAsia="楷体_GB2312"/>
              </w:rPr>
            </w:pPr>
            <w:r>
              <w:rPr>
                <w:rFonts w:eastAsia="楷体_GB2312"/>
              </w:rPr>
              <w:t>该元素不存在</w:t>
            </w:r>
          </w:p>
        </w:tc>
      </w:tr>
      <w:tr w:rsidR="00E00A88" w14:paraId="2754420D" w14:textId="77777777">
        <w:trPr>
          <w:gridAfter w:val="1"/>
          <w:wAfter w:w="12" w:type="dxa"/>
          <w:jc w:val="center"/>
        </w:trPr>
        <w:tc>
          <w:tcPr>
            <w:tcW w:w="3546" w:type="dxa"/>
          </w:tcPr>
          <w:p w14:paraId="45C9BA51"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1656" w:type="dxa"/>
          </w:tcPr>
          <w:p w14:paraId="66FD87EB" w14:textId="77777777" w:rsidR="00E00A88" w:rsidRDefault="00E00A88">
            <w:pPr>
              <w:rPr>
                <w:rFonts w:eastAsia="楷体_GB2312"/>
              </w:rPr>
            </w:pPr>
            <w:r>
              <w:rPr>
                <w:rFonts w:eastAsia="楷体_GB2312"/>
              </w:rPr>
              <w:t>非空</w:t>
            </w:r>
          </w:p>
        </w:tc>
      </w:tr>
      <w:tr w:rsidR="00E00A88" w14:paraId="1AE82F0E" w14:textId="77777777">
        <w:trPr>
          <w:gridAfter w:val="1"/>
          <w:wAfter w:w="12" w:type="dxa"/>
          <w:jc w:val="center"/>
        </w:trPr>
        <w:tc>
          <w:tcPr>
            <w:tcW w:w="3546" w:type="dxa"/>
          </w:tcPr>
          <w:p w14:paraId="6676B3FA"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1656" w:type="dxa"/>
          </w:tcPr>
          <w:p w14:paraId="72E3740E" w14:textId="77777777" w:rsidR="00E00A88" w:rsidRDefault="00E00A88">
            <w:pPr>
              <w:rPr>
                <w:rFonts w:eastAsia="楷体_GB2312"/>
              </w:rPr>
            </w:pPr>
            <w:r>
              <w:rPr>
                <w:rFonts w:eastAsia="楷体_GB2312"/>
              </w:rPr>
              <w:t>非空</w:t>
            </w:r>
          </w:p>
        </w:tc>
      </w:tr>
      <w:tr w:rsidR="00E00A88" w14:paraId="44392169" w14:textId="77777777">
        <w:trPr>
          <w:gridAfter w:val="1"/>
          <w:wAfter w:w="12" w:type="dxa"/>
          <w:jc w:val="center"/>
        </w:trPr>
        <w:tc>
          <w:tcPr>
            <w:tcW w:w="3546" w:type="dxa"/>
            <w:tcBorders>
              <w:top w:val="single" w:sz="4" w:space="0" w:color="auto"/>
              <w:left w:val="single" w:sz="4" w:space="0" w:color="auto"/>
              <w:bottom w:val="single" w:sz="4" w:space="0" w:color="auto"/>
              <w:right w:val="single" w:sz="4" w:space="0" w:color="auto"/>
            </w:tcBorders>
          </w:tcPr>
          <w:p w14:paraId="5861EA33" w14:textId="77777777" w:rsidR="00E00A88" w:rsidRDefault="00E00A88">
            <w:pPr>
              <w:rPr>
                <w:rFonts w:eastAsia="楷体_GB2312"/>
              </w:rPr>
            </w:pPr>
            <w:r>
              <w:rPr>
                <w:rFonts w:eastAsia="楷体_GB2312"/>
              </w:rPr>
              <w:t>估值日期</w:t>
            </w:r>
          </w:p>
        </w:tc>
        <w:tc>
          <w:tcPr>
            <w:tcW w:w="1656" w:type="dxa"/>
            <w:tcBorders>
              <w:top w:val="single" w:sz="4" w:space="0" w:color="auto"/>
              <w:left w:val="single" w:sz="4" w:space="0" w:color="auto"/>
              <w:bottom w:val="single" w:sz="4" w:space="0" w:color="auto"/>
              <w:right w:val="single" w:sz="4" w:space="0" w:color="auto"/>
            </w:tcBorders>
          </w:tcPr>
          <w:p w14:paraId="3F62969F" w14:textId="77777777" w:rsidR="00E00A88" w:rsidRDefault="00E00A88">
            <w:pPr>
              <w:rPr>
                <w:rFonts w:eastAsia="楷体_GB2312"/>
              </w:rPr>
            </w:pPr>
            <w:r>
              <w:rPr>
                <w:rFonts w:eastAsia="楷体_GB2312"/>
              </w:rPr>
              <w:t>不判断</w:t>
            </w:r>
          </w:p>
        </w:tc>
      </w:tr>
    </w:tbl>
    <w:p w14:paraId="5EC39634" w14:textId="77777777" w:rsidR="00E00A88" w:rsidRDefault="00E00A88">
      <w:pPr>
        <w:ind w:left="420" w:firstLine="420"/>
        <w:rPr>
          <w:rFonts w:eastAsia="楷体_GB2312"/>
          <w:szCs w:val="21"/>
        </w:rPr>
      </w:pPr>
    </w:p>
    <w:p w14:paraId="106639A9" w14:textId="77777777" w:rsidR="00E00A88" w:rsidRDefault="00E00A88">
      <w:pPr>
        <w:widowControl/>
        <w:snapToGrid w:val="0"/>
        <w:spacing w:line="360" w:lineRule="auto"/>
        <w:ind w:firstLine="420"/>
        <w:rPr>
          <w:b/>
          <w:sz w:val="24"/>
        </w:rPr>
      </w:pPr>
      <w:r>
        <w:rPr>
          <w:b/>
          <w:sz w:val="24"/>
        </w:rPr>
        <w:t>业务规则十</w:t>
      </w:r>
      <w:ins w:id="239" w:author="zhou yuetong" w:date="2019-05-17T09:05:00Z">
        <w:r w:rsidR="00606937">
          <w:rPr>
            <w:b/>
            <w:sz w:val="24"/>
          </w:rPr>
          <w:t>六</w:t>
        </w:r>
      </w:ins>
      <w:del w:id="240" w:author="zhou yuetong" w:date="2019-05-17T09:05:00Z">
        <w:r w:rsidDel="00606937">
          <w:rPr>
            <w:b/>
            <w:sz w:val="24"/>
          </w:rPr>
          <w:delText>五</w:delText>
        </w:r>
      </w:del>
      <w:r>
        <w:rPr>
          <w:b/>
          <w:sz w:val="24"/>
        </w:rPr>
        <w:t>：</w:t>
      </w:r>
    </w:p>
    <w:p w14:paraId="3CBECA08"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241" w:author="Microsoft" w:date="2020-02-07T14:18:00Z">
        <w:r w:rsidDel="00027ED3">
          <w:rPr>
            <w:rFonts w:eastAsia="楷体_GB2312"/>
            <w:szCs w:val="21"/>
          </w:rPr>
          <w:delText>基金类型</w:delText>
        </w:r>
      </w:del>
      <w:ins w:id="242" w:author="Microsoft" w:date="2020-02-07T14:18:00Z">
        <w:r w:rsidR="00027ED3">
          <w:rPr>
            <w:rFonts w:eastAsia="楷体_GB2312"/>
            <w:szCs w:val="21"/>
          </w:rPr>
          <w:t>基金类别</w:t>
        </w:r>
      </w:ins>
      <w:r>
        <w:rPr>
          <w:rFonts w:eastAsia="楷体_GB2312"/>
          <w:szCs w:val="21"/>
        </w:rPr>
        <w:t>=</w:t>
      </w:r>
      <w:r>
        <w:rPr>
          <w:rFonts w:eastAsia="楷体_GB2312"/>
          <w:szCs w:val="21"/>
        </w:rPr>
        <w:t>开放式货币</w:t>
      </w:r>
      <w:r>
        <w:rPr>
          <w:rFonts w:eastAsia="楷体_GB2312"/>
          <w:szCs w:val="21"/>
        </w:rPr>
        <w:t>/</w:t>
      </w:r>
      <w:r>
        <w:rPr>
          <w:rFonts w:eastAsia="楷体_GB2312"/>
          <w:szCs w:val="21"/>
        </w:rPr>
        <w:t>短期理财债券，是否分级</w:t>
      </w:r>
      <w:r>
        <w:rPr>
          <w:rFonts w:eastAsia="楷体_GB2312"/>
          <w:szCs w:val="21"/>
        </w:rPr>
        <w:t>/</w:t>
      </w:r>
      <w:r>
        <w:rPr>
          <w:rFonts w:eastAsia="楷体_GB2312"/>
          <w:szCs w:val="21"/>
        </w:rPr>
        <w:t>类</w:t>
      </w:r>
      <w:r>
        <w:rPr>
          <w:rFonts w:eastAsia="楷体_GB2312"/>
          <w:szCs w:val="21"/>
        </w:rPr>
        <w:t>=</w:t>
      </w:r>
      <w:r>
        <w:rPr>
          <w:rFonts w:eastAsia="楷体_GB2312"/>
          <w:szCs w:val="21"/>
        </w:rPr>
        <w:t>是，时间属性</w:t>
      </w:r>
      <w:r>
        <w:rPr>
          <w:rFonts w:eastAsia="楷体_GB2312"/>
          <w:szCs w:val="21"/>
        </w:rPr>
        <w:t>=</w:t>
      </w:r>
      <w:r>
        <w:rPr>
          <w:rFonts w:eastAsia="楷体_GB2312"/>
          <w:szCs w:val="21"/>
        </w:rPr>
        <w:t>节假日，频度属性</w:t>
      </w:r>
      <w:r>
        <w:rPr>
          <w:rFonts w:eastAsia="楷体_GB2312"/>
          <w:szCs w:val="21"/>
        </w:rPr>
        <w:t>=</w:t>
      </w:r>
      <w:r>
        <w:rPr>
          <w:rFonts w:eastAsia="楷体_GB2312"/>
          <w:szCs w:val="21"/>
        </w:rPr>
        <w:t>最后一日，</w:t>
      </w:r>
      <w:r>
        <w:rPr>
          <w:rFonts w:eastAsia="楷体_GB2312"/>
        </w:rPr>
        <w:t>封闭期</w:t>
      </w:r>
      <w:r>
        <w:rPr>
          <w:rFonts w:eastAsia="楷体_GB2312"/>
        </w:rPr>
        <w:t>/</w:t>
      </w:r>
      <w:r>
        <w:rPr>
          <w:rFonts w:eastAsia="楷体_GB2312"/>
        </w:rPr>
        <w:t>节假日开始日期</w:t>
      </w:r>
      <w:r>
        <w:rPr>
          <w:rFonts w:eastAsia="楷体_GB2312"/>
          <w:szCs w:val="21"/>
        </w:rPr>
        <w:t>元素</w:t>
      </w:r>
      <w:r>
        <w:rPr>
          <w:rFonts w:eastAsia="楷体_GB2312"/>
        </w:rPr>
        <w:t>非空</w:t>
      </w:r>
      <w:r>
        <w:rPr>
          <w:rFonts w:eastAsia="楷体_GB2312"/>
          <w:szCs w:val="21"/>
        </w:rPr>
        <w:t>（适用于货币市场基金节假日最后一日收益公告）</w:t>
      </w:r>
    </w:p>
    <w:p w14:paraId="7E59733D"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6"/>
        <w:gridCol w:w="1658"/>
        <w:gridCol w:w="1661"/>
      </w:tblGrid>
      <w:tr w:rsidR="00E00A88" w14:paraId="2DC7293D" w14:textId="77777777">
        <w:trPr>
          <w:jc w:val="center"/>
        </w:trPr>
        <w:tc>
          <w:tcPr>
            <w:tcW w:w="3966" w:type="dxa"/>
            <w:shd w:val="clear" w:color="auto" w:fill="99CCFF"/>
          </w:tcPr>
          <w:p w14:paraId="48A6DF4C" w14:textId="77777777" w:rsidR="00E00A88" w:rsidRDefault="00E00A88">
            <w:pPr>
              <w:jc w:val="center"/>
              <w:rPr>
                <w:rFonts w:eastAsia="楷体_GB2312"/>
                <w:b/>
                <w:szCs w:val="21"/>
              </w:rPr>
            </w:pPr>
            <w:r>
              <w:rPr>
                <w:rFonts w:eastAsia="楷体_GB2312"/>
                <w:b/>
                <w:szCs w:val="21"/>
              </w:rPr>
              <w:t>元素</w:t>
            </w:r>
          </w:p>
        </w:tc>
        <w:tc>
          <w:tcPr>
            <w:tcW w:w="3319" w:type="dxa"/>
            <w:gridSpan w:val="2"/>
            <w:shd w:val="clear" w:color="auto" w:fill="99CCFF"/>
          </w:tcPr>
          <w:p w14:paraId="44D1556E" w14:textId="77777777" w:rsidR="00E00A88" w:rsidRDefault="00E00A88">
            <w:pPr>
              <w:jc w:val="center"/>
              <w:rPr>
                <w:rFonts w:eastAsia="楷体_GB2312"/>
                <w:b/>
                <w:szCs w:val="21"/>
              </w:rPr>
            </w:pPr>
            <w:r>
              <w:rPr>
                <w:rFonts w:eastAsia="楷体_GB2312"/>
                <w:b/>
                <w:szCs w:val="21"/>
              </w:rPr>
              <w:t>验证条件</w:t>
            </w:r>
          </w:p>
        </w:tc>
      </w:tr>
      <w:tr w:rsidR="00E00A88" w14:paraId="4FE3C0E7" w14:textId="77777777">
        <w:trPr>
          <w:jc w:val="center"/>
        </w:trPr>
        <w:tc>
          <w:tcPr>
            <w:tcW w:w="3966" w:type="dxa"/>
          </w:tcPr>
          <w:p w14:paraId="4C85DF8D" w14:textId="77777777" w:rsidR="00E00A88" w:rsidRDefault="00E00A88">
            <w:pPr>
              <w:rPr>
                <w:rFonts w:eastAsia="楷体_GB2312"/>
              </w:rPr>
            </w:pPr>
            <w:r>
              <w:rPr>
                <w:rFonts w:eastAsia="楷体_GB2312"/>
              </w:rPr>
              <w:t>基金资产净值</w:t>
            </w:r>
          </w:p>
        </w:tc>
        <w:tc>
          <w:tcPr>
            <w:tcW w:w="3319" w:type="dxa"/>
            <w:gridSpan w:val="2"/>
          </w:tcPr>
          <w:p w14:paraId="46DE0E9F" w14:textId="77777777" w:rsidR="00E00A88" w:rsidRDefault="00E00A88">
            <w:pPr>
              <w:rPr>
                <w:rFonts w:eastAsia="楷体_GB2312"/>
              </w:rPr>
            </w:pPr>
            <w:r>
              <w:rPr>
                <w:rFonts w:eastAsia="楷体_GB2312"/>
              </w:rPr>
              <w:t>该元素不存在</w:t>
            </w:r>
          </w:p>
        </w:tc>
      </w:tr>
      <w:tr w:rsidR="00E00A88" w14:paraId="4FA31662" w14:textId="77777777">
        <w:trPr>
          <w:jc w:val="center"/>
        </w:trPr>
        <w:tc>
          <w:tcPr>
            <w:tcW w:w="3966" w:type="dxa"/>
          </w:tcPr>
          <w:p w14:paraId="6F6C4145" w14:textId="77777777" w:rsidR="00E00A88" w:rsidRDefault="00E00A88">
            <w:pPr>
              <w:rPr>
                <w:rFonts w:eastAsia="楷体_GB2312"/>
              </w:rPr>
            </w:pPr>
            <w:r>
              <w:rPr>
                <w:rFonts w:eastAsia="楷体_GB2312"/>
              </w:rPr>
              <w:t>基金份额净值</w:t>
            </w:r>
          </w:p>
        </w:tc>
        <w:tc>
          <w:tcPr>
            <w:tcW w:w="3319" w:type="dxa"/>
            <w:gridSpan w:val="2"/>
          </w:tcPr>
          <w:p w14:paraId="2710EEBA" w14:textId="77777777" w:rsidR="00E00A88" w:rsidRDefault="00E00A88">
            <w:pPr>
              <w:rPr>
                <w:rFonts w:eastAsia="楷体_GB2312"/>
              </w:rPr>
            </w:pPr>
            <w:r>
              <w:rPr>
                <w:rFonts w:eastAsia="楷体_GB2312"/>
              </w:rPr>
              <w:t>不判断</w:t>
            </w:r>
          </w:p>
        </w:tc>
      </w:tr>
      <w:tr w:rsidR="00E00A88" w14:paraId="13618CEE" w14:textId="77777777">
        <w:trPr>
          <w:jc w:val="center"/>
        </w:trPr>
        <w:tc>
          <w:tcPr>
            <w:tcW w:w="3966" w:type="dxa"/>
          </w:tcPr>
          <w:p w14:paraId="3E9E8C03" w14:textId="77777777" w:rsidR="00E00A88" w:rsidRDefault="00E00A88">
            <w:pPr>
              <w:rPr>
                <w:rFonts w:eastAsia="楷体_GB2312"/>
              </w:rPr>
            </w:pPr>
            <w:r>
              <w:rPr>
                <w:rFonts w:eastAsia="楷体_GB2312"/>
              </w:rPr>
              <w:t>基金份额累计净值</w:t>
            </w:r>
          </w:p>
        </w:tc>
        <w:tc>
          <w:tcPr>
            <w:tcW w:w="3319" w:type="dxa"/>
            <w:gridSpan w:val="2"/>
          </w:tcPr>
          <w:p w14:paraId="636E23D5" w14:textId="77777777" w:rsidR="00E00A88" w:rsidRDefault="00E00A88">
            <w:pPr>
              <w:rPr>
                <w:rFonts w:eastAsia="楷体_GB2312"/>
              </w:rPr>
            </w:pPr>
            <w:r>
              <w:rPr>
                <w:rFonts w:eastAsia="楷体_GB2312"/>
              </w:rPr>
              <w:t>不判断</w:t>
            </w:r>
          </w:p>
        </w:tc>
      </w:tr>
      <w:tr w:rsidR="00E00A88" w14:paraId="41C245E9" w14:textId="77777777">
        <w:trPr>
          <w:jc w:val="center"/>
        </w:trPr>
        <w:tc>
          <w:tcPr>
            <w:tcW w:w="3966" w:type="dxa"/>
          </w:tcPr>
          <w:p w14:paraId="2068452E" w14:textId="77777777" w:rsidR="00E00A88" w:rsidRDefault="00E00A88">
            <w:pPr>
              <w:rPr>
                <w:rFonts w:eastAsia="楷体_GB2312"/>
              </w:rPr>
            </w:pPr>
            <w:r>
              <w:rPr>
                <w:rFonts w:eastAsia="楷体_GB2312"/>
              </w:rPr>
              <w:t>每万份基金已实现收益</w:t>
            </w:r>
          </w:p>
        </w:tc>
        <w:tc>
          <w:tcPr>
            <w:tcW w:w="3319" w:type="dxa"/>
            <w:gridSpan w:val="2"/>
          </w:tcPr>
          <w:p w14:paraId="5B32AA76" w14:textId="77777777" w:rsidR="00E00A88" w:rsidRDefault="00E00A88">
            <w:pPr>
              <w:rPr>
                <w:rFonts w:eastAsia="楷体_GB2312"/>
              </w:rPr>
            </w:pPr>
            <w:r>
              <w:rPr>
                <w:rFonts w:eastAsia="楷体_GB2312"/>
              </w:rPr>
              <w:t>不判断</w:t>
            </w:r>
          </w:p>
        </w:tc>
      </w:tr>
      <w:tr w:rsidR="00E00A88" w14:paraId="25710C29" w14:textId="77777777">
        <w:trPr>
          <w:jc w:val="center"/>
        </w:trPr>
        <w:tc>
          <w:tcPr>
            <w:tcW w:w="3966" w:type="dxa"/>
            <w:shd w:val="clear" w:color="auto" w:fill="FFFFFF"/>
          </w:tcPr>
          <w:p w14:paraId="5500DBB4" w14:textId="77777777" w:rsidR="00E00A88" w:rsidRDefault="00E00A88">
            <w:pPr>
              <w:rPr>
                <w:rFonts w:eastAsia="楷体_GB2312"/>
              </w:rPr>
            </w:pPr>
            <w:r>
              <w:rPr>
                <w:rFonts w:eastAsia="楷体_GB2312"/>
              </w:rPr>
              <w:t>每百份基金已实现收益</w:t>
            </w:r>
          </w:p>
        </w:tc>
        <w:tc>
          <w:tcPr>
            <w:tcW w:w="3319" w:type="dxa"/>
            <w:gridSpan w:val="2"/>
            <w:shd w:val="clear" w:color="auto" w:fill="FFFFFF"/>
          </w:tcPr>
          <w:p w14:paraId="1CF95CFD" w14:textId="77777777" w:rsidR="00E00A88" w:rsidRDefault="00E00A88">
            <w:pPr>
              <w:rPr>
                <w:rFonts w:eastAsia="楷体_GB2312"/>
              </w:rPr>
            </w:pPr>
            <w:r>
              <w:rPr>
                <w:rFonts w:eastAsia="楷体_GB2312"/>
              </w:rPr>
              <w:t>不判断</w:t>
            </w:r>
          </w:p>
        </w:tc>
      </w:tr>
      <w:tr w:rsidR="00E00A88" w14:paraId="3B585A30" w14:textId="77777777">
        <w:trPr>
          <w:jc w:val="center"/>
        </w:trPr>
        <w:tc>
          <w:tcPr>
            <w:tcW w:w="3966" w:type="dxa"/>
            <w:shd w:val="clear" w:color="auto" w:fill="FFFFFF"/>
          </w:tcPr>
          <w:p w14:paraId="7CEC47D9" w14:textId="77777777" w:rsidR="00E00A88" w:rsidRDefault="00E00A88">
            <w:pPr>
              <w:rPr>
                <w:rFonts w:eastAsia="楷体_GB2312"/>
              </w:rPr>
            </w:pPr>
            <w:r>
              <w:rPr>
                <w:rFonts w:eastAsia="楷体_GB2312"/>
              </w:rPr>
              <w:t>每百万份基金已实现收益</w:t>
            </w:r>
          </w:p>
        </w:tc>
        <w:tc>
          <w:tcPr>
            <w:tcW w:w="3319" w:type="dxa"/>
            <w:gridSpan w:val="2"/>
            <w:shd w:val="clear" w:color="auto" w:fill="FFFFFF"/>
          </w:tcPr>
          <w:p w14:paraId="0F8D5090" w14:textId="77777777" w:rsidR="00E00A88" w:rsidRDefault="00E00A88">
            <w:pPr>
              <w:rPr>
                <w:rFonts w:eastAsia="楷体_GB2312"/>
              </w:rPr>
            </w:pPr>
            <w:r>
              <w:rPr>
                <w:rFonts w:eastAsia="楷体_GB2312"/>
              </w:rPr>
              <w:t>不判断</w:t>
            </w:r>
          </w:p>
        </w:tc>
      </w:tr>
      <w:tr w:rsidR="00E00A88" w14:paraId="4084C909" w14:textId="77777777">
        <w:trPr>
          <w:jc w:val="center"/>
        </w:trPr>
        <w:tc>
          <w:tcPr>
            <w:tcW w:w="3966" w:type="dxa"/>
          </w:tcPr>
          <w:p w14:paraId="4788ADEB" w14:textId="77777777" w:rsidR="00E00A88" w:rsidRDefault="00E00A88">
            <w:pPr>
              <w:rPr>
                <w:rFonts w:eastAsia="楷体_GB2312"/>
              </w:rPr>
            </w:pPr>
            <w:r>
              <w:rPr>
                <w:rFonts w:eastAsia="楷体_GB2312"/>
              </w:rPr>
              <w:t>7</w:t>
            </w:r>
            <w:r>
              <w:rPr>
                <w:rFonts w:eastAsia="楷体_GB2312"/>
              </w:rPr>
              <w:t>日年化收益率</w:t>
            </w:r>
          </w:p>
        </w:tc>
        <w:tc>
          <w:tcPr>
            <w:tcW w:w="3319" w:type="dxa"/>
            <w:gridSpan w:val="2"/>
          </w:tcPr>
          <w:p w14:paraId="6184D8FA" w14:textId="77777777" w:rsidR="00E00A88" w:rsidRDefault="00E00A88">
            <w:pPr>
              <w:rPr>
                <w:rFonts w:eastAsia="楷体_GB2312"/>
              </w:rPr>
            </w:pPr>
            <w:r>
              <w:rPr>
                <w:rFonts w:eastAsia="楷体_GB2312"/>
              </w:rPr>
              <w:t>不判断</w:t>
            </w:r>
          </w:p>
        </w:tc>
      </w:tr>
      <w:tr w:rsidR="00E00A88" w14:paraId="3551BFEA" w14:textId="77777777">
        <w:trPr>
          <w:jc w:val="center"/>
        </w:trPr>
        <w:tc>
          <w:tcPr>
            <w:tcW w:w="3966" w:type="dxa"/>
          </w:tcPr>
          <w:p w14:paraId="41212C6C" w14:textId="77777777" w:rsidR="00E00A88" w:rsidRDefault="00E00A88">
            <w:pPr>
              <w:rPr>
                <w:rFonts w:eastAsia="楷体_GB2312"/>
              </w:rPr>
            </w:pPr>
            <w:r>
              <w:rPr>
                <w:rFonts w:eastAsia="楷体_GB2312"/>
              </w:rPr>
              <w:t>下属各类基金的份额参考净值</w:t>
            </w:r>
          </w:p>
        </w:tc>
        <w:tc>
          <w:tcPr>
            <w:tcW w:w="3319" w:type="dxa"/>
            <w:gridSpan w:val="2"/>
          </w:tcPr>
          <w:p w14:paraId="30B1F005" w14:textId="77777777" w:rsidR="00E00A88" w:rsidRDefault="00E00A88">
            <w:pPr>
              <w:rPr>
                <w:rFonts w:eastAsia="楷体_GB2312"/>
              </w:rPr>
            </w:pPr>
            <w:r>
              <w:rPr>
                <w:rFonts w:eastAsia="楷体_GB2312"/>
              </w:rPr>
              <w:t>该元素不存在</w:t>
            </w:r>
          </w:p>
        </w:tc>
      </w:tr>
      <w:tr w:rsidR="00E00A88" w14:paraId="2F08B186" w14:textId="77777777">
        <w:trPr>
          <w:jc w:val="center"/>
        </w:trPr>
        <w:tc>
          <w:tcPr>
            <w:tcW w:w="3966" w:type="dxa"/>
          </w:tcPr>
          <w:p w14:paraId="1C3C5485" w14:textId="77777777" w:rsidR="00E00A88" w:rsidRDefault="00E00A88">
            <w:pPr>
              <w:rPr>
                <w:rFonts w:eastAsia="楷体_GB2312"/>
              </w:rPr>
            </w:pPr>
            <w:r>
              <w:rPr>
                <w:rFonts w:eastAsia="楷体_GB2312"/>
              </w:rPr>
              <w:t>下属各类基金的份额累计参考净值</w:t>
            </w:r>
          </w:p>
        </w:tc>
        <w:tc>
          <w:tcPr>
            <w:tcW w:w="3319" w:type="dxa"/>
            <w:gridSpan w:val="2"/>
          </w:tcPr>
          <w:p w14:paraId="518323FE" w14:textId="77777777" w:rsidR="00E00A88" w:rsidRDefault="00E00A88">
            <w:pPr>
              <w:rPr>
                <w:rFonts w:eastAsia="楷体_GB2312"/>
              </w:rPr>
            </w:pPr>
            <w:r>
              <w:rPr>
                <w:rFonts w:eastAsia="楷体_GB2312"/>
              </w:rPr>
              <w:t>该元素不存在</w:t>
            </w:r>
          </w:p>
        </w:tc>
      </w:tr>
      <w:tr w:rsidR="00E00A88" w14:paraId="7866A592" w14:textId="77777777">
        <w:trPr>
          <w:jc w:val="center"/>
        </w:trPr>
        <w:tc>
          <w:tcPr>
            <w:tcW w:w="3966" w:type="dxa"/>
          </w:tcPr>
          <w:p w14:paraId="7B8F2AE2"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3319" w:type="dxa"/>
            <w:gridSpan w:val="2"/>
          </w:tcPr>
          <w:p w14:paraId="3E6D0BB3" w14:textId="77777777" w:rsidR="00E00A88" w:rsidRDefault="00E00A88">
            <w:pPr>
              <w:rPr>
                <w:rFonts w:eastAsia="楷体_GB2312"/>
              </w:rPr>
            </w:pPr>
            <w:r>
              <w:rPr>
                <w:rFonts w:eastAsia="楷体_GB2312"/>
              </w:rPr>
              <w:t>非空</w:t>
            </w:r>
          </w:p>
        </w:tc>
      </w:tr>
      <w:tr w:rsidR="00E00A88" w14:paraId="616975A5" w14:textId="77777777">
        <w:trPr>
          <w:jc w:val="center"/>
        </w:trPr>
        <w:tc>
          <w:tcPr>
            <w:tcW w:w="3966" w:type="dxa"/>
          </w:tcPr>
          <w:p w14:paraId="14EAC030"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3319" w:type="dxa"/>
            <w:gridSpan w:val="2"/>
          </w:tcPr>
          <w:p w14:paraId="0CDBA584" w14:textId="77777777" w:rsidR="00E00A88" w:rsidRDefault="00E00A88">
            <w:pPr>
              <w:rPr>
                <w:rFonts w:eastAsia="楷体_GB2312"/>
              </w:rPr>
            </w:pPr>
            <w:r>
              <w:rPr>
                <w:rFonts w:eastAsia="楷体_GB2312"/>
              </w:rPr>
              <w:t>非空</w:t>
            </w:r>
          </w:p>
        </w:tc>
      </w:tr>
      <w:tr w:rsidR="00E00A88" w14:paraId="560D90E3" w14:textId="77777777">
        <w:trPr>
          <w:jc w:val="center"/>
        </w:trPr>
        <w:tc>
          <w:tcPr>
            <w:tcW w:w="3966" w:type="dxa"/>
          </w:tcPr>
          <w:p w14:paraId="25D319BA" w14:textId="77777777" w:rsidR="00E00A88" w:rsidRDefault="00E00A88">
            <w:pPr>
              <w:rPr>
                <w:rFonts w:eastAsia="楷体_GB2312"/>
              </w:rPr>
            </w:pPr>
            <w:r>
              <w:rPr>
                <w:rFonts w:eastAsia="楷体_GB2312"/>
              </w:rPr>
              <w:t>下属各类基金的基金简称</w:t>
            </w:r>
          </w:p>
        </w:tc>
        <w:tc>
          <w:tcPr>
            <w:tcW w:w="1658" w:type="dxa"/>
          </w:tcPr>
          <w:p w14:paraId="2E8EC5CB" w14:textId="77777777" w:rsidR="00E00A88" w:rsidRDefault="00E00A88">
            <w:pPr>
              <w:rPr>
                <w:rFonts w:eastAsia="楷体_GB2312"/>
              </w:rPr>
            </w:pPr>
            <w:r>
              <w:rPr>
                <w:rFonts w:eastAsia="楷体_GB2312"/>
              </w:rPr>
              <w:t>非空</w:t>
            </w:r>
          </w:p>
        </w:tc>
        <w:tc>
          <w:tcPr>
            <w:tcW w:w="1661" w:type="dxa"/>
          </w:tcPr>
          <w:p w14:paraId="3646D2B1" w14:textId="77777777" w:rsidR="00E00A88" w:rsidRDefault="00E00A88">
            <w:pPr>
              <w:rPr>
                <w:rFonts w:eastAsia="楷体_GB2312"/>
              </w:rPr>
            </w:pPr>
            <w:r>
              <w:rPr>
                <w:rFonts w:eastAsia="楷体_GB2312"/>
              </w:rPr>
              <w:t>非空</w:t>
            </w:r>
          </w:p>
        </w:tc>
      </w:tr>
      <w:tr w:rsidR="00E00A88" w14:paraId="5DB52ECF" w14:textId="77777777">
        <w:trPr>
          <w:jc w:val="center"/>
        </w:trPr>
        <w:tc>
          <w:tcPr>
            <w:tcW w:w="3966" w:type="dxa"/>
          </w:tcPr>
          <w:p w14:paraId="617C4455" w14:textId="77777777" w:rsidR="00E00A88" w:rsidRDefault="00E00A88">
            <w:pPr>
              <w:rPr>
                <w:rFonts w:eastAsia="楷体_GB2312"/>
              </w:rPr>
            </w:pPr>
            <w:r>
              <w:rPr>
                <w:rFonts w:eastAsia="楷体_GB2312"/>
              </w:rPr>
              <w:t>下属各类基金的交易代码</w:t>
            </w:r>
          </w:p>
        </w:tc>
        <w:tc>
          <w:tcPr>
            <w:tcW w:w="1658" w:type="dxa"/>
          </w:tcPr>
          <w:p w14:paraId="775651FC" w14:textId="77777777" w:rsidR="00E00A88" w:rsidRDefault="00E00A88">
            <w:pPr>
              <w:rPr>
                <w:rFonts w:eastAsia="楷体_GB2312"/>
              </w:rPr>
            </w:pPr>
            <w:r>
              <w:rPr>
                <w:rFonts w:eastAsia="楷体_GB2312"/>
              </w:rPr>
              <w:t>非空</w:t>
            </w:r>
          </w:p>
        </w:tc>
        <w:tc>
          <w:tcPr>
            <w:tcW w:w="1661" w:type="dxa"/>
          </w:tcPr>
          <w:p w14:paraId="459419F9" w14:textId="77777777" w:rsidR="00E00A88" w:rsidRDefault="00E00A88">
            <w:pPr>
              <w:rPr>
                <w:rFonts w:eastAsia="楷体_GB2312"/>
              </w:rPr>
            </w:pPr>
            <w:r>
              <w:rPr>
                <w:rFonts w:eastAsia="楷体_GB2312"/>
              </w:rPr>
              <w:t>非空</w:t>
            </w:r>
          </w:p>
        </w:tc>
      </w:tr>
      <w:tr w:rsidR="00E00A88" w14:paraId="0B0B7A92" w14:textId="77777777">
        <w:trPr>
          <w:jc w:val="center"/>
        </w:trPr>
        <w:tc>
          <w:tcPr>
            <w:tcW w:w="3966" w:type="dxa"/>
          </w:tcPr>
          <w:p w14:paraId="0AD1B4BD" w14:textId="77777777" w:rsidR="00E00A88" w:rsidRDefault="00E00A88">
            <w:pPr>
              <w:rPr>
                <w:rFonts w:eastAsia="楷体_GB2312"/>
              </w:rPr>
            </w:pPr>
            <w:r>
              <w:rPr>
                <w:rFonts w:eastAsia="楷体_GB2312"/>
              </w:rPr>
              <w:t>下属各类基金的资产净值</w:t>
            </w:r>
          </w:p>
        </w:tc>
        <w:tc>
          <w:tcPr>
            <w:tcW w:w="1658" w:type="dxa"/>
          </w:tcPr>
          <w:p w14:paraId="2A0F5B9A" w14:textId="77777777" w:rsidR="00E00A88" w:rsidRDefault="00E00A88">
            <w:pPr>
              <w:rPr>
                <w:rFonts w:eastAsia="楷体_GB2312"/>
              </w:rPr>
            </w:pPr>
            <w:r>
              <w:rPr>
                <w:rFonts w:eastAsia="楷体_GB2312"/>
              </w:rPr>
              <w:t>该元素不存在</w:t>
            </w:r>
          </w:p>
        </w:tc>
        <w:tc>
          <w:tcPr>
            <w:tcW w:w="1661" w:type="dxa"/>
          </w:tcPr>
          <w:p w14:paraId="2A39EB7A" w14:textId="77777777" w:rsidR="00E00A88" w:rsidRDefault="00E00A88">
            <w:pPr>
              <w:rPr>
                <w:rFonts w:eastAsia="楷体_GB2312"/>
              </w:rPr>
            </w:pPr>
            <w:r>
              <w:rPr>
                <w:rFonts w:eastAsia="楷体_GB2312"/>
              </w:rPr>
              <w:t>该元素不存在</w:t>
            </w:r>
          </w:p>
        </w:tc>
      </w:tr>
      <w:tr w:rsidR="00E00A88" w14:paraId="100637B4" w14:textId="77777777">
        <w:trPr>
          <w:jc w:val="center"/>
        </w:trPr>
        <w:tc>
          <w:tcPr>
            <w:tcW w:w="3966" w:type="dxa"/>
          </w:tcPr>
          <w:p w14:paraId="5269DEF2" w14:textId="77777777" w:rsidR="00E00A88" w:rsidRDefault="00E00A88">
            <w:pPr>
              <w:rPr>
                <w:rFonts w:eastAsia="楷体_GB2312"/>
              </w:rPr>
            </w:pPr>
            <w:r>
              <w:rPr>
                <w:rFonts w:eastAsia="楷体_GB2312"/>
              </w:rPr>
              <w:t>下属各类基金的每万份基金已实现收益</w:t>
            </w:r>
          </w:p>
        </w:tc>
        <w:tc>
          <w:tcPr>
            <w:tcW w:w="1658" w:type="dxa"/>
          </w:tcPr>
          <w:p w14:paraId="429AD4B0" w14:textId="77777777" w:rsidR="00E00A88" w:rsidRDefault="00E00A88">
            <w:pPr>
              <w:rPr>
                <w:rFonts w:eastAsia="楷体_GB2312"/>
              </w:rPr>
            </w:pPr>
            <w:r>
              <w:rPr>
                <w:rFonts w:eastAsia="楷体_GB2312" w:hint="eastAsia"/>
              </w:rPr>
              <w:t>不判断</w:t>
            </w:r>
          </w:p>
        </w:tc>
        <w:tc>
          <w:tcPr>
            <w:tcW w:w="1661" w:type="dxa"/>
          </w:tcPr>
          <w:p w14:paraId="48DE378F" w14:textId="77777777" w:rsidR="00E00A88" w:rsidRDefault="00E00A88">
            <w:pPr>
              <w:rPr>
                <w:rFonts w:eastAsia="楷体_GB2312"/>
              </w:rPr>
            </w:pPr>
            <w:r>
              <w:rPr>
                <w:rFonts w:eastAsia="楷体_GB2312" w:hint="eastAsia"/>
              </w:rPr>
              <w:t>不判断</w:t>
            </w:r>
          </w:p>
        </w:tc>
      </w:tr>
      <w:tr w:rsidR="00E00A88" w14:paraId="13939901" w14:textId="77777777">
        <w:trPr>
          <w:jc w:val="center"/>
        </w:trPr>
        <w:tc>
          <w:tcPr>
            <w:tcW w:w="3966" w:type="dxa"/>
          </w:tcPr>
          <w:p w14:paraId="5993A432" w14:textId="77777777" w:rsidR="00E00A88" w:rsidRDefault="00E00A88">
            <w:pPr>
              <w:rPr>
                <w:rFonts w:eastAsia="楷体_GB2312"/>
              </w:rPr>
            </w:pPr>
            <w:r>
              <w:rPr>
                <w:rFonts w:eastAsia="楷体_GB2312"/>
              </w:rPr>
              <w:t>下属各类基金的每</w:t>
            </w:r>
            <w:r>
              <w:rPr>
                <w:rFonts w:eastAsia="楷体_GB2312" w:hint="eastAsia"/>
              </w:rPr>
              <w:t>百</w:t>
            </w:r>
            <w:r>
              <w:rPr>
                <w:rFonts w:eastAsia="楷体_GB2312"/>
              </w:rPr>
              <w:t>份基金已实现收益</w:t>
            </w:r>
          </w:p>
        </w:tc>
        <w:tc>
          <w:tcPr>
            <w:tcW w:w="1658" w:type="dxa"/>
          </w:tcPr>
          <w:p w14:paraId="100EE7A9" w14:textId="77777777" w:rsidR="00E00A88" w:rsidRDefault="00E00A88">
            <w:pPr>
              <w:rPr>
                <w:rFonts w:eastAsia="楷体_GB2312"/>
              </w:rPr>
            </w:pPr>
            <w:r>
              <w:rPr>
                <w:rFonts w:eastAsia="楷体_GB2312" w:hint="eastAsia"/>
              </w:rPr>
              <w:t>不判断</w:t>
            </w:r>
          </w:p>
        </w:tc>
        <w:tc>
          <w:tcPr>
            <w:tcW w:w="1661" w:type="dxa"/>
          </w:tcPr>
          <w:p w14:paraId="26D9FB8A" w14:textId="77777777" w:rsidR="00E00A88" w:rsidRDefault="00E00A88">
            <w:pPr>
              <w:rPr>
                <w:rFonts w:eastAsia="楷体_GB2312"/>
              </w:rPr>
            </w:pPr>
            <w:r>
              <w:rPr>
                <w:rFonts w:eastAsia="楷体_GB2312" w:hint="eastAsia"/>
              </w:rPr>
              <w:t>不判断</w:t>
            </w:r>
          </w:p>
        </w:tc>
      </w:tr>
      <w:tr w:rsidR="00E00A88" w14:paraId="62DA5B62" w14:textId="77777777">
        <w:trPr>
          <w:jc w:val="center"/>
        </w:trPr>
        <w:tc>
          <w:tcPr>
            <w:tcW w:w="3966" w:type="dxa"/>
          </w:tcPr>
          <w:p w14:paraId="206173DD" w14:textId="77777777" w:rsidR="00E00A88" w:rsidRDefault="00E00A88">
            <w:pPr>
              <w:rPr>
                <w:rFonts w:eastAsia="楷体_GB2312"/>
              </w:rPr>
            </w:pPr>
            <w:r>
              <w:rPr>
                <w:rFonts w:eastAsia="楷体_GB2312"/>
              </w:rPr>
              <w:t>下属各类基金的每百万份基金已实现收益</w:t>
            </w:r>
          </w:p>
        </w:tc>
        <w:tc>
          <w:tcPr>
            <w:tcW w:w="1658" w:type="dxa"/>
          </w:tcPr>
          <w:p w14:paraId="55A6971D" w14:textId="77777777" w:rsidR="00E00A88" w:rsidRDefault="00E00A88">
            <w:pPr>
              <w:rPr>
                <w:rFonts w:eastAsia="楷体_GB2312"/>
              </w:rPr>
            </w:pPr>
            <w:r>
              <w:rPr>
                <w:rFonts w:eastAsia="楷体_GB2312" w:hint="eastAsia"/>
              </w:rPr>
              <w:t>不判断</w:t>
            </w:r>
          </w:p>
        </w:tc>
        <w:tc>
          <w:tcPr>
            <w:tcW w:w="1661" w:type="dxa"/>
          </w:tcPr>
          <w:p w14:paraId="7300055B" w14:textId="77777777" w:rsidR="00E00A88" w:rsidRDefault="00E00A88">
            <w:pPr>
              <w:rPr>
                <w:rFonts w:eastAsia="楷体_GB2312"/>
              </w:rPr>
            </w:pPr>
            <w:r>
              <w:rPr>
                <w:rFonts w:eastAsia="楷体_GB2312" w:hint="eastAsia"/>
              </w:rPr>
              <w:t>不判断</w:t>
            </w:r>
          </w:p>
        </w:tc>
      </w:tr>
      <w:tr w:rsidR="00E00A88" w14:paraId="160EEFD6" w14:textId="77777777">
        <w:trPr>
          <w:jc w:val="center"/>
        </w:trPr>
        <w:tc>
          <w:tcPr>
            <w:tcW w:w="3966" w:type="dxa"/>
          </w:tcPr>
          <w:p w14:paraId="6DF0AB05" w14:textId="77777777" w:rsidR="00E00A88" w:rsidRDefault="00E00A88">
            <w:pPr>
              <w:rPr>
                <w:rFonts w:eastAsia="楷体_GB2312"/>
              </w:rPr>
            </w:pPr>
            <w:r>
              <w:rPr>
                <w:rFonts w:eastAsia="楷体_GB2312"/>
              </w:rPr>
              <w:t>下属各类基金的</w:t>
            </w:r>
            <w:r>
              <w:rPr>
                <w:rFonts w:eastAsia="楷体_GB2312"/>
              </w:rPr>
              <w:t>7</w:t>
            </w:r>
            <w:r>
              <w:rPr>
                <w:rFonts w:eastAsia="楷体_GB2312"/>
              </w:rPr>
              <w:t>日年化收益率</w:t>
            </w:r>
          </w:p>
        </w:tc>
        <w:tc>
          <w:tcPr>
            <w:tcW w:w="1658" w:type="dxa"/>
          </w:tcPr>
          <w:p w14:paraId="44DDD8A6" w14:textId="77777777" w:rsidR="00E00A88" w:rsidRDefault="00E00A88">
            <w:pPr>
              <w:rPr>
                <w:rFonts w:eastAsia="楷体_GB2312"/>
              </w:rPr>
            </w:pPr>
            <w:r>
              <w:rPr>
                <w:rFonts w:eastAsia="楷体_GB2312"/>
              </w:rPr>
              <w:t>不判断</w:t>
            </w:r>
          </w:p>
        </w:tc>
        <w:tc>
          <w:tcPr>
            <w:tcW w:w="1661" w:type="dxa"/>
          </w:tcPr>
          <w:p w14:paraId="0DCD3FA2" w14:textId="77777777" w:rsidR="00E00A88" w:rsidRDefault="00E00A88">
            <w:pPr>
              <w:rPr>
                <w:rFonts w:eastAsia="楷体_GB2312"/>
              </w:rPr>
            </w:pPr>
            <w:r>
              <w:rPr>
                <w:rFonts w:eastAsia="楷体_GB2312"/>
              </w:rPr>
              <w:t>不判断</w:t>
            </w:r>
          </w:p>
        </w:tc>
      </w:tr>
      <w:tr w:rsidR="00E00A88" w14:paraId="3733986B" w14:textId="77777777">
        <w:trPr>
          <w:jc w:val="center"/>
        </w:trPr>
        <w:tc>
          <w:tcPr>
            <w:tcW w:w="3966" w:type="dxa"/>
          </w:tcPr>
          <w:p w14:paraId="5613B13E" w14:textId="77777777" w:rsidR="00E00A88" w:rsidRDefault="00E00A88">
            <w:pPr>
              <w:rPr>
                <w:rFonts w:eastAsia="楷体_GB2312"/>
              </w:rPr>
            </w:pPr>
            <w:r>
              <w:rPr>
                <w:rFonts w:eastAsia="楷体_GB2312"/>
              </w:rPr>
              <w:t>下属各类基金的份额净值</w:t>
            </w:r>
          </w:p>
        </w:tc>
        <w:tc>
          <w:tcPr>
            <w:tcW w:w="1658" w:type="dxa"/>
          </w:tcPr>
          <w:p w14:paraId="4C8382D2" w14:textId="77777777" w:rsidR="00E00A88" w:rsidRDefault="00E00A88">
            <w:pPr>
              <w:rPr>
                <w:rFonts w:eastAsia="楷体_GB2312"/>
              </w:rPr>
            </w:pPr>
            <w:r>
              <w:rPr>
                <w:rFonts w:eastAsia="楷体_GB2312"/>
              </w:rPr>
              <w:t>不判断</w:t>
            </w:r>
          </w:p>
        </w:tc>
        <w:tc>
          <w:tcPr>
            <w:tcW w:w="1661" w:type="dxa"/>
          </w:tcPr>
          <w:p w14:paraId="6C3E9052" w14:textId="77777777" w:rsidR="00E00A88" w:rsidRDefault="00E00A88">
            <w:pPr>
              <w:rPr>
                <w:rFonts w:eastAsia="楷体_GB2312"/>
              </w:rPr>
            </w:pPr>
            <w:r>
              <w:rPr>
                <w:rFonts w:eastAsia="楷体_GB2312"/>
              </w:rPr>
              <w:t>不判断</w:t>
            </w:r>
          </w:p>
        </w:tc>
      </w:tr>
      <w:tr w:rsidR="00E00A88" w14:paraId="7E912EB8" w14:textId="77777777">
        <w:trPr>
          <w:jc w:val="center"/>
        </w:trPr>
        <w:tc>
          <w:tcPr>
            <w:tcW w:w="3966" w:type="dxa"/>
          </w:tcPr>
          <w:p w14:paraId="516B19CF" w14:textId="77777777" w:rsidR="00E00A88" w:rsidRDefault="00E00A88">
            <w:pPr>
              <w:rPr>
                <w:rFonts w:eastAsia="楷体_GB2312"/>
              </w:rPr>
            </w:pPr>
            <w:r>
              <w:rPr>
                <w:rFonts w:eastAsia="楷体_GB2312"/>
              </w:rPr>
              <w:t>下属各类基金的份额累计净值</w:t>
            </w:r>
          </w:p>
        </w:tc>
        <w:tc>
          <w:tcPr>
            <w:tcW w:w="1658" w:type="dxa"/>
          </w:tcPr>
          <w:p w14:paraId="14CA0B58" w14:textId="77777777" w:rsidR="00E00A88" w:rsidRDefault="00E00A88">
            <w:pPr>
              <w:rPr>
                <w:rFonts w:eastAsia="楷体_GB2312"/>
              </w:rPr>
            </w:pPr>
            <w:r>
              <w:rPr>
                <w:rFonts w:eastAsia="楷体_GB2312"/>
              </w:rPr>
              <w:t>不判断</w:t>
            </w:r>
          </w:p>
        </w:tc>
        <w:tc>
          <w:tcPr>
            <w:tcW w:w="1661" w:type="dxa"/>
          </w:tcPr>
          <w:p w14:paraId="2621ED16" w14:textId="77777777" w:rsidR="00E00A88" w:rsidRDefault="00E00A88">
            <w:pPr>
              <w:rPr>
                <w:rFonts w:eastAsia="楷体_GB2312"/>
              </w:rPr>
            </w:pPr>
            <w:r>
              <w:rPr>
                <w:rFonts w:eastAsia="楷体_GB2312"/>
              </w:rPr>
              <w:t>不判断</w:t>
            </w:r>
          </w:p>
        </w:tc>
      </w:tr>
      <w:tr w:rsidR="00E00A88" w14:paraId="48946209" w14:textId="77777777">
        <w:trPr>
          <w:jc w:val="center"/>
        </w:trPr>
        <w:tc>
          <w:tcPr>
            <w:tcW w:w="3966" w:type="dxa"/>
          </w:tcPr>
          <w:p w14:paraId="22BA3EDC" w14:textId="77777777" w:rsidR="00E00A88" w:rsidRDefault="00E00A88">
            <w:pPr>
              <w:rPr>
                <w:rFonts w:eastAsia="楷体_GB2312"/>
              </w:rPr>
            </w:pPr>
            <w:r>
              <w:rPr>
                <w:rFonts w:eastAsia="楷体_GB2312"/>
              </w:rPr>
              <w:t>估值日期</w:t>
            </w:r>
          </w:p>
        </w:tc>
        <w:tc>
          <w:tcPr>
            <w:tcW w:w="3319" w:type="dxa"/>
            <w:gridSpan w:val="2"/>
          </w:tcPr>
          <w:p w14:paraId="5E0A34B1" w14:textId="77777777" w:rsidR="00E00A88" w:rsidRDefault="00E00A88">
            <w:pPr>
              <w:rPr>
                <w:rFonts w:eastAsia="楷体_GB2312"/>
              </w:rPr>
            </w:pPr>
            <w:r>
              <w:rPr>
                <w:rFonts w:eastAsia="楷体_GB2312"/>
              </w:rPr>
              <w:t>不判断</w:t>
            </w:r>
          </w:p>
        </w:tc>
      </w:tr>
    </w:tbl>
    <w:p w14:paraId="7F81D725" w14:textId="77777777" w:rsidR="00E00A88" w:rsidRDefault="00E00A88">
      <w:pPr>
        <w:ind w:left="420" w:firstLine="420"/>
        <w:rPr>
          <w:rFonts w:eastAsia="楷体_GB2312"/>
          <w:szCs w:val="21"/>
        </w:rPr>
      </w:pPr>
    </w:p>
    <w:p w14:paraId="3327AB84" w14:textId="77777777" w:rsidR="00E00A88" w:rsidRDefault="00E00A88">
      <w:pPr>
        <w:widowControl/>
        <w:snapToGrid w:val="0"/>
        <w:spacing w:line="360" w:lineRule="auto"/>
        <w:ind w:firstLine="420"/>
        <w:rPr>
          <w:b/>
          <w:sz w:val="24"/>
        </w:rPr>
      </w:pPr>
      <w:r>
        <w:rPr>
          <w:b/>
          <w:sz w:val="24"/>
        </w:rPr>
        <w:t>业务规则十</w:t>
      </w:r>
      <w:ins w:id="243" w:author="zhou yuetong" w:date="2019-05-17T09:26:00Z">
        <w:r w:rsidR="00265DFA">
          <w:rPr>
            <w:b/>
            <w:sz w:val="24"/>
          </w:rPr>
          <w:t>七</w:t>
        </w:r>
      </w:ins>
      <w:del w:id="244" w:author="zhou yuetong" w:date="2019-05-17T09:26:00Z">
        <w:r w:rsidDel="00265DFA">
          <w:rPr>
            <w:b/>
            <w:sz w:val="24"/>
          </w:rPr>
          <w:delText>六</w:delText>
        </w:r>
      </w:del>
      <w:r>
        <w:rPr>
          <w:b/>
          <w:sz w:val="24"/>
        </w:rPr>
        <w:t>：</w:t>
      </w:r>
    </w:p>
    <w:p w14:paraId="13EBB136" w14:textId="77777777" w:rsidR="00E00A88" w:rsidRDefault="00E00A88">
      <w:pPr>
        <w:ind w:left="420" w:firstLine="420"/>
        <w:rPr>
          <w:rFonts w:eastAsia="楷体_GB2312"/>
          <w:szCs w:val="21"/>
        </w:rPr>
      </w:pPr>
      <w:r>
        <w:rPr>
          <w:rFonts w:eastAsia="楷体_GB2312"/>
          <w:szCs w:val="21"/>
        </w:rPr>
        <w:lastRenderedPageBreak/>
        <w:t>条件：</w:t>
      </w:r>
      <w:del w:id="245" w:author="Microsoft" w:date="2020-02-07T14:18:00Z">
        <w:r w:rsidDel="00027ED3">
          <w:rPr>
            <w:rFonts w:eastAsia="楷体_GB2312"/>
            <w:szCs w:val="21"/>
          </w:rPr>
          <w:delText>基金类型</w:delText>
        </w:r>
      </w:del>
      <w:ins w:id="246" w:author="Microsoft" w:date="2020-02-07T14:18:00Z">
        <w:r w:rsidR="00027ED3">
          <w:rPr>
            <w:rFonts w:eastAsia="楷体_GB2312"/>
            <w:szCs w:val="21"/>
          </w:rPr>
          <w:t>基金类别</w:t>
        </w:r>
      </w:ins>
      <w:r>
        <w:rPr>
          <w:rFonts w:eastAsia="楷体_GB2312"/>
          <w:szCs w:val="21"/>
        </w:rPr>
        <w:t>=</w:t>
      </w:r>
      <w:r>
        <w:rPr>
          <w:rFonts w:eastAsia="楷体_GB2312"/>
          <w:szCs w:val="21"/>
        </w:rPr>
        <w:t>开放式货币</w:t>
      </w:r>
      <w:r>
        <w:rPr>
          <w:rFonts w:eastAsia="楷体_GB2312"/>
          <w:szCs w:val="21"/>
        </w:rPr>
        <w:t>/</w:t>
      </w:r>
      <w:r>
        <w:rPr>
          <w:rFonts w:eastAsia="楷体_GB2312"/>
          <w:szCs w:val="21"/>
        </w:rPr>
        <w:t>短期理财债券，是否分级</w:t>
      </w:r>
      <w:r>
        <w:rPr>
          <w:rFonts w:eastAsia="楷体_GB2312"/>
          <w:szCs w:val="21"/>
        </w:rPr>
        <w:t>/</w:t>
      </w:r>
      <w:r>
        <w:rPr>
          <w:rFonts w:eastAsia="楷体_GB2312"/>
          <w:szCs w:val="21"/>
        </w:rPr>
        <w:t>类</w:t>
      </w:r>
      <w:r>
        <w:rPr>
          <w:rFonts w:eastAsia="楷体_GB2312"/>
          <w:szCs w:val="21"/>
        </w:rPr>
        <w:t>=</w:t>
      </w:r>
      <w:r>
        <w:rPr>
          <w:rFonts w:eastAsia="楷体_GB2312"/>
          <w:szCs w:val="21"/>
        </w:rPr>
        <w:t>否，时间属性</w:t>
      </w:r>
      <w:r>
        <w:rPr>
          <w:rFonts w:eastAsia="楷体_GB2312"/>
          <w:szCs w:val="21"/>
        </w:rPr>
        <w:t>=</w:t>
      </w:r>
      <w:r>
        <w:rPr>
          <w:rFonts w:eastAsia="楷体_GB2312"/>
          <w:szCs w:val="21"/>
        </w:rPr>
        <w:t>封闭期，频度属性</w:t>
      </w:r>
      <w:r>
        <w:rPr>
          <w:rFonts w:eastAsia="楷体_GB2312"/>
          <w:szCs w:val="21"/>
        </w:rPr>
        <w:t>=</w:t>
      </w:r>
      <w:r>
        <w:rPr>
          <w:rFonts w:eastAsia="楷体_GB2312"/>
          <w:szCs w:val="21"/>
        </w:rPr>
        <w:t>每周</w:t>
      </w:r>
      <w:r>
        <w:rPr>
          <w:rFonts w:eastAsia="楷体_GB2312"/>
          <w:szCs w:val="21"/>
        </w:rPr>
        <w:t>/</w:t>
      </w:r>
      <w:r>
        <w:rPr>
          <w:rFonts w:eastAsia="楷体_GB2312"/>
          <w:szCs w:val="21"/>
        </w:rPr>
        <w:t>最后一日</w:t>
      </w:r>
    </w:p>
    <w:p w14:paraId="53FA1851"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1656"/>
      </w:tblGrid>
      <w:tr w:rsidR="00E00A88" w14:paraId="628F64AD" w14:textId="77777777">
        <w:trPr>
          <w:jc w:val="center"/>
        </w:trPr>
        <w:tc>
          <w:tcPr>
            <w:tcW w:w="3546" w:type="dxa"/>
            <w:shd w:val="clear" w:color="auto" w:fill="99CCFF"/>
          </w:tcPr>
          <w:p w14:paraId="3C83C201" w14:textId="77777777" w:rsidR="00E00A88" w:rsidRDefault="00E00A88">
            <w:pPr>
              <w:jc w:val="center"/>
              <w:rPr>
                <w:rFonts w:eastAsia="楷体_GB2312"/>
                <w:b/>
                <w:szCs w:val="21"/>
              </w:rPr>
            </w:pPr>
            <w:r>
              <w:rPr>
                <w:rFonts w:eastAsia="楷体_GB2312"/>
                <w:b/>
                <w:szCs w:val="21"/>
              </w:rPr>
              <w:t>元素</w:t>
            </w:r>
          </w:p>
        </w:tc>
        <w:tc>
          <w:tcPr>
            <w:tcW w:w="1656" w:type="dxa"/>
            <w:shd w:val="clear" w:color="auto" w:fill="99CCFF"/>
          </w:tcPr>
          <w:p w14:paraId="25B66D64" w14:textId="77777777" w:rsidR="00E00A88" w:rsidRDefault="00E00A88">
            <w:pPr>
              <w:jc w:val="center"/>
              <w:rPr>
                <w:rFonts w:eastAsia="楷体_GB2312"/>
                <w:b/>
                <w:szCs w:val="21"/>
              </w:rPr>
            </w:pPr>
            <w:r>
              <w:rPr>
                <w:rFonts w:eastAsia="楷体_GB2312"/>
                <w:b/>
                <w:szCs w:val="21"/>
              </w:rPr>
              <w:t>验证条件</w:t>
            </w:r>
          </w:p>
        </w:tc>
      </w:tr>
      <w:tr w:rsidR="00E00A88" w14:paraId="2889230E" w14:textId="77777777">
        <w:trPr>
          <w:jc w:val="center"/>
        </w:trPr>
        <w:tc>
          <w:tcPr>
            <w:tcW w:w="3546" w:type="dxa"/>
          </w:tcPr>
          <w:p w14:paraId="32162866" w14:textId="77777777" w:rsidR="00E00A88" w:rsidRDefault="00E00A88">
            <w:pPr>
              <w:rPr>
                <w:rFonts w:eastAsia="楷体_GB2312"/>
              </w:rPr>
            </w:pPr>
            <w:r>
              <w:rPr>
                <w:rFonts w:eastAsia="楷体_GB2312"/>
              </w:rPr>
              <w:t>基金资产净值</w:t>
            </w:r>
          </w:p>
        </w:tc>
        <w:tc>
          <w:tcPr>
            <w:tcW w:w="1656" w:type="dxa"/>
          </w:tcPr>
          <w:p w14:paraId="1718ABF2" w14:textId="77777777" w:rsidR="00E00A88" w:rsidRDefault="004A117B">
            <w:pPr>
              <w:rPr>
                <w:rFonts w:eastAsia="楷体_GB2312"/>
              </w:rPr>
            </w:pPr>
            <w:ins w:id="247" w:author="Microsoft" w:date="2020-02-05T16:04:00Z">
              <w:r>
                <w:rPr>
                  <w:rFonts w:eastAsia="楷体_GB2312"/>
                </w:rPr>
                <w:t>该元素不存在</w:t>
              </w:r>
            </w:ins>
            <w:ins w:id="248" w:author="zhou yuetong" w:date="2019-05-29T08:38:00Z">
              <w:del w:id="249" w:author="Microsoft" w:date="2020-02-05T16:04:00Z">
                <w:r w:rsidR="004D55BD" w:rsidDel="004A117B">
                  <w:rPr>
                    <w:rFonts w:eastAsia="楷体_GB2312"/>
                  </w:rPr>
                  <w:delText>不判断</w:delText>
                </w:r>
              </w:del>
            </w:ins>
          </w:p>
        </w:tc>
      </w:tr>
      <w:tr w:rsidR="00E00A88" w14:paraId="0C25BDD3" w14:textId="77777777">
        <w:trPr>
          <w:jc w:val="center"/>
        </w:trPr>
        <w:tc>
          <w:tcPr>
            <w:tcW w:w="3546" w:type="dxa"/>
          </w:tcPr>
          <w:p w14:paraId="30129625" w14:textId="77777777" w:rsidR="00E00A88" w:rsidRDefault="00E00A88">
            <w:pPr>
              <w:rPr>
                <w:rFonts w:eastAsia="楷体_GB2312"/>
              </w:rPr>
            </w:pPr>
            <w:r>
              <w:rPr>
                <w:rFonts w:eastAsia="楷体_GB2312"/>
              </w:rPr>
              <w:t>基金份额净值</w:t>
            </w:r>
          </w:p>
        </w:tc>
        <w:tc>
          <w:tcPr>
            <w:tcW w:w="1656" w:type="dxa"/>
          </w:tcPr>
          <w:p w14:paraId="5416DCE9" w14:textId="77777777" w:rsidR="00E00A88" w:rsidRDefault="00E00A88">
            <w:pPr>
              <w:rPr>
                <w:rFonts w:eastAsia="楷体_GB2312"/>
              </w:rPr>
            </w:pPr>
            <w:r>
              <w:rPr>
                <w:rFonts w:eastAsia="楷体_GB2312"/>
              </w:rPr>
              <w:t>不判断</w:t>
            </w:r>
          </w:p>
        </w:tc>
      </w:tr>
      <w:tr w:rsidR="00E00A88" w14:paraId="160E521E" w14:textId="77777777">
        <w:trPr>
          <w:jc w:val="center"/>
        </w:trPr>
        <w:tc>
          <w:tcPr>
            <w:tcW w:w="3546" w:type="dxa"/>
          </w:tcPr>
          <w:p w14:paraId="1EEFFFB3" w14:textId="77777777" w:rsidR="00E00A88" w:rsidRDefault="00E00A88">
            <w:pPr>
              <w:rPr>
                <w:rFonts w:eastAsia="楷体_GB2312"/>
              </w:rPr>
            </w:pPr>
            <w:r>
              <w:rPr>
                <w:rFonts w:eastAsia="楷体_GB2312"/>
              </w:rPr>
              <w:t>基金份额累计净值</w:t>
            </w:r>
          </w:p>
        </w:tc>
        <w:tc>
          <w:tcPr>
            <w:tcW w:w="1656" w:type="dxa"/>
          </w:tcPr>
          <w:p w14:paraId="78314AC5" w14:textId="77777777" w:rsidR="00E00A88" w:rsidRDefault="00E00A88">
            <w:pPr>
              <w:rPr>
                <w:rFonts w:eastAsia="楷体_GB2312"/>
              </w:rPr>
            </w:pPr>
            <w:r>
              <w:rPr>
                <w:rFonts w:eastAsia="楷体_GB2312"/>
              </w:rPr>
              <w:t>不判断</w:t>
            </w:r>
          </w:p>
        </w:tc>
      </w:tr>
      <w:tr w:rsidR="00E00A88" w14:paraId="6C4C73A1" w14:textId="77777777">
        <w:trPr>
          <w:jc w:val="center"/>
        </w:trPr>
        <w:tc>
          <w:tcPr>
            <w:tcW w:w="3546" w:type="dxa"/>
          </w:tcPr>
          <w:p w14:paraId="3E7107C4" w14:textId="77777777" w:rsidR="00E00A88" w:rsidRDefault="00E00A88">
            <w:pPr>
              <w:rPr>
                <w:rFonts w:eastAsia="楷体_GB2312"/>
              </w:rPr>
            </w:pPr>
            <w:r>
              <w:rPr>
                <w:rFonts w:eastAsia="楷体_GB2312"/>
              </w:rPr>
              <w:t>每万份基金已实现收益</w:t>
            </w:r>
          </w:p>
        </w:tc>
        <w:tc>
          <w:tcPr>
            <w:tcW w:w="1656" w:type="dxa"/>
          </w:tcPr>
          <w:p w14:paraId="1143ACE4" w14:textId="77777777" w:rsidR="00E00A88" w:rsidRDefault="00E00A88">
            <w:pPr>
              <w:rPr>
                <w:rFonts w:eastAsia="楷体_GB2312"/>
              </w:rPr>
            </w:pPr>
            <w:r>
              <w:rPr>
                <w:rFonts w:eastAsia="楷体_GB2312" w:hint="eastAsia"/>
              </w:rPr>
              <w:t>不判断</w:t>
            </w:r>
          </w:p>
        </w:tc>
      </w:tr>
      <w:tr w:rsidR="00E00A88" w14:paraId="0B43D3AA" w14:textId="77777777">
        <w:trPr>
          <w:jc w:val="center"/>
        </w:trPr>
        <w:tc>
          <w:tcPr>
            <w:tcW w:w="3546" w:type="dxa"/>
            <w:shd w:val="clear" w:color="auto" w:fill="FFFFFF"/>
          </w:tcPr>
          <w:p w14:paraId="4BFCC84C" w14:textId="77777777" w:rsidR="00E00A88" w:rsidRDefault="00E00A88">
            <w:pPr>
              <w:rPr>
                <w:rFonts w:eastAsia="楷体_GB2312"/>
              </w:rPr>
            </w:pPr>
            <w:r>
              <w:rPr>
                <w:rFonts w:eastAsia="楷体_GB2312"/>
              </w:rPr>
              <w:t>每百份基金已实现收益</w:t>
            </w:r>
          </w:p>
        </w:tc>
        <w:tc>
          <w:tcPr>
            <w:tcW w:w="1656" w:type="dxa"/>
            <w:shd w:val="clear" w:color="auto" w:fill="FFFFFF"/>
          </w:tcPr>
          <w:p w14:paraId="3B9CD929" w14:textId="77777777" w:rsidR="00E00A88" w:rsidRDefault="00E00A88">
            <w:pPr>
              <w:rPr>
                <w:rFonts w:eastAsia="楷体_GB2312"/>
              </w:rPr>
            </w:pPr>
            <w:r>
              <w:rPr>
                <w:rFonts w:eastAsia="楷体_GB2312"/>
              </w:rPr>
              <w:t>不判断</w:t>
            </w:r>
          </w:p>
        </w:tc>
      </w:tr>
      <w:tr w:rsidR="00E00A88" w14:paraId="5C92EE11" w14:textId="77777777">
        <w:trPr>
          <w:jc w:val="center"/>
        </w:trPr>
        <w:tc>
          <w:tcPr>
            <w:tcW w:w="3546" w:type="dxa"/>
            <w:shd w:val="clear" w:color="auto" w:fill="FFFFFF"/>
          </w:tcPr>
          <w:p w14:paraId="441BC519" w14:textId="77777777" w:rsidR="00E00A88" w:rsidRDefault="00E00A88">
            <w:pPr>
              <w:rPr>
                <w:rFonts w:eastAsia="楷体_GB2312"/>
              </w:rPr>
            </w:pPr>
            <w:r>
              <w:rPr>
                <w:rFonts w:eastAsia="楷体_GB2312"/>
              </w:rPr>
              <w:t>每百万份基金已实现收益</w:t>
            </w:r>
          </w:p>
        </w:tc>
        <w:tc>
          <w:tcPr>
            <w:tcW w:w="1656" w:type="dxa"/>
            <w:shd w:val="clear" w:color="auto" w:fill="FFFFFF"/>
          </w:tcPr>
          <w:p w14:paraId="78652D97" w14:textId="77777777" w:rsidR="00E00A88" w:rsidRDefault="00E00A88">
            <w:pPr>
              <w:rPr>
                <w:rFonts w:eastAsia="楷体_GB2312"/>
              </w:rPr>
            </w:pPr>
            <w:r>
              <w:rPr>
                <w:rFonts w:eastAsia="楷体_GB2312"/>
              </w:rPr>
              <w:t>不判断</w:t>
            </w:r>
          </w:p>
        </w:tc>
      </w:tr>
      <w:tr w:rsidR="00E00A88" w14:paraId="25591F58" w14:textId="77777777">
        <w:trPr>
          <w:jc w:val="center"/>
        </w:trPr>
        <w:tc>
          <w:tcPr>
            <w:tcW w:w="3546" w:type="dxa"/>
          </w:tcPr>
          <w:p w14:paraId="0BC3F7E4" w14:textId="77777777" w:rsidR="00E00A88" w:rsidRDefault="00E00A88">
            <w:pPr>
              <w:rPr>
                <w:rFonts w:eastAsia="楷体_GB2312"/>
              </w:rPr>
            </w:pPr>
            <w:r>
              <w:rPr>
                <w:rFonts w:eastAsia="楷体_GB2312"/>
              </w:rPr>
              <w:t>7</w:t>
            </w:r>
            <w:r>
              <w:rPr>
                <w:rFonts w:eastAsia="楷体_GB2312"/>
              </w:rPr>
              <w:t>日年化收益率</w:t>
            </w:r>
          </w:p>
        </w:tc>
        <w:tc>
          <w:tcPr>
            <w:tcW w:w="1656" w:type="dxa"/>
          </w:tcPr>
          <w:p w14:paraId="7809A703" w14:textId="77777777" w:rsidR="00E00A88" w:rsidRDefault="00E00A88">
            <w:pPr>
              <w:rPr>
                <w:rFonts w:eastAsia="楷体_GB2312"/>
              </w:rPr>
            </w:pPr>
            <w:r>
              <w:rPr>
                <w:rFonts w:eastAsia="楷体_GB2312"/>
              </w:rPr>
              <w:t>不判断</w:t>
            </w:r>
          </w:p>
        </w:tc>
      </w:tr>
      <w:tr w:rsidR="00E00A88" w14:paraId="48D937CB" w14:textId="77777777">
        <w:trPr>
          <w:jc w:val="center"/>
        </w:trPr>
        <w:tc>
          <w:tcPr>
            <w:tcW w:w="3546" w:type="dxa"/>
          </w:tcPr>
          <w:p w14:paraId="6714332E" w14:textId="77777777" w:rsidR="00E00A88" w:rsidRDefault="00E00A88">
            <w:pPr>
              <w:rPr>
                <w:rFonts w:eastAsia="楷体_GB2312"/>
              </w:rPr>
            </w:pPr>
            <w:r>
              <w:rPr>
                <w:rFonts w:eastAsia="楷体_GB2312"/>
              </w:rPr>
              <w:t>下属各类基金的份额参考净值</w:t>
            </w:r>
          </w:p>
        </w:tc>
        <w:tc>
          <w:tcPr>
            <w:tcW w:w="1656" w:type="dxa"/>
          </w:tcPr>
          <w:p w14:paraId="0CFC5F1B" w14:textId="77777777" w:rsidR="00E00A88" w:rsidRDefault="00E00A88">
            <w:pPr>
              <w:rPr>
                <w:rFonts w:eastAsia="楷体_GB2312"/>
              </w:rPr>
            </w:pPr>
            <w:r>
              <w:rPr>
                <w:rFonts w:eastAsia="楷体_GB2312"/>
              </w:rPr>
              <w:t>该元素不存在</w:t>
            </w:r>
          </w:p>
        </w:tc>
      </w:tr>
      <w:tr w:rsidR="00E00A88" w14:paraId="3EA3B2A4" w14:textId="77777777">
        <w:trPr>
          <w:jc w:val="center"/>
        </w:trPr>
        <w:tc>
          <w:tcPr>
            <w:tcW w:w="3546" w:type="dxa"/>
          </w:tcPr>
          <w:p w14:paraId="503E4E4C" w14:textId="77777777" w:rsidR="00E00A88" w:rsidRDefault="00E00A88">
            <w:pPr>
              <w:rPr>
                <w:rFonts w:eastAsia="楷体_GB2312"/>
              </w:rPr>
            </w:pPr>
            <w:r>
              <w:rPr>
                <w:rFonts w:eastAsia="楷体_GB2312"/>
              </w:rPr>
              <w:t>下属各类基金的份额累计参考净值</w:t>
            </w:r>
          </w:p>
        </w:tc>
        <w:tc>
          <w:tcPr>
            <w:tcW w:w="1656" w:type="dxa"/>
          </w:tcPr>
          <w:p w14:paraId="014E9480" w14:textId="77777777" w:rsidR="00E00A88" w:rsidRDefault="00E00A88">
            <w:pPr>
              <w:rPr>
                <w:rFonts w:eastAsia="楷体_GB2312"/>
              </w:rPr>
            </w:pPr>
            <w:r>
              <w:rPr>
                <w:rFonts w:eastAsia="楷体_GB2312"/>
              </w:rPr>
              <w:t>该元素不存在</w:t>
            </w:r>
          </w:p>
        </w:tc>
      </w:tr>
      <w:tr w:rsidR="00E00A88" w14:paraId="1D3187F7" w14:textId="77777777">
        <w:trPr>
          <w:jc w:val="center"/>
        </w:trPr>
        <w:tc>
          <w:tcPr>
            <w:tcW w:w="3546" w:type="dxa"/>
          </w:tcPr>
          <w:p w14:paraId="290903A4"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1656" w:type="dxa"/>
          </w:tcPr>
          <w:p w14:paraId="59DD6326" w14:textId="77777777" w:rsidR="00E00A88" w:rsidRDefault="00E00A88">
            <w:pPr>
              <w:rPr>
                <w:rFonts w:eastAsia="楷体_GB2312"/>
              </w:rPr>
            </w:pPr>
            <w:r>
              <w:rPr>
                <w:rFonts w:eastAsia="楷体_GB2312"/>
              </w:rPr>
              <w:t>非空</w:t>
            </w:r>
          </w:p>
        </w:tc>
      </w:tr>
      <w:tr w:rsidR="00E00A88" w14:paraId="6A5EEF38" w14:textId="77777777">
        <w:trPr>
          <w:jc w:val="center"/>
        </w:trPr>
        <w:tc>
          <w:tcPr>
            <w:tcW w:w="3546" w:type="dxa"/>
          </w:tcPr>
          <w:p w14:paraId="1039DC6F"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1656" w:type="dxa"/>
          </w:tcPr>
          <w:p w14:paraId="16CA4FAA" w14:textId="77777777" w:rsidR="00E00A88" w:rsidRDefault="00E00A88">
            <w:pPr>
              <w:rPr>
                <w:rFonts w:eastAsia="楷体_GB2312"/>
              </w:rPr>
            </w:pPr>
            <w:r>
              <w:rPr>
                <w:rFonts w:eastAsia="楷体_GB2312"/>
              </w:rPr>
              <w:t>非空</w:t>
            </w:r>
          </w:p>
        </w:tc>
      </w:tr>
      <w:tr w:rsidR="00E00A88" w14:paraId="3E492553" w14:textId="77777777">
        <w:trPr>
          <w:jc w:val="center"/>
        </w:trPr>
        <w:tc>
          <w:tcPr>
            <w:tcW w:w="3546" w:type="dxa"/>
            <w:tcBorders>
              <w:top w:val="single" w:sz="4" w:space="0" w:color="auto"/>
              <w:left w:val="single" w:sz="4" w:space="0" w:color="auto"/>
              <w:bottom w:val="single" w:sz="4" w:space="0" w:color="auto"/>
              <w:right w:val="single" w:sz="4" w:space="0" w:color="auto"/>
            </w:tcBorders>
          </w:tcPr>
          <w:p w14:paraId="570C159A" w14:textId="77777777" w:rsidR="00E00A88" w:rsidRDefault="00E00A88">
            <w:pPr>
              <w:rPr>
                <w:rFonts w:eastAsia="楷体_GB2312"/>
              </w:rPr>
            </w:pPr>
            <w:r>
              <w:rPr>
                <w:rFonts w:eastAsia="楷体_GB2312"/>
              </w:rPr>
              <w:t>估值日期</w:t>
            </w:r>
          </w:p>
        </w:tc>
        <w:tc>
          <w:tcPr>
            <w:tcW w:w="1656" w:type="dxa"/>
            <w:tcBorders>
              <w:top w:val="single" w:sz="4" w:space="0" w:color="auto"/>
              <w:left w:val="single" w:sz="4" w:space="0" w:color="auto"/>
              <w:bottom w:val="single" w:sz="4" w:space="0" w:color="auto"/>
              <w:right w:val="single" w:sz="4" w:space="0" w:color="auto"/>
            </w:tcBorders>
          </w:tcPr>
          <w:p w14:paraId="05A5A21F" w14:textId="77777777" w:rsidR="00E00A88" w:rsidRDefault="00E00A88">
            <w:pPr>
              <w:rPr>
                <w:rFonts w:eastAsia="楷体_GB2312"/>
              </w:rPr>
            </w:pPr>
            <w:r>
              <w:rPr>
                <w:rFonts w:eastAsia="楷体_GB2312"/>
              </w:rPr>
              <w:t>不判断</w:t>
            </w:r>
          </w:p>
        </w:tc>
      </w:tr>
    </w:tbl>
    <w:p w14:paraId="1729C57C" w14:textId="77777777" w:rsidR="00265DFA" w:rsidRDefault="00265DFA">
      <w:pPr>
        <w:widowControl/>
        <w:snapToGrid w:val="0"/>
        <w:spacing w:line="360" w:lineRule="auto"/>
        <w:ind w:firstLine="420"/>
        <w:rPr>
          <w:ins w:id="250" w:author="zhou yuetong" w:date="2019-05-17T09:27:00Z"/>
          <w:b/>
          <w:sz w:val="24"/>
        </w:rPr>
      </w:pPr>
    </w:p>
    <w:p w14:paraId="3889E1D7" w14:textId="77777777" w:rsidR="00E00A88" w:rsidRDefault="00E00A88">
      <w:pPr>
        <w:widowControl/>
        <w:snapToGrid w:val="0"/>
        <w:spacing w:line="360" w:lineRule="auto"/>
        <w:ind w:firstLine="420"/>
        <w:rPr>
          <w:b/>
          <w:sz w:val="24"/>
        </w:rPr>
      </w:pPr>
      <w:r>
        <w:rPr>
          <w:b/>
          <w:sz w:val="24"/>
        </w:rPr>
        <w:t>业务规则十</w:t>
      </w:r>
      <w:ins w:id="251" w:author="zhou yuetong" w:date="2019-05-17T09:27:00Z">
        <w:r w:rsidR="00265DFA">
          <w:rPr>
            <w:b/>
            <w:sz w:val="24"/>
          </w:rPr>
          <w:t>八</w:t>
        </w:r>
      </w:ins>
      <w:del w:id="252" w:author="zhou yuetong" w:date="2019-05-17T09:27:00Z">
        <w:r w:rsidDel="00265DFA">
          <w:rPr>
            <w:b/>
            <w:sz w:val="24"/>
          </w:rPr>
          <w:delText>七</w:delText>
        </w:r>
      </w:del>
      <w:r>
        <w:rPr>
          <w:b/>
          <w:sz w:val="24"/>
        </w:rPr>
        <w:t>：</w:t>
      </w:r>
    </w:p>
    <w:p w14:paraId="1CA9CD00"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253" w:author="Microsoft" w:date="2020-02-07T14:18:00Z">
        <w:r w:rsidDel="00027ED3">
          <w:rPr>
            <w:rFonts w:eastAsia="楷体_GB2312"/>
            <w:szCs w:val="21"/>
          </w:rPr>
          <w:delText>基金类型</w:delText>
        </w:r>
      </w:del>
      <w:ins w:id="254" w:author="Microsoft" w:date="2020-02-07T14:18:00Z">
        <w:r w:rsidR="00027ED3">
          <w:rPr>
            <w:rFonts w:eastAsia="楷体_GB2312"/>
            <w:szCs w:val="21"/>
          </w:rPr>
          <w:t>基金类别</w:t>
        </w:r>
      </w:ins>
      <w:r>
        <w:rPr>
          <w:rFonts w:eastAsia="楷体_GB2312"/>
          <w:szCs w:val="21"/>
        </w:rPr>
        <w:t>=</w:t>
      </w:r>
      <w:r>
        <w:rPr>
          <w:rFonts w:eastAsia="楷体_GB2312"/>
          <w:szCs w:val="21"/>
        </w:rPr>
        <w:t>开放式货币</w:t>
      </w:r>
      <w:r>
        <w:rPr>
          <w:rFonts w:eastAsia="楷体_GB2312"/>
          <w:szCs w:val="21"/>
        </w:rPr>
        <w:t>/</w:t>
      </w:r>
      <w:r>
        <w:rPr>
          <w:rFonts w:eastAsia="楷体_GB2312"/>
          <w:szCs w:val="21"/>
        </w:rPr>
        <w:t>短期理财债券，是否分级</w:t>
      </w:r>
      <w:r>
        <w:rPr>
          <w:rFonts w:eastAsia="楷体_GB2312"/>
          <w:szCs w:val="21"/>
        </w:rPr>
        <w:t>/</w:t>
      </w:r>
      <w:r>
        <w:rPr>
          <w:rFonts w:eastAsia="楷体_GB2312"/>
          <w:szCs w:val="21"/>
        </w:rPr>
        <w:t>类</w:t>
      </w:r>
      <w:r>
        <w:rPr>
          <w:rFonts w:eastAsia="楷体_GB2312"/>
          <w:szCs w:val="21"/>
        </w:rPr>
        <w:t>=</w:t>
      </w:r>
      <w:r>
        <w:rPr>
          <w:rFonts w:eastAsia="楷体_GB2312"/>
          <w:szCs w:val="21"/>
        </w:rPr>
        <w:t>是，时间属性</w:t>
      </w:r>
      <w:r>
        <w:rPr>
          <w:rFonts w:eastAsia="楷体_GB2312"/>
          <w:szCs w:val="21"/>
        </w:rPr>
        <w:t>=</w:t>
      </w:r>
      <w:r>
        <w:rPr>
          <w:rFonts w:eastAsia="楷体_GB2312"/>
          <w:szCs w:val="21"/>
        </w:rPr>
        <w:t>封闭期，频度属性</w:t>
      </w:r>
      <w:r>
        <w:rPr>
          <w:rFonts w:eastAsia="楷体_GB2312"/>
          <w:szCs w:val="21"/>
        </w:rPr>
        <w:t>=</w:t>
      </w:r>
      <w:r>
        <w:rPr>
          <w:rFonts w:eastAsia="楷体_GB2312"/>
          <w:szCs w:val="21"/>
        </w:rPr>
        <w:t>每周</w:t>
      </w:r>
      <w:r>
        <w:rPr>
          <w:rFonts w:eastAsia="楷体_GB2312"/>
          <w:szCs w:val="21"/>
        </w:rPr>
        <w:t>/</w:t>
      </w:r>
      <w:r>
        <w:rPr>
          <w:rFonts w:eastAsia="楷体_GB2312"/>
          <w:szCs w:val="21"/>
        </w:rPr>
        <w:t>最后一日</w:t>
      </w:r>
    </w:p>
    <w:p w14:paraId="392A2EF3"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55" w:author="zhou yuetong" w:date="2019-05-17T09:31:00Z">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3966"/>
        <w:gridCol w:w="1555"/>
        <w:gridCol w:w="1559"/>
        <w:tblGridChange w:id="256">
          <w:tblGrid>
            <w:gridCol w:w="3966"/>
            <w:gridCol w:w="1275"/>
            <w:gridCol w:w="1349"/>
          </w:tblGrid>
        </w:tblGridChange>
      </w:tblGrid>
      <w:tr w:rsidR="00E00A88" w14:paraId="3423C0AD" w14:textId="77777777" w:rsidTr="00265DFA">
        <w:trPr>
          <w:jc w:val="center"/>
          <w:trPrChange w:id="257" w:author="zhou yuetong" w:date="2019-05-17T09:31:00Z">
            <w:trPr>
              <w:jc w:val="center"/>
            </w:trPr>
          </w:trPrChange>
        </w:trPr>
        <w:tc>
          <w:tcPr>
            <w:tcW w:w="3966" w:type="dxa"/>
            <w:shd w:val="clear" w:color="auto" w:fill="99CCFF"/>
            <w:tcPrChange w:id="258" w:author="zhou yuetong" w:date="2019-05-17T09:31:00Z">
              <w:tcPr>
                <w:tcW w:w="3966" w:type="dxa"/>
                <w:shd w:val="clear" w:color="auto" w:fill="99CCFF"/>
              </w:tcPr>
            </w:tcPrChange>
          </w:tcPr>
          <w:p w14:paraId="2257F1BA" w14:textId="77777777" w:rsidR="00E00A88" w:rsidRDefault="00E00A88">
            <w:pPr>
              <w:jc w:val="center"/>
              <w:rPr>
                <w:rFonts w:eastAsia="楷体_GB2312"/>
                <w:b/>
                <w:szCs w:val="21"/>
              </w:rPr>
            </w:pPr>
            <w:r>
              <w:rPr>
                <w:rFonts w:eastAsia="楷体_GB2312"/>
                <w:b/>
                <w:szCs w:val="21"/>
              </w:rPr>
              <w:t>元素</w:t>
            </w:r>
          </w:p>
        </w:tc>
        <w:tc>
          <w:tcPr>
            <w:tcW w:w="3114" w:type="dxa"/>
            <w:gridSpan w:val="2"/>
            <w:shd w:val="clear" w:color="auto" w:fill="99CCFF"/>
            <w:tcPrChange w:id="259" w:author="zhou yuetong" w:date="2019-05-17T09:31:00Z">
              <w:tcPr>
                <w:tcW w:w="2624" w:type="dxa"/>
                <w:gridSpan w:val="2"/>
                <w:shd w:val="clear" w:color="auto" w:fill="99CCFF"/>
              </w:tcPr>
            </w:tcPrChange>
          </w:tcPr>
          <w:p w14:paraId="22E1310F" w14:textId="77777777" w:rsidR="00E00A88" w:rsidRDefault="00E00A88">
            <w:pPr>
              <w:jc w:val="center"/>
              <w:rPr>
                <w:rFonts w:eastAsia="楷体_GB2312"/>
                <w:b/>
                <w:szCs w:val="21"/>
              </w:rPr>
            </w:pPr>
            <w:r>
              <w:rPr>
                <w:rFonts w:eastAsia="楷体_GB2312"/>
                <w:b/>
                <w:szCs w:val="21"/>
              </w:rPr>
              <w:t>验证条件</w:t>
            </w:r>
          </w:p>
        </w:tc>
      </w:tr>
      <w:tr w:rsidR="00E00A88" w14:paraId="36234542" w14:textId="77777777" w:rsidTr="00265DFA">
        <w:trPr>
          <w:jc w:val="center"/>
          <w:trPrChange w:id="260" w:author="zhou yuetong" w:date="2019-05-17T09:31:00Z">
            <w:trPr>
              <w:jc w:val="center"/>
            </w:trPr>
          </w:trPrChange>
        </w:trPr>
        <w:tc>
          <w:tcPr>
            <w:tcW w:w="3966" w:type="dxa"/>
            <w:tcPrChange w:id="261" w:author="zhou yuetong" w:date="2019-05-17T09:31:00Z">
              <w:tcPr>
                <w:tcW w:w="3966" w:type="dxa"/>
              </w:tcPr>
            </w:tcPrChange>
          </w:tcPr>
          <w:p w14:paraId="5AA3777A" w14:textId="77777777" w:rsidR="00E00A88" w:rsidRDefault="00E00A88">
            <w:pPr>
              <w:rPr>
                <w:rFonts w:eastAsia="楷体_GB2312"/>
              </w:rPr>
            </w:pPr>
            <w:r>
              <w:rPr>
                <w:rFonts w:eastAsia="楷体_GB2312"/>
              </w:rPr>
              <w:t>基金资产净值</w:t>
            </w:r>
          </w:p>
        </w:tc>
        <w:tc>
          <w:tcPr>
            <w:tcW w:w="3114" w:type="dxa"/>
            <w:gridSpan w:val="2"/>
            <w:tcPrChange w:id="262" w:author="zhou yuetong" w:date="2019-05-17T09:31:00Z">
              <w:tcPr>
                <w:tcW w:w="2624" w:type="dxa"/>
                <w:gridSpan w:val="2"/>
              </w:tcPr>
            </w:tcPrChange>
          </w:tcPr>
          <w:p w14:paraId="4C2B59DD" w14:textId="77777777" w:rsidR="00E00A88" w:rsidRDefault="004A117B">
            <w:pPr>
              <w:rPr>
                <w:rFonts w:eastAsia="楷体_GB2312"/>
              </w:rPr>
            </w:pPr>
            <w:ins w:id="263" w:author="Microsoft" w:date="2020-02-05T16:05:00Z">
              <w:r>
                <w:rPr>
                  <w:rFonts w:eastAsia="楷体_GB2312" w:hint="eastAsia"/>
                </w:rPr>
                <w:t>该元素不存在</w:t>
              </w:r>
            </w:ins>
            <w:ins w:id="264" w:author="zhou yuetong" w:date="2019-05-29T08:38:00Z">
              <w:del w:id="265" w:author="Microsoft" w:date="2020-02-05T16:05:00Z">
                <w:r w:rsidR="004D55BD" w:rsidDel="004A117B">
                  <w:rPr>
                    <w:rFonts w:eastAsia="楷体_GB2312"/>
                  </w:rPr>
                  <w:delText>不判断</w:delText>
                </w:r>
              </w:del>
            </w:ins>
          </w:p>
        </w:tc>
      </w:tr>
      <w:tr w:rsidR="00E00A88" w14:paraId="3031D7F0" w14:textId="77777777" w:rsidTr="00265DFA">
        <w:trPr>
          <w:jc w:val="center"/>
          <w:trPrChange w:id="266" w:author="zhou yuetong" w:date="2019-05-17T09:31:00Z">
            <w:trPr>
              <w:jc w:val="center"/>
            </w:trPr>
          </w:trPrChange>
        </w:trPr>
        <w:tc>
          <w:tcPr>
            <w:tcW w:w="3966" w:type="dxa"/>
            <w:tcPrChange w:id="267" w:author="zhou yuetong" w:date="2019-05-17T09:31:00Z">
              <w:tcPr>
                <w:tcW w:w="3966" w:type="dxa"/>
              </w:tcPr>
            </w:tcPrChange>
          </w:tcPr>
          <w:p w14:paraId="0224C3E1" w14:textId="77777777" w:rsidR="00E00A88" w:rsidRDefault="00E00A88">
            <w:pPr>
              <w:rPr>
                <w:rFonts w:eastAsia="楷体_GB2312"/>
              </w:rPr>
            </w:pPr>
            <w:r>
              <w:rPr>
                <w:rFonts w:eastAsia="楷体_GB2312"/>
              </w:rPr>
              <w:t>基金份额净值</w:t>
            </w:r>
          </w:p>
        </w:tc>
        <w:tc>
          <w:tcPr>
            <w:tcW w:w="3114" w:type="dxa"/>
            <w:gridSpan w:val="2"/>
            <w:tcPrChange w:id="268" w:author="zhou yuetong" w:date="2019-05-17T09:31:00Z">
              <w:tcPr>
                <w:tcW w:w="2624" w:type="dxa"/>
                <w:gridSpan w:val="2"/>
              </w:tcPr>
            </w:tcPrChange>
          </w:tcPr>
          <w:p w14:paraId="577B4C7A" w14:textId="77777777" w:rsidR="00E00A88" w:rsidRDefault="00E00A88">
            <w:pPr>
              <w:rPr>
                <w:rFonts w:eastAsia="楷体_GB2312"/>
              </w:rPr>
            </w:pPr>
            <w:r>
              <w:rPr>
                <w:rFonts w:eastAsia="楷体_GB2312"/>
              </w:rPr>
              <w:t>不判断</w:t>
            </w:r>
          </w:p>
        </w:tc>
      </w:tr>
      <w:tr w:rsidR="00E00A88" w14:paraId="787DBC96" w14:textId="77777777" w:rsidTr="00265DFA">
        <w:trPr>
          <w:jc w:val="center"/>
          <w:trPrChange w:id="269" w:author="zhou yuetong" w:date="2019-05-17T09:31:00Z">
            <w:trPr>
              <w:jc w:val="center"/>
            </w:trPr>
          </w:trPrChange>
        </w:trPr>
        <w:tc>
          <w:tcPr>
            <w:tcW w:w="3966" w:type="dxa"/>
            <w:tcPrChange w:id="270" w:author="zhou yuetong" w:date="2019-05-17T09:31:00Z">
              <w:tcPr>
                <w:tcW w:w="3966" w:type="dxa"/>
              </w:tcPr>
            </w:tcPrChange>
          </w:tcPr>
          <w:p w14:paraId="0335E716" w14:textId="77777777" w:rsidR="00E00A88" w:rsidRDefault="00E00A88">
            <w:pPr>
              <w:rPr>
                <w:rFonts w:eastAsia="楷体_GB2312"/>
              </w:rPr>
            </w:pPr>
            <w:r>
              <w:rPr>
                <w:rFonts w:eastAsia="楷体_GB2312"/>
              </w:rPr>
              <w:t>基金份额累计净值</w:t>
            </w:r>
          </w:p>
        </w:tc>
        <w:tc>
          <w:tcPr>
            <w:tcW w:w="3114" w:type="dxa"/>
            <w:gridSpan w:val="2"/>
            <w:tcPrChange w:id="271" w:author="zhou yuetong" w:date="2019-05-17T09:31:00Z">
              <w:tcPr>
                <w:tcW w:w="2624" w:type="dxa"/>
                <w:gridSpan w:val="2"/>
              </w:tcPr>
            </w:tcPrChange>
          </w:tcPr>
          <w:p w14:paraId="45EEE2C0" w14:textId="77777777" w:rsidR="00E00A88" w:rsidRDefault="00E00A88">
            <w:pPr>
              <w:rPr>
                <w:rFonts w:eastAsia="楷体_GB2312"/>
              </w:rPr>
            </w:pPr>
            <w:r>
              <w:rPr>
                <w:rFonts w:eastAsia="楷体_GB2312"/>
              </w:rPr>
              <w:t>不判断</w:t>
            </w:r>
          </w:p>
        </w:tc>
      </w:tr>
      <w:tr w:rsidR="00E00A88" w14:paraId="377537F7" w14:textId="77777777" w:rsidTr="00265DFA">
        <w:trPr>
          <w:jc w:val="center"/>
          <w:trPrChange w:id="272" w:author="zhou yuetong" w:date="2019-05-17T09:31:00Z">
            <w:trPr>
              <w:jc w:val="center"/>
            </w:trPr>
          </w:trPrChange>
        </w:trPr>
        <w:tc>
          <w:tcPr>
            <w:tcW w:w="3966" w:type="dxa"/>
            <w:tcPrChange w:id="273" w:author="zhou yuetong" w:date="2019-05-17T09:31:00Z">
              <w:tcPr>
                <w:tcW w:w="3966" w:type="dxa"/>
              </w:tcPr>
            </w:tcPrChange>
          </w:tcPr>
          <w:p w14:paraId="0AB8B95C" w14:textId="77777777" w:rsidR="00E00A88" w:rsidRDefault="00E00A88">
            <w:pPr>
              <w:rPr>
                <w:rFonts w:eastAsia="楷体_GB2312"/>
              </w:rPr>
            </w:pPr>
            <w:r>
              <w:rPr>
                <w:rFonts w:eastAsia="楷体_GB2312"/>
              </w:rPr>
              <w:t>每万份基金已实现收益</w:t>
            </w:r>
          </w:p>
        </w:tc>
        <w:tc>
          <w:tcPr>
            <w:tcW w:w="3114" w:type="dxa"/>
            <w:gridSpan w:val="2"/>
            <w:tcPrChange w:id="274" w:author="zhou yuetong" w:date="2019-05-17T09:31:00Z">
              <w:tcPr>
                <w:tcW w:w="2624" w:type="dxa"/>
                <w:gridSpan w:val="2"/>
              </w:tcPr>
            </w:tcPrChange>
          </w:tcPr>
          <w:p w14:paraId="6BABC36E" w14:textId="77777777" w:rsidR="00E00A88" w:rsidRDefault="00E00A88">
            <w:pPr>
              <w:rPr>
                <w:rFonts w:eastAsia="楷体_GB2312"/>
              </w:rPr>
            </w:pPr>
            <w:r>
              <w:rPr>
                <w:rFonts w:eastAsia="楷体_GB2312"/>
              </w:rPr>
              <w:t>不判断</w:t>
            </w:r>
          </w:p>
        </w:tc>
      </w:tr>
      <w:tr w:rsidR="00E00A88" w14:paraId="6AD8F1D0" w14:textId="77777777" w:rsidTr="00265DFA">
        <w:trPr>
          <w:jc w:val="center"/>
          <w:trPrChange w:id="275" w:author="zhou yuetong" w:date="2019-05-17T09:31:00Z">
            <w:trPr>
              <w:jc w:val="center"/>
            </w:trPr>
          </w:trPrChange>
        </w:trPr>
        <w:tc>
          <w:tcPr>
            <w:tcW w:w="3966" w:type="dxa"/>
            <w:shd w:val="clear" w:color="auto" w:fill="FFFFFF"/>
            <w:tcPrChange w:id="276" w:author="zhou yuetong" w:date="2019-05-17T09:31:00Z">
              <w:tcPr>
                <w:tcW w:w="3966" w:type="dxa"/>
                <w:shd w:val="clear" w:color="auto" w:fill="FFFFFF"/>
              </w:tcPr>
            </w:tcPrChange>
          </w:tcPr>
          <w:p w14:paraId="26F0D2E0" w14:textId="77777777" w:rsidR="00E00A88" w:rsidRDefault="00E00A88">
            <w:pPr>
              <w:rPr>
                <w:rFonts w:eastAsia="楷体_GB2312"/>
              </w:rPr>
            </w:pPr>
            <w:r>
              <w:rPr>
                <w:rFonts w:eastAsia="楷体_GB2312"/>
              </w:rPr>
              <w:t>每百份基金已实现收益</w:t>
            </w:r>
          </w:p>
        </w:tc>
        <w:tc>
          <w:tcPr>
            <w:tcW w:w="3114" w:type="dxa"/>
            <w:gridSpan w:val="2"/>
            <w:shd w:val="clear" w:color="auto" w:fill="FFFFFF"/>
            <w:tcPrChange w:id="277" w:author="zhou yuetong" w:date="2019-05-17T09:31:00Z">
              <w:tcPr>
                <w:tcW w:w="2612" w:type="dxa"/>
                <w:gridSpan w:val="2"/>
                <w:shd w:val="clear" w:color="auto" w:fill="FFFFFF"/>
              </w:tcPr>
            </w:tcPrChange>
          </w:tcPr>
          <w:p w14:paraId="7FD6B489" w14:textId="77777777" w:rsidR="00E00A88" w:rsidRDefault="00E00A88">
            <w:pPr>
              <w:rPr>
                <w:rFonts w:eastAsia="楷体_GB2312"/>
              </w:rPr>
            </w:pPr>
            <w:r>
              <w:rPr>
                <w:rFonts w:eastAsia="楷体_GB2312"/>
              </w:rPr>
              <w:t>不判断</w:t>
            </w:r>
          </w:p>
        </w:tc>
      </w:tr>
      <w:tr w:rsidR="00E00A88" w14:paraId="7E891909" w14:textId="77777777" w:rsidTr="00265DFA">
        <w:trPr>
          <w:jc w:val="center"/>
          <w:trPrChange w:id="278" w:author="zhou yuetong" w:date="2019-05-17T09:31:00Z">
            <w:trPr>
              <w:jc w:val="center"/>
            </w:trPr>
          </w:trPrChange>
        </w:trPr>
        <w:tc>
          <w:tcPr>
            <w:tcW w:w="3966" w:type="dxa"/>
            <w:shd w:val="clear" w:color="auto" w:fill="FFFFFF"/>
            <w:tcPrChange w:id="279" w:author="zhou yuetong" w:date="2019-05-17T09:31:00Z">
              <w:tcPr>
                <w:tcW w:w="3966" w:type="dxa"/>
                <w:shd w:val="clear" w:color="auto" w:fill="FFFFFF"/>
              </w:tcPr>
            </w:tcPrChange>
          </w:tcPr>
          <w:p w14:paraId="1FC1B71E" w14:textId="77777777" w:rsidR="00E00A88" w:rsidRDefault="00E00A88">
            <w:pPr>
              <w:rPr>
                <w:rFonts w:eastAsia="楷体_GB2312"/>
              </w:rPr>
            </w:pPr>
            <w:r>
              <w:rPr>
                <w:rFonts w:eastAsia="楷体_GB2312"/>
              </w:rPr>
              <w:t>每百万份基金已实现收益</w:t>
            </w:r>
          </w:p>
        </w:tc>
        <w:tc>
          <w:tcPr>
            <w:tcW w:w="3114" w:type="dxa"/>
            <w:gridSpan w:val="2"/>
            <w:shd w:val="clear" w:color="auto" w:fill="FFFFFF"/>
            <w:tcPrChange w:id="280" w:author="zhou yuetong" w:date="2019-05-17T09:31:00Z">
              <w:tcPr>
                <w:tcW w:w="2612" w:type="dxa"/>
                <w:gridSpan w:val="2"/>
                <w:shd w:val="clear" w:color="auto" w:fill="FFFFFF"/>
              </w:tcPr>
            </w:tcPrChange>
          </w:tcPr>
          <w:p w14:paraId="659ACBCB" w14:textId="77777777" w:rsidR="00E00A88" w:rsidRDefault="00E00A88">
            <w:pPr>
              <w:rPr>
                <w:rFonts w:eastAsia="楷体_GB2312"/>
              </w:rPr>
            </w:pPr>
            <w:r>
              <w:rPr>
                <w:rFonts w:eastAsia="楷体_GB2312"/>
              </w:rPr>
              <w:t>不判断</w:t>
            </w:r>
          </w:p>
        </w:tc>
      </w:tr>
      <w:tr w:rsidR="00E00A88" w14:paraId="2E75E9D5" w14:textId="77777777" w:rsidTr="00265DFA">
        <w:trPr>
          <w:jc w:val="center"/>
          <w:trPrChange w:id="281" w:author="zhou yuetong" w:date="2019-05-17T09:31:00Z">
            <w:trPr>
              <w:jc w:val="center"/>
            </w:trPr>
          </w:trPrChange>
        </w:trPr>
        <w:tc>
          <w:tcPr>
            <w:tcW w:w="3966" w:type="dxa"/>
            <w:tcPrChange w:id="282" w:author="zhou yuetong" w:date="2019-05-17T09:31:00Z">
              <w:tcPr>
                <w:tcW w:w="3966" w:type="dxa"/>
              </w:tcPr>
            </w:tcPrChange>
          </w:tcPr>
          <w:p w14:paraId="6C927CDB" w14:textId="77777777" w:rsidR="00E00A88" w:rsidRDefault="00E00A88">
            <w:pPr>
              <w:rPr>
                <w:rFonts w:eastAsia="楷体_GB2312"/>
              </w:rPr>
            </w:pPr>
            <w:r>
              <w:rPr>
                <w:rFonts w:eastAsia="楷体_GB2312"/>
              </w:rPr>
              <w:t>7</w:t>
            </w:r>
            <w:r>
              <w:rPr>
                <w:rFonts w:eastAsia="楷体_GB2312"/>
              </w:rPr>
              <w:t>日年化收益率</w:t>
            </w:r>
          </w:p>
        </w:tc>
        <w:tc>
          <w:tcPr>
            <w:tcW w:w="3114" w:type="dxa"/>
            <w:gridSpan w:val="2"/>
            <w:tcPrChange w:id="283" w:author="zhou yuetong" w:date="2019-05-17T09:31:00Z">
              <w:tcPr>
                <w:tcW w:w="2612" w:type="dxa"/>
                <w:gridSpan w:val="2"/>
              </w:tcPr>
            </w:tcPrChange>
          </w:tcPr>
          <w:p w14:paraId="4ACCD0DF" w14:textId="77777777" w:rsidR="00E00A88" w:rsidRDefault="00E00A88">
            <w:pPr>
              <w:rPr>
                <w:rFonts w:eastAsia="楷体_GB2312"/>
              </w:rPr>
            </w:pPr>
            <w:r>
              <w:rPr>
                <w:rFonts w:eastAsia="楷体_GB2312"/>
              </w:rPr>
              <w:t>不判断</w:t>
            </w:r>
          </w:p>
        </w:tc>
      </w:tr>
      <w:tr w:rsidR="00E00A88" w14:paraId="0FEA6CB6" w14:textId="77777777" w:rsidTr="00265DFA">
        <w:trPr>
          <w:jc w:val="center"/>
          <w:trPrChange w:id="284" w:author="zhou yuetong" w:date="2019-05-17T09:31:00Z">
            <w:trPr>
              <w:jc w:val="center"/>
            </w:trPr>
          </w:trPrChange>
        </w:trPr>
        <w:tc>
          <w:tcPr>
            <w:tcW w:w="3966" w:type="dxa"/>
            <w:tcPrChange w:id="285" w:author="zhou yuetong" w:date="2019-05-17T09:31:00Z">
              <w:tcPr>
                <w:tcW w:w="3966" w:type="dxa"/>
              </w:tcPr>
            </w:tcPrChange>
          </w:tcPr>
          <w:p w14:paraId="7C985CA7" w14:textId="77777777" w:rsidR="00E00A88" w:rsidRDefault="00E00A88">
            <w:pPr>
              <w:rPr>
                <w:rFonts w:eastAsia="楷体_GB2312"/>
              </w:rPr>
            </w:pPr>
            <w:r>
              <w:rPr>
                <w:rFonts w:eastAsia="楷体_GB2312"/>
              </w:rPr>
              <w:t>下属各类基金的份额参考净值</w:t>
            </w:r>
          </w:p>
        </w:tc>
        <w:tc>
          <w:tcPr>
            <w:tcW w:w="3114" w:type="dxa"/>
            <w:gridSpan w:val="2"/>
            <w:tcPrChange w:id="286" w:author="zhou yuetong" w:date="2019-05-17T09:31:00Z">
              <w:tcPr>
                <w:tcW w:w="2612" w:type="dxa"/>
                <w:gridSpan w:val="2"/>
              </w:tcPr>
            </w:tcPrChange>
          </w:tcPr>
          <w:p w14:paraId="7C276F6C" w14:textId="77777777" w:rsidR="00E00A88" w:rsidRDefault="00E00A88">
            <w:pPr>
              <w:rPr>
                <w:rFonts w:eastAsia="楷体_GB2312"/>
              </w:rPr>
            </w:pPr>
            <w:r>
              <w:rPr>
                <w:rFonts w:eastAsia="楷体_GB2312"/>
              </w:rPr>
              <w:t>该元素不存在</w:t>
            </w:r>
          </w:p>
        </w:tc>
      </w:tr>
      <w:tr w:rsidR="00E00A88" w14:paraId="4FCCD6E0" w14:textId="77777777" w:rsidTr="00265DFA">
        <w:trPr>
          <w:jc w:val="center"/>
          <w:trPrChange w:id="287" w:author="zhou yuetong" w:date="2019-05-17T09:31:00Z">
            <w:trPr>
              <w:jc w:val="center"/>
            </w:trPr>
          </w:trPrChange>
        </w:trPr>
        <w:tc>
          <w:tcPr>
            <w:tcW w:w="3966" w:type="dxa"/>
            <w:tcPrChange w:id="288" w:author="zhou yuetong" w:date="2019-05-17T09:31:00Z">
              <w:tcPr>
                <w:tcW w:w="3966" w:type="dxa"/>
              </w:tcPr>
            </w:tcPrChange>
          </w:tcPr>
          <w:p w14:paraId="2F5939F1" w14:textId="77777777" w:rsidR="00E00A88" w:rsidRDefault="00E00A88">
            <w:pPr>
              <w:rPr>
                <w:rFonts w:eastAsia="楷体_GB2312"/>
              </w:rPr>
            </w:pPr>
            <w:r>
              <w:rPr>
                <w:rFonts w:eastAsia="楷体_GB2312"/>
              </w:rPr>
              <w:t>下属各类基金的份额累计参考净值</w:t>
            </w:r>
          </w:p>
        </w:tc>
        <w:tc>
          <w:tcPr>
            <w:tcW w:w="3114" w:type="dxa"/>
            <w:gridSpan w:val="2"/>
            <w:tcPrChange w:id="289" w:author="zhou yuetong" w:date="2019-05-17T09:31:00Z">
              <w:tcPr>
                <w:tcW w:w="2612" w:type="dxa"/>
                <w:gridSpan w:val="2"/>
              </w:tcPr>
            </w:tcPrChange>
          </w:tcPr>
          <w:p w14:paraId="0D109265" w14:textId="77777777" w:rsidR="00E00A88" w:rsidRDefault="00E00A88">
            <w:pPr>
              <w:rPr>
                <w:rFonts w:eastAsia="楷体_GB2312"/>
              </w:rPr>
            </w:pPr>
            <w:r>
              <w:rPr>
                <w:rFonts w:eastAsia="楷体_GB2312"/>
              </w:rPr>
              <w:t>该元素不存在</w:t>
            </w:r>
          </w:p>
        </w:tc>
      </w:tr>
      <w:tr w:rsidR="00E00A88" w14:paraId="22C95B4D" w14:textId="77777777" w:rsidTr="00265DFA">
        <w:trPr>
          <w:jc w:val="center"/>
          <w:trPrChange w:id="290" w:author="zhou yuetong" w:date="2019-05-17T09:31:00Z">
            <w:trPr>
              <w:jc w:val="center"/>
            </w:trPr>
          </w:trPrChange>
        </w:trPr>
        <w:tc>
          <w:tcPr>
            <w:tcW w:w="3966" w:type="dxa"/>
            <w:tcPrChange w:id="291" w:author="zhou yuetong" w:date="2019-05-17T09:31:00Z">
              <w:tcPr>
                <w:tcW w:w="3966" w:type="dxa"/>
              </w:tcPr>
            </w:tcPrChange>
          </w:tcPr>
          <w:p w14:paraId="005C3355"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3114" w:type="dxa"/>
            <w:gridSpan w:val="2"/>
            <w:tcPrChange w:id="292" w:author="zhou yuetong" w:date="2019-05-17T09:31:00Z">
              <w:tcPr>
                <w:tcW w:w="2612" w:type="dxa"/>
                <w:gridSpan w:val="2"/>
              </w:tcPr>
            </w:tcPrChange>
          </w:tcPr>
          <w:p w14:paraId="6C2A0331" w14:textId="77777777" w:rsidR="00E00A88" w:rsidRDefault="00E00A88">
            <w:pPr>
              <w:rPr>
                <w:rFonts w:eastAsia="楷体_GB2312"/>
              </w:rPr>
            </w:pPr>
            <w:r>
              <w:rPr>
                <w:rFonts w:eastAsia="楷体_GB2312"/>
              </w:rPr>
              <w:t>非空</w:t>
            </w:r>
          </w:p>
        </w:tc>
      </w:tr>
      <w:tr w:rsidR="00E00A88" w14:paraId="3E11344D" w14:textId="77777777" w:rsidTr="00265DFA">
        <w:trPr>
          <w:jc w:val="center"/>
          <w:trPrChange w:id="293" w:author="zhou yuetong" w:date="2019-05-17T09:31:00Z">
            <w:trPr>
              <w:jc w:val="center"/>
            </w:trPr>
          </w:trPrChange>
        </w:trPr>
        <w:tc>
          <w:tcPr>
            <w:tcW w:w="3966" w:type="dxa"/>
            <w:tcPrChange w:id="294" w:author="zhou yuetong" w:date="2019-05-17T09:31:00Z">
              <w:tcPr>
                <w:tcW w:w="3966" w:type="dxa"/>
              </w:tcPr>
            </w:tcPrChange>
          </w:tcPr>
          <w:p w14:paraId="21C05B70"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3114" w:type="dxa"/>
            <w:gridSpan w:val="2"/>
            <w:tcPrChange w:id="295" w:author="zhou yuetong" w:date="2019-05-17T09:31:00Z">
              <w:tcPr>
                <w:tcW w:w="2612" w:type="dxa"/>
                <w:gridSpan w:val="2"/>
              </w:tcPr>
            </w:tcPrChange>
          </w:tcPr>
          <w:p w14:paraId="6B808F95" w14:textId="77777777" w:rsidR="00E00A88" w:rsidRDefault="00E00A88">
            <w:pPr>
              <w:rPr>
                <w:rFonts w:eastAsia="楷体_GB2312"/>
              </w:rPr>
            </w:pPr>
            <w:r>
              <w:rPr>
                <w:rFonts w:eastAsia="楷体_GB2312"/>
              </w:rPr>
              <w:t>非空</w:t>
            </w:r>
          </w:p>
        </w:tc>
      </w:tr>
      <w:tr w:rsidR="00E00A88" w14:paraId="3CF95E92" w14:textId="77777777" w:rsidTr="00265DFA">
        <w:trPr>
          <w:jc w:val="center"/>
          <w:trPrChange w:id="296" w:author="zhou yuetong" w:date="2019-05-17T09:31:00Z">
            <w:trPr>
              <w:jc w:val="center"/>
            </w:trPr>
          </w:trPrChange>
        </w:trPr>
        <w:tc>
          <w:tcPr>
            <w:tcW w:w="3966" w:type="dxa"/>
            <w:tcPrChange w:id="297" w:author="zhou yuetong" w:date="2019-05-17T09:31:00Z">
              <w:tcPr>
                <w:tcW w:w="3966" w:type="dxa"/>
              </w:tcPr>
            </w:tcPrChange>
          </w:tcPr>
          <w:p w14:paraId="35103A7A" w14:textId="77777777" w:rsidR="00E00A88" w:rsidRDefault="00E00A88">
            <w:pPr>
              <w:rPr>
                <w:rFonts w:eastAsia="楷体_GB2312"/>
              </w:rPr>
            </w:pPr>
            <w:r>
              <w:rPr>
                <w:rFonts w:eastAsia="楷体_GB2312"/>
              </w:rPr>
              <w:t>下属各类基金的基金简称</w:t>
            </w:r>
          </w:p>
        </w:tc>
        <w:tc>
          <w:tcPr>
            <w:tcW w:w="1555" w:type="dxa"/>
            <w:tcPrChange w:id="298" w:author="zhou yuetong" w:date="2019-05-17T09:31:00Z">
              <w:tcPr>
                <w:tcW w:w="1275" w:type="dxa"/>
              </w:tcPr>
            </w:tcPrChange>
          </w:tcPr>
          <w:p w14:paraId="4AA01F41" w14:textId="77777777" w:rsidR="00E00A88" w:rsidRDefault="00E00A88">
            <w:pPr>
              <w:rPr>
                <w:rFonts w:eastAsia="楷体_GB2312"/>
              </w:rPr>
            </w:pPr>
            <w:r>
              <w:rPr>
                <w:rFonts w:eastAsia="楷体_GB2312"/>
              </w:rPr>
              <w:t>非空</w:t>
            </w:r>
          </w:p>
        </w:tc>
        <w:tc>
          <w:tcPr>
            <w:tcW w:w="1559" w:type="dxa"/>
            <w:tcPrChange w:id="299" w:author="zhou yuetong" w:date="2019-05-17T09:31:00Z">
              <w:tcPr>
                <w:tcW w:w="1337" w:type="dxa"/>
              </w:tcPr>
            </w:tcPrChange>
          </w:tcPr>
          <w:p w14:paraId="7BDBDEA5" w14:textId="77777777" w:rsidR="00E00A88" w:rsidRDefault="00E00A88">
            <w:pPr>
              <w:rPr>
                <w:rFonts w:eastAsia="楷体_GB2312"/>
              </w:rPr>
            </w:pPr>
            <w:r>
              <w:rPr>
                <w:rFonts w:eastAsia="楷体_GB2312"/>
              </w:rPr>
              <w:t>非空</w:t>
            </w:r>
          </w:p>
        </w:tc>
      </w:tr>
      <w:tr w:rsidR="00E00A88" w14:paraId="4821A590" w14:textId="77777777" w:rsidTr="00265DFA">
        <w:trPr>
          <w:jc w:val="center"/>
          <w:trPrChange w:id="300" w:author="zhou yuetong" w:date="2019-05-17T09:31:00Z">
            <w:trPr>
              <w:jc w:val="center"/>
            </w:trPr>
          </w:trPrChange>
        </w:trPr>
        <w:tc>
          <w:tcPr>
            <w:tcW w:w="3966" w:type="dxa"/>
            <w:tcPrChange w:id="301" w:author="zhou yuetong" w:date="2019-05-17T09:31:00Z">
              <w:tcPr>
                <w:tcW w:w="3966" w:type="dxa"/>
              </w:tcPr>
            </w:tcPrChange>
          </w:tcPr>
          <w:p w14:paraId="45ADDFFB" w14:textId="77777777" w:rsidR="00E00A88" w:rsidRDefault="00E00A88">
            <w:pPr>
              <w:rPr>
                <w:rFonts w:eastAsia="楷体_GB2312"/>
              </w:rPr>
            </w:pPr>
            <w:r>
              <w:rPr>
                <w:rFonts w:eastAsia="楷体_GB2312"/>
              </w:rPr>
              <w:t>下属各类基金的交易代码</w:t>
            </w:r>
          </w:p>
        </w:tc>
        <w:tc>
          <w:tcPr>
            <w:tcW w:w="1555" w:type="dxa"/>
            <w:tcPrChange w:id="302" w:author="zhou yuetong" w:date="2019-05-17T09:31:00Z">
              <w:tcPr>
                <w:tcW w:w="1275" w:type="dxa"/>
              </w:tcPr>
            </w:tcPrChange>
          </w:tcPr>
          <w:p w14:paraId="3A766AF6" w14:textId="77777777" w:rsidR="00E00A88" w:rsidRDefault="00E00A88">
            <w:pPr>
              <w:rPr>
                <w:rFonts w:eastAsia="楷体_GB2312"/>
              </w:rPr>
            </w:pPr>
            <w:r>
              <w:rPr>
                <w:rFonts w:eastAsia="楷体_GB2312"/>
              </w:rPr>
              <w:t>非空</w:t>
            </w:r>
          </w:p>
        </w:tc>
        <w:tc>
          <w:tcPr>
            <w:tcW w:w="1559" w:type="dxa"/>
            <w:tcPrChange w:id="303" w:author="zhou yuetong" w:date="2019-05-17T09:31:00Z">
              <w:tcPr>
                <w:tcW w:w="1337" w:type="dxa"/>
              </w:tcPr>
            </w:tcPrChange>
          </w:tcPr>
          <w:p w14:paraId="6BF243D8" w14:textId="77777777" w:rsidR="00E00A88" w:rsidRDefault="00E00A88">
            <w:pPr>
              <w:rPr>
                <w:rFonts w:eastAsia="楷体_GB2312"/>
              </w:rPr>
            </w:pPr>
            <w:r>
              <w:rPr>
                <w:rFonts w:eastAsia="楷体_GB2312"/>
              </w:rPr>
              <w:t>非空</w:t>
            </w:r>
          </w:p>
        </w:tc>
      </w:tr>
      <w:tr w:rsidR="00E00A88" w14:paraId="2E5CF3C9" w14:textId="77777777" w:rsidTr="00265DFA">
        <w:trPr>
          <w:jc w:val="center"/>
          <w:trPrChange w:id="304" w:author="zhou yuetong" w:date="2019-05-17T09:31:00Z">
            <w:trPr>
              <w:jc w:val="center"/>
            </w:trPr>
          </w:trPrChange>
        </w:trPr>
        <w:tc>
          <w:tcPr>
            <w:tcW w:w="3966" w:type="dxa"/>
            <w:tcPrChange w:id="305" w:author="zhou yuetong" w:date="2019-05-17T09:31:00Z">
              <w:tcPr>
                <w:tcW w:w="3966" w:type="dxa"/>
              </w:tcPr>
            </w:tcPrChange>
          </w:tcPr>
          <w:p w14:paraId="4DD954F6" w14:textId="77777777" w:rsidR="00E00A88" w:rsidRDefault="00E00A88">
            <w:pPr>
              <w:rPr>
                <w:rFonts w:eastAsia="楷体_GB2312"/>
              </w:rPr>
            </w:pPr>
            <w:r>
              <w:rPr>
                <w:rFonts w:eastAsia="楷体_GB2312"/>
              </w:rPr>
              <w:t>下属各类基金的资产净值</w:t>
            </w:r>
          </w:p>
        </w:tc>
        <w:tc>
          <w:tcPr>
            <w:tcW w:w="1555" w:type="dxa"/>
            <w:tcPrChange w:id="306" w:author="zhou yuetong" w:date="2019-05-17T09:31:00Z">
              <w:tcPr>
                <w:tcW w:w="1275" w:type="dxa"/>
              </w:tcPr>
            </w:tcPrChange>
          </w:tcPr>
          <w:p w14:paraId="259D3E6E" w14:textId="77777777" w:rsidR="00E00A88" w:rsidRDefault="004A117B">
            <w:pPr>
              <w:rPr>
                <w:rFonts w:eastAsia="楷体_GB2312"/>
              </w:rPr>
            </w:pPr>
            <w:ins w:id="307" w:author="Microsoft" w:date="2020-02-05T16:06:00Z">
              <w:r>
                <w:rPr>
                  <w:rFonts w:eastAsia="楷体_GB2312" w:hint="eastAsia"/>
                </w:rPr>
                <w:t>该元素不存在</w:t>
              </w:r>
            </w:ins>
            <w:ins w:id="308" w:author="zhou yuetong" w:date="2019-05-29T08:38:00Z">
              <w:del w:id="309" w:author="Microsoft" w:date="2020-02-05T16:06:00Z">
                <w:r w:rsidR="004D55BD" w:rsidDel="004A117B">
                  <w:rPr>
                    <w:rFonts w:eastAsia="楷体_GB2312"/>
                  </w:rPr>
                  <w:delText>不判断</w:delText>
                </w:r>
              </w:del>
            </w:ins>
          </w:p>
        </w:tc>
        <w:tc>
          <w:tcPr>
            <w:tcW w:w="1559" w:type="dxa"/>
            <w:tcPrChange w:id="310" w:author="zhou yuetong" w:date="2019-05-17T09:31:00Z">
              <w:tcPr>
                <w:tcW w:w="1337" w:type="dxa"/>
              </w:tcPr>
            </w:tcPrChange>
          </w:tcPr>
          <w:p w14:paraId="1C70CC5E" w14:textId="77777777" w:rsidR="00E00A88" w:rsidRDefault="004A117B">
            <w:pPr>
              <w:rPr>
                <w:rFonts w:eastAsia="楷体_GB2312"/>
              </w:rPr>
            </w:pPr>
            <w:ins w:id="311" w:author="Microsoft" w:date="2020-02-05T16:06:00Z">
              <w:r>
                <w:rPr>
                  <w:rFonts w:eastAsia="楷体_GB2312" w:hint="eastAsia"/>
                </w:rPr>
                <w:t>该元素不存在</w:t>
              </w:r>
            </w:ins>
            <w:ins w:id="312" w:author="zhou yuetong" w:date="2019-05-29T08:38:00Z">
              <w:del w:id="313" w:author="Microsoft" w:date="2020-02-05T16:06:00Z">
                <w:r w:rsidR="004D55BD" w:rsidDel="004A117B">
                  <w:rPr>
                    <w:rFonts w:eastAsia="楷体_GB2312"/>
                  </w:rPr>
                  <w:delText>不判断</w:delText>
                </w:r>
              </w:del>
            </w:ins>
          </w:p>
        </w:tc>
      </w:tr>
      <w:tr w:rsidR="00E00A88" w14:paraId="434E2710" w14:textId="77777777" w:rsidTr="00265DFA">
        <w:trPr>
          <w:jc w:val="center"/>
          <w:trPrChange w:id="314" w:author="zhou yuetong" w:date="2019-05-17T09:31:00Z">
            <w:trPr>
              <w:jc w:val="center"/>
            </w:trPr>
          </w:trPrChange>
        </w:trPr>
        <w:tc>
          <w:tcPr>
            <w:tcW w:w="3966" w:type="dxa"/>
            <w:tcPrChange w:id="315" w:author="zhou yuetong" w:date="2019-05-17T09:31:00Z">
              <w:tcPr>
                <w:tcW w:w="3966" w:type="dxa"/>
              </w:tcPr>
            </w:tcPrChange>
          </w:tcPr>
          <w:p w14:paraId="3F01445B" w14:textId="77777777" w:rsidR="00E00A88" w:rsidRDefault="00E00A88">
            <w:pPr>
              <w:rPr>
                <w:rFonts w:eastAsia="楷体_GB2312"/>
              </w:rPr>
            </w:pPr>
            <w:r>
              <w:rPr>
                <w:rFonts w:eastAsia="楷体_GB2312"/>
              </w:rPr>
              <w:t>下属各类基金的每万份基金已实现收益</w:t>
            </w:r>
          </w:p>
        </w:tc>
        <w:tc>
          <w:tcPr>
            <w:tcW w:w="1555" w:type="dxa"/>
            <w:tcPrChange w:id="316" w:author="zhou yuetong" w:date="2019-05-17T09:31:00Z">
              <w:tcPr>
                <w:tcW w:w="1275" w:type="dxa"/>
              </w:tcPr>
            </w:tcPrChange>
          </w:tcPr>
          <w:p w14:paraId="2EA824D6" w14:textId="77777777" w:rsidR="00E00A88" w:rsidRDefault="00E00A88">
            <w:pPr>
              <w:rPr>
                <w:rFonts w:eastAsia="楷体_GB2312"/>
              </w:rPr>
            </w:pPr>
            <w:r>
              <w:rPr>
                <w:rFonts w:eastAsia="楷体_GB2312"/>
              </w:rPr>
              <w:t>不判断</w:t>
            </w:r>
          </w:p>
        </w:tc>
        <w:tc>
          <w:tcPr>
            <w:tcW w:w="1559" w:type="dxa"/>
            <w:tcPrChange w:id="317" w:author="zhou yuetong" w:date="2019-05-17T09:31:00Z">
              <w:tcPr>
                <w:tcW w:w="1337" w:type="dxa"/>
              </w:tcPr>
            </w:tcPrChange>
          </w:tcPr>
          <w:p w14:paraId="0399EE0D" w14:textId="77777777" w:rsidR="00E00A88" w:rsidRDefault="00E00A88">
            <w:pPr>
              <w:rPr>
                <w:rFonts w:eastAsia="楷体_GB2312"/>
              </w:rPr>
            </w:pPr>
            <w:r>
              <w:rPr>
                <w:rFonts w:eastAsia="楷体_GB2312"/>
              </w:rPr>
              <w:t>不判断</w:t>
            </w:r>
          </w:p>
        </w:tc>
      </w:tr>
      <w:tr w:rsidR="00E00A88" w14:paraId="296BD5D7" w14:textId="77777777" w:rsidTr="00265DFA">
        <w:trPr>
          <w:jc w:val="center"/>
          <w:trPrChange w:id="318" w:author="zhou yuetong" w:date="2019-05-17T09:31:00Z">
            <w:trPr>
              <w:jc w:val="center"/>
            </w:trPr>
          </w:trPrChange>
        </w:trPr>
        <w:tc>
          <w:tcPr>
            <w:tcW w:w="3966" w:type="dxa"/>
            <w:tcPrChange w:id="319" w:author="zhou yuetong" w:date="2019-05-17T09:31:00Z">
              <w:tcPr>
                <w:tcW w:w="3966" w:type="dxa"/>
              </w:tcPr>
            </w:tcPrChange>
          </w:tcPr>
          <w:p w14:paraId="283D6F73" w14:textId="77777777" w:rsidR="00E00A88" w:rsidRDefault="00E00A88">
            <w:pPr>
              <w:rPr>
                <w:rFonts w:eastAsia="楷体_GB2312"/>
              </w:rPr>
            </w:pPr>
            <w:r>
              <w:rPr>
                <w:rFonts w:eastAsia="楷体_GB2312"/>
              </w:rPr>
              <w:t>下属各类基金的每</w:t>
            </w:r>
            <w:r>
              <w:rPr>
                <w:rFonts w:eastAsia="楷体_GB2312" w:hint="eastAsia"/>
              </w:rPr>
              <w:t>百</w:t>
            </w:r>
            <w:r>
              <w:rPr>
                <w:rFonts w:eastAsia="楷体_GB2312"/>
              </w:rPr>
              <w:t>份基金已实现收益</w:t>
            </w:r>
          </w:p>
        </w:tc>
        <w:tc>
          <w:tcPr>
            <w:tcW w:w="1555" w:type="dxa"/>
            <w:tcPrChange w:id="320" w:author="zhou yuetong" w:date="2019-05-17T09:31:00Z">
              <w:tcPr>
                <w:tcW w:w="1275" w:type="dxa"/>
              </w:tcPr>
            </w:tcPrChange>
          </w:tcPr>
          <w:p w14:paraId="57E95210" w14:textId="77777777" w:rsidR="00E00A88" w:rsidRDefault="00E00A88">
            <w:pPr>
              <w:rPr>
                <w:rFonts w:eastAsia="楷体_GB2312"/>
              </w:rPr>
            </w:pPr>
            <w:r>
              <w:rPr>
                <w:rFonts w:eastAsia="楷体_GB2312"/>
              </w:rPr>
              <w:t>不判断</w:t>
            </w:r>
          </w:p>
        </w:tc>
        <w:tc>
          <w:tcPr>
            <w:tcW w:w="1559" w:type="dxa"/>
            <w:tcPrChange w:id="321" w:author="zhou yuetong" w:date="2019-05-17T09:31:00Z">
              <w:tcPr>
                <w:tcW w:w="1337" w:type="dxa"/>
              </w:tcPr>
            </w:tcPrChange>
          </w:tcPr>
          <w:p w14:paraId="2CFE0E00" w14:textId="77777777" w:rsidR="00E00A88" w:rsidRDefault="00E00A88">
            <w:pPr>
              <w:rPr>
                <w:rFonts w:eastAsia="楷体_GB2312"/>
              </w:rPr>
            </w:pPr>
            <w:r>
              <w:rPr>
                <w:rFonts w:eastAsia="楷体_GB2312"/>
              </w:rPr>
              <w:t>不判断</w:t>
            </w:r>
          </w:p>
        </w:tc>
      </w:tr>
      <w:tr w:rsidR="00E00A88" w14:paraId="714EB12E" w14:textId="77777777" w:rsidTr="00265DFA">
        <w:trPr>
          <w:jc w:val="center"/>
          <w:trPrChange w:id="322" w:author="zhou yuetong" w:date="2019-05-17T09:31:00Z">
            <w:trPr>
              <w:jc w:val="center"/>
            </w:trPr>
          </w:trPrChange>
        </w:trPr>
        <w:tc>
          <w:tcPr>
            <w:tcW w:w="3966" w:type="dxa"/>
            <w:tcPrChange w:id="323" w:author="zhou yuetong" w:date="2019-05-17T09:31:00Z">
              <w:tcPr>
                <w:tcW w:w="3966" w:type="dxa"/>
              </w:tcPr>
            </w:tcPrChange>
          </w:tcPr>
          <w:p w14:paraId="28F769A8" w14:textId="77777777" w:rsidR="00E00A88" w:rsidRDefault="00E00A88">
            <w:pPr>
              <w:rPr>
                <w:rFonts w:eastAsia="楷体_GB2312"/>
              </w:rPr>
            </w:pPr>
            <w:r>
              <w:rPr>
                <w:rFonts w:eastAsia="楷体_GB2312"/>
              </w:rPr>
              <w:t>下属各类基金的每百万份基金已实现收益</w:t>
            </w:r>
          </w:p>
        </w:tc>
        <w:tc>
          <w:tcPr>
            <w:tcW w:w="1555" w:type="dxa"/>
            <w:tcPrChange w:id="324" w:author="zhou yuetong" w:date="2019-05-17T09:31:00Z">
              <w:tcPr>
                <w:tcW w:w="1275" w:type="dxa"/>
              </w:tcPr>
            </w:tcPrChange>
          </w:tcPr>
          <w:p w14:paraId="369D0FA0" w14:textId="77777777" w:rsidR="00E00A88" w:rsidRDefault="00E00A88">
            <w:pPr>
              <w:rPr>
                <w:rFonts w:eastAsia="楷体_GB2312"/>
              </w:rPr>
            </w:pPr>
            <w:r>
              <w:rPr>
                <w:rFonts w:eastAsia="楷体_GB2312"/>
              </w:rPr>
              <w:t>不判断</w:t>
            </w:r>
          </w:p>
        </w:tc>
        <w:tc>
          <w:tcPr>
            <w:tcW w:w="1559" w:type="dxa"/>
            <w:tcPrChange w:id="325" w:author="zhou yuetong" w:date="2019-05-17T09:31:00Z">
              <w:tcPr>
                <w:tcW w:w="1337" w:type="dxa"/>
              </w:tcPr>
            </w:tcPrChange>
          </w:tcPr>
          <w:p w14:paraId="426D2C71" w14:textId="77777777" w:rsidR="00E00A88" w:rsidRDefault="00E00A88">
            <w:pPr>
              <w:rPr>
                <w:rFonts w:eastAsia="楷体_GB2312"/>
              </w:rPr>
            </w:pPr>
            <w:r>
              <w:rPr>
                <w:rFonts w:eastAsia="楷体_GB2312"/>
              </w:rPr>
              <w:t>不判断</w:t>
            </w:r>
          </w:p>
        </w:tc>
      </w:tr>
      <w:tr w:rsidR="00E00A88" w14:paraId="6066D08D" w14:textId="77777777" w:rsidTr="00265DFA">
        <w:trPr>
          <w:jc w:val="center"/>
          <w:trPrChange w:id="326" w:author="zhou yuetong" w:date="2019-05-17T09:31:00Z">
            <w:trPr>
              <w:jc w:val="center"/>
            </w:trPr>
          </w:trPrChange>
        </w:trPr>
        <w:tc>
          <w:tcPr>
            <w:tcW w:w="3966" w:type="dxa"/>
            <w:tcPrChange w:id="327" w:author="zhou yuetong" w:date="2019-05-17T09:31:00Z">
              <w:tcPr>
                <w:tcW w:w="3966" w:type="dxa"/>
              </w:tcPr>
            </w:tcPrChange>
          </w:tcPr>
          <w:p w14:paraId="72F03283" w14:textId="77777777" w:rsidR="00E00A88" w:rsidRDefault="00E00A88">
            <w:pPr>
              <w:rPr>
                <w:rFonts w:eastAsia="楷体_GB2312"/>
              </w:rPr>
            </w:pPr>
            <w:r>
              <w:rPr>
                <w:rFonts w:eastAsia="楷体_GB2312"/>
              </w:rPr>
              <w:t>下属各类基金的</w:t>
            </w:r>
            <w:r>
              <w:rPr>
                <w:rFonts w:eastAsia="楷体_GB2312"/>
              </w:rPr>
              <w:t>7</w:t>
            </w:r>
            <w:r>
              <w:rPr>
                <w:rFonts w:eastAsia="楷体_GB2312"/>
              </w:rPr>
              <w:t>日年化收益率</w:t>
            </w:r>
          </w:p>
        </w:tc>
        <w:tc>
          <w:tcPr>
            <w:tcW w:w="1555" w:type="dxa"/>
            <w:tcPrChange w:id="328" w:author="zhou yuetong" w:date="2019-05-17T09:31:00Z">
              <w:tcPr>
                <w:tcW w:w="1275" w:type="dxa"/>
              </w:tcPr>
            </w:tcPrChange>
          </w:tcPr>
          <w:p w14:paraId="03CEAEB9" w14:textId="77777777" w:rsidR="00E00A88" w:rsidRDefault="00E00A88">
            <w:pPr>
              <w:rPr>
                <w:rFonts w:eastAsia="楷体_GB2312"/>
              </w:rPr>
            </w:pPr>
            <w:r>
              <w:rPr>
                <w:rFonts w:eastAsia="楷体_GB2312"/>
              </w:rPr>
              <w:t>不判断</w:t>
            </w:r>
          </w:p>
        </w:tc>
        <w:tc>
          <w:tcPr>
            <w:tcW w:w="1559" w:type="dxa"/>
            <w:tcPrChange w:id="329" w:author="zhou yuetong" w:date="2019-05-17T09:31:00Z">
              <w:tcPr>
                <w:tcW w:w="1337" w:type="dxa"/>
              </w:tcPr>
            </w:tcPrChange>
          </w:tcPr>
          <w:p w14:paraId="2B11AEAC" w14:textId="77777777" w:rsidR="00E00A88" w:rsidRDefault="00E00A88">
            <w:pPr>
              <w:rPr>
                <w:rFonts w:eastAsia="楷体_GB2312"/>
              </w:rPr>
            </w:pPr>
            <w:r>
              <w:rPr>
                <w:rFonts w:eastAsia="楷体_GB2312"/>
              </w:rPr>
              <w:t>不判断</w:t>
            </w:r>
          </w:p>
        </w:tc>
      </w:tr>
      <w:tr w:rsidR="00E00A88" w14:paraId="7203E60B" w14:textId="77777777" w:rsidTr="00265DFA">
        <w:trPr>
          <w:jc w:val="center"/>
          <w:trPrChange w:id="330" w:author="zhou yuetong" w:date="2019-05-17T09:31:00Z">
            <w:trPr>
              <w:jc w:val="center"/>
            </w:trPr>
          </w:trPrChange>
        </w:trPr>
        <w:tc>
          <w:tcPr>
            <w:tcW w:w="3966" w:type="dxa"/>
            <w:tcPrChange w:id="331" w:author="zhou yuetong" w:date="2019-05-17T09:31:00Z">
              <w:tcPr>
                <w:tcW w:w="3966" w:type="dxa"/>
              </w:tcPr>
            </w:tcPrChange>
          </w:tcPr>
          <w:p w14:paraId="635BA9C8" w14:textId="77777777" w:rsidR="00E00A88" w:rsidRDefault="00E00A88">
            <w:pPr>
              <w:rPr>
                <w:rFonts w:eastAsia="楷体_GB2312"/>
              </w:rPr>
            </w:pPr>
            <w:r>
              <w:rPr>
                <w:rFonts w:eastAsia="楷体_GB2312"/>
              </w:rPr>
              <w:t>下属各类基金的份额净值</w:t>
            </w:r>
          </w:p>
        </w:tc>
        <w:tc>
          <w:tcPr>
            <w:tcW w:w="1555" w:type="dxa"/>
            <w:tcPrChange w:id="332" w:author="zhou yuetong" w:date="2019-05-17T09:31:00Z">
              <w:tcPr>
                <w:tcW w:w="1275" w:type="dxa"/>
              </w:tcPr>
            </w:tcPrChange>
          </w:tcPr>
          <w:p w14:paraId="4E8D4176" w14:textId="77777777" w:rsidR="00E00A88" w:rsidRDefault="00E00A88">
            <w:pPr>
              <w:rPr>
                <w:rFonts w:eastAsia="楷体_GB2312"/>
              </w:rPr>
            </w:pPr>
            <w:r>
              <w:rPr>
                <w:rFonts w:eastAsia="楷体_GB2312"/>
              </w:rPr>
              <w:t>不判断</w:t>
            </w:r>
          </w:p>
        </w:tc>
        <w:tc>
          <w:tcPr>
            <w:tcW w:w="1559" w:type="dxa"/>
            <w:tcPrChange w:id="333" w:author="zhou yuetong" w:date="2019-05-17T09:31:00Z">
              <w:tcPr>
                <w:tcW w:w="1337" w:type="dxa"/>
              </w:tcPr>
            </w:tcPrChange>
          </w:tcPr>
          <w:p w14:paraId="1C15239C" w14:textId="77777777" w:rsidR="00E00A88" w:rsidRDefault="00E00A88">
            <w:pPr>
              <w:rPr>
                <w:rFonts w:eastAsia="楷体_GB2312"/>
              </w:rPr>
            </w:pPr>
            <w:r>
              <w:rPr>
                <w:rFonts w:eastAsia="楷体_GB2312"/>
              </w:rPr>
              <w:t>不判断</w:t>
            </w:r>
          </w:p>
        </w:tc>
      </w:tr>
      <w:tr w:rsidR="00E00A88" w14:paraId="7DBDE214" w14:textId="77777777" w:rsidTr="00265DFA">
        <w:trPr>
          <w:jc w:val="center"/>
          <w:trPrChange w:id="334" w:author="zhou yuetong" w:date="2019-05-17T09:31:00Z">
            <w:trPr>
              <w:jc w:val="center"/>
            </w:trPr>
          </w:trPrChange>
        </w:trPr>
        <w:tc>
          <w:tcPr>
            <w:tcW w:w="3966" w:type="dxa"/>
            <w:tcPrChange w:id="335" w:author="zhou yuetong" w:date="2019-05-17T09:31:00Z">
              <w:tcPr>
                <w:tcW w:w="3966" w:type="dxa"/>
              </w:tcPr>
            </w:tcPrChange>
          </w:tcPr>
          <w:p w14:paraId="1A9D340D" w14:textId="77777777" w:rsidR="00E00A88" w:rsidRDefault="00E00A88">
            <w:pPr>
              <w:rPr>
                <w:rFonts w:eastAsia="楷体_GB2312"/>
              </w:rPr>
            </w:pPr>
            <w:r>
              <w:rPr>
                <w:rFonts w:eastAsia="楷体_GB2312"/>
              </w:rPr>
              <w:lastRenderedPageBreak/>
              <w:t>下属各类基金的份额累计净值</w:t>
            </w:r>
          </w:p>
        </w:tc>
        <w:tc>
          <w:tcPr>
            <w:tcW w:w="1555" w:type="dxa"/>
            <w:tcPrChange w:id="336" w:author="zhou yuetong" w:date="2019-05-17T09:31:00Z">
              <w:tcPr>
                <w:tcW w:w="1275" w:type="dxa"/>
              </w:tcPr>
            </w:tcPrChange>
          </w:tcPr>
          <w:p w14:paraId="1BE29A89" w14:textId="77777777" w:rsidR="00E00A88" w:rsidRDefault="00E00A88">
            <w:pPr>
              <w:rPr>
                <w:rFonts w:eastAsia="楷体_GB2312"/>
              </w:rPr>
            </w:pPr>
            <w:r>
              <w:rPr>
                <w:rFonts w:eastAsia="楷体_GB2312"/>
              </w:rPr>
              <w:t>不判断</w:t>
            </w:r>
          </w:p>
        </w:tc>
        <w:tc>
          <w:tcPr>
            <w:tcW w:w="1559" w:type="dxa"/>
            <w:tcPrChange w:id="337" w:author="zhou yuetong" w:date="2019-05-17T09:31:00Z">
              <w:tcPr>
                <w:tcW w:w="1337" w:type="dxa"/>
              </w:tcPr>
            </w:tcPrChange>
          </w:tcPr>
          <w:p w14:paraId="5F4F3C01" w14:textId="77777777" w:rsidR="00E00A88" w:rsidRDefault="00E00A88">
            <w:pPr>
              <w:rPr>
                <w:rFonts w:eastAsia="楷体_GB2312"/>
              </w:rPr>
            </w:pPr>
            <w:r>
              <w:rPr>
                <w:rFonts w:eastAsia="楷体_GB2312"/>
              </w:rPr>
              <w:t>不判断</w:t>
            </w:r>
          </w:p>
        </w:tc>
      </w:tr>
      <w:tr w:rsidR="00E00A88" w14:paraId="145813A5" w14:textId="77777777" w:rsidTr="00265DFA">
        <w:trPr>
          <w:jc w:val="center"/>
          <w:trPrChange w:id="338" w:author="zhou yuetong" w:date="2019-05-17T09:31:00Z">
            <w:trPr>
              <w:jc w:val="center"/>
            </w:trPr>
          </w:trPrChange>
        </w:trPr>
        <w:tc>
          <w:tcPr>
            <w:tcW w:w="3966" w:type="dxa"/>
            <w:tcBorders>
              <w:top w:val="single" w:sz="4" w:space="0" w:color="auto"/>
              <w:left w:val="single" w:sz="4" w:space="0" w:color="auto"/>
              <w:bottom w:val="single" w:sz="4" w:space="0" w:color="auto"/>
              <w:right w:val="single" w:sz="4" w:space="0" w:color="auto"/>
            </w:tcBorders>
            <w:tcPrChange w:id="339" w:author="zhou yuetong" w:date="2019-05-17T09:31:00Z">
              <w:tcPr>
                <w:tcW w:w="3966" w:type="dxa"/>
                <w:tcBorders>
                  <w:top w:val="single" w:sz="4" w:space="0" w:color="auto"/>
                  <w:left w:val="single" w:sz="4" w:space="0" w:color="auto"/>
                  <w:bottom w:val="single" w:sz="4" w:space="0" w:color="auto"/>
                  <w:right w:val="single" w:sz="4" w:space="0" w:color="auto"/>
                </w:tcBorders>
              </w:tcPr>
            </w:tcPrChange>
          </w:tcPr>
          <w:p w14:paraId="789712CC" w14:textId="77777777" w:rsidR="00E00A88" w:rsidRDefault="00E00A88">
            <w:pPr>
              <w:rPr>
                <w:rFonts w:eastAsia="楷体_GB2312"/>
              </w:rPr>
            </w:pPr>
            <w:r>
              <w:rPr>
                <w:rFonts w:eastAsia="楷体_GB2312"/>
              </w:rPr>
              <w:t>估值日期</w:t>
            </w:r>
          </w:p>
        </w:tc>
        <w:tc>
          <w:tcPr>
            <w:tcW w:w="3114" w:type="dxa"/>
            <w:gridSpan w:val="2"/>
            <w:tcBorders>
              <w:top w:val="single" w:sz="4" w:space="0" w:color="auto"/>
              <w:left w:val="single" w:sz="4" w:space="0" w:color="auto"/>
              <w:bottom w:val="single" w:sz="4" w:space="0" w:color="auto"/>
              <w:right w:val="single" w:sz="4" w:space="0" w:color="auto"/>
            </w:tcBorders>
            <w:tcPrChange w:id="340" w:author="zhou yuetong" w:date="2019-05-17T09:31:00Z">
              <w:tcPr>
                <w:tcW w:w="2612" w:type="dxa"/>
                <w:gridSpan w:val="2"/>
                <w:tcBorders>
                  <w:top w:val="single" w:sz="4" w:space="0" w:color="auto"/>
                  <w:left w:val="single" w:sz="4" w:space="0" w:color="auto"/>
                  <w:bottom w:val="single" w:sz="4" w:space="0" w:color="auto"/>
                  <w:right w:val="single" w:sz="4" w:space="0" w:color="auto"/>
                </w:tcBorders>
              </w:tcPr>
            </w:tcPrChange>
          </w:tcPr>
          <w:p w14:paraId="56B90DED" w14:textId="77777777" w:rsidR="00E00A88" w:rsidRDefault="00E00A88">
            <w:pPr>
              <w:rPr>
                <w:rFonts w:eastAsia="楷体_GB2312"/>
              </w:rPr>
            </w:pPr>
            <w:r>
              <w:rPr>
                <w:rFonts w:eastAsia="楷体_GB2312"/>
              </w:rPr>
              <w:t>不判断</w:t>
            </w:r>
          </w:p>
        </w:tc>
      </w:tr>
    </w:tbl>
    <w:p w14:paraId="11F64C8E" w14:textId="77777777" w:rsidR="00E00A88" w:rsidRDefault="00E00A88">
      <w:pPr>
        <w:ind w:left="1260" w:firstLine="420"/>
        <w:rPr>
          <w:rFonts w:eastAsia="楷体_GB2312"/>
          <w:szCs w:val="21"/>
        </w:rPr>
      </w:pPr>
    </w:p>
    <w:p w14:paraId="30E38C20" w14:textId="77777777" w:rsidR="00E00A88" w:rsidRDefault="00E00A88">
      <w:pPr>
        <w:widowControl/>
        <w:snapToGrid w:val="0"/>
        <w:spacing w:line="360" w:lineRule="auto"/>
        <w:ind w:firstLine="420"/>
        <w:rPr>
          <w:b/>
          <w:color w:val="000000"/>
          <w:sz w:val="24"/>
        </w:rPr>
      </w:pPr>
      <w:r>
        <w:rPr>
          <w:b/>
          <w:color w:val="000000"/>
          <w:sz w:val="24"/>
        </w:rPr>
        <w:t>业务规则十</w:t>
      </w:r>
      <w:ins w:id="341" w:author="zhou yuetong" w:date="2019-05-17T09:33:00Z">
        <w:r w:rsidR="00265DFA">
          <w:rPr>
            <w:b/>
            <w:color w:val="000000"/>
            <w:sz w:val="24"/>
          </w:rPr>
          <w:t>九</w:t>
        </w:r>
      </w:ins>
      <w:del w:id="342" w:author="zhou yuetong" w:date="2019-05-17T09:33:00Z">
        <w:r w:rsidDel="00265DFA">
          <w:rPr>
            <w:b/>
            <w:color w:val="000000"/>
            <w:sz w:val="24"/>
          </w:rPr>
          <w:delText>八</w:delText>
        </w:r>
      </w:del>
      <w:r>
        <w:rPr>
          <w:b/>
          <w:color w:val="000000"/>
          <w:sz w:val="24"/>
        </w:rPr>
        <w:t>：</w:t>
      </w:r>
    </w:p>
    <w:p w14:paraId="2483655E" w14:textId="77777777" w:rsidR="00525A55" w:rsidRDefault="00E00A88" w:rsidP="004D55BD">
      <w:pPr>
        <w:ind w:left="420" w:firstLine="420"/>
        <w:rPr>
          <w:ins w:id="343" w:author="Microsoft" w:date="2020-02-05T16:23:00Z"/>
          <w:rFonts w:eastAsia="楷体_GB2312" w:hint="eastAsia"/>
          <w:color w:val="000000"/>
          <w:szCs w:val="21"/>
        </w:rPr>
        <w:pPrChange w:id="344" w:author="zhou yuetong" w:date="2019-05-29T08:40:00Z">
          <w:pPr>
            <w:ind w:left="1260" w:firstLine="420"/>
          </w:pPr>
        </w:pPrChange>
      </w:pPr>
      <w:r>
        <w:rPr>
          <w:rFonts w:eastAsia="楷体_GB2312"/>
          <w:color w:val="000000"/>
          <w:szCs w:val="21"/>
        </w:rPr>
        <w:t>条件：</w:t>
      </w:r>
      <w:r>
        <w:rPr>
          <w:rFonts w:eastAsia="楷体_GB2312"/>
          <w:color w:val="000000"/>
          <w:szCs w:val="21"/>
        </w:rPr>
        <w:tab/>
      </w:r>
      <w:del w:id="345" w:author="Microsoft" w:date="2020-02-07T14:18:00Z">
        <w:r w:rsidDel="00027ED3">
          <w:rPr>
            <w:rFonts w:eastAsia="楷体_GB2312"/>
            <w:color w:val="000000"/>
            <w:szCs w:val="21"/>
          </w:rPr>
          <w:delText>基金类型</w:delText>
        </w:r>
      </w:del>
      <w:ins w:id="346" w:author="Microsoft" w:date="2020-02-07T14:18:00Z">
        <w:r w:rsidR="00027ED3">
          <w:rPr>
            <w:rFonts w:eastAsia="楷体_GB2312"/>
            <w:color w:val="000000"/>
            <w:szCs w:val="21"/>
          </w:rPr>
          <w:t>基金类别</w:t>
        </w:r>
      </w:ins>
      <w:r>
        <w:rPr>
          <w:rFonts w:eastAsia="楷体_GB2312"/>
          <w:color w:val="000000"/>
          <w:szCs w:val="21"/>
        </w:rPr>
        <w:t>=</w:t>
      </w:r>
      <w:r>
        <w:rPr>
          <w:rFonts w:eastAsia="楷体_GB2312"/>
          <w:color w:val="000000"/>
          <w:szCs w:val="21"/>
        </w:rPr>
        <w:t>分级基金，是否分级</w:t>
      </w:r>
      <w:r>
        <w:rPr>
          <w:rFonts w:eastAsia="楷体_GB2312"/>
          <w:color w:val="000000"/>
          <w:szCs w:val="21"/>
        </w:rPr>
        <w:t>/</w:t>
      </w:r>
      <w:r>
        <w:rPr>
          <w:rFonts w:eastAsia="楷体_GB2312"/>
          <w:color w:val="000000"/>
          <w:szCs w:val="21"/>
        </w:rPr>
        <w:t>类</w:t>
      </w:r>
      <w:r>
        <w:rPr>
          <w:rFonts w:eastAsia="楷体_GB2312"/>
          <w:color w:val="000000"/>
          <w:szCs w:val="21"/>
        </w:rPr>
        <w:t>=</w:t>
      </w:r>
      <w:r>
        <w:rPr>
          <w:rFonts w:eastAsia="楷体_GB2312"/>
          <w:color w:val="000000"/>
          <w:szCs w:val="21"/>
        </w:rPr>
        <w:t>是，时间属性</w:t>
      </w:r>
      <w:r>
        <w:rPr>
          <w:rFonts w:eastAsia="楷体_GB2312"/>
          <w:color w:val="000000"/>
          <w:szCs w:val="21"/>
        </w:rPr>
        <w:t>=</w:t>
      </w:r>
      <w:r>
        <w:rPr>
          <w:rFonts w:eastAsia="楷体_GB2312"/>
          <w:color w:val="000000"/>
          <w:szCs w:val="21"/>
        </w:rPr>
        <w:t>上市前</w:t>
      </w:r>
      <w:r>
        <w:rPr>
          <w:rFonts w:eastAsia="楷体_GB2312"/>
          <w:color w:val="000000"/>
          <w:szCs w:val="21"/>
        </w:rPr>
        <w:t>or</w:t>
      </w:r>
      <w:r>
        <w:rPr>
          <w:rFonts w:eastAsia="楷体_GB2312"/>
          <w:color w:val="000000"/>
          <w:szCs w:val="21"/>
        </w:rPr>
        <w:t>封闭期</w:t>
      </w:r>
      <w:del w:id="347" w:author="Microsoft" w:date="2020-02-05T16:23:00Z">
        <w:r w:rsidDel="00525A55">
          <w:rPr>
            <w:rFonts w:eastAsia="楷体_GB2312"/>
            <w:color w:val="000000"/>
            <w:szCs w:val="21"/>
          </w:rPr>
          <w:tab/>
        </w:r>
      </w:del>
      <w:ins w:id="348" w:author="Microsoft" w:date="2020-02-05T16:23:00Z">
        <w:r w:rsidR="00525A55">
          <w:rPr>
            <w:rFonts w:eastAsia="楷体_GB2312" w:hint="eastAsia"/>
            <w:color w:val="000000"/>
            <w:szCs w:val="21"/>
          </w:rPr>
          <w:t>，</w:t>
        </w:r>
      </w:ins>
    </w:p>
    <w:p w14:paraId="5FD49466" w14:textId="77777777" w:rsidR="00E00A88" w:rsidDel="004D55BD" w:rsidRDefault="00525A55" w:rsidP="00525A55">
      <w:pPr>
        <w:rPr>
          <w:del w:id="349" w:author="zhou yuetong" w:date="2019-05-29T08:40:00Z"/>
          <w:rFonts w:eastAsia="楷体_GB2312"/>
          <w:color w:val="000000"/>
          <w:szCs w:val="21"/>
        </w:rPr>
        <w:pPrChange w:id="350" w:author="Microsoft" w:date="2020-02-05T16:23:00Z">
          <w:pPr>
            <w:ind w:left="420" w:firstLine="420"/>
          </w:pPr>
        </w:pPrChange>
      </w:pPr>
      <w:ins w:id="351" w:author="Microsoft" w:date="2020-02-05T16:23:00Z">
        <w:r>
          <w:rPr>
            <w:rFonts w:eastAsia="楷体_GB2312"/>
            <w:szCs w:val="21"/>
          </w:rPr>
          <w:t>频度属性</w:t>
        </w:r>
        <w:r>
          <w:rPr>
            <w:rFonts w:eastAsia="楷体_GB2312"/>
            <w:szCs w:val="21"/>
          </w:rPr>
          <w:t>=</w:t>
        </w:r>
        <w:r>
          <w:rPr>
            <w:rFonts w:eastAsia="楷体_GB2312"/>
            <w:szCs w:val="21"/>
          </w:rPr>
          <w:t>每</w:t>
        </w:r>
        <w:r>
          <w:rPr>
            <w:rFonts w:eastAsia="楷体_GB2312" w:hint="eastAsia"/>
            <w:szCs w:val="21"/>
          </w:rPr>
          <w:t>周</w:t>
        </w:r>
      </w:ins>
      <w:del w:id="352" w:author="zhou yuetong" w:date="2019-05-29T08:40:00Z">
        <w:r w:rsidR="00E00A88" w:rsidDel="004D55BD">
          <w:rPr>
            <w:rFonts w:eastAsia="楷体_GB2312"/>
            <w:color w:val="000000"/>
            <w:szCs w:val="21"/>
          </w:rPr>
          <w:tab/>
          <w:delText>or</w:delText>
        </w:r>
      </w:del>
    </w:p>
    <w:p w14:paraId="794DF14E" w14:textId="77777777" w:rsidR="00E00A88" w:rsidRDefault="00E00A88" w:rsidP="00525A55">
      <w:pPr>
        <w:rPr>
          <w:rFonts w:eastAsia="楷体_GB2312"/>
          <w:color w:val="000000"/>
          <w:szCs w:val="21"/>
        </w:rPr>
        <w:pPrChange w:id="353" w:author="Microsoft" w:date="2020-02-05T16:23:00Z">
          <w:pPr>
            <w:ind w:left="1260" w:firstLine="420"/>
          </w:pPr>
        </w:pPrChange>
      </w:pPr>
      <w:del w:id="354" w:author="zhou yuetong" w:date="2019-05-29T08:40:00Z">
        <w:r w:rsidDel="004D55BD">
          <w:rPr>
            <w:rFonts w:eastAsia="楷体_GB2312"/>
            <w:color w:val="000000"/>
            <w:szCs w:val="21"/>
          </w:rPr>
          <w:delText>基金类型</w:delText>
        </w:r>
        <w:r w:rsidDel="004D55BD">
          <w:rPr>
            <w:rFonts w:eastAsia="楷体_GB2312"/>
            <w:color w:val="000000"/>
            <w:szCs w:val="21"/>
          </w:rPr>
          <w:delText>=</w:delText>
        </w:r>
        <w:r w:rsidDel="004D55BD">
          <w:rPr>
            <w:rFonts w:eastAsia="楷体_GB2312"/>
            <w:color w:val="000000"/>
            <w:szCs w:val="21"/>
          </w:rPr>
          <w:delText>分级基金，是否分级</w:delText>
        </w:r>
        <w:r w:rsidDel="004D55BD">
          <w:rPr>
            <w:rFonts w:eastAsia="楷体_GB2312"/>
            <w:color w:val="000000"/>
            <w:szCs w:val="21"/>
          </w:rPr>
          <w:delText>/</w:delText>
        </w:r>
        <w:r w:rsidDel="004D55BD">
          <w:rPr>
            <w:rFonts w:eastAsia="楷体_GB2312"/>
            <w:color w:val="000000"/>
            <w:szCs w:val="21"/>
          </w:rPr>
          <w:delText>类</w:delText>
        </w:r>
        <w:r w:rsidDel="004D55BD">
          <w:rPr>
            <w:rFonts w:eastAsia="楷体_GB2312"/>
            <w:color w:val="000000"/>
            <w:szCs w:val="21"/>
          </w:rPr>
          <w:delText>=</w:delText>
        </w:r>
        <w:r w:rsidDel="004D55BD">
          <w:rPr>
            <w:rFonts w:eastAsia="楷体_GB2312"/>
            <w:color w:val="000000"/>
            <w:szCs w:val="21"/>
          </w:rPr>
          <w:delText>是，频度属性</w:delText>
        </w:r>
        <w:r w:rsidDel="004D55BD">
          <w:rPr>
            <w:rFonts w:eastAsia="楷体_GB2312"/>
            <w:color w:val="000000"/>
            <w:szCs w:val="21"/>
          </w:rPr>
          <w:delText>=</w:delText>
        </w:r>
        <w:r w:rsidDel="004D55BD">
          <w:rPr>
            <w:rFonts w:eastAsia="楷体_GB2312"/>
            <w:color w:val="000000"/>
            <w:szCs w:val="21"/>
          </w:rPr>
          <w:delText>最后一日</w:delText>
        </w:r>
      </w:del>
    </w:p>
    <w:p w14:paraId="3E2F3EE3" w14:textId="77777777" w:rsidR="00E00A88" w:rsidRDefault="00E00A88">
      <w:pPr>
        <w:ind w:left="420" w:firstLine="420"/>
        <w:rPr>
          <w:rFonts w:eastAsia="楷体_GB2312"/>
          <w:color w:val="000000"/>
          <w:szCs w:val="21"/>
        </w:rPr>
      </w:pPr>
      <w:r>
        <w:rPr>
          <w:rFonts w:eastAsia="楷体_GB2312"/>
          <w:color w:val="000000"/>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1141"/>
        <w:gridCol w:w="1160"/>
      </w:tblGrid>
      <w:tr w:rsidR="00E00A88" w14:paraId="4F8F4CD6" w14:textId="77777777">
        <w:trPr>
          <w:jc w:val="center"/>
        </w:trPr>
        <w:tc>
          <w:tcPr>
            <w:tcW w:w="3546" w:type="dxa"/>
            <w:shd w:val="clear" w:color="auto" w:fill="99CCFF"/>
          </w:tcPr>
          <w:p w14:paraId="358C668D" w14:textId="77777777" w:rsidR="00E00A88" w:rsidRDefault="00E00A88">
            <w:pPr>
              <w:jc w:val="center"/>
              <w:rPr>
                <w:rFonts w:eastAsia="楷体_GB2312"/>
                <w:b/>
                <w:color w:val="000000"/>
                <w:szCs w:val="21"/>
              </w:rPr>
            </w:pPr>
            <w:r>
              <w:rPr>
                <w:rFonts w:eastAsia="楷体_GB2312"/>
                <w:b/>
                <w:color w:val="000000"/>
                <w:szCs w:val="21"/>
              </w:rPr>
              <w:t>元素</w:t>
            </w:r>
          </w:p>
        </w:tc>
        <w:tc>
          <w:tcPr>
            <w:tcW w:w="2301" w:type="dxa"/>
            <w:gridSpan w:val="2"/>
            <w:shd w:val="clear" w:color="auto" w:fill="99CCFF"/>
          </w:tcPr>
          <w:p w14:paraId="66471220" w14:textId="77777777" w:rsidR="00E00A88" w:rsidRDefault="00E00A88">
            <w:pPr>
              <w:jc w:val="center"/>
              <w:rPr>
                <w:rFonts w:eastAsia="楷体_GB2312"/>
                <w:b/>
                <w:color w:val="000000"/>
                <w:szCs w:val="21"/>
              </w:rPr>
            </w:pPr>
            <w:r>
              <w:rPr>
                <w:rFonts w:eastAsia="楷体_GB2312"/>
                <w:b/>
                <w:color w:val="000000"/>
                <w:szCs w:val="21"/>
              </w:rPr>
              <w:t>验证条件</w:t>
            </w:r>
          </w:p>
        </w:tc>
      </w:tr>
      <w:tr w:rsidR="00E00A88" w14:paraId="00FDF06A" w14:textId="77777777">
        <w:trPr>
          <w:jc w:val="center"/>
        </w:trPr>
        <w:tc>
          <w:tcPr>
            <w:tcW w:w="3546" w:type="dxa"/>
          </w:tcPr>
          <w:p w14:paraId="47838735" w14:textId="77777777" w:rsidR="00E00A88" w:rsidRDefault="00E00A88">
            <w:pPr>
              <w:rPr>
                <w:rFonts w:eastAsia="楷体_GB2312"/>
                <w:color w:val="000000"/>
              </w:rPr>
            </w:pPr>
            <w:r>
              <w:rPr>
                <w:rFonts w:eastAsia="楷体_GB2312"/>
                <w:color w:val="000000"/>
              </w:rPr>
              <w:t>基金资产净值</w:t>
            </w:r>
          </w:p>
        </w:tc>
        <w:tc>
          <w:tcPr>
            <w:tcW w:w="2301" w:type="dxa"/>
            <w:gridSpan w:val="2"/>
          </w:tcPr>
          <w:p w14:paraId="1BE6D173" w14:textId="77777777" w:rsidR="00E00A88" w:rsidRDefault="00E00A88">
            <w:pPr>
              <w:rPr>
                <w:rFonts w:eastAsia="楷体_GB2312"/>
                <w:color w:val="000000"/>
              </w:rPr>
            </w:pPr>
            <w:r>
              <w:rPr>
                <w:rFonts w:eastAsia="楷体_GB2312"/>
                <w:color w:val="000000"/>
              </w:rPr>
              <w:t>不判断</w:t>
            </w:r>
          </w:p>
        </w:tc>
      </w:tr>
      <w:tr w:rsidR="00E00A88" w14:paraId="3BF8A2EA" w14:textId="77777777">
        <w:trPr>
          <w:jc w:val="center"/>
        </w:trPr>
        <w:tc>
          <w:tcPr>
            <w:tcW w:w="3546" w:type="dxa"/>
          </w:tcPr>
          <w:p w14:paraId="28FCB880" w14:textId="77777777" w:rsidR="00E00A88" w:rsidRDefault="00E00A88">
            <w:pPr>
              <w:rPr>
                <w:rFonts w:eastAsia="楷体_GB2312"/>
                <w:color w:val="000000"/>
              </w:rPr>
            </w:pPr>
            <w:r>
              <w:rPr>
                <w:rFonts w:eastAsia="楷体_GB2312"/>
                <w:color w:val="000000"/>
              </w:rPr>
              <w:t>基金份额净值</w:t>
            </w:r>
          </w:p>
        </w:tc>
        <w:tc>
          <w:tcPr>
            <w:tcW w:w="2301" w:type="dxa"/>
            <w:gridSpan w:val="2"/>
          </w:tcPr>
          <w:p w14:paraId="023EBD81" w14:textId="77777777" w:rsidR="00E00A88" w:rsidRDefault="00E00A88">
            <w:pPr>
              <w:rPr>
                <w:rFonts w:eastAsia="楷体_GB2312"/>
                <w:color w:val="000000"/>
              </w:rPr>
            </w:pPr>
            <w:r>
              <w:rPr>
                <w:rFonts w:eastAsia="楷体_GB2312"/>
                <w:color w:val="000000"/>
              </w:rPr>
              <w:t>不判断</w:t>
            </w:r>
          </w:p>
        </w:tc>
      </w:tr>
      <w:tr w:rsidR="00E00A88" w14:paraId="53D863A1" w14:textId="77777777">
        <w:trPr>
          <w:jc w:val="center"/>
        </w:trPr>
        <w:tc>
          <w:tcPr>
            <w:tcW w:w="3546" w:type="dxa"/>
          </w:tcPr>
          <w:p w14:paraId="4C8ED12D" w14:textId="77777777" w:rsidR="00E00A88" w:rsidRDefault="00E00A88">
            <w:pPr>
              <w:rPr>
                <w:rFonts w:eastAsia="楷体_GB2312"/>
                <w:color w:val="000000"/>
              </w:rPr>
            </w:pPr>
            <w:r>
              <w:rPr>
                <w:rFonts w:eastAsia="楷体_GB2312"/>
                <w:color w:val="000000"/>
              </w:rPr>
              <w:t>基金份额累计净值</w:t>
            </w:r>
          </w:p>
        </w:tc>
        <w:tc>
          <w:tcPr>
            <w:tcW w:w="2301" w:type="dxa"/>
            <w:gridSpan w:val="2"/>
          </w:tcPr>
          <w:p w14:paraId="1DFB7C33" w14:textId="77777777" w:rsidR="00E00A88" w:rsidRDefault="00E00A88">
            <w:pPr>
              <w:rPr>
                <w:rFonts w:eastAsia="楷体_GB2312"/>
                <w:color w:val="000000"/>
              </w:rPr>
            </w:pPr>
            <w:r>
              <w:rPr>
                <w:rFonts w:eastAsia="楷体_GB2312"/>
                <w:color w:val="000000"/>
              </w:rPr>
              <w:t>不判断</w:t>
            </w:r>
          </w:p>
        </w:tc>
      </w:tr>
      <w:tr w:rsidR="00E00A88" w14:paraId="6FDD669A" w14:textId="77777777">
        <w:trPr>
          <w:jc w:val="center"/>
        </w:trPr>
        <w:tc>
          <w:tcPr>
            <w:tcW w:w="3546" w:type="dxa"/>
          </w:tcPr>
          <w:p w14:paraId="2F72ECAF" w14:textId="77777777" w:rsidR="00E00A88" w:rsidRDefault="00E00A88">
            <w:pPr>
              <w:rPr>
                <w:rFonts w:eastAsia="楷体_GB2312"/>
                <w:color w:val="000000"/>
              </w:rPr>
            </w:pPr>
            <w:r>
              <w:rPr>
                <w:rFonts w:eastAsia="楷体_GB2312"/>
                <w:color w:val="000000"/>
              </w:rPr>
              <w:t>每万份基金已实现收益</w:t>
            </w:r>
          </w:p>
        </w:tc>
        <w:tc>
          <w:tcPr>
            <w:tcW w:w="2301" w:type="dxa"/>
            <w:gridSpan w:val="2"/>
          </w:tcPr>
          <w:p w14:paraId="66EEBD34" w14:textId="77777777" w:rsidR="00E00A88" w:rsidRDefault="00E00A88">
            <w:pPr>
              <w:rPr>
                <w:rFonts w:eastAsia="楷体_GB2312"/>
                <w:color w:val="000000"/>
              </w:rPr>
            </w:pPr>
            <w:r>
              <w:rPr>
                <w:rFonts w:eastAsia="楷体_GB2312"/>
                <w:color w:val="000000"/>
              </w:rPr>
              <w:t>该元素不存在</w:t>
            </w:r>
          </w:p>
        </w:tc>
      </w:tr>
      <w:tr w:rsidR="00E00A88" w14:paraId="06589B51" w14:textId="77777777">
        <w:trPr>
          <w:jc w:val="center"/>
        </w:trPr>
        <w:tc>
          <w:tcPr>
            <w:tcW w:w="3546" w:type="dxa"/>
          </w:tcPr>
          <w:p w14:paraId="1BB625AC" w14:textId="77777777" w:rsidR="00E00A88" w:rsidRDefault="00E00A88">
            <w:pPr>
              <w:rPr>
                <w:rFonts w:eastAsia="楷体_GB2312"/>
                <w:color w:val="000000"/>
              </w:rPr>
            </w:pPr>
            <w:r>
              <w:rPr>
                <w:rFonts w:eastAsia="楷体_GB2312"/>
                <w:color w:val="000000"/>
              </w:rPr>
              <w:t>7</w:t>
            </w:r>
            <w:r>
              <w:rPr>
                <w:rFonts w:eastAsia="楷体_GB2312"/>
                <w:color w:val="000000"/>
              </w:rPr>
              <w:t>日年化收益率</w:t>
            </w:r>
          </w:p>
        </w:tc>
        <w:tc>
          <w:tcPr>
            <w:tcW w:w="2301" w:type="dxa"/>
            <w:gridSpan w:val="2"/>
          </w:tcPr>
          <w:p w14:paraId="35CFF78D" w14:textId="77777777" w:rsidR="00E00A88" w:rsidRDefault="00E00A88">
            <w:pPr>
              <w:rPr>
                <w:rFonts w:eastAsia="楷体_GB2312"/>
                <w:color w:val="000000"/>
              </w:rPr>
            </w:pPr>
            <w:r>
              <w:rPr>
                <w:rFonts w:eastAsia="楷体_GB2312"/>
                <w:color w:val="000000"/>
              </w:rPr>
              <w:t>该元素不存在</w:t>
            </w:r>
          </w:p>
        </w:tc>
      </w:tr>
      <w:tr w:rsidR="00E00A88" w14:paraId="0BB50B08" w14:textId="77777777">
        <w:trPr>
          <w:jc w:val="center"/>
        </w:trPr>
        <w:tc>
          <w:tcPr>
            <w:tcW w:w="3546" w:type="dxa"/>
          </w:tcPr>
          <w:p w14:paraId="104B23A8" w14:textId="77777777" w:rsidR="00E00A88" w:rsidRDefault="00E00A88">
            <w:pPr>
              <w:rPr>
                <w:rFonts w:eastAsia="楷体_GB2312"/>
                <w:color w:val="000000"/>
              </w:rPr>
            </w:pPr>
            <w:r>
              <w:rPr>
                <w:rFonts w:eastAsia="楷体_GB2312"/>
                <w:color w:val="000000"/>
              </w:rPr>
              <w:t>下属各级基金的基金简称</w:t>
            </w:r>
          </w:p>
        </w:tc>
        <w:tc>
          <w:tcPr>
            <w:tcW w:w="1141" w:type="dxa"/>
          </w:tcPr>
          <w:p w14:paraId="2DA3A479" w14:textId="77777777" w:rsidR="00E00A88" w:rsidRDefault="000F6CF6">
            <w:pPr>
              <w:rPr>
                <w:rFonts w:eastAsia="楷体_GB2312"/>
                <w:color w:val="000000"/>
              </w:rPr>
            </w:pPr>
            <w:ins w:id="355" w:author="Microsoft" w:date="2020-02-06T09:42:00Z">
              <w:r>
                <w:rPr>
                  <w:rFonts w:eastAsia="楷体_GB2312" w:hint="eastAsia"/>
                </w:rPr>
                <w:t>非空</w:t>
              </w:r>
            </w:ins>
            <w:del w:id="356" w:author="Microsoft" w:date="2020-02-06T09:42:00Z">
              <w:r w:rsidR="00E00A88" w:rsidDel="000F6CF6">
                <w:rPr>
                  <w:rFonts w:eastAsia="楷体_GB2312"/>
                </w:rPr>
                <w:delText>不判断</w:delText>
              </w:r>
            </w:del>
          </w:p>
        </w:tc>
        <w:tc>
          <w:tcPr>
            <w:tcW w:w="1160" w:type="dxa"/>
          </w:tcPr>
          <w:p w14:paraId="79E97186" w14:textId="77777777" w:rsidR="00E00A88" w:rsidRDefault="00E00A88">
            <w:pPr>
              <w:rPr>
                <w:rFonts w:eastAsia="楷体_GB2312"/>
                <w:color w:val="000000"/>
              </w:rPr>
            </w:pPr>
            <w:r>
              <w:rPr>
                <w:rFonts w:eastAsia="楷体_GB2312"/>
              </w:rPr>
              <w:t>不判断</w:t>
            </w:r>
          </w:p>
        </w:tc>
      </w:tr>
      <w:tr w:rsidR="00E00A88" w14:paraId="0E0EEF12" w14:textId="77777777">
        <w:trPr>
          <w:jc w:val="center"/>
        </w:trPr>
        <w:tc>
          <w:tcPr>
            <w:tcW w:w="3546" w:type="dxa"/>
          </w:tcPr>
          <w:p w14:paraId="3B74F45E" w14:textId="77777777" w:rsidR="00E00A88" w:rsidRDefault="00E00A88">
            <w:pPr>
              <w:rPr>
                <w:rFonts w:eastAsia="楷体_GB2312"/>
                <w:color w:val="000000"/>
              </w:rPr>
            </w:pPr>
            <w:r>
              <w:rPr>
                <w:rFonts w:eastAsia="楷体_GB2312"/>
                <w:color w:val="000000"/>
              </w:rPr>
              <w:t>下属各级基金的交易代码</w:t>
            </w:r>
          </w:p>
        </w:tc>
        <w:tc>
          <w:tcPr>
            <w:tcW w:w="1141" w:type="dxa"/>
          </w:tcPr>
          <w:p w14:paraId="10CF9869" w14:textId="77777777" w:rsidR="00E00A88" w:rsidRDefault="000F6CF6">
            <w:pPr>
              <w:rPr>
                <w:rFonts w:eastAsia="楷体_GB2312"/>
                <w:color w:val="000000"/>
              </w:rPr>
            </w:pPr>
            <w:ins w:id="357" w:author="Microsoft" w:date="2020-02-06T09:42:00Z">
              <w:r>
                <w:rPr>
                  <w:rFonts w:eastAsia="楷体_GB2312" w:hint="eastAsia"/>
                </w:rPr>
                <w:t>非空</w:t>
              </w:r>
            </w:ins>
            <w:del w:id="358" w:author="Microsoft" w:date="2020-02-06T09:42:00Z">
              <w:r w:rsidR="00E00A88" w:rsidDel="000F6CF6">
                <w:rPr>
                  <w:rFonts w:eastAsia="楷体_GB2312"/>
                </w:rPr>
                <w:delText>不判断</w:delText>
              </w:r>
            </w:del>
          </w:p>
        </w:tc>
        <w:tc>
          <w:tcPr>
            <w:tcW w:w="1160" w:type="dxa"/>
          </w:tcPr>
          <w:p w14:paraId="0716BAF5" w14:textId="77777777" w:rsidR="00E00A88" w:rsidRDefault="00E00A88">
            <w:pPr>
              <w:rPr>
                <w:rFonts w:eastAsia="楷体_GB2312"/>
                <w:color w:val="000000"/>
              </w:rPr>
            </w:pPr>
            <w:r>
              <w:rPr>
                <w:rFonts w:eastAsia="楷体_GB2312"/>
              </w:rPr>
              <w:t>不判断</w:t>
            </w:r>
          </w:p>
        </w:tc>
      </w:tr>
      <w:tr w:rsidR="00E00A88" w14:paraId="549514CE" w14:textId="77777777">
        <w:trPr>
          <w:jc w:val="center"/>
        </w:trPr>
        <w:tc>
          <w:tcPr>
            <w:tcW w:w="3546" w:type="dxa"/>
          </w:tcPr>
          <w:p w14:paraId="6DF64381" w14:textId="77777777" w:rsidR="00E00A88" w:rsidRDefault="00E00A88">
            <w:pPr>
              <w:rPr>
                <w:rFonts w:eastAsia="楷体_GB2312"/>
                <w:color w:val="000000"/>
              </w:rPr>
            </w:pPr>
            <w:r>
              <w:rPr>
                <w:rFonts w:eastAsia="楷体_GB2312"/>
                <w:color w:val="000000"/>
              </w:rPr>
              <w:t>下属各级基金的份额参考净值</w:t>
            </w:r>
          </w:p>
        </w:tc>
        <w:tc>
          <w:tcPr>
            <w:tcW w:w="1141" w:type="dxa"/>
          </w:tcPr>
          <w:p w14:paraId="1B888E06" w14:textId="77777777" w:rsidR="00E00A88" w:rsidRDefault="000F6CF6">
            <w:pPr>
              <w:rPr>
                <w:rFonts w:eastAsia="楷体_GB2312"/>
                <w:color w:val="000000"/>
              </w:rPr>
            </w:pPr>
            <w:ins w:id="359" w:author="Microsoft" w:date="2020-02-06T09:42:00Z">
              <w:r>
                <w:rPr>
                  <w:rFonts w:eastAsia="楷体_GB2312" w:hint="eastAsia"/>
                </w:rPr>
                <w:t>非空</w:t>
              </w:r>
            </w:ins>
            <w:del w:id="360" w:author="Microsoft" w:date="2020-02-06T09:42:00Z">
              <w:r w:rsidR="00E00A88" w:rsidDel="000F6CF6">
                <w:rPr>
                  <w:rFonts w:eastAsia="楷体_GB2312"/>
                </w:rPr>
                <w:delText>不判断</w:delText>
              </w:r>
            </w:del>
          </w:p>
        </w:tc>
        <w:tc>
          <w:tcPr>
            <w:tcW w:w="1160" w:type="dxa"/>
          </w:tcPr>
          <w:p w14:paraId="60BD2DDB" w14:textId="77777777" w:rsidR="00E00A88" w:rsidRDefault="00E00A88">
            <w:pPr>
              <w:rPr>
                <w:rFonts w:eastAsia="楷体_GB2312"/>
                <w:color w:val="000000"/>
              </w:rPr>
            </w:pPr>
            <w:r>
              <w:rPr>
                <w:rFonts w:eastAsia="楷体_GB2312"/>
              </w:rPr>
              <w:t>不判断</w:t>
            </w:r>
          </w:p>
        </w:tc>
      </w:tr>
      <w:tr w:rsidR="00E00A88" w14:paraId="1E1A2DC9" w14:textId="77777777">
        <w:trPr>
          <w:jc w:val="center"/>
        </w:trPr>
        <w:tc>
          <w:tcPr>
            <w:tcW w:w="3546" w:type="dxa"/>
          </w:tcPr>
          <w:p w14:paraId="764C1267" w14:textId="77777777" w:rsidR="00E00A88" w:rsidRDefault="00E00A88">
            <w:pPr>
              <w:rPr>
                <w:rFonts w:eastAsia="楷体_GB2312"/>
                <w:color w:val="000000"/>
              </w:rPr>
            </w:pPr>
            <w:r>
              <w:rPr>
                <w:rFonts w:eastAsia="楷体_GB2312"/>
                <w:color w:val="000000"/>
              </w:rPr>
              <w:t>下属各级基金的份额累计参考净值</w:t>
            </w:r>
          </w:p>
        </w:tc>
        <w:tc>
          <w:tcPr>
            <w:tcW w:w="1141" w:type="dxa"/>
          </w:tcPr>
          <w:p w14:paraId="5F6AE503" w14:textId="77777777" w:rsidR="00E00A88" w:rsidRDefault="00E00A88">
            <w:pPr>
              <w:rPr>
                <w:rFonts w:eastAsia="楷体_GB2312"/>
                <w:color w:val="000000"/>
              </w:rPr>
            </w:pPr>
            <w:r>
              <w:rPr>
                <w:rFonts w:eastAsia="楷体_GB2312"/>
              </w:rPr>
              <w:t>不判断</w:t>
            </w:r>
          </w:p>
        </w:tc>
        <w:tc>
          <w:tcPr>
            <w:tcW w:w="1160" w:type="dxa"/>
          </w:tcPr>
          <w:p w14:paraId="22E09E00" w14:textId="77777777" w:rsidR="00E00A88" w:rsidRDefault="00E00A88">
            <w:pPr>
              <w:rPr>
                <w:rFonts w:eastAsia="楷体_GB2312"/>
                <w:color w:val="000000"/>
              </w:rPr>
            </w:pPr>
            <w:r>
              <w:rPr>
                <w:rFonts w:eastAsia="楷体_GB2312"/>
              </w:rPr>
              <w:t>不判断</w:t>
            </w:r>
          </w:p>
        </w:tc>
      </w:tr>
      <w:tr w:rsidR="00E00A88" w14:paraId="05EDF1F0" w14:textId="77777777">
        <w:trPr>
          <w:jc w:val="center"/>
        </w:trPr>
        <w:tc>
          <w:tcPr>
            <w:tcW w:w="3546" w:type="dxa"/>
          </w:tcPr>
          <w:p w14:paraId="6D5B2BF1" w14:textId="77777777" w:rsidR="00E00A88" w:rsidRDefault="00E00A88">
            <w:pPr>
              <w:rPr>
                <w:rFonts w:eastAsia="楷体_GB2312"/>
                <w:color w:val="000000"/>
              </w:rPr>
            </w:pPr>
            <w:r>
              <w:rPr>
                <w:rFonts w:eastAsia="楷体_GB2312"/>
                <w:color w:val="000000"/>
              </w:rPr>
              <w:t>封闭期</w:t>
            </w:r>
            <w:r>
              <w:rPr>
                <w:rFonts w:eastAsia="楷体_GB2312"/>
                <w:color w:val="000000"/>
              </w:rPr>
              <w:t>/</w:t>
            </w:r>
            <w:r>
              <w:rPr>
                <w:rFonts w:eastAsia="楷体_GB2312"/>
                <w:color w:val="000000"/>
              </w:rPr>
              <w:t>节假日开始日期</w:t>
            </w:r>
          </w:p>
        </w:tc>
        <w:tc>
          <w:tcPr>
            <w:tcW w:w="2301" w:type="dxa"/>
            <w:gridSpan w:val="2"/>
          </w:tcPr>
          <w:p w14:paraId="5DB1B808" w14:textId="77777777" w:rsidR="00E00A88" w:rsidRDefault="00E00A88">
            <w:pPr>
              <w:rPr>
                <w:rFonts w:eastAsia="楷体_GB2312"/>
                <w:color w:val="000000"/>
              </w:rPr>
            </w:pPr>
            <w:r>
              <w:rPr>
                <w:rFonts w:eastAsia="楷体_GB2312"/>
                <w:color w:val="000000"/>
              </w:rPr>
              <w:t>该元素不存在</w:t>
            </w:r>
          </w:p>
        </w:tc>
      </w:tr>
      <w:tr w:rsidR="00E00A88" w14:paraId="106C0F05" w14:textId="77777777">
        <w:trPr>
          <w:jc w:val="center"/>
        </w:trPr>
        <w:tc>
          <w:tcPr>
            <w:tcW w:w="3546" w:type="dxa"/>
          </w:tcPr>
          <w:p w14:paraId="14672E4D" w14:textId="77777777" w:rsidR="00E00A88" w:rsidRDefault="00E00A88">
            <w:pPr>
              <w:rPr>
                <w:rFonts w:eastAsia="楷体_GB2312"/>
                <w:color w:val="000000"/>
              </w:rPr>
            </w:pPr>
            <w:r>
              <w:rPr>
                <w:rFonts w:eastAsia="楷体_GB2312"/>
                <w:color w:val="000000"/>
              </w:rPr>
              <w:t>封闭期</w:t>
            </w:r>
            <w:r>
              <w:rPr>
                <w:rFonts w:eastAsia="楷体_GB2312"/>
                <w:color w:val="000000"/>
              </w:rPr>
              <w:t>/</w:t>
            </w:r>
            <w:r>
              <w:rPr>
                <w:rFonts w:eastAsia="楷体_GB2312"/>
                <w:color w:val="000000"/>
              </w:rPr>
              <w:t>节假日结束日期</w:t>
            </w:r>
          </w:p>
        </w:tc>
        <w:tc>
          <w:tcPr>
            <w:tcW w:w="2301" w:type="dxa"/>
            <w:gridSpan w:val="2"/>
          </w:tcPr>
          <w:p w14:paraId="5567F698" w14:textId="77777777" w:rsidR="00E00A88" w:rsidRDefault="00E00A88">
            <w:pPr>
              <w:rPr>
                <w:rFonts w:eastAsia="楷体_GB2312"/>
                <w:color w:val="000000"/>
              </w:rPr>
            </w:pPr>
            <w:r>
              <w:rPr>
                <w:rFonts w:eastAsia="楷体_GB2312"/>
                <w:color w:val="000000"/>
              </w:rPr>
              <w:t>该元素不存在</w:t>
            </w:r>
          </w:p>
        </w:tc>
      </w:tr>
      <w:tr w:rsidR="00E00A88" w14:paraId="3368AA15" w14:textId="77777777">
        <w:trPr>
          <w:jc w:val="center"/>
        </w:trPr>
        <w:tc>
          <w:tcPr>
            <w:tcW w:w="3546" w:type="dxa"/>
            <w:tcBorders>
              <w:top w:val="single" w:sz="4" w:space="0" w:color="auto"/>
              <w:left w:val="single" w:sz="4" w:space="0" w:color="auto"/>
              <w:bottom w:val="single" w:sz="4" w:space="0" w:color="auto"/>
              <w:right w:val="single" w:sz="4" w:space="0" w:color="auto"/>
            </w:tcBorders>
          </w:tcPr>
          <w:p w14:paraId="1C88F894" w14:textId="77777777" w:rsidR="00E00A88" w:rsidRDefault="00E00A88">
            <w:pPr>
              <w:rPr>
                <w:rFonts w:eastAsia="楷体_GB2312"/>
                <w:color w:val="000000"/>
              </w:rPr>
            </w:pPr>
            <w:r>
              <w:rPr>
                <w:rFonts w:eastAsia="楷体_GB2312"/>
                <w:color w:val="000000"/>
              </w:rPr>
              <w:t>估值日期</w:t>
            </w:r>
          </w:p>
        </w:tc>
        <w:tc>
          <w:tcPr>
            <w:tcW w:w="2301" w:type="dxa"/>
            <w:gridSpan w:val="2"/>
            <w:tcBorders>
              <w:top w:val="single" w:sz="4" w:space="0" w:color="auto"/>
              <w:left w:val="single" w:sz="4" w:space="0" w:color="auto"/>
              <w:bottom w:val="single" w:sz="4" w:space="0" w:color="auto"/>
              <w:right w:val="single" w:sz="4" w:space="0" w:color="auto"/>
            </w:tcBorders>
          </w:tcPr>
          <w:p w14:paraId="4DB4FD5D" w14:textId="77777777" w:rsidR="00E00A88" w:rsidRDefault="00E00A88">
            <w:pPr>
              <w:rPr>
                <w:rFonts w:eastAsia="楷体_GB2312"/>
                <w:color w:val="000000"/>
              </w:rPr>
            </w:pPr>
            <w:r>
              <w:rPr>
                <w:rFonts w:eastAsia="楷体_GB2312"/>
                <w:color w:val="000000"/>
              </w:rPr>
              <w:t>非空</w:t>
            </w:r>
          </w:p>
        </w:tc>
      </w:tr>
    </w:tbl>
    <w:p w14:paraId="5151C48A" w14:textId="77777777" w:rsidR="00E00A88" w:rsidDel="005770D0" w:rsidRDefault="00E00A88" w:rsidP="005770D0">
      <w:pPr>
        <w:rPr>
          <w:del w:id="361" w:author="Microsoft" w:date="2020-02-06T09:46:00Z"/>
          <w:rFonts w:hint="eastAsia"/>
          <w:b/>
          <w:color w:val="000000"/>
          <w:sz w:val="24"/>
        </w:rPr>
        <w:pPrChange w:id="362" w:author="Microsoft" w:date="2020-02-06T09:46:00Z">
          <w:pPr>
            <w:ind w:left="1260" w:firstLine="420"/>
          </w:pPr>
        </w:pPrChange>
      </w:pPr>
    </w:p>
    <w:p w14:paraId="48EDC4F7" w14:textId="77777777" w:rsidR="005770D0" w:rsidRDefault="005770D0" w:rsidP="005770D0">
      <w:pPr>
        <w:rPr>
          <w:ins w:id="363" w:author="Microsoft" w:date="2020-02-06T09:46:00Z"/>
          <w:rFonts w:eastAsia="楷体_GB2312"/>
          <w:color w:val="000000"/>
          <w:szCs w:val="21"/>
        </w:rPr>
        <w:pPrChange w:id="364" w:author="Microsoft" w:date="2020-02-06T09:46:00Z">
          <w:pPr>
            <w:ind w:left="420" w:firstLine="420"/>
          </w:pPr>
        </w:pPrChange>
      </w:pPr>
    </w:p>
    <w:p w14:paraId="64AA019C" w14:textId="77777777" w:rsidR="004D55BD" w:rsidDel="005770D0" w:rsidRDefault="004D55BD" w:rsidP="005770D0">
      <w:pPr>
        <w:ind w:firstLineChars="100" w:firstLine="241"/>
        <w:rPr>
          <w:del w:id="365" w:author="zhou yuetong" w:date="2019-05-29T08:40:00Z"/>
          <w:rFonts w:hint="eastAsia"/>
          <w:b/>
          <w:color w:val="000000"/>
          <w:sz w:val="24"/>
        </w:rPr>
        <w:pPrChange w:id="366" w:author="Microsoft" w:date="2020-02-06T09:46:00Z">
          <w:pPr>
            <w:ind w:left="1260" w:firstLine="420"/>
          </w:pPr>
        </w:pPrChange>
      </w:pPr>
      <w:ins w:id="367" w:author="zhou yuetong" w:date="2019-05-29T08:40:00Z">
        <w:r>
          <w:rPr>
            <w:b/>
            <w:color w:val="000000"/>
            <w:sz w:val="24"/>
          </w:rPr>
          <w:t>业务规则</w:t>
        </w:r>
        <w:r>
          <w:rPr>
            <w:rFonts w:hint="eastAsia"/>
            <w:b/>
            <w:color w:val="000000"/>
            <w:sz w:val="24"/>
          </w:rPr>
          <w:t>二十</w:t>
        </w:r>
        <w:r>
          <w:rPr>
            <w:b/>
            <w:color w:val="000000"/>
            <w:sz w:val="24"/>
          </w:rPr>
          <w:t>：</w:t>
        </w:r>
      </w:ins>
    </w:p>
    <w:p w14:paraId="690C9B41" w14:textId="77777777" w:rsidR="005770D0" w:rsidRPr="004D55BD" w:rsidRDefault="005770D0" w:rsidP="005770D0">
      <w:pPr>
        <w:widowControl/>
        <w:snapToGrid w:val="0"/>
        <w:spacing w:line="360" w:lineRule="auto"/>
        <w:ind w:firstLineChars="100" w:firstLine="241"/>
        <w:rPr>
          <w:ins w:id="368" w:author="Microsoft" w:date="2020-02-06T09:46:00Z"/>
          <w:rFonts w:hint="eastAsia"/>
          <w:b/>
          <w:color w:val="000000"/>
          <w:sz w:val="24"/>
          <w:rPrChange w:id="369" w:author="zhou yuetong" w:date="2019-05-29T08:40:00Z">
            <w:rPr>
              <w:ins w:id="370" w:author="Microsoft" w:date="2020-02-06T09:46:00Z"/>
              <w:rFonts w:eastAsia="楷体_GB2312" w:hint="eastAsia"/>
              <w:color w:val="000000"/>
              <w:szCs w:val="21"/>
            </w:rPr>
          </w:rPrChange>
        </w:rPr>
        <w:pPrChange w:id="371" w:author="Microsoft" w:date="2020-02-06T09:46:00Z">
          <w:pPr>
            <w:ind w:left="420" w:firstLine="420"/>
          </w:pPr>
        </w:pPrChange>
      </w:pPr>
    </w:p>
    <w:p w14:paraId="23AD07CC" w14:textId="77777777" w:rsidR="004D55BD" w:rsidRDefault="004D55BD" w:rsidP="005770D0">
      <w:pPr>
        <w:ind w:firstLineChars="600" w:firstLine="1260"/>
        <w:rPr>
          <w:ins w:id="372" w:author="zhou yuetong" w:date="2019-05-29T08:39:00Z"/>
          <w:rFonts w:eastAsia="楷体_GB2312"/>
          <w:color w:val="000000"/>
          <w:szCs w:val="21"/>
        </w:rPr>
        <w:pPrChange w:id="373" w:author="Microsoft" w:date="2020-02-06T09:46:00Z">
          <w:pPr>
            <w:ind w:left="1260" w:firstLine="420"/>
          </w:pPr>
        </w:pPrChange>
      </w:pPr>
      <w:ins w:id="374" w:author="zhou yuetong" w:date="2019-05-29T08:40:00Z">
        <w:r>
          <w:rPr>
            <w:rFonts w:eastAsia="楷体_GB2312"/>
            <w:color w:val="000000"/>
            <w:szCs w:val="21"/>
          </w:rPr>
          <w:t>条件：</w:t>
        </w:r>
      </w:ins>
      <w:ins w:id="375" w:author="zhou yuetong" w:date="2019-05-29T08:39:00Z">
        <w:del w:id="376" w:author="Microsoft" w:date="2020-02-07T14:18:00Z">
          <w:r w:rsidDel="00027ED3">
            <w:rPr>
              <w:rFonts w:eastAsia="楷体_GB2312"/>
              <w:color w:val="000000"/>
              <w:szCs w:val="21"/>
            </w:rPr>
            <w:delText>基金类型</w:delText>
          </w:r>
        </w:del>
      </w:ins>
      <w:ins w:id="377" w:author="Microsoft" w:date="2020-02-07T14:18:00Z">
        <w:r w:rsidR="00027ED3">
          <w:rPr>
            <w:rFonts w:eastAsia="楷体_GB2312"/>
            <w:color w:val="000000"/>
            <w:szCs w:val="21"/>
          </w:rPr>
          <w:t>基金类别</w:t>
        </w:r>
      </w:ins>
      <w:ins w:id="378" w:author="zhou yuetong" w:date="2019-05-29T08:39:00Z">
        <w:r>
          <w:rPr>
            <w:rFonts w:eastAsia="楷体_GB2312"/>
            <w:color w:val="000000"/>
            <w:szCs w:val="21"/>
          </w:rPr>
          <w:t>=</w:t>
        </w:r>
        <w:r>
          <w:rPr>
            <w:rFonts w:eastAsia="楷体_GB2312"/>
            <w:color w:val="000000"/>
            <w:szCs w:val="21"/>
          </w:rPr>
          <w:t>分级基金，是否分级</w:t>
        </w:r>
        <w:r>
          <w:rPr>
            <w:rFonts w:eastAsia="楷体_GB2312"/>
            <w:color w:val="000000"/>
            <w:szCs w:val="21"/>
          </w:rPr>
          <w:t>/</w:t>
        </w:r>
        <w:r>
          <w:rPr>
            <w:rFonts w:eastAsia="楷体_GB2312"/>
            <w:color w:val="000000"/>
            <w:szCs w:val="21"/>
          </w:rPr>
          <w:t>类</w:t>
        </w:r>
        <w:r>
          <w:rPr>
            <w:rFonts w:eastAsia="楷体_GB2312"/>
            <w:color w:val="000000"/>
            <w:szCs w:val="21"/>
          </w:rPr>
          <w:t>=</w:t>
        </w:r>
        <w:r>
          <w:rPr>
            <w:rFonts w:eastAsia="楷体_GB2312"/>
            <w:color w:val="000000"/>
            <w:szCs w:val="21"/>
          </w:rPr>
          <w:t>是，频度属性</w:t>
        </w:r>
        <w:r>
          <w:rPr>
            <w:rFonts w:eastAsia="楷体_GB2312"/>
            <w:color w:val="000000"/>
            <w:szCs w:val="21"/>
          </w:rPr>
          <w:t>=</w:t>
        </w:r>
        <w:r>
          <w:rPr>
            <w:rFonts w:eastAsia="楷体_GB2312"/>
            <w:color w:val="000000"/>
            <w:szCs w:val="21"/>
          </w:rPr>
          <w:t>最后一日</w:t>
        </w:r>
      </w:ins>
    </w:p>
    <w:p w14:paraId="4010E843" w14:textId="77777777" w:rsidR="004D55BD" w:rsidRDefault="004D55BD" w:rsidP="005770D0">
      <w:pPr>
        <w:ind w:firstLineChars="600" w:firstLine="1260"/>
        <w:rPr>
          <w:ins w:id="379" w:author="zhou yuetong" w:date="2019-05-29T08:39:00Z"/>
          <w:rFonts w:eastAsia="楷体_GB2312"/>
          <w:color w:val="000000"/>
          <w:szCs w:val="21"/>
        </w:rPr>
        <w:pPrChange w:id="380" w:author="Microsoft" w:date="2020-02-06T09:46:00Z">
          <w:pPr>
            <w:ind w:left="420" w:firstLine="420"/>
          </w:pPr>
        </w:pPrChange>
      </w:pPr>
      <w:ins w:id="381" w:author="zhou yuetong" w:date="2019-05-29T08:39:00Z">
        <w:r>
          <w:rPr>
            <w:rFonts w:eastAsia="楷体_GB2312"/>
            <w:color w:val="000000"/>
            <w:szCs w:val="21"/>
          </w:rPr>
          <w:t>验证：</w:t>
        </w:r>
      </w:ins>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1141"/>
        <w:gridCol w:w="1160"/>
      </w:tblGrid>
      <w:tr w:rsidR="004D55BD" w14:paraId="3F4B7E9B" w14:textId="77777777" w:rsidTr="00875397">
        <w:trPr>
          <w:jc w:val="center"/>
          <w:ins w:id="382" w:author="zhou yuetong" w:date="2019-05-29T08:39:00Z"/>
        </w:trPr>
        <w:tc>
          <w:tcPr>
            <w:tcW w:w="3546" w:type="dxa"/>
            <w:shd w:val="clear" w:color="auto" w:fill="99CCFF"/>
          </w:tcPr>
          <w:p w14:paraId="63AB334C" w14:textId="77777777" w:rsidR="004D55BD" w:rsidRDefault="004D55BD" w:rsidP="00875397">
            <w:pPr>
              <w:jc w:val="center"/>
              <w:rPr>
                <w:ins w:id="383" w:author="zhou yuetong" w:date="2019-05-29T08:39:00Z"/>
                <w:rFonts w:eastAsia="楷体_GB2312"/>
                <w:b/>
                <w:color w:val="000000"/>
                <w:szCs w:val="21"/>
              </w:rPr>
            </w:pPr>
            <w:ins w:id="384" w:author="zhou yuetong" w:date="2019-05-29T08:39:00Z">
              <w:r>
                <w:rPr>
                  <w:rFonts w:eastAsia="楷体_GB2312"/>
                  <w:b/>
                  <w:color w:val="000000"/>
                  <w:szCs w:val="21"/>
                </w:rPr>
                <w:t>元素</w:t>
              </w:r>
            </w:ins>
          </w:p>
        </w:tc>
        <w:tc>
          <w:tcPr>
            <w:tcW w:w="2301" w:type="dxa"/>
            <w:gridSpan w:val="2"/>
            <w:shd w:val="clear" w:color="auto" w:fill="99CCFF"/>
          </w:tcPr>
          <w:p w14:paraId="39DBC619" w14:textId="77777777" w:rsidR="004D55BD" w:rsidRDefault="004D55BD" w:rsidP="00875397">
            <w:pPr>
              <w:jc w:val="center"/>
              <w:rPr>
                <w:ins w:id="385" w:author="zhou yuetong" w:date="2019-05-29T08:39:00Z"/>
                <w:rFonts w:eastAsia="楷体_GB2312"/>
                <w:b/>
                <w:color w:val="000000"/>
                <w:szCs w:val="21"/>
              </w:rPr>
            </w:pPr>
            <w:ins w:id="386" w:author="zhou yuetong" w:date="2019-05-29T08:39:00Z">
              <w:r>
                <w:rPr>
                  <w:rFonts w:eastAsia="楷体_GB2312"/>
                  <w:b/>
                  <w:color w:val="000000"/>
                  <w:szCs w:val="21"/>
                </w:rPr>
                <w:t>验证条件</w:t>
              </w:r>
            </w:ins>
          </w:p>
        </w:tc>
      </w:tr>
      <w:tr w:rsidR="004D55BD" w14:paraId="6A7C77B3" w14:textId="77777777" w:rsidTr="00875397">
        <w:trPr>
          <w:jc w:val="center"/>
          <w:ins w:id="387" w:author="zhou yuetong" w:date="2019-05-29T08:39:00Z"/>
        </w:trPr>
        <w:tc>
          <w:tcPr>
            <w:tcW w:w="3546" w:type="dxa"/>
          </w:tcPr>
          <w:p w14:paraId="4E44CBC3" w14:textId="77777777" w:rsidR="004D55BD" w:rsidRDefault="004D55BD" w:rsidP="00875397">
            <w:pPr>
              <w:rPr>
                <w:ins w:id="388" w:author="zhou yuetong" w:date="2019-05-29T08:39:00Z"/>
                <w:rFonts w:eastAsia="楷体_GB2312"/>
                <w:color w:val="000000"/>
              </w:rPr>
            </w:pPr>
            <w:ins w:id="389" w:author="zhou yuetong" w:date="2019-05-29T08:39:00Z">
              <w:r>
                <w:rPr>
                  <w:rFonts w:eastAsia="楷体_GB2312"/>
                  <w:color w:val="000000"/>
                </w:rPr>
                <w:t>基金资产净值</w:t>
              </w:r>
            </w:ins>
          </w:p>
        </w:tc>
        <w:tc>
          <w:tcPr>
            <w:tcW w:w="2301" w:type="dxa"/>
            <w:gridSpan w:val="2"/>
          </w:tcPr>
          <w:p w14:paraId="4049CE4F" w14:textId="77777777" w:rsidR="004D55BD" w:rsidRDefault="004D55BD" w:rsidP="00875397">
            <w:pPr>
              <w:rPr>
                <w:ins w:id="390" w:author="zhou yuetong" w:date="2019-05-29T08:39:00Z"/>
                <w:rFonts w:eastAsia="楷体_GB2312"/>
                <w:color w:val="000000"/>
              </w:rPr>
            </w:pPr>
            <w:ins w:id="391" w:author="zhou yuetong" w:date="2019-05-29T08:40:00Z">
              <w:r>
                <w:rPr>
                  <w:rFonts w:eastAsia="楷体_GB2312"/>
                  <w:color w:val="000000"/>
                </w:rPr>
                <w:t>该元素不存在</w:t>
              </w:r>
            </w:ins>
          </w:p>
        </w:tc>
      </w:tr>
      <w:tr w:rsidR="004D55BD" w14:paraId="026FA427" w14:textId="77777777" w:rsidTr="00875397">
        <w:trPr>
          <w:jc w:val="center"/>
          <w:ins w:id="392" w:author="zhou yuetong" w:date="2019-05-29T08:39:00Z"/>
        </w:trPr>
        <w:tc>
          <w:tcPr>
            <w:tcW w:w="3546" w:type="dxa"/>
          </w:tcPr>
          <w:p w14:paraId="44090769" w14:textId="77777777" w:rsidR="004D55BD" w:rsidRDefault="004D55BD" w:rsidP="00875397">
            <w:pPr>
              <w:rPr>
                <w:ins w:id="393" w:author="zhou yuetong" w:date="2019-05-29T08:39:00Z"/>
                <w:rFonts w:eastAsia="楷体_GB2312"/>
                <w:color w:val="000000"/>
              </w:rPr>
            </w:pPr>
            <w:ins w:id="394" w:author="zhou yuetong" w:date="2019-05-29T08:39:00Z">
              <w:r>
                <w:rPr>
                  <w:rFonts w:eastAsia="楷体_GB2312"/>
                  <w:color w:val="000000"/>
                </w:rPr>
                <w:t>基金份额净值</w:t>
              </w:r>
            </w:ins>
          </w:p>
        </w:tc>
        <w:tc>
          <w:tcPr>
            <w:tcW w:w="2301" w:type="dxa"/>
            <w:gridSpan w:val="2"/>
          </w:tcPr>
          <w:p w14:paraId="296E2AE0" w14:textId="77777777" w:rsidR="004D55BD" w:rsidRDefault="004D55BD" w:rsidP="00875397">
            <w:pPr>
              <w:rPr>
                <w:ins w:id="395" w:author="zhou yuetong" w:date="2019-05-29T08:39:00Z"/>
                <w:rFonts w:eastAsia="楷体_GB2312"/>
                <w:color w:val="000000"/>
              </w:rPr>
            </w:pPr>
            <w:ins w:id="396" w:author="zhou yuetong" w:date="2019-05-29T08:39:00Z">
              <w:r>
                <w:rPr>
                  <w:rFonts w:eastAsia="楷体_GB2312"/>
                  <w:color w:val="000000"/>
                </w:rPr>
                <w:t>不判断</w:t>
              </w:r>
            </w:ins>
          </w:p>
        </w:tc>
      </w:tr>
      <w:tr w:rsidR="004D55BD" w14:paraId="6AF1C424" w14:textId="77777777" w:rsidTr="00875397">
        <w:trPr>
          <w:jc w:val="center"/>
          <w:ins w:id="397" w:author="zhou yuetong" w:date="2019-05-29T08:39:00Z"/>
        </w:trPr>
        <w:tc>
          <w:tcPr>
            <w:tcW w:w="3546" w:type="dxa"/>
          </w:tcPr>
          <w:p w14:paraId="0FF9184E" w14:textId="77777777" w:rsidR="004D55BD" w:rsidRDefault="004D55BD" w:rsidP="00875397">
            <w:pPr>
              <w:rPr>
                <w:ins w:id="398" w:author="zhou yuetong" w:date="2019-05-29T08:39:00Z"/>
                <w:rFonts w:eastAsia="楷体_GB2312"/>
                <w:color w:val="000000"/>
              </w:rPr>
            </w:pPr>
            <w:ins w:id="399" w:author="zhou yuetong" w:date="2019-05-29T08:39:00Z">
              <w:r>
                <w:rPr>
                  <w:rFonts w:eastAsia="楷体_GB2312"/>
                  <w:color w:val="000000"/>
                </w:rPr>
                <w:t>基金份额累计净值</w:t>
              </w:r>
            </w:ins>
          </w:p>
        </w:tc>
        <w:tc>
          <w:tcPr>
            <w:tcW w:w="2301" w:type="dxa"/>
            <w:gridSpan w:val="2"/>
          </w:tcPr>
          <w:p w14:paraId="62261B4A" w14:textId="77777777" w:rsidR="004D55BD" w:rsidRDefault="004D55BD" w:rsidP="00875397">
            <w:pPr>
              <w:rPr>
                <w:ins w:id="400" w:author="zhou yuetong" w:date="2019-05-29T08:39:00Z"/>
                <w:rFonts w:eastAsia="楷体_GB2312"/>
                <w:color w:val="000000"/>
              </w:rPr>
            </w:pPr>
            <w:ins w:id="401" w:author="zhou yuetong" w:date="2019-05-29T08:39:00Z">
              <w:r>
                <w:rPr>
                  <w:rFonts w:eastAsia="楷体_GB2312"/>
                  <w:color w:val="000000"/>
                </w:rPr>
                <w:t>不判断</w:t>
              </w:r>
            </w:ins>
          </w:p>
        </w:tc>
      </w:tr>
      <w:tr w:rsidR="004D55BD" w14:paraId="3EC2DE0C" w14:textId="77777777" w:rsidTr="00875397">
        <w:trPr>
          <w:jc w:val="center"/>
          <w:ins w:id="402" w:author="zhou yuetong" w:date="2019-05-29T08:39:00Z"/>
        </w:trPr>
        <w:tc>
          <w:tcPr>
            <w:tcW w:w="3546" w:type="dxa"/>
          </w:tcPr>
          <w:p w14:paraId="57FE863F" w14:textId="77777777" w:rsidR="004D55BD" w:rsidRDefault="004D55BD" w:rsidP="00875397">
            <w:pPr>
              <w:rPr>
                <w:ins w:id="403" w:author="zhou yuetong" w:date="2019-05-29T08:39:00Z"/>
                <w:rFonts w:eastAsia="楷体_GB2312"/>
                <w:color w:val="000000"/>
              </w:rPr>
            </w:pPr>
            <w:ins w:id="404" w:author="zhou yuetong" w:date="2019-05-29T08:39:00Z">
              <w:r>
                <w:rPr>
                  <w:rFonts w:eastAsia="楷体_GB2312"/>
                  <w:color w:val="000000"/>
                </w:rPr>
                <w:t>每万份基金已实现收益</w:t>
              </w:r>
            </w:ins>
          </w:p>
        </w:tc>
        <w:tc>
          <w:tcPr>
            <w:tcW w:w="2301" w:type="dxa"/>
            <w:gridSpan w:val="2"/>
          </w:tcPr>
          <w:p w14:paraId="5A7111C0" w14:textId="77777777" w:rsidR="004D55BD" w:rsidRDefault="004D55BD" w:rsidP="00875397">
            <w:pPr>
              <w:rPr>
                <w:ins w:id="405" w:author="zhou yuetong" w:date="2019-05-29T08:39:00Z"/>
                <w:rFonts w:eastAsia="楷体_GB2312"/>
                <w:color w:val="000000"/>
              </w:rPr>
            </w:pPr>
            <w:ins w:id="406" w:author="zhou yuetong" w:date="2019-05-29T08:39:00Z">
              <w:r>
                <w:rPr>
                  <w:rFonts w:eastAsia="楷体_GB2312"/>
                  <w:color w:val="000000"/>
                </w:rPr>
                <w:t>该元素不存在</w:t>
              </w:r>
            </w:ins>
          </w:p>
        </w:tc>
      </w:tr>
      <w:tr w:rsidR="004D55BD" w14:paraId="74BB31CB" w14:textId="77777777" w:rsidTr="00875397">
        <w:trPr>
          <w:jc w:val="center"/>
          <w:ins w:id="407" w:author="zhou yuetong" w:date="2019-05-29T08:39:00Z"/>
        </w:trPr>
        <w:tc>
          <w:tcPr>
            <w:tcW w:w="3546" w:type="dxa"/>
          </w:tcPr>
          <w:p w14:paraId="54CD5065" w14:textId="77777777" w:rsidR="004D55BD" w:rsidRDefault="004D55BD" w:rsidP="00875397">
            <w:pPr>
              <w:rPr>
                <w:ins w:id="408" w:author="zhou yuetong" w:date="2019-05-29T08:39:00Z"/>
                <w:rFonts w:eastAsia="楷体_GB2312"/>
                <w:color w:val="000000"/>
              </w:rPr>
            </w:pPr>
            <w:ins w:id="409" w:author="zhou yuetong" w:date="2019-05-29T08:39:00Z">
              <w:r>
                <w:rPr>
                  <w:rFonts w:eastAsia="楷体_GB2312"/>
                  <w:color w:val="000000"/>
                </w:rPr>
                <w:t>7</w:t>
              </w:r>
              <w:r>
                <w:rPr>
                  <w:rFonts w:eastAsia="楷体_GB2312"/>
                  <w:color w:val="000000"/>
                </w:rPr>
                <w:t>日年化收益率</w:t>
              </w:r>
            </w:ins>
          </w:p>
        </w:tc>
        <w:tc>
          <w:tcPr>
            <w:tcW w:w="2301" w:type="dxa"/>
            <w:gridSpan w:val="2"/>
          </w:tcPr>
          <w:p w14:paraId="63920AF5" w14:textId="77777777" w:rsidR="004D55BD" w:rsidRDefault="004D55BD" w:rsidP="00875397">
            <w:pPr>
              <w:rPr>
                <w:ins w:id="410" w:author="zhou yuetong" w:date="2019-05-29T08:39:00Z"/>
                <w:rFonts w:eastAsia="楷体_GB2312"/>
                <w:color w:val="000000"/>
              </w:rPr>
            </w:pPr>
            <w:ins w:id="411" w:author="zhou yuetong" w:date="2019-05-29T08:39:00Z">
              <w:r>
                <w:rPr>
                  <w:rFonts w:eastAsia="楷体_GB2312"/>
                  <w:color w:val="000000"/>
                </w:rPr>
                <w:t>该元素不存在</w:t>
              </w:r>
            </w:ins>
          </w:p>
        </w:tc>
      </w:tr>
      <w:tr w:rsidR="000F6CF6" w14:paraId="68D1F1E0" w14:textId="77777777" w:rsidTr="00875397">
        <w:trPr>
          <w:jc w:val="center"/>
          <w:ins w:id="412" w:author="zhou yuetong" w:date="2019-05-29T08:39:00Z"/>
        </w:trPr>
        <w:tc>
          <w:tcPr>
            <w:tcW w:w="3546" w:type="dxa"/>
          </w:tcPr>
          <w:p w14:paraId="4C721BF3" w14:textId="77777777" w:rsidR="000F6CF6" w:rsidRDefault="000F6CF6" w:rsidP="00875397">
            <w:pPr>
              <w:rPr>
                <w:ins w:id="413" w:author="zhou yuetong" w:date="2019-05-29T08:39:00Z"/>
                <w:rFonts w:eastAsia="楷体_GB2312"/>
                <w:color w:val="000000"/>
              </w:rPr>
            </w:pPr>
            <w:ins w:id="414" w:author="zhou yuetong" w:date="2019-05-29T08:39:00Z">
              <w:r>
                <w:rPr>
                  <w:rFonts w:eastAsia="楷体_GB2312"/>
                  <w:color w:val="000000"/>
                </w:rPr>
                <w:t>下属各级基金的基金简称</w:t>
              </w:r>
            </w:ins>
          </w:p>
        </w:tc>
        <w:tc>
          <w:tcPr>
            <w:tcW w:w="1141" w:type="dxa"/>
          </w:tcPr>
          <w:p w14:paraId="50A725FF" w14:textId="77777777" w:rsidR="000F6CF6" w:rsidRDefault="000F6CF6" w:rsidP="00875397">
            <w:pPr>
              <w:rPr>
                <w:ins w:id="415" w:author="zhou yuetong" w:date="2019-05-29T08:39:00Z"/>
                <w:rFonts w:eastAsia="楷体_GB2312"/>
                <w:color w:val="000000"/>
              </w:rPr>
            </w:pPr>
            <w:ins w:id="416" w:author="Microsoft" w:date="2020-02-06T09:42:00Z">
              <w:r>
                <w:rPr>
                  <w:rFonts w:eastAsia="楷体_GB2312" w:hint="eastAsia"/>
                </w:rPr>
                <w:t>非空</w:t>
              </w:r>
            </w:ins>
            <w:ins w:id="417" w:author="zhou yuetong" w:date="2019-05-29T08:39:00Z">
              <w:del w:id="418" w:author="Microsoft" w:date="2020-02-06T09:42:00Z">
                <w:r w:rsidDel="004B0561">
                  <w:rPr>
                    <w:rFonts w:eastAsia="楷体_GB2312"/>
                  </w:rPr>
                  <w:delText>不判断</w:delText>
                </w:r>
              </w:del>
            </w:ins>
          </w:p>
        </w:tc>
        <w:tc>
          <w:tcPr>
            <w:tcW w:w="1160" w:type="dxa"/>
          </w:tcPr>
          <w:p w14:paraId="376996FB" w14:textId="77777777" w:rsidR="000F6CF6" w:rsidRDefault="000F6CF6" w:rsidP="00875397">
            <w:pPr>
              <w:rPr>
                <w:ins w:id="419" w:author="zhou yuetong" w:date="2019-05-29T08:39:00Z"/>
                <w:rFonts w:eastAsia="楷体_GB2312"/>
                <w:color w:val="000000"/>
              </w:rPr>
            </w:pPr>
            <w:ins w:id="420" w:author="zhou yuetong" w:date="2019-05-29T08:39:00Z">
              <w:r>
                <w:rPr>
                  <w:rFonts w:eastAsia="楷体_GB2312"/>
                </w:rPr>
                <w:t>不判断</w:t>
              </w:r>
            </w:ins>
          </w:p>
        </w:tc>
      </w:tr>
      <w:tr w:rsidR="000F6CF6" w14:paraId="4AAF6D3F" w14:textId="77777777" w:rsidTr="00875397">
        <w:trPr>
          <w:jc w:val="center"/>
          <w:ins w:id="421" w:author="zhou yuetong" w:date="2019-05-29T08:39:00Z"/>
        </w:trPr>
        <w:tc>
          <w:tcPr>
            <w:tcW w:w="3546" w:type="dxa"/>
          </w:tcPr>
          <w:p w14:paraId="5938FE48" w14:textId="77777777" w:rsidR="000F6CF6" w:rsidRDefault="000F6CF6" w:rsidP="00875397">
            <w:pPr>
              <w:rPr>
                <w:ins w:id="422" w:author="zhou yuetong" w:date="2019-05-29T08:39:00Z"/>
                <w:rFonts w:eastAsia="楷体_GB2312"/>
                <w:color w:val="000000"/>
              </w:rPr>
            </w:pPr>
            <w:ins w:id="423" w:author="zhou yuetong" w:date="2019-05-29T08:39:00Z">
              <w:r>
                <w:rPr>
                  <w:rFonts w:eastAsia="楷体_GB2312"/>
                  <w:color w:val="000000"/>
                </w:rPr>
                <w:t>下属各级基金的交易代码</w:t>
              </w:r>
            </w:ins>
          </w:p>
        </w:tc>
        <w:tc>
          <w:tcPr>
            <w:tcW w:w="1141" w:type="dxa"/>
          </w:tcPr>
          <w:p w14:paraId="7A7FFD2C" w14:textId="77777777" w:rsidR="000F6CF6" w:rsidRDefault="000F6CF6" w:rsidP="00875397">
            <w:pPr>
              <w:rPr>
                <w:ins w:id="424" w:author="zhou yuetong" w:date="2019-05-29T08:39:00Z"/>
                <w:rFonts w:eastAsia="楷体_GB2312"/>
                <w:color w:val="000000"/>
              </w:rPr>
            </w:pPr>
            <w:ins w:id="425" w:author="Microsoft" w:date="2020-02-06T09:42:00Z">
              <w:r>
                <w:rPr>
                  <w:rFonts w:eastAsia="楷体_GB2312" w:hint="eastAsia"/>
                </w:rPr>
                <w:t>非空</w:t>
              </w:r>
            </w:ins>
            <w:ins w:id="426" w:author="zhou yuetong" w:date="2019-05-29T08:39:00Z">
              <w:del w:id="427" w:author="Microsoft" w:date="2020-02-06T09:42:00Z">
                <w:r w:rsidDel="004B0561">
                  <w:rPr>
                    <w:rFonts w:eastAsia="楷体_GB2312"/>
                  </w:rPr>
                  <w:delText>不判断</w:delText>
                </w:r>
              </w:del>
            </w:ins>
          </w:p>
        </w:tc>
        <w:tc>
          <w:tcPr>
            <w:tcW w:w="1160" w:type="dxa"/>
          </w:tcPr>
          <w:p w14:paraId="1B208C34" w14:textId="77777777" w:rsidR="000F6CF6" w:rsidRDefault="000F6CF6" w:rsidP="00875397">
            <w:pPr>
              <w:rPr>
                <w:ins w:id="428" w:author="zhou yuetong" w:date="2019-05-29T08:39:00Z"/>
                <w:rFonts w:eastAsia="楷体_GB2312"/>
                <w:color w:val="000000"/>
              </w:rPr>
            </w:pPr>
            <w:ins w:id="429" w:author="zhou yuetong" w:date="2019-05-29T08:39:00Z">
              <w:r>
                <w:rPr>
                  <w:rFonts w:eastAsia="楷体_GB2312"/>
                </w:rPr>
                <w:t>不判断</w:t>
              </w:r>
            </w:ins>
          </w:p>
        </w:tc>
      </w:tr>
      <w:tr w:rsidR="000F6CF6" w14:paraId="77ECE86D" w14:textId="77777777" w:rsidTr="00875397">
        <w:trPr>
          <w:jc w:val="center"/>
          <w:ins w:id="430" w:author="zhou yuetong" w:date="2019-05-29T08:39:00Z"/>
        </w:trPr>
        <w:tc>
          <w:tcPr>
            <w:tcW w:w="3546" w:type="dxa"/>
          </w:tcPr>
          <w:p w14:paraId="46FEF93B" w14:textId="77777777" w:rsidR="000F6CF6" w:rsidRDefault="000F6CF6" w:rsidP="00875397">
            <w:pPr>
              <w:rPr>
                <w:ins w:id="431" w:author="zhou yuetong" w:date="2019-05-29T08:39:00Z"/>
                <w:rFonts w:eastAsia="楷体_GB2312"/>
                <w:color w:val="000000"/>
              </w:rPr>
            </w:pPr>
            <w:ins w:id="432" w:author="zhou yuetong" w:date="2019-05-29T08:39:00Z">
              <w:r>
                <w:rPr>
                  <w:rFonts w:eastAsia="楷体_GB2312"/>
                  <w:color w:val="000000"/>
                </w:rPr>
                <w:t>下属各级基金的份额参考净值</w:t>
              </w:r>
            </w:ins>
          </w:p>
        </w:tc>
        <w:tc>
          <w:tcPr>
            <w:tcW w:w="1141" w:type="dxa"/>
          </w:tcPr>
          <w:p w14:paraId="3EAC2320" w14:textId="77777777" w:rsidR="000F6CF6" w:rsidRDefault="000F6CF6" w:rsidP="00875397">
            <w:pPr>
              <w:rPr>
                <w:ins w:id="433" w:author="zhou yuetong" w:date="2019-05-29T08:39:00Z"/>
                <w:rFonts w:eastAsia="楷体_GB2312"/>
                <w:color w:val="000000"/>
              </w:rPr>
            </w:pPr>
            <w:ins w:id="434" w:author="Microsoft" w:date="2020-02-06T09:42:00Z">
              <w:r>
                <w:rPr>
                  <w:rFonts w:eastAsia="楷体_GB2312" w:hint="eastAsia"/>
                </w:rPr>
                <w:t>非空</w:t>
              </w:r>
            </w:ins>
            <w:ins w:id="435" w:author="zhou yuetong" w:date="2019-05-29T08:39:00Z">
              <w:del w:id="436" w:author="Microsoft" w:date="2020-02-06T09:42:00Z">
                <w:r w:rsidDel="004B0561">
                  <w:rPr>
                    <w:rFonts w:eastAsia="楷体_GB2312"/>
                  </w:rPr>
                  <w:delText>不判断</w:delText>
                </w:r>
              </w:del>
            </w:ins>
          </w:p>
        </w:tc>
        <w:tc>
          <w:tcPr>
            <w:tcW w:w="1160" w:type="dxa"/>
          </w:tcPr>
          <w:p w14:paraId="6CCC6288" w14:textId="77777777" w:rsidR="000F6CF6" w:rsidRDefault="000F6CF6" w:rsidP="00875397">
            <w:pPr>
              <w:rPr>
                <w:ins w:id="437" w:author="zhou yuetong" w:date="2019-05-29T08:39:00Z"/>
                <w:rFonts w:eastAsia="楷体_GB2312"/>
                <w:color w:val="000000"/>
              </w:rPr>
            </w:pPr>
            <w:ins w:id="438" w:author="zhou yuetong" w:date="2019-05-29T08:39:00Z">
              <w:r>
                <w:rPr>
                  <w:rFonts w:eastAsia="楷体_GB2312"/>
                </w:rPr>
                <w:t>不判断</w:t>
              </w:r>
            </w:ins>
          </w:p>
        </w:tc>
      </w:tr>
      <w:tr w:rsidR="004D55BD" w14:paraId="1444D8D7" w14:textId="77777777" w:rsidTr="00875397">
        <w:trPr>
          <w:jc w:val="center"/>
          <w:ins w:id="439" w:author="zhou yuetong" w:date="2019-05-29T08:39:00Z"/>
        </w:trPr>
        <w:tc>
          <w:tcPr>
            <w:tcW w:w="3546" w:type="dxa"/>
          </w:tcPr>
          <w:p w14:paraId="569D8286" w14:textId="77777777" w:rsidR="004D55BD" w:rsidRDefault="004D55BD" w:rsidP="00875397">
            <w:pPr>
              <w:rPr>
                <w:ins w:id="440" w:author="zhou yuetong" w:date="2019-05-29T08:39:00Z"/>
                <w:rFonts w:eastAsia="楷体_GB2312"/>
                <w:color w:val="000000"/>
              </w:rPr>
            </w:pPr>
            <w:ins w:id="441" w:author="zhou yuetong" w:date="2019-05-29T08:39:00Z">
              <w:r>
                <w:rPr>
                  <w:rFonts w:eastAsia="楷体_GB2312"/>
                  <w:color w:val="000000"/>
                </w:rPr>
                <w:t>下属各级基金的份额累计参考净值</w:t>
              </w:r>
            </w:ins>
          </w:p>
        </w:tc>
        <w:tc>
          <w:tcPr>
            <w:tcW w:w="1141" w:type="dxa"/>
          </w:tcPr>
          <w:p w14:paraId="73A5424B" w14:textId="77777777" w:rsidR="004D55BD" w:rsidRDefault="004D55BD" w:rsidP="00875397">
            <w:pPr>
              <w:rPr>
                <w:ins w:id="442" w:author="zhou yuetong" w:date="2019-05-29T08:39:00Z"/>
                <w:rFonts w:eastAsia="楷体_GB2312"/>
                <w:color w:val="000000"/>
              </w:rPr>
            </w:pPr>
            <w:ins w:id="443" w:author="zhou yuetong" w:date="2019-05-29T08:39:00Z">
              <w:r>
                <w:rPr>
                  <w:rFonts w:eastAsia="楷体_GB2312"/>
                </w:rPr>
                <w:t>不判断</w:t>
              </w:r>
            </w:ins>
          </w:p>
        </w:tc>
        <w:tc>
          <w:tcPr>
            <w:tcW w:w="1160" w:type="dxa"/>
          </w:tcPr>
          <w:p w14:paraId="25ED1B81" w14:textId="77777777" w:rsidR="004D55BD" w:rsidRDefault="004D55BD" w:rsidP="00875397">
            <w:pPr>
              <w:rPr>
                <w:ins w:id="444" w:author="zhou yuetong" w:date="2019-05-29T08:39:00Z"/>
                <w:rFonts w:eastAsia="楷体_GB2312"/>
                <w:color w:val="000000"/>
              </w:rPr>
            </w:pPr>
            <w:ins w:id="445" w:author="zhou yuetong" w:date="2019-05-29T08:39:00Z">
              <w:r>
                <w:rPr>
                  <w:rFonts w:eastAsia="楷体_GB2312"/>
                </w:rPr>
                <w:t>不判断</w:t>
              </w:r>
            </w:ins>
          </w:p>
        </w:tc>
      </w:tr>
      <w:tr w:rsidR="004D55BD" w14:paraId="566CAC5B" w14:textId="77777777" w:rsidTr="00875397">
        <w:trPr>
          <w:jc w:val="center"/>
          <w:ins w:id="446" w:author="zhou yuetong" w:date="2019-05-29T08:39:00Z"/>
        </w:trPr>
        <w:tc>
          <w:tcPr>
            <w:tcW w:w="3546" w:type="dxa"/>
          </w:tcPr>
          <w:p w14:paraId="303F73B1" w14:textId="77777777" w:rsidR="004D55BD" w:rsidRDefault="004D55BD" w:rsidP="00875397">
            <w:pPr>
              <w:rPr>
                <w:ins w:id="447" w:author="zhou yuetong" w:date="2019-05-29T08:39:00Z"/>
                <w:rFonts w:eastAsia="楷体_GB2312"/>
                <w:color w:val="000000"/>
              </w:rPr>
            </w:pPr>
            <w:ins w:id="448" w:author="zhou yuetong" w:date="2019-05-29T08:39:00Z">
              <w:r>
                <w:rPr>
                  <w:rFonts w:eastAsia="楷体_GB2312"/>
                  <w:color w:val="000000"/>
                </w:rPr>
                <w:t>封闭期</w:t>
              </w:r>
              <w:r>
                <w:rPr>
                  <w:rFonts w:eastAsia="楷体_GB2312"/>
                  <w:color w:val="000000"/>
                </w:rPr>
                <w:t>/</w:t>
              </w:r>
              <w:r>
                <w:rPr>
                  <w:rFonts w:eastAsia="楷体_GB2312"/>
                  <w:color w:val="000000"/>
                </w:rPr>
                <w:t>节假日开始日期</w:t>
              </w:r>
            </w:ins>
          </w:p>
        </w:tc>
        <w:tc>
          <w:tcPr>
            <w:tcW w:w="2301" w:type="dxa"/>
            <w:gridSpan w:val="2"/>
          </w:tcPr>
          <w:p w14:paraId="0D462100" w14:textId="77777777" w:rsidR="004D55BD" w:rsidRDefault="004D55BD" w:rsidP="00875397">
            <w:pPr>
              <w:rPr>
                <w:ins w:id="449" w:author="zhou yuetong" w:date="2019-05-29T08:39:00Z"/>
                <w:rFonts w:eastAsia="楷体_GB2312"/>
                <w:color w:val="000000"/>
              </w:rPr>
            </w:pPr>
            <w:ins w:id="450" w:author="zhou yuetong" w:date="2019-05-29T08:39:00Z">
              <w:r>
                <w:rPr>
                  <w:rFonts w:eastAsia="楷体_GB2312"/>
                  <w:color w:val="000000"/>
                </w:rPr>
                <w:t>该元素不存在</w:t>
              </w:r>
            </w:ins>
          </w:p>
        </w:tc>
      </w:tr>
      <w:tr w:rsidR="004D55BD" w14:paraId="6754C2D4" w14:textId="77777777" w:rsidTr="00875397">
        <w:trPr>
          <w:jc w:val="center"/>
          <w:ins w:id="451" w:author="zhou yuetong" w:date="2019-05-29T08:39:00Z"/>
        </w:trPr>
        <w:tc>
          <w:tcPr>
            <w:tcW w:w="3546" w:type="dxa"/>
          </w:tcPr>
          <w:p w14:paraId="221CF11B" w14:textId="77777777" w:rsidR="004D55BD" w:rsidRDefault="004D55BD" w:rsidP="00875397">
            <w:pPr>
              <w:rPr>
                <w:ins w:id="452" w:author="zhou yuetong" w:date="2019-05-29T08:39:00Z"/>
                <w:rFonts w:eastAsia="楷体_GB2312"/>
                <w:color w:val="000000"/>
              </w:rPr>
            </w:pPr>
            <w:ins w:id="453" w:author="zhou yuetong" w:date="2019-05-29T08:39:00Z">
              <w:r>
                <w:rPr>
                  <w:rFonts w:eastAsia="楷体_GB2312"/>
                  <w:color w:val="000000"/>
                </w:rPr>
                <w:t>封闭期</w:t>
              </w:r>
              <w:r>
                <w:rPr>
                  <w:rFonts w:eastAsia="楷体_GB2312"/>
                  <w:color w:val="000000"/>
                </w:rPr>
                <w:t>/</w:t>
              </w:r>
              <w:r>
                <w:rPr>
                  <w:rFonts w:eastAsia="楷体_GB2312"/>
                  <w:color w:val="000000"/>
                </w:rPr>
                <w:t>节假日结束日期</w:t>
              </w:r>
            </w:ins>
          </w:p>
        </w:tc>
        <w:tc>
          <w:tcPr>
            <w:tcW w:w="2301" w:type="dxa"/>
            <w:gridSpan w:val="2"/>
          </w:tcPr>
          <w:p w14:paraId="4B5A6EAD" w14:textId="77777777" w:rsidR="004D55BD" w:rsidRDefault="004D55BD" w:rsidP="00875397">
            <w:pPr>
              <w:rPr>
                <w:ins w:id="454" w:author="zhou yuetong" w:date="2019-05-29T08:39:00Z"/>
                <w:rFonts w:eastAsia="楷体_GB2312"/>
                <w:color w:val="000000"/>
              </w:rPr>
            </w:pPr>
            <w:ins w:id="455" w:author="zhou yuetong" w:date="2019-05-29T08:39:00Z">
              <w:r>
                <w:rPr>
                  <w:rFonts w:eastAsia="楷体_GB2312"/>
                  <w:color w:val="000000"/>
                </w:rPr>
                <w:t>该元素不存在</w:t>
              </w:r>
            </w:ins>
          </w:p>
        </w:tc>
      </w:tr>
      <w:tr w:rsidR="004D55BD" w14:paraId="61C01BAA" w14:textId="77777777" w:rsidTr="00875397">
        <w:trPr>
          <w:jc w:val="center"/>
          <w:ins w:id="456" w:author="zhou yuetong" w:date="2019-05-29T08:39:00Z"/>
        </w:trPr>
        <w:tc>
          <w:tcPr>
            <w:tcW w:w="3546" w:type="dxa"/>
            <w:tcBorders>
              <w:top w:val="single" w:sz="4" w:space="0" w:color="auto"/>
              <w:left w:val="single" w:sz="4" w:space="0" w:color="auto"/>
              <w:bottom w:val="single" w:sz="4" w:space="0" w:color="auto"/>
              <w:right w:val="single" w:sz="4" w:space="0" w:color="auto"/>
            </w:tcBorders>
          </w:tcPr>
          <w:p w14:paraId="39C33301" w14:textId="77777777" w:rsidR="004D55BD" w:rsidRDefault="004D55BD" w:rsidP="00875397">
            <w:pPr>
              <w:rPr>
                <w:ins w:id="457" w:author="zhou yuetong" w:date="2019-05-29T08:39:00Z"/>
                <w:rFonts w:eastAsia="楷体_GB2312"/>
                <w:color w:val="000000"/>
              </w:rPr>
            </w:pPr>
            <w:ins w:id="458" w:author="zhou yuetong" w:date="2019-05-29T08:39:00Z">
              <w:r>
                <w:rPr>
                  <w:rFonts w:eastAsia="楷体_GB2312"/>
                  <w:color w:val="000000"/>
                </w:rPr>
                <w:t>估值日期</w:t>
              </w:r>
            </w:ins>
          </w:p>
        </w:tc>
        <w:tc>
          <w:tcPr>
            <w:tcW w:w="2301" w:type="dxa"/>
            <w:gridSpan w:val="2"/>
            <w:tcBorders>
              <w:top w:val="single" w:sz="4" w:space="0" w:color="auto"/>
              <w:left w:val="single" w:sz="4" w:space="0" w:color="auto"/>
              <w:bottom w:val="single" w:sz="4" w:space="0" w:color="auto"/>
              <w:right w:val="single" w:sz="4" w:space="0" w:color="auto"/>
            </w:tcBorders>
          </w:tcPr>
          <w:p w14:paraId="10888E19" w14:textId="77777777" w:rsidR="004D55BD" w:rsidRDefault="004D55BD" w:rsidP="00875397">
            <w:pPr>
              <w:rPr>
                <w:ins w:id="459" w:author="zhou yuetong" w:date="2019-05-29T08:39:00Z"/>
                <w:rFonts w:eastAsia="楷体_GB2312"/>
                <w:color w:val="000000"/>
              </w:rPr>
            </w:pPr>
            <w:ins w:id="460" w:author="zhou yuetong" w:date="2019-05-29T08:39:00Z">
              <w:r>
                <w:rPr>
                  <w:rFonts w:eastAsia="楷体_GB2312"/>
                  <w:color w:val="000000"/>
                </w:rPr>
                <w:t>非空</w:t>
              </w:r>
            </w:ins>
          </w:p>
        </w:tc>
      </w:tr>
    </w:tbl>
    <w:p w14:paraId="21F226A5" w14:textId="77777777" w:rsidR="004D55BD" w:rsidRDefault="004D55BD">
      <w:pPr>
        <w:widowControl/>
        <w:snapToGrid w:val="0"/>
        <w:spacing w:line="360" w:lineRule="auto"/>
        <w:ind w:firstLine="420"/>
        <w:rPr>
          <w:ins w:id="461" w:author="zhou yuetong" w:date="2019-05-29T08:39:00Z"/>
          <w:b/>
          <w:sz w:val="24"/>
        </w:rPr>
      </w:pPr>
    </w:p>
    <w:p w14:paraId="61C15245" w14:textId="77777777" w:rsidR="00E00A88" w:rsidRDefault="00E00A88">
      <w:pPr>
        <w:widowControl/>
        <w:snapToGrid w:val="0"/>
        <w:spacing w:line="360" w:lineRule="auto"/>
        <w:ind w:firstLine="420"/>
        <w:rPr>
          <w:b/>
          <w:sz w:val="24"/>
        </w:rPr>
      </w:pPr>
      <w:r>
        <w:rPr>
          <w:b/>
          <w:sz w:val="24"/>
        </w:rPr>
        <w:t>业务规则</w:t>
      </w:r>
      <w:ins w:id="462" w:author="zhou yuetong" w:date="2019-05-17T09:33:00Z">
        <w:r w:rsidR="00265DFA">
          <w:rPr>
            <w:b/>
            <w:sz w:val="24"/>
          </w:rPr>
          <w:t>二十</w:t>
        </w:r>
      </w:ins>
      <w:ins w:id="463" w:author="zhou yuetong" w:date="2019-05-29T08:41:00Z">
        <w:r w:rsidR="004D55BD">
          <w:rPr>
            <w:b/>
            <w:sz w:val="24"/>
          </w:rPr>
          <w:t>一</w:t>
        </w:r>
      </w:ins>
      <w:del w:id="464" w:author="zhou yuetong" w:date="2019-05-17T09:33:00Z">
        <w:r w:rsidDel="00265DFA">
          <w:rPr>
            <w:b/>
            <w:sz w:val="24"/>
          </w:rPr>
          <w:delText>十九</w:delText>
        </w:r>
      </w:del>
      <w:r>
        <w:rPr>
          <w:b/>
          <w:sz w:val="24"/>
        </w:rPr>
        <w:t>：</w:t>
      </w:r>
    </w:p>
    <w:p w14:paraId="507E0219"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465" w:author="Microsoft" w:date="2020-02-07T14:18:00Z">
        <w:r w:rsidDel="00027ED3">
          <w:rPr>
            <w:rFonts w:eastAsia="楷体_GB2312"/>
            <w:szCs w:val="21"/>
          </w:rPr>
          <w:delText>基金类型</w:delText>
        </w:r>
      </w:del>
      <w:ins w:id="466" w:author="Microsoft" w:date="2020-02-07T14:18:00Z">
        <w:r w:rsidR="00027ED3">
          <w:rPr>
            <w:rFonts w:eastAsia="楷体_GB2312"/>
            <w:szCs w:val="21"/>
          </w:rPr>
          <w:t>基金类别</w:t>
        </w:r>
      </w:ins>
      <w:r>
        <w:rPr>
          <w:rFonts w:eastAsia="楷体_GB2312"/>
          <w:szCs w:val="21"/>
        </w:rPr>
        <w:t>=</w:t>
      </w:r>
      <w:r>
        <w:rPr>
          <w:rFonts w:eastAsia="楷体_GB2312"/>
          <w:szCs w:val="21"/>
        </w:rPr>
        <w:t>分级基金，是否分级</w:t>
      </w:r>
      <w:r>
        <w:rPr>
          <w:rFonts w:eastAsia="楷体_GB2312"/>
          <w:szCs w:val="21"/>
        </w:rPr>
        <w:t>/</w:t>
      </w:r>
      <w:r>
        <w:rPr>
          <w:rFonts w:eastAsia="楷体_GB2312"/>
          <w:szCs w:val="21"/>
        </w:rPr>
        <w:t>类</w:t>
      </w:r>
      <w:r>
        <w:rPr>
          <w:rFonts w:eastAsia="楷体_GB2312"/>
          <w:szCs w:val="21"/>
        </w:rPr>
        <w:t>=</w:t>
      </w:r>
      <w:r>
        <w:rPr>
          <w:rFonts w:eastAsia="楷体_GB2312"/>
          <w:szCs w:val="21"/>
        </w:rPr>
        <w:t>是，时间属性</w:t>
      </w:r>
      <w:r>
        <w:rPr>
          <w:rFonts w:eastAsia="楷体_GB2312"/>
          <w:szCs w:val="21"/>
        </w:rPr>
        <w:t>=</w:t>
      </w:r>
      <w:r>
        <w:rPr>
          <w:rFonts w:eastAsia="楷体_GB2312"/>
          <w:szCs w:val="21"/>
        </w:rPr>
        <w:t>交易日，频度属性</w:t>
      </w:r>
      <w:r>
        <w:rPr>
          <w:rFonts w:eastAsia="楷体_GB2312"/>
          <w:szCs w:val="21"/>
        </w:rPr>
        <w:t>=</w:t>
      </w:r>
      <w:r>
        <w:rPr>
          <w:rFonts w:eastAsia="楷体_GB2312"/>
          <w:szCs w:val="21"/>
        </w:rPr>
        <w:t>每日</w:t>
      </w:r>
    </w:p>
    <w:p w14:paraId="0D235B8B"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1121"/>
        <w:gridCol w:w="1060"/>
      </w:tblGrid>
      <w:tr w:rsidR="00E00A88" w14:paraId="14724188" w14:textId="77777777">
        <w:trPr>
          <w:jc w:val="center"/>
        </w:trPr>
        <w:tc>
          <w:tcPr>
            <w:tcW w:w="3546" w:type="dxa"/>
            <w:shd w:val="clear" w:color="auto" w:fill="99CCFF"/>
          </w:tcPr>
          <w:p w14:paraId="207B8A89" w14:textId="77777777" w:rsidR="00E00A88" w:rsidRDefault="00E00A88">
            <w:pPr>
              <w:jc w:val="center"/>
              <w:rPr>
                <w:rFonts w:eastAsia="楷体_GB2312"/>
                <w:b/>
                <w:szCs w:val="21"/>
              </w:rPr>
            </w:pPr>
            <w:r>
              <w:rPr>
                <w:rFonts w:eastAsia="楷体_GB2312"/>
                <w:b/>
                <w:szCs w:val="21"/>
              </w:rPr>
              <w:t>元素</w:t>
            </w:r>
          </w:p>
        </w:tc>
        <w:tc>
          <w:tcPr>
            <w:tcW w:w="2181" w:type="dxa"/>
            <w:gridSpan w:val="2"/>
            <w:shd w:val="clear" w:color="auto" w:fill="99CCFF"/>
          </w:tcPr>
          <w:p w14:paraId="3E7E7599" w14:textId="77777777" w:rsidR="00E00A88" w:rsidRDefault="00E00A88">
            <w:pPr>
              <w:jc w:val="center"/>
              <w:rPr>
                <w:rFonts w:eastAsia="楷体_GB2312"/>
                <w:b/>
                <w:szCs w:val="21"/>
              </w:rPr>
            </w:pPr>
            <w:r>
              <w:rPr>
                <w:rFonts w:eastAsia="楷体_GB2312"/>
                <w:b/>
                <w:szCs w:val="21"/>
              </w:rPr>
              <w:t>验证条件</w:t>
            </w:r>
          </w:p>
        </w:tc>
      </w:tr>
      <w:tr w:rsidR="00E00A88" w14:paraId="16943322" w14:textId="77777777">
        <w:trPr>
          <w:jc w:val="center"/>
        </w:trPr>
        <w:tc>
          <w:tcPr>
            <w:tcW w:w="3546" w:type="dxa"/>
          </w:tcPr>
          <w:p w14:paraId="7E48B4CD" w14:textId="77777777" w:rsidR="00E00A88" w:rsidRDefault="00E00A88">
            <w:pPr>
              <w:rPr>
                <w:rFonts w:eastAsia="楷体_GB2312"/>
              </w:rPr>
            </w:pPr>
            <w:r>
              <w:rPr>
                <w:rFonts w:eastAsia="楷体_GB2312"/>
              </w:rPr>
              <w:t>基金资产净值</w:t>
            </w:r>
          </w:p>
        </w:tc>
        <w:tc>
          <w:tcPr>
            <w:tcW w:w="2181" w:type="dxa"/>
            <w:gridSpan w:val="2"/>
          </w:tcPr>
          <w:p w14:paraId="464D17BB" w14:textId="77777777" w:rsidR="00E00A88" w:rsidRDefault="00E00A88">
            <w:pPr>
              <w:rPr>
                <w:rFonts w:eastAsia="楷体_GB2312"/>
              </w:rPr>
            </w:pPr>
            <w:r>
              <w:rPr>
                <w:rFonts w:eastAsia="楷体_GB2312"/>
              </w:rPr>
              <w:t>该元素不存在</w:t>
            </w:r>
          </w:p>
        </w:tc>
      </w:tr>
      <w:tr w:rsidR="00E00A88" w14:paraId="7DC71CC8" w14:textId="77777777">
        <w:trPr>
          <w:jc w:val="center"/>
        </w:trPr>
        <w:tc>
          <w:tcPr>
            <w:tcW w:w="3546" w:type="dxa"/>
          </w:tcPr>
          <w:p w14:paraId="4E7A5CCB" w14:textId="77777777" w:rsidR="00E00A88" w:rsidRDefault="00E00A88">
            <w:pPr>
              <w:rPr>
                <w:rFonts w:eastAsia="楷体_GB2312"/>
              </w:rPr>
            </w:pPr>
            <w:r>
              <w:rPr>
                <w:rFonts w:eastAsia="楷体_GB2312"/>
              </w:rPr>
              <w:t>基金份额净值</w:t>
            </w:r>
          </w:p>
        </w:tc>
        <w:tc>
          <w:tcPr>
            <w:tcW w:w="2181" w:type="dxa"/>
            <w:gridSpan w:val="2"/>
          </w:tcPr>
          <w:p w14:paraId="4746AF7D" w14:textId="77777777" w:rsidR="00E00A88" w:rsidRDefault="00E00A88">
            <w:pPr>
              <w:rPr>
                <w:rFonts w:eastAsia="楷体_GB2312"/>
              </w:rPr>
            </w:pPr>
            <w:r>
              <w:rPr>
                <w:rFonts w:eastAsia="楷体_GB2312"/>
              </w:rPr>
              <w:t>不判断</w:t>
            </w:r>
          </w:p>
        </w:tc>
      </w:tr>
      <w:tr w:rsidR="00E00A88" w14:paraId="16A9F5B3" w14:textId="77777777">
        <w:trPr>
          <w:jc w:val="center"/>
        </w:trPr>
        <w:tc>
          <w:tcPr>
            <w:tcW w:w="3546" w:type="dxa"/>
          </w:tcPr>
          <w:p w14:paraId="5AA824B5" w14:textId="77777777" w:rsidR="00E00A88" w:rsidRDefault="00E00A88">
            <w:pPr>
              <w:rPr>
                <w:rFonts w:eastAsia="楷体_GB2312"/>
              </w:rPr>
            </w:pPr>
            <w:r>
              <w:rPr>
                <w:rFonts w:eastAsia="楷体_GB2312"/>
              </w:rPr>
              <w:t>基金份额累计净值</w:t>
            </w:r>
          </w:p>
        </w:tc>
        <w:tc>
          <w:tcPr>
            <w:tcW w:w="2181" w:type="dxa"/>
            <w:gridSpan w:val="2"/>
          </w:tcPr>
          <w:p w14:paraId="7F951DEC" w14:textId="77777777" w:rsidR="00E00A88" w:rsidRDefault="00E00A88">
            <w:pPr>
              <w:rPr>
                <w:rFonts w:eastAsia="楷体_GB2312"/>
              </w:rPr>
            </w:pPr>
            <w:r>
              <w:rPr>
                <w:rFonts w:eastAsia="楷体_GB2312"/>
              </w:rPr>
              <w:t>不判断</w:t>
            </w:r>
          </w:p>
        </w:tc>
      </w:tr>
      <w:tr w:rsidR="00E00A88" w14:paraId="2573F63C" w14:textId="77777777">
        <w:trPr>
          <w:jc w:val="center"/>
        </w:trPr>
        <w:tc>
          <w:tcPr>
            <w:tcW w:w="3546" w:type="dxa"/>
          </w:tcPr>
          <w:p w14:paraId="11439D63" w14:textId="77777777" w:rsidR="00E00A88" w:rsidRDefault="00E00A88">
            <w:pPr>
              <w:rPr>
                <w:rFonts w:eastAsia="楷体_GB2312"/>
              </w:rPr>
            </w:pPr>
            <w:r>
              <w:rPr>
                <w:rFonts w:eastAsia="楷体_GB2312"/>
              </w:rPr>
              <w:t>每万份基金已实现收益</w:t>
            </w:r>
          </w:p>
        </w:tc>
        <w:tc>
          <w:tcPr>
            <w:tcW w:w="2181" w:type="dxa"/>
            <w:gridSpan w:val="2"/>
          </w:tcPr>
          <w:p w14:paraId="69F98BC5" w14:textId="77777777" w:rsidR="00E00A88" w:rsidRDefault="00E00A88">
            <w:pPr>
              <w:rPr>
                <w:rFonts w:eastAsia="楷体_GB2312"/>
              </w:rPr>
            </w:pPr>
            <w:r>
              <w:rPr>
                <w:rFonts w:eastAsia="楷体_GB2312"/>
              </w:rPr>
              <w:t>该元素不存在</w:t>
            </w:r>
          </w:p>
        </w:tc>
      </w:tr>
      <w:tr w:rsidR="00E00A88" w14:paraId="5FB5742F" w14:textId="77777777">
        <w:trPr>
          <w:jc w:val="center"/>
        </w:trPr>
        <w:tc>
          <w:tcPr>
            <w:tcW w:w="3546" w:type="dxa"/>
          </w:tcPr>
          <w:p w14:paraId="6CBA2453" w14:textId="77777777" w:rsidR="00E00A88" w:rsidRDefault="00E00A88">
            <w:pPr>
              <w:rPr>
                <w:rFonts w:eastAsia="楷体_GB2312"/>
              </w:rPr>
            </w:pPr>
            <w:r>
              <w:rPr>
                <w:rFonts w:eastAsia="楷体_GB2312"/>
              </w:rPr>
              <w:t>7</w:t>
            </w:r>
            <w:r>
              <w:rPr>
                <w:rFonts w:eastAsia="楷体_GB2312"/>
              </w:rPr>
              <w:t>日年化收益率</w:t>
            </w:r>
          </w:p>
        </w:tc>
        <w:tc>
          <w:tcPr>
            <w:tcW w:w="2181" w:type="dxa"/>
            <w:gridSpan w:val="2"/>
          </w:tcPr>
          <w:p w14:paraId="3C107DC3" w14:textId="77777777" w:rsidR="00E00A88" w:rsidRDefault="00E00A88">
            <w:pPr>
              <w:rPr>
                <w:rFonts w:eastAsia="楷体_GB2312"/>
              </w:rPr>
            </w:pPr>
            <w:r>
              <w:rPr>
                <w:rFonts w:eastAsia="楷体_GB2312"/>
              </w:rPr>
              <w:t>该元素不存在</w:t>
            </w:r>
          </w:p>
        </w:tc>
      </w:tr>
      <w:tr w:rsidR="00E00A88" w14:paraId="4E2D28DA" w14:textId="77777777">
        <w:trPr>
          <w:jc w:val="center"/>
        </w:trPr>
        <w:tc>
          <w:tcPr>
            <w:tcW w:w="3546" w:type="dxa"/>
          </w:tcPr>
          <w:p w14:paraId="4F3720D1" w14:textId="77777777" w:rsidR="00E00A88" w:rsidRDefault="00E00A88">
            <w:pPr>
              <w:rPr>
                <w:rFonts w:eastAsia="楷体_GB2312"/>
              </w:rPr>
            </w:pPr>
            <w:r>
              <w:rPr>
                <w:rFonts w:eastAsia="楷体_GB2312"/>
              </w:rPr>
              <w:t>下属各级基金的基金简称</w:t>
            </w:r>
          </w:p>
        </w:tc>
        <w:tc>
          <w:tcPr>
            <w:tcW w:w="1121" w:type="dxa"/>
          </w:tcPr>
          <w:p w14:paraId="10F2C16E" w14:textId="77777777" w:rsidR="00E00A88" w:rsidRDefault="00E00A88">
            <w:pPr>
              <w:rPr>
                <w:rFonts w:eastAsia="楷体_GB2312"/>
              </w:rPr>
            </w:pPr>
            <w:del w:id="467" w:author="Microsoft" w:date="2020-02-05T16:06:00Z">
              <w:r w:rsidDel="004A117B">
                <w:rPr>
                  <w:rFonts w:eastAsia="楷体_GB2312"/>
                </w:rPr>
                <w:delText>不判断</w:delText>
              </w:r>
            </w:del>
            <w:ins w:id="468" w:author="Microsoft" w:date="2020-02-05T16:06:00Z">
              <w:r w:rsidR="004A117B">
                <w:rPr>
                  <w:rFonts w:eastAsia="楷体_GB2312" w:hint="eastAsia"/>
                </w:rPr>
                <w:t>非空</w:t>
              </w:r>
            </w:ins>
          </w:p>
        </w:tc>
        <w:tc>
          <w:tcPr>
            <w:tcW w:w="1060" w:type="dxa"/>
          </w:tcPr>
          <w:p w14:paraId="4BF341B9" w14:textId="77777777" w:rsidR="00E00A88" w:rsidRDefault="00E00A88">
            <w:pPr>
              <w:rPr>
                <w:rFonts w:eastAsia="楷体_GB2312"/>
              </w:rPr>
            </w:pPr>
            <w:r>
              <w:rPr>
                <w:rFonts w:eastAsia="楷体_GB2312"/>
              </w:rPr>
              <w:t>不判断</w:t>
            </w:r>
          </w:p>
        </w:tc>
      </w:tr>
      <w:tr w:rsidR="00E00A88" w14:paraId="4CBC9912" w14:textId="77777777">
        <w:trPr>
          <w:jc w:val="center"/>
        </w:trPr>
        <w:tc>
          <w:tcPr>
            <w:tcW w:w="3546" w:type="dxa"/>
          </w:tcPr>
          <w:p w14:paraId="35851A73" w14:textId="77777777" w:rsidR="00E00A88" w:rsidRDefault="00E00A88">
            <w:pPr>
              <w:rPr>
                <w:rFonts w:eastAsia="楷体_GB2312"/>
              </w:rPr>
            </w:pPr>
            <w:r>
              <w:rPr>
                <w:rFonts w:eastAsia="楷体_GB2312"/>
              </w:rPr>
              <w:t>下属各级基金的交易代码</w:t>
            </w:r>
          </w:p>
        </w:tc>
        <w:tc>
          <w:tcPr>
            <w:tcW w:w="1121" w:type="dxa"/>
          </w:tcPr>
          <w:p w14:paraId="4E546CCB" w14:textId="77777777" w:rsidR="00E00A88" w:rsidRDefault="00E00A88">
            <w:pPr>
              <w:rPr>
                <w:rFonts w:eastAsia="楷体_GB2312"/>
              </w:rPr>
            </w:pPr>
            <w:del w:id="469" w:author="Microsoft" w:date="2020-02-05T16:06:00Z">
              <w:r w:rsidDel="004A117B">
                <w:rPr>
                  <w:rFonts w:eastAsia="楷体_GB2312"/>
                </w:rPr>
                <w:delText>不判断</w:delText>
              </w:r>
            </w:del>
            <w:ins w:id="470" w:author="Microsoft" w:date="2020-02-05T16:06:00Z">
              <w:r w:rsidR="004A117B">
                <w:rPr>
                  <w:rFonts w:eastAsia="楷体_GB2312" w:hint="eastAsia"/>
                </w:rPr>
                <w:t>非空</w:t>
              </w:r>
            </w:ins>
          </w:p>
        </w:tc>
        <w:tc>
          <w:tcPr>
            <w:tcW w:w="1060" w:type="dxa"/>
          </w:tcPr>
          <w:p w14:paraId="17DE785F" w14:textId="77777777" w:rsidR="00E00A88" w:rsidRDefault="00E00A88">
            <w:pPr>
              <w:rPr>
                <w:rFonts w:eastAsia="楷体_GB2312"/>
              </w:rPr>
            </w:pPr>
            <w:r>
              <w:rPr>
                <w:rFonts w:eastAsia="楷体_GB2312"/>
              </w:rPr>
              <w:t>不判断</w:t>
            </w:r>
          </w:p>
        </w:tc>
      </w:tr>
      <w:tr w:rsidR="00E00A88" w14:paraId="3E58CF40" w14:textId="77777777">
        <w:trPr>
          <w:jc w:val="center"/>
        </w:trPr>
        <w:tc>
          <w:tcPr>
            <w:tcW w:w="3546" w:type="dxa"/>
          </w:tcPr>
          <w:p w14:paraId="7A492918" w14:textId="77777777" w:rsidR="00E00A88" w:rsidRDefault="00E00A88">
            <w:pPr>
              <w:rPr>
                <w:rFonts w:eastAsia="楷体_GB2312"/>
              </w:rPr>
            </w:pPr>
            <w:r>
              <w:rPr>
                <w:rFonts w:eastAsia="楷体_GB2312"/>
              </w:rPr>
              <w:t>下属各级基金的份额参考净值</w:t>
            </w:r>
          </w:p>
        </w:tc>
        <w:tc>
          <w:tcPr>
            <w:tcW w:w="1121" w:type="dxa"/>
          </w:tcPr>
          <w:p w14:paraId="63BA6A96" w14:textId="77777777" w:rsidR="00E00A88" w:rsidRDefault="00E00A88">
            <w:pPr>
              <w:rPr>
                <w:rFonts w:eastAsia="楷体_GB2312"/>
              </w:rPr>
            </w:pPr>
            <w:del w:id="471" w:author="Microsoft" w:date="2020-02-05T16:07:00Z">
              <w:r w:rsidDel="004A117B">
                <w:rPr>
                  <w:rFonts w:eastAsia="楷体_GB2312"/>
                </w:rPr>
                <w:delText>不判断</w:delText>
              </w:r>
            </w:del>
            <w:ins w:id="472" w:author="Microsoft" w:date="2020-02-05T16:07:00Z">
              <w:r w:rsidR="004A117B">
                <w:rPr>
                  <w:rFonts w:eastAsia="楷体_GB2312" w:hint="eastAsia"/>
                </w:rPr>
                <w:t>非空</w:t>
              </w:r>
            </w:ins>
          </w:p>
        </w:tc>
        <w:tc>
          <w:tcPr>
            <w:tcW w:w="1060" w:type="dxa"/>
          </w:tcPr>
          <w:p w14:paraId="0197F9DA" w14:textId="77777777" w:rsidR="00E00A88" w:rsidRDefault="00E00A88">
            <w:pPr>
              <w:rPr>
                <w:rFonts w:eastAsia="楷体_GB2312"/>
              </w:rPr>
            </w:pPr>
            <w:r>
              <w:rPr>
                <w:rFonts w:eastAsia="楷体_GB2312"/>
              </w:rPr>
              <w:t>不判断</w:t>
            </w:r>
          </w:p>
        </w:tc>
      </w:tr>
      <w:tr w:rsidR="00E00A88" w14:paraId="1089D87F" w14:textId="77777777">
        <w:trPr>
          <w:jc w:val="center"/>
        </w:trPr>
        <w:tc>
          <w:tcPr>
            <w:tcW w:w="3546" w:type="dxa"/>
          </w:tcPr>
          <w:p w14:paraId="7013A6C9" w14:textId="77777777" w:rsidR="00E00A88" w:rsidRDefault="00E00A88">
            <w:pPr>
              <w:rPr>
                <w:rFonts w:eastAsia="楷体_GB2312"/>
              </w:rPr>
            </w:pPr>
            <w:r>
              <w:rPr>
                <w:rFonts w:eastAsia="楷体_GB2312"/>
              </w:rPr>
              <w:t>下属各级基金的份额累计参考净值</w:t>
            </w:r>
          </w:p>
        </w:tc>
        <w:tc>
          <w:tcPr>
            <w:tcW w:w="1121" w:type="dxa"/>
          </w:tcPr>
          <w:p w14:paraId="3CF25ED6" w14:textId="77777777" w:rsidR="00E00A88" w:rsidRDefault="00E00A88">
            <w:pPr>
              <w:rPr>
                <w:rFonts w:eastAsia="楷体_GB2312"/>
              </w:rPr>
            </w:pPr>
            <w:r>
              <w:rPr>
                <w:rFonts w:eastAsia="楷体_GB2312"/>
              </w:rPr>
              <w:t>不判断</w:t>
            </w:r>
          </w:p>
        </w:tc>
        <w:tc>
          <w:tcPr>
            <w:tcW w:w="1060" w:type="dxa"/>
          </w:tcPr>
          <w:p w14:paraId="392D0E49" w14:textId="77777777" w:rsidR="00E00A88" w:rsidRDefault="00E00A88">
            <w:pPr>
              <w:rPr>
                <w:rFonts w:eastAsia="楷体_GB2312"/>
              </w:rPr>
            </w:pPr>
            <w:r>
              <w:rPr>
                <w:rFonts w:eastAsia="楷体_GB2312"/>
              </w:rPr>
              <w:t>不判断</w:t>
            </w:r>
          </w:p>
        </w:tc>
      </w:tr>
      <w:tr w:rsidR="00E00A88" w14:paraId="41AD981B" w14:textId="77777777">
        <w:trPr>
          <w:jc w:val="center"/>
        </w:trPr>
        <w:tc>
          <w:tcPr>
            <w:tcW w:w="3546" w:type="dxa"/>
          </w:tcPr>
          <w:p w14:paraId="134328AD"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2181" w:type="dxa"/>
            <w:gridSpan w:val="2"/>
          </w:tcPr>
          <w:p w14:paraId="127C3297" w14:textId="77777777" w:rsidR="00E00A88" w:rsidRDefault="00E00A88">
            <w:pPr>
              <w:rPr>
                <w:rFonts w:eastAsia="楷体_GB2312"/>
              </w:rPr>
            </w:pPr>
            <w:r>
              <w:rPr>
                <w:rFonts w:eastAsia="楷体_GB2312"/>
              </w:rPr>
              <w:t>该元素不存在</w:t>
            </w:r>
          </w:p>
        </w:tc>
      </w:tr>
      <w:tr w:rsidR="00E00A88" w14:paraId="33DDE103" w14:textId="77777777">
        <w:trPr>
          <w:jc w:val="center"/>
        </w:trPr>
        <w:tc>
          <w:tcPr>
            <w:tcW w:w="3546" w:type="dxa"/>
          </w:tcPr>
          <w:p w14:paraId="3BB12810"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2181" w:type="dxa"/>
            <w:gridSpan w:val="2"/>
          </w:tcPr>
          <w:p w14:paraId="165AC901" w14:textId="77777777" w:rsidR="00E00A88" w:rsidRDefault="00E00A88">
            <w:pPr>
              <w:rPr>
                <w:rFonts w:eastAsia="楷体_GB2312"/>
              </w:rPr>
            </w:pPr>
            <w:r>
              <w:rPr>
                <w:rFonts w:eastAsia="楷体_GB2312"/>
              </w:rPr>
              <w:t>该元素不存在</w:t>
            </w:r>
          </w:p>
        </w:tc>
      </w:tr>
      <w:tr w:rsidR="00E00A88" w14:paraId="4E74A3AE" w14:textId="77777777">
        <w:trPr>
          <w:jc w:val="center"/>
        </w:trPr>
        <w:tc>
          <w:tcPr>
            <w:tcW w:w="3546" w:type="dxa"/>
            <w:tcBorders>
              <w:top w:val="single" w:sz="4" w:space="0" w:color="auto"/>
              <w:left w:val="single" w:sz="4" w:space="0" w:color="auto"/>
              <w:bottom w:val="single" w:sz="4" w:space="0" w:color="auto"/>
              <w:right w:val="single" w:sz="4" w:space="0" w:color="auto"/>
            </w:tcBorders>
          </w:tcPr>
          <w:p w14:paraId="620E0C06" w14:textId="77777777" w:rsidR="00E00A88" w:rsidRDefault="00E00A88">
            <w:pPr>
              <w:rPr>
                <w:rFonts w:eastAsia="楷体_GB2312"/>
              </w:rPr>
            </w:pPr>
            <w:r>
              <w:rPr>
                <w:rFonts w:eastAsia="楷体_GB2312"/>
              </w:rPr>
              <w:t>估值日期</w:t>
            </w:r>
          </w:p>
        </w:tc>
        <w:tc>
          <w:tcPr>
            <w:tcW w:w="2181" w:type="dxa"/>
            <w:gridSpan w:val="2"/>
            <w:tcBorders>
              <w:top w:val="single" w:sz="4" w:space="0" w:color="auto"/>
              <w:left w:val="single" w:sz="4" w:space="0" w:color="auto"/>
              <w:bottom w:val="single" w:sz="4" w:space="0" w:color="auto"/>
              <w:right w:val="single" w:sz="4" w:space="0" w:color="auto"/>
            </w:tcBorders>
          </w:tcPr>
          <w:p w14:paraId="4FF03D83" w14:textId="77777777" w:rsidR="00E00A88" w:rsidRDefault="00E00A88">
            <w:pPr>
              <w:rPr>
                <w:rFonts w:eastAsia="楷体_GB2312"/>
              </w:rPr>
            </w:pPr>
            <w:r>
              <w:rPr>
                <w:rFonts w:eastAsia="楷体_GB2312"/>
              </w:rPr>
              <w:t>非空</w:t>
            </w:r>
          </w:p>
        </w:tc>
      </w:tr>
    </w:tbl>
    <w:p w14:paraId="6BB822EC" w14:textId="77777777" w:rsidR="00E00A88" w:rsidRDefault="00E00A88">
      <w:pPr>
        <w:ind w:left="420" w:firstLine="420"/>
        <w:rPr>
          <w:rFonts w:eastAsia="楷体_GB2312"/>
          <w:szCs w:val="21"/>
        </w:rPr>
      </w:pPr>
    </w:p>
    <w:p w14:paraId="1220BA56" w14:textId="77777777" w:rsidR="00E00A88" w:rsidRDefault="00E00A88">
      <w:pPr>
        <w:widowControl/>
        <w:snapToGrid w:val="0"/>
        <w:spacing w:line="360" w:lineRule="auto"/>
        <w:ind w:firstLine="420"/>
        <w:rPr>
          <w:b/>
          <w:sz w:val="24"/>
        </w:rPr>
      </w:pPr>
      <w:r>
        <w:rPr>
          <w:b/>
          <w:sz w:val="24"/>
        </w:rPr>
        <w:t>业务规则二十</w:t>
      </w:r>
      <w:ins w:id="473" w:author="zhou yuetong" w:date="2019-05-17T09:33:00Z">
        <w:del w:id="474" w:author="zhou yuetong" w:date="2019-05-29T08:41:00Z">
          <w:r w:rsidR="00265DFA" w:rsidDel="004D55BD">
            <w:rPr>
              <w:rFonts w:hint="eastAsia"/>
              <w:b/>
              <w:sz w:val="24"/>
            </w:rPr>
            <w:delText>一</w:delText>
          </w:r>
        </w:del>
      </w:ins>
      <w:ins w:id="475" w:author="zhou yuetong" w:date="2019-05-29T08:41:00Z">
        <w:r w:rsidR="004D55BD">
          <w:rPr>
            <w:rFonts w:hint="eastAsia"/>
            <w:b/>
            <w:sz w:val="24"/>
          </w:rPr>
          <w:t>二</w:t>
        </w:r>
      </w:ins>
      <w:r>
        <w:rPr>
          <w:b/>
          <w:sz w:val="24"/>
        </w:rPr>
        <w:t>：</w:t>
      </w:r>
    </w:p>
    <w:p w14:paraId="0C993FCD"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476" w:author="Microsoft" w:date="2020-02-07T14:18:00Z">
        <w:r w:rsidDel="00027ED3">
          <w:rPr>
            <w:rFonts w:eastAsia="楷体_GB2312"/>
            <w:szCs w:val="21"/>
          </w:rPr>
          <w:delText>基金类型</w:delText>
        </w:r>
      </w:del>
      <w:ins w:id="477" w:author="Microsoft" w:date="2020-02-07T14:18:00Z">
        <w:r w:rsidR="00027ED3">
          <w:rPr>
            <w:rFonts w:eastAsia="楷体_GB2312"/>
            <w:szCs w:val="21"/>
          </w:rPr>
          <w:t>基金类别</w:t>
        </w:r>
      </w:ins>
      <w:r>
        <w:rPr>
          <w:rFonts w:eastAsia="楷体_GB2312"/>
          <w:szCs w:val="21"/>
        </w:rPr>
        <w:t>=</w:t>
      </w:r>
      <w:r>
        <w:rPr>
          <w:rFonts w:eastAsia="楷体_GB2312"/>
          <w:szCs w:val="21"/>
        </w:rPr>
        <w:t>封闭式，是否分级</w:t>
      </w:r>
      <w:r>
        <w:rPr>
          <w:rFonts w:eastAsia="楷体_GB2312"/>
          <w:szCs w:val="21"/>
        </w:rPr>
        <w:t>/</w:t>
      </w:r>
      <w:r>
        <w:rPr>
          <w:rFonts w:eastAsia="楷体_GB2312"/>
          <w:szCs w:val="21"/>
        </w:rPr>
        <w:t>类</w:t>
      </w:r>
      <w:r>
        <w:rPr>
          <w:rFonts w:eastAsia="楷体_GB2312"/>
          <w:szCs w:val="21"/>
        </w:rPr>
        <w:t>=</w:t>
      </w:r>
      <w:r>
        <w:rPr>
          <w:rFonts w:eastAsia="楷体_GB2312"/>
          <w:szCs w:val="21"/>
        </w:rPr>
        <w:t>否，时间属性</w:t>
      </w:r>
      <w:r>
        <w:rPr>
          <w:rFonts w:eastAsia="楷体_GB2312"/>
          <w:szCs w:val="21"/>
        </w:rPr>
        <w:t>=</w:t>
      </w:r>
      <w:r>
        <w:rPr>
          <w:rFonts w:eastAsia="楷体_GB2312"/>
          <w:szCs w:val="21"/>
        </w:rPr>
        <w:t>交易日，频度属性</w:t>
      </w:r>
      <w:r>
        <w:rPr>
          <w:rFonts w:eastAsia="楷体_GB2312"/>
          <w:szCs w:val="21"/>
        </w:rPr>
        <w:t>=</w:t>
      </w:r>
      <w:r>
        <w:rPr>
          <w:rFonts w:eastAsia="楷体_GB2312"/>
          <w:szCs w:val="21"/>
        </w:rPr>
        <w:t>每日</w:t>
      </w:r>
      <w:ins w:id="478" w:author="Microsoft" w:date="2020-02-05T16:07:00Z">
        <w:r w:rsidR="004A117B">
          <w:rPr>
            <w:rFonts w:eastAsia="楷体_GB2312" w:hint="eastAsia"/>
          </w:rPr>
          <w:t>（部分</w:t>
        </w:r>
        <w:r w:rsidR="004A117B">
          <w:rPr>
            <w:rFonts w:eastAsia="楷体_GB2312"/>
          </w:rPr>
          <w:t>封闭式基金基金合同约定披露</w:t>
        </w:r>
        <w:r w:rsidR="004A117B">
          <w:rPr>
            <w:rFonts w:eastAsia="楷体_GB2312" w:hint="eastAsia"/>
          </w:rPr>
          <w:t>）</w:t>
        </w:r>
      </w:ins>
    </w:p>
    <w:p w14:paraId="6E3144AE"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2"/>
        <w:gridCol w:w="5012"/>
      </w:tblGrid>
      <w:tr w:rsidR="00E00A88" w14:paraId="35469284" w14:textId="77777777">
        <w:trPr>
          <w:jc w:val="center"/>
        </w:trPr>
        <w:tc>
          <w:tcPr>
            <w:tcW w:w="3042" w:type="dxa"/>
            <w:shd w:val="clear" w:color="auto" w:fill="99CCFF"/>
          </w:tcPr>
          <w:p w14:paraId="7324C3AA" w14:textId="77777777" w:rsidR="00E00A88" w:rsidRDefault="00E00A88">
            <w:pPr>
              <w:jc w:val="center"/>
              <w:rPr>
                <w:rFonts w:eastAsia="楷体_GB2312"/>
                <w:b/>
                <w:szCs w:val="21"/>
              </w:rPr>
            </w:pPr>
            <w:r>
              <w:rPr>
                <w:rFonts w:eastAsia="楷体_GB2312"/>
                <w:b/>
                <w:szCs w:val="21"/>
              </w:rPr>
              <w:t>元素</w:t>
            </w:r>
          </w:p>
        </w:tc>
        <w:tc>
          <w:tcPr>
            <w:tcW w:w="5012" w:type="dxa"/>
            <w:shd w:val="clear" w:color="auto" w:fill="99CCFF"/>
          </w:tcPr>
          <w:p w14:paraId="647345B8" w14:textId="77777777" w:rsidR="00E00A88" w:rsidRDefault="00E00A88">
            <w:pPr>
              <w:jc w:val="center"/>
              <w:rPr>
                <w:rFonts w:eastAsia="楷体_GB2312"/>
                <w:b/>
                <w:szCs w:val="21"/>
              </w:rPr>
            </w:pPr>
            <w:r>
              <w:rPr>
                <w:rFonts w:eastAsia="楷体_GB2312"/>
                <w:b/>
                <w:szCs w:val="21"/>
              </w:rPr>
              <w:t>验证条件</w:t>
            </w:r>
          </w:p>
        </w:tc>
      </w:tr>
      <w:tr w:rsidR="00E00A88" w14:paraId="52DA8076" w14:textId="77777777">
        <w:trPr>
          <w:jc w:val="center"/>
        </w:trPr>
        <w:tc>
          <w:tcPr>
            <w:tcW w:w="3042" w:type="dxa"/>
          </w:tcPr>
          <w:p w14:paraId="6F6F904A" w14:textId="77777777" w:rsidR="00E00A88" w:rsidRDefault="00E00A88">
            <w:pPr>
              <w:rPr>
                <w:rFonts w:eastAsia="楷体_GB2312"/>
              </w:rPr>
            </w:pPr>
            <w:r>
              <w:rPr>
                <w:rFonts w:eastAsia="楷体_GB2312"/>
              </w:rPr>
              <w:t>基金资产净值</w:t>
            </w:r>
          </w:p>
        </w:tc>
        <w:tc>
          <w:tcPr>
            <w:tcW w:w="5012" w:type="dxa"/>
          </w:tcPr>
          <w:p w14:paraId="25FF6BE2" w14:textId="77777777" w:rsidR="00E00A88" w:rsidRDefault="004A117B" w:rsidP="004A117B">
            <w:pPr>
              <w:rPr>
                <w:rFonts w:eastAsia="楷体_GB2312"/>
              </w:rPr>
            </w:pPr>
            <w:ins w:id="479" w:author="Microsoft" w:date="2020-02-05T16:07:00Z">
              <w:r>
                <w:rPr>
                  <w:rFonts w:eastAsia="楷体_GB2312"/>
                </w:rPr>
                <w:t>该元素不存在</w:t>
              </w:r>
            </w:ins>
            <w:del w:id="480" w:author="Microsoft" w:date="2020-02-05T16:07:00Z">
              <w:r w:rsidR="00E00A88" w:rsidDel="004A117B">
                <w:rPr>
                  <w:rFonts w:eastAsia="楷体_GB2312"/>
                </w:rPr>
                <w:delText>不判断</w:delText>
              </w:r>
            </w:del>
            <w:ins w:id="481" w:author="zhou yuetong" w:date="2019-05-29T08:51:00Z">
              <w:del w:id="482" w:author="Microsoft" w:date="2020-02-05T16:07:00Z">
                <w:r w:rsidR="00BB416E" w:rsidDel="004A117B">
                  <w:rPr>
                    <w:rFonts w:eastAsia="楷体_GB2312" w:hint="eastAsia"/>
                  </w:rPr>
                  <w:delText>（</w:delText>
                </w:r>
              </w:del>
            </w:ins>
            <w:ins w:id="483" w:author="zhou yuetong" w:date="2019-05-29T08:52:00Z">
              <w:del w:id="484" w:author="Microsoft" w:date="2020-02-05T16:07:00Z">
                <w:r w:rsidR="00BB416E" w:rsidDel="004A117B">
                  <w:rPr>
                    <w:rFonts w:eastAsia="楷体_GB2312" w:hint="eastAsia"/>
                  </w:rPr>
                  <w:delText>部分</w:delText>
                </w:r>
              </w:del>
            </w:ins>
            <w:del w:id="485" w:author="Microsoft" w:date="2020-02-05T16:07:00Z">
              <w:r w:rsidR="00E00A88" w:rsidDel="004A117B">
                <w:rPr>
                  <w:rFonts w:eastAsia="楷体_GB2312"/>
                </w:rPr>
                <w:delText>封闭式基金</w:delText>
              </w:r>
            </w:del>
            <w:ins w:id="486" w:author="zhou yuetong" w:date="2019-05-29T08:52:00Z">
              <w:del w:id="487" w:author="Microsoft" w:date="2020-02-05T16:07:00Z">
                <w:r w:rsidR="00BB416E" w:rsidDel="004A117B">
                  <w:rPr>
                    <w:rFonts w:eastAsia="楷体_GB2312"/>
                  </w:rPr>
                  <w:delText>基金</w:delText>
                </w:r>
              </w:del>
            </w:ins>
            <w:del w:id="488" w:author="Microsoft" w:date="2020-02-05T16:07:00Z">
              <w:r w:rsidR="00E00A88" w:rsidDel="004A117B">
                <w:rPr>
                  <w:rFonts w:eastAsia="楷体_GB2312"/>
                </w:rPr>
                <w:delText>合同约定披露</w:delText>
              </w:r>
            </w:del>
            <w:ins w:id="489" w:author="zhou yuetong" w:date="2019-05-29T08:51:00Z">
              <w:del w:id="490" w:author="Microsoft" w:date="2020-02-05T16:07:00Z">
                <w:r w:rsidR="00BB416E" w:rsidDel="004A117B">
                  <w:rPr>
                    <w:rFonts w:eastAsia="楷体_GB2312" w:hint="eastAsia"/>
                  </w:rPr>
                  <w:delText>）</w:delText>
                </w:r>
              </w:del>
            </w:ins>
          </w:p>
        </w:tc>
      </w:tr>
      <w:tr w:rsidR="00E00A88" w14:paraId="1193797B" w14:textId="77777777">
        <w:trPr>
          <w:jc w:val="center"/>
        </w:trPr>
        <w:tc>
          <w:tcPr>
            <w:tcW w:w="3042" w:type="dxa"/>
          </w:tcPr>
          <w:p w14:paraId="237F1406" w14:textId="77777777" w:rsidR="00E00A88" w:rsidRDefault="00E00A88">
            <w:pPr>
              <w:rPr>
                <w:rFonts w:eastAsia="楷体_GB2312"/>
              </w:rPr>
            </w:pPr>
            <w:r>
              <w:rPr>
                <w:rFonts w:eastAsia="楷体_GB2312"/>
              </w:rPr>
              <w:t>基金份额净值</w:t>
            </w:r>
          </w:p>
        </w:tc>
        <w:tc>
          <w:tcPr>
            <w:tcW w:w="5012" w:type="dxa"/>
          </w:tcPr>
          <w:p w14:paraId="5D2FE5E5" w14:textId="77777777" w:rsidR="00E00A88" w:rsidRDefault="00E00A88">
            <w:pPr>
              <w:rPr>
                <w:rFonts w:eastAsia="楷体_GB2312"/>
              </w:rPr>
            </w:pPr>
            <w:r>
              <w:rPr>
                <w:rFonts w:eastAsia="楷体_GB2312"/>
              </w:rPr>
              <w:t>非空</w:t>
            </w:r>
          </w:p>
        </w:tc>
      </w:tr>
      <w:tr w:rsidR="00E00A88" w14:paraId="18B36772" w14:textId="77777777">
        <w:trPr>
          <w:jc w:val="center"/>
        </w:trPr>
        <w:tc>
          <w:tcPr>
            <w:tcW w:w="3042" w:type="dxa"/>
          </w:tcPr>
          <w:p w14:paraId="61A81DC0" w14:textId="77777777" w:rsidR="00E00A88" w:rsidRDefault="00E00A88">
            <w:pPr>
              <w:rPr>
                <w:rFonts w:eastAsia="楷体_GB2312"/>
              </w:rPr>
            </w:pPr>
            <w:r>
              <w:rPr>
                <w:rFonts w:eastAsia="楷体_GB2312"/>
              </w:rPr>
              <w:t>基金份额累计净值</w:t>
            </w:r>
          </w:p>
        </w:tc>
        <w:tc>
          <w:tcPr>
            <w:tcW w:w="5012" w:type="dxa"/>
          </w:tcPr>
          <w:p w14:paraId="098A4630" w14:textId="77777777" w:rsidR="00E00A88" w:rsidRDefault="000F6CF6">
            <w:pPr>
              <w:rPr>
                <w:rFonts w:eastAsia="楷体_GB2312"/>
              </w:rPr>
            </w:pPr>
            <w:ins w:id="491" w:author="Microsoft" w:date="2020-02-06T09:44:00Z">
              <w:r>
                <w:rPr>
                  <w:rFonts w:eastAsia="楷体_GB2312" w:hint="eastAsia"/>
                </w:rPr>
                <w:t>不判断</w:t>
              </w:r>
            </w:ins>
            <w:del w:id="492" w:author="Microsoft" w:date="2020-02-06T09:44:00Z">
              <w:r w:rsidR="00E00A88" w:rsidDel="000F6CF6">
                <w:rPr>
                  <w:rFonts w:eastAsia="楷体_GB2312"/>
                </w:rPr>
                <w:delText>非空</w:delText>
              </w:r>
            </w:del>
          </w:p>
        </w:tc>
      </w:tr>
      <w:tr w:rsidR="00E00A88" w14:paraId="410081BB" w14:textId="77777777">
        <w:trPr>
          <w:jc w:val="center"/>
        </w:trPr>
        <w:tc>
          <w:tcPr>
            <w:tcW w:w="3042" w:type="dxa"/>
          </w:tcPr>
          <w:p w14:paraId="3594493F" w14:textId="77777777" w:rsidR="00E00A88" w:rsidRDefault="00E00A88">
            <w:pPr>
              <w:rPr>
                <w:rFonts w:eastAsia="楷体_GB2312"/>
              </w:rPr>
            </w:pPr>
            <w:r>
              <w:rPr>
                <w:rFonts w:eastAsia="楷体_GB2312"/>
              </w:rPr>
              <w:t>每万份基金已实现收益</w:t>
            </w:r>
          </w:p>
        </w:tc>
        <w:tc>
          <w:tcPr>
            <w:tcW w:w="5012" w:type="dxa"/>
          </w:tcPr>
          <w:p w14:paraId="14CABEA5" w14:textId="77777777" w:rsidR="00E00A88" w:rsidRDefault="00E00A88">
            <w:pPr>
              <w:rPr>
                <w:rFonts w:eastAsia="楷体_GB2312"/>
              </w:rPr>
            </w:pPr>
            <w:r>
              <w:rPr>
                <w:rFonts w:eastAsia="楷体_GB2312"/>
              </w:rPr>
              <w:t>该元素不存在</w:t>
            </w:r>
          </w:p>
        </w:tc>
      </w:tr>
      <w:tr w:rsidR="00E00A88" w14:paraId="107BEB6C" w14:textId="77777777">
        <w:trPr>
          <w:jc w:val="center"/>
        </w:trPr>
        <w:tc>
          <w:tcPr>
            <w:tcW w:w="3042" w:type="dxa"/>
          </w:tcPr>
          <w:p w14:paraId="4B7DA8D7" w14:textId="77777777" w:rsidR="00E00A88" w:rsidRDefault="00E00A88">
            <w:pPr>
              <w:rPr>
                <w:rFonts w:eastAsia="楷体_GB2312"/>
              </w:rPr>
            </w:pPr>
            <w:r>
              <w:rPr>
                <w:rFonts w:eastAsia="楷体_GB2312"/>
              </w:rPr>
              <w:t>7</w:t>
            </w:r>
            <w:r>
              <w:rPr>
                <w:rFonts w:eastAsia="楷体_GB2312"/>
              </w:rPr>
              <w:t>日年化收益率</w:t>
            </w:r>
          </w:p>
        </w:tc>
        <w:tc>
          <w:tcPr>
            <w:tcW w:w="5012" w:type="dxa"/>
          </w:tcPr>
          <w:p w14:paraId="2EC32C01" w14:textId="77777777" w:rsidR="00E00A88" w:rsidRDefault="00E00A88">
            <w:pPr>
              <w:rPr>
                <w:rFonts w:eastAsia="楷体_GB2312"/>
              </w:rPr>
            </w:pPr>
            <w:r>
              <w:rPr>
                <w:rFonts w:eastAsia="楷体_GB2312"/>
              </w:rPr>
              <w:t>该元素不存在</w:t>
            </w:r>
          </w:p>
        </w:tc>
      </w:tr>
      <w:tr w:rsidR="00E00A88" w14:paraId="71B79B45" w14:textId="77777777">
        <w:trPr>
          <w:jc w:val="center"/>
        </w:trPr>
        <w:tc>
          <w:tcPr>
            <w:tcW w:w="3042" w:type="dxa"/>
          </w:tcPr>
          <w:p w14:paraId="7D034587" w14:textId="77777777" w:rsidR="00E00A88" w:rsidRDefault="00E00A88">
            <w:pPr>
              <w:rPr>
                <w:rFonts w:eastAsia="楷体_GB2312"/>
              </w:rPr>
            </w:pPr>
            <w:r>
              <w:rPr>
                <w:rFonts w:eastAsia="楷体_GB2312"/>
              </w:rPr>
              <w:t>下属两级基金的份额参考净值</w:t>
            </w:r>
          </w:p>
        </w:tc>
        <w:tc>
          <w:tcPr>
            <w:tcW w:w="5012" w:type="dxa"/>
          </w:tcPr>
          <w:p w14:paraId="018F4E33" w14:textId="77777777" w:rsidR="00E00A88" w:rsidRDefault="00E00A88">
            <w:pPr>
              <w:rPr>
                <w:rFonts w:eastAsia="楷体_GB2312"/>
              </w:rPr>
            </w:pPr>
            <w:r>
              <w:rPr>
                <w:rFonts w:eastAsia="楷体_GB2312"/>
              </w:rPr>
              <w:t>该元素不存在</w:t>
            </w:r>
          </w:p>
        </w:tc>
      </w:tr>
      <w:tr w:rsidR="00E00A88" w14:paraId="4EBBC303" w14:textId="77777777">
        <w:trPr>
          <w:jc w:val="center"/>
        </w:trPr>
        <w:tc>
          <w:tcPr>
            <w:tcW w:w="3042" w:type="dxa"/>
          </w:tcPr>
          <w:p w14:paraId="2BCC8E5F" w14:textId="77777777" w:rsidR="00E00A88" w:rsidRDefault="00E00A88">
            <w:pPr>
              <w:rPr>
                <w:rFonts w:eastAsia="楷体_GB2312"/>
              </w:rPr>
            </w:pPr>
            <w:r>
              <w:rPr>
                <w:rFonts w:eastAsia="楷体_GB2312"/>
              </w:rPr>
              <w:t>下属两级基金的份额累计参考净值</w:t>
            </w:r>
          </w:p>
        </w:tc>
        <w:tc>
          <w:tcPr>
            <w:tcW w:w="5012" w:type="dxa"/>
          </w:tcPr>
          <w:p w14:paraId="617E8B88" w14:textId="77777777" w:rsidR="00E00A88" w:rsidRDefault="00E00A88">
            <w:pPr>
              <w:rPr>
                <w:rFonts w:eastAsia="楷体_GB2312"/>
              </w:rPr>
            </w:pPr>
            <w:r>
              <w:rPr>
                <w:rFonts w:eastAsia="楷体_GB2312"/>
              </w:rPr>
              <w:t>该元素不存在</w:t>
            </w:r>
          </w:p>
        </w:tc>
      </w:tr>
      <w:tr w:rsidR="00E00A88" w14:paraId="0126BE8F" w14:textId="77777777">
        <w:trPr>
          <w:jc w:val="center"/>
        </w:trPr>
        <w:tc>
          <w:tcPr>
            <w:tcW w:w="3042" w:type="dxa"/>
          </w:tcPr>
          <w:p w14:paraId="1435256E"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5012" w:type="dxa"/>
          </w:tcPr>
          <w:p w14:paraId="55E9B08C" w14:textId="77777777" w:rsidR="00E00A88" w:rsidRDefault="00E00A88">
            <w:pPr>
              <w:rPr>
                <w:rFonts w:eastAsia="楷体_GB2312"/>
              </w:rPr>
            </w:pPr>
            <w:r>
              <w:rPr>
                <w:rFonts w:eastAsia="楷体_GB2312"/>
              </w:rPr>
              <w:t>该元素不存在</w:t>
            </w:r>
          </w:p>
        </w:tc>
      </w:tr>
      <w:tr w:rsidR="00E00A88" w14:paraId="1AB245F0" w14:textId="77777777">
        <w:trPr>
          <w:jc w:val="center"/>
        </w:trPr>
        <w:tc>
          <w:tcPr>
            <w:tcW w:w="3042" w:type="dxa"/>
          </w:tcPr>
          <w:p w14:paraId="4669234E"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5012" w:type="dxa"/>
          </w:tcPr>
          <w:p w14:paraId="4A7C3962" w14:textId="77777777" w:rsidR="00E00A88" w:rsidRDefault="00E00A88">
            <w:pPr>
              <w:rPr>
                <w:rFonts w:eastAsia="楷体_GB2312"/>
              </w:rPr>
            </w:pPr>
            <w:r>
              <w:rPr>
                <w:rFonts w:eastAsia="楷体_GB2312"/>
              </w:rPr>
              <w:t>该元素不存在</w:t>
            </w:r>
          </w:p>
        </w:tc>
      </w:tr>
      <w:tr w:rsidR="00E00A88" w14:paraId="29631016" w14:textId="77777777">
        <w:trPr>
          <w:jc w:val="center"/>
        </w:trPr>
        <w:tc>
          <w:tcPr>
            <w:tcW w:w="3042" w:type="dxa"/>
            <w:tcBorders>
              <w:top w:val="single" w:sz="4" w:space="0" w:color="auto"/>
              <w:left w:val="single" w:sz="4" w:space="0" w:color="auto"/>
              <w:bottom w:val="single" w:sz="4" w:space="0" w:color="auto"/>
              <w:right w:val="single" w:sz="4" w:space="0" w:color="auto"/>
            </w:tcBorders>
          </w:tcPr>
          <w:p w14:paraId="4431B9CA" w14:textId="77777777" w:rsidR="00E00A88" w:rsidRDefault="00E00A88">
            <w:pPr>
              <w:rPr>
                <w:rFonts w:eastAsia="楷体_GB2312"/>
              </w:rPr>
            </w:pPr>
            <w:r>
              <w:rPr>
                <w:rFonts w:eastAsia="楷体_GB2312"/>
              </w:rPr>
              <w:t>估值日期</w:t>
            </w:r>
          </w:p>
        </w:tc>
        <w:tc>
          <w:tcPr>
            <w:tcW w:w="5012" w:type="dxa"/>
            <w:tcBorders>
              <w:top w:val="single" w:sz="4" w:space="0" w:color="auto"/>
              <w:left w:val="single" w:sz="4" w:space="0" w:color="auto"/>
              <w:bottom w:val="single" w:sz="4" w:space="0" w:color="auto"/>
              <w:right w:val="single" w:sz="4" w:space="0" w:color="auto"/>
            </w:tcBorders>
          </w:tcPr>
          <w:p w14:paraId="42B15DAA" w14:textId="77777777" w:rsidR="00E00A88" w:rsidRDefault="00E00A88">
            <w:pPr>
              <w:rPr>
                <w:rFonts w:eastAsia="楷体_GB2312"/>
              </w:rPr>
            </w:pPr>
            <w:r>
              <w:rPr>
                <w:rFonts w:eastAsia="楷体_GB2312"/>
              </w:rPr>
              <w:t>非空</w:t>
            </w:r>
          </w:p>
        </w:tc>
      </w:tr>
    </w:tbl>
    <w:p w14:paraId="586CE0DA" w14:textId="77777777" w:rsidR="00E00A88" w:rsidRDefault="00E00A88">
      <w:pPr>
        <w:ind w:left="420" w:firstLine="420"/>
        <w:rPr>
          <w:rFonts w:eastAsia="楷体_GB2312"/>
          <w:szCs w:val="21"/>
        </w:rPr>
      </w:pPr>
    </w:p>
    <w:p w14:paraId="63FAE243" w14:textId="77777777" w:rsidR="00E00A88" w:rsidRDefault="00E00A88">
      <w:pPr>
        <w:widowControl/>
        <w:snapToGrid w:val="0"/>
        <w:spacing w:line="360" w:lineRule="auto"/>
        <w:ind w:firstLine="420"/>
        <w:rPr>
          <w:b/>
          <w:sz w:val="24"/>
        </w:rPr>
      </w:pPr>
      <w:r>
        <w:rPr>
          <w:b/>
          <w:sz w:val="24"/>
        </w:rPr>
        <w:t>业务规则二十</w:t>
      </w:r>
      <w:ins w:id="493" w:author="zhou yuetong" w:date="2019-05-17T09:34:00Z">
        <w:del w:id="494" w:author="zhou yuetong" w:date="2019-05-29T08:41:00Z">
          <w:r w:rsidR="00265DFA" w:rsidDel="004D55BD">
            <w:rPr>
              <w:rFonts w:hint="eastAsia"/>
              <w:b/>
              <w:sz w:val="24"/>
            </w:rPr>
            <w:delText>二</w:delText>
          </w:r>
        </w:del>
      </w:ins>
      <w:ins w:id="495" w:author="zhou yuetong" w:date="2019-05-29T08:41:00Z">
        <w:r w:rsidR="004D55BD">
          <w:rPr>
            <w:rFonts w:hint="eastAsia"/>
            <w:b/>
            <w:sz w:val="24"/>
          </w:rPr>
          <w:t>三</w:t>
        </w:r>
      </w:ins>
      <w:del w:id="496" w:author="zhou yuetong" w:date="2019-05-17T09:34:00Z">
        <w:r w:rsidDel="00265DFA">
          <w:rPr>
            <w:b/>
            <w:sz w:val="24"/>
          </w:rPr>
          <w:delText>一</w:delText>
        </w:r>
      </w:del>
      <w:r>
        <w:rPr>
          <w:b/>
          <w:sz w:val="24"/>
        </w:rPr>
        <w:t>：</w:t>
      </w:r>
    </w:p>
    <w:p w14:paraId="2AC700BA" w14:textId="77777777" w:rsidR="00E00A88" w:rsidRDefault="00E00A88">
      <w:pPr>
        <w:ind w:left="420" w:firstLine="420"/>
        <w:rPr>
          <w:rFonts w:eastAsia="楷体_GB2312"/>
          <w:szCs w:val="21"/>
        </w:rPr>
      </w:pPr>
      <w:r>
        <w:rPr>
          <w:rFonts w:eastAsia="楷体_GB2312"/>
          <w:szCs w:val="21"/>
        </w:rPr>
        <w:t>条件：</w:t>
      </w:r>
      <w:del w:id="497" w:author="Microsoft" w:date="2020-02-07T14:18:00Z">
        <w:r w:rsidDel="00027ED3">
          <w:rPr>
            <w:rFonts w:eastAsia="楷体_GB2312"/>
            <w:szCs w:val="21"/>
          </w:rPr>
          <w:delText>基金类型</w:delText>
        </w:r>
      </w:del>
      <w:ins w:id="498" w:author="Microsoft" w:date="2020-02-07T14:18:00Z">
        <w:r w:rsidR="00027ED3">
          <w:rPr>
            <w:rFonts w:eastAsia="楷体_GB2312"/>
            <w:szCs w:val="21"/>
          </w:rPr>
          <w:t>基金类别</w:t>
        </w:r>
      </w:ins>
      <w:r>
        <w:rPr>
          <w:rFonts w:eastAsia="楷体_GB2312"/>
          <w:szCs w:val="21"/>
        </w:rPr>
        <w:t>=</w:t>
      </w:r>
      <w:r>
        <w:rPr>
          <w:rFonts w:eastAsia="楷体_GB2312"/>
          <w:szCs w:val="21"/>
        </w:rPr>
        <w:t>开放式货币，是否分级</w:t>
      </w:r>
      <w:r>
        <w:rPr>
          <w:rFonts w:eastAsia="楷体_GB2312"/>
          <w:szCs w:val="21"/>
        </w:rPr>
        <w:t>/</w:t>
      </w:r>
      <w:r>
        <w:rPr>
          <w:rFonts w:eastAsia="楷体_GB2312"/>
          <w:szCs w:val="21"/>
        </w:rPr>
        <w:t>类</w:t>
      </w:r>
      <w:r>
        <w:rPr>
          <w:rFonts w:eastAsia="楷体_GB2312"/>
          <w:szCs w:val="21"/>
        </w:rPr>
        <w:t>=</w:t>
      </w:r>
      <w:r>
        <w:rPr>
          <w:rFonts w:eastAsia="楷体_GB2312"/>
          <w:szCs w:val="21"/>
        </w:rPr>
        <w:t>否，时间属性</w:t>
      </w:r>
      <w:r>
        <w:rPr>
          <w:rFonts w:eastAsia="楷体_GB2312"/>
          <w:szCs w:val="21"/>
        </w:rPr>
        <w:t>=</w:t>
      </w:r>
      <w:r>
        <w:rPr>
          <w:rFonts w:eastAsia="楷体_GB2312"/>
          <w:szCs w:val="21"/>
        </w:rPr>
        <w:t>封闭期，频度属性</w:t>
      </w:r>
      <w:r>
        <w:rPr>
          <w:rFonts w:eastAsia="楷体_GB2312"/>
          <w:szCs w:val="21"/>
        </w:rPr>
        <w:t>=</w:t>
      </w:r>
      <w:r>
        <w:rPr>
          <w:rFonts w:eastAsia="楷体_GB2312"/>
          <w:szCs w:val="21"/>
        </w:rPr>
        <w:t>每日</w:t>
      </w:r>
    </w:p>
    <w:p w14:paraId="2F73B7FD" w14:textId="77777777" w:rsidR="00E00A88" w:rsidRDefault="00E00A88">
      <w:pPr>
        <w:ind w:left="420" w:firstLine="420"/>
        <w:rPr>
          <w:rFonts w:eastAsia="楷体_GB2312"/>
          <w:szCs w:val="21"/>
        </w:rPr>
      </w:pPr>
      <w:r>
        <w:rPr>
          <w:rFonts w:eastAsia="楷体_GB2312"/>
          <w:szCs w:val="21"/>
        </w:rPr>
        <w:t>验证：</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1"/>
        <w:gridCol w:w="15"/>
        <w:gridCol w:w="1656"/>
        <w:gridCol w:w="30"/>
      </w:tblGrid>
      <w:tr w:rsidR="00E00A88" w14:paraId="2B2AEECD" w14:textId="77777777">
        <w:trPr>
          <w:gridAfter w:val="1"/>
          <w:wAfter w:w="30" w:type="dxa"/>
          <w:jc w:val="center"/>
        </w:trPr>
        <w:tc>
          <w:tcPr>
            <w:tcW w:w="3546" w:type="dxa"/>
            <w:gridSpan w:val="2"/>
            <w:shd w:val="clear" w:color="auto" w:fill="99CCFF"/>
          </w:tcPr>
          <w:p w14:paraId="05662547" w14:textId="77777777" w:rsidR="00E00A88" w:rsidRDefault="00E00A88">
            <w:pPr>
              <w:jc w:val="center"/>
              <w:rPr>
                <w:rFonts w:eastAsia="楷体_GB2312"/>
                <w:b/>
                <w:szCs w:val="21"/>
              </w:rPr>
            </w:pPr>
            <w:r>
              <w:rPr>
                <w:rFonts w:eastAsia="楷体_GB2312"/>
                <w:b/>
                <w:szCs w:val="21"/>
              </w:rPr>
              <w:t>元素</w:t>
            </w:r>
          </w:p>
        </w:tc>
        <w:tc>
          <w:tcPr>
            <w:tcW w:w="1656" w:type="dxa"/>
            <w:shd w:val="clear" w:color="auto" w:fill="99CCFF"/>
          </w:tcPr>
          <w:p w14:paraId="3AB0C965" w14:textId="77777777" w:rsidR="00E00A88" w:rsidRDefault="00E00A88">
            <w:pPr>
              <w:jc w:val="center"/>
              <w:rPr>
                <w:rFonts w:eastAsia="楷体_GB2312"/>
                <w:b/>
                <w:szCs w:val="21"/>
              </w:rPr>
            </w:pPr>
            <w:r>
              <w:rPr>
                <w:rFonts w:eastAsia="楷体_GB2312"/>
                <w:b/>
                <w:szCs w:val="21"/>
              </w:rPr>
              <w:t>验证条件</w:t>
            </w:r>
          </w:p>
        </w:tc>
      </w:tr>
      <w:tr w:rsidR="00E00A88" w14:paraId="31C83091" w14:textId="77777777">
        <w:trPr>
          <w:gridAfter w:val="1"/>
          <w:wAfter w:w="30" w:type="dxa"/>
          <w:jc w:val="center"/>
        </w:trPr>
        <w:tc>
          <w:tcPr>
            <w:tcW w:w="3546" w:type="dxa"/>
            <w:gridSpan w:val="2"/>
          </w:tcPr>
          <w:p w14:paraId="2917F069" w14:textId="77777777" w:rsidR="00E00A88" w:rsidRDefault="00E00A88">
            <w:pPr>
              <w:rPr>
                <w:rFonts w:eastAsia="楷体_GB2312"/>
              </w:rPr>
            </w:pPr>
            <w:r>
              <w:rPr>
                <w:rFonts w:eastAsia="楷体_GB2312"/>
              </w:rPr>
              <w:t>基金资产净值</w:t>
            </w:r>
          </w:p>
        </w:tc>
        <w:tc>
          <w:tcPr>
            <w:tcW w:w="1656" w:type="dxa"/>
          </w:tcPr>
          <w:p w14:paraId="166EBFFE" w14:textId="77777777" w:rsidR="00E00A88" w:rsidRDefault="004A117B">
            <w:pPr>
              <w:rPr>
                <w:rFonts w:eastAsia="楷体_GB2312"/>
              </w:rPr>
            </w:pPr>
            <w:ins w:id="499" w:author="Microsoft" w:date="2020-02-05T16:08:00Z">
              <w:r>
                <w:rPr>
                  <w:rFonts w:eastAsia="楷体_GB2312"/>
                </w:rPr>
                <w:t>该元素不存在</w:t>
              </w:r>
            </w:ins>
            <w:del w:id="500" w:author="Microsoft" w:date="2020-02-05T16:08:00Z">
              <w:r w:rsidR="00E00A88" w:rsidDel="004A117B">
                <w:rPr>
                  <w:rFonts w:eastAsia="楷体_GB2312"/>
                </w:rPr>
                <w:delText>不判断</w:delText>
              </w:r>
            </w:del>
          </w:p>
        </w:tc>
      </w:tr>
      <w:tr w:rsidR="00E00A88" w14:paraId="4DA907E9" w14:textId="77777777">
        <w:trPr>
          <w:gridAfter w:val="1"/>
          <w:wAfter w:w="30" w:type="dxa"/>
          <w:jc w:val="center"/>
        </w:trPr>
        <w:tc>
          <w:tcPr>
            <w:tcW w:w="3546" w:type="dxa"/>
            <w:gridSpan w:val="2"/>
          </w:tcPr>
          <w:p w14:paraId="67FBF47A" w14:textId="77777777" w:rsidR="00E00A88" w:rsidRDefault="00E00A88">
            <w:pPr>
              <w:rPr>
                <w:rFonts w:eastAsia="楷体_GB2312"/>
              </w:rPr>
            </w:pPr>
            <w:r>
              <w:rPr>
                <w:rFonts w:eastAsia="楷体_GB2312"/>
              </w:rPr>
              <w:t>基金份额净值</w:t>
            </w:r>
          </w:p>
        </w:tc>
        <w:tc>
          <w:tcPr>
            <w:tcW w:w="1656" w:type="dxa"/>
          </w:tcPr>
          <w:p w14:paraId="47DEE94D" w14:textId="77777777" w:rsidR="00E00A88" w:rsidRDefault="00E00A88">
            <w:pPr>
              <w:rPr>
                <w:rFonts w:eastAsia="楷体_GB2312"/>
              </w:rPr>
            </w:pPr>
            <w:r>
              <w:rPr>
                <w:rFonts w:eastAsia="楷体_GB2312" w:hint="eastAsia"/>
              </w:rPr>
              <w:t>不判断</w:t>
            </w:r>
          </w:p>
        </w:tc>
      </w:tr>
      <w:tr w:rsidR="00E00A88" w14:paraId="4539253B" w14:textId="77777777">
        <w:trPr>
          <w:gridAfter w:val="1"/>
          <w:wAfter w:w="30" w:type="dxa"/>
          <w:jc w:val="center"/>
        </w:trPr>
        <w:tc>
          <w:tcPr>
            <w:tcW w:w="3546" w:type="dxa"/>
            <w:gridSpan w:val="2"/>
          </w:tcPr>
          <w:p w14:paraId="68A166C9" w14:textId="77777777" w:rsidR="00E00A88" w:rsidRDefault="00E00A88">
            <w:pPr>
              <w:rPr>
                <w:rFonts w:eastAsia="楷体_GB2312"/>
              </w:rPr>
            </w:pPr>
            <w:r>
              <w:rPr>
                <w:rFonts w:eastAsia="楷体_GB2312"/>
              </w:rPr>
              <w:t>基金份额累计净值</w:t>
            </w:r>
          </w:p>
        </w:tc>
        <w:tc>
          <w:tcPr>
            <w:tcW w:w="1656" w:type="dxa"/>
          </w:tcPr>
          <w:p w14:paraId="12F11180" w14:textId="77777777" w:rsidR="00E00A88" w:rsidRDefault="00E00A88">
            <w:pPr>
              <w:rPr>
                <w:rFonts w:eastAsia="楷体_GB2312"/>
              </w:rPr>
            </w:pPr>
            <w:r>
              <w:rPr>
                <w:rFonts w:eastAsia="楷体_GB2312" w:hint="eastAsia"/>
              </w:rPr>
              <w:t>不判断</w:t>
            </w:r>
          </w:p>
        </w:tc>
      </w:tr>
      <w:tr w:rsidR="00E00A88" w14:paraId="2794E2B5" w14:textId="77777777">
        <w:trPr>
          <w:gridAfter w:val="1"/>
          <w:wAfter w:w="30" w:type="dxa"/>
          <w:jc w:val="center"/>
        </w:trPr>
        <w:tc>
          <w:tcPr>
            <w:tcW w:w="3546" w:type="dxa"/>
            <w:gridSpan w:val="2"/>
          </w:tcPr>
          <w:p w14:paraId="3C561815" w14:textId="77777777" w:rsidR="00E00A88" w:rsidRDefault="00E00A88">
            <w:pPr>
              <w:rPr>
                <w:rFonts w:eastAsia="楷体_GB2312"/>
              </w:rPr>
            </w:pPr>
            <w:r>
              <w:rPr>
                <w:rFonts w:eastAsia="楷体_GB2312"/>
              </w:rPr>
              <w:t>每万份基金已实现收益</w:t>
            </w:r>
          </w:p>
        </w:tc>
        <w:tc>
          <w:tcPr>
            <w:tcW w:w="1656" w:type="dxa"/>
          </w:tcPr>
          <w:p w14:paraId="4DE6BAB0" w14:textId="77777777" w:rsidR="00E00A88" w:rsidRDefault="00E00A88">
            <w:pPr>
              <w:rPr>
                <w:rFonts w:eastAsia="楷体_GB2312"/>
              </w:rPr>
            </w:pPr>
            <w:r>
              <w:rPr>
                <w:rFonts w:eastAsia="楷体_GB2312" w:hint="eastAsia"/>
              </w:rPr>
              <w:t>不判断</w:t>
            </w:r>
          </w:p>
        </w:tc>
      </w:tr>
      <w:tr w:rsidR="00E00A88" w14:paraId="15858C89" w14:textId="77777777">
        <w:trPr>
          <w:jc w:val="center"/>
        </w:trPr>
        <w:tc>
          <w:tcPr>
            <w:tcW w:w="3531" w:type="dxa"/>
            <w:shd w:val="clear" w:color="auto" w:fill="FFFFFF"/>
          </w:tcPr>
          <w:p w14:paraId="15C9FB65" w14:textId="77777777" w:rsidR="00E00A88" w:rsidRDefault="00E00A88">
            <w:pPr>
              <w:rPr>
                <w:rFonts w:eastAsia="楷体_GB2312"/>
              </w:rPr>
            </w:pPr>
            <w:r>
              <w:rPr>
                <w:rFonts w:eastAsia="楷体_GB2312"/>
              </w:rPr>
              <w:t>每百份基金已实现收益</w:t>
            </w:r>
          </w:p>
        </w:tc>
        <w:tc>
          <w:tcPr>
            <w:tcW w:w="1701" w:type="dxa"/>
            <w:gridSpan w:val="3"/>
            <w:shd w:val="clear" w:color="auto" w:fill="FFFFFF"/>
          </w:tcPr>
          <w:p w14:paraId="00BE09AB" w14:textId="77777777" w:rsidR="00E00A88" w:rsidRDefault="00E00A88">
            <w:pPr>
              <w:rPr>
                <w:rFonts w:eastAsia="楷体_GB2312"/>
              </w:rPr>
            </w:pPr>
            <w:r>
              <w:rPr>
                <w:rFonts w:eastAsia="楷体_GB2312"/>
              </w:rPr>
              <w:t>不判断</w:t>
            </w:r>
          </w:p>
        </w:tc>
      </w:tr>
      <w:tr w:rsidR="00E00A88" w14:paraId="01D68A0F" w14:textId="77777777">
        <w:trPr>
          <w:jc w:val="center"/>
        </w:trPr>
        <w:tc>
          <w:tcPr>
            <w:tcW w:w="3531" w:type="dxa"/>
            <w:shd w:val="clear" w:color="auto" w:fill="FFFFFF"/>
          </w:tcPr>
          <w:p w14:paraId="3F6D2C14" w14:textId="77777777" w:rsidR="00E00A88" w:rsidRDefault="00E00A88">
            <w:pPr>
              <w:rPr>
                <w:rFonts w:eastAsia="楷体_GB2312"/>
              </w:rPr>
            </w:pPr>
            <w:r>
              <w:rPr>
                <w:rFonts w:eastAsia="楷体_GB2312"/>
              </w:rPr>
              <w:t>每百万份基金已实现收益</w:t>
            </w:r>
          </w:p>
        </w:tc>
        <w:tc>
          <w:tcPr>
            <w:tcW w:w="1701" w:type="dxa"/>
            <w:gridSpan w:val="3"/>
            <w:shd w:val="clear" w:color="auto" w:fill="FFFFFF"/>
          </w:tcPr>
          <w:p w14:paraId="5A40C51B" w14:textId="77777777" w:rsidR="00E00A88" w:rsidRDefault="00E00A88">
            <w:pPr>
              <w:rPr>
                <w:rFonts w:eastAsia="楷体_GB2312"/>
              </w:rPr>
            </w:pPr>
            <w:r>
              <w:rPr>
                <w:rFonts w:eastAsia="楷体_GB2312"/>
              </w:rPr>
              <w:t>不判断</w:t>
            </w:r>
          </w:p>
        </w:tc>
      </w:tr>
      <w:tr w:rsidR="00E00A88" w14:paraId="5516785C" w14:textId="77777777">
        <w:trPr>
          <w:gridAfter w:val="1"/>
          <w:wAfter w:w="30" w:type="dxa"/>
          <w:jc w:val="center"/>
        </w:trPr>
        <w:tc>
          <w:tcPr>
            <w:tcW w:w="3546" w:type="dxa"/>
            <w:gridSpan w:val="2"/>
          </w:tcPr>
          <w:p w14:paraId="1E7B0E7C" w14:textId="77777777" w:rsidR="00E00A88" w:rsidRDefault="00E00A88">
            <w:pPr>
              <w:rPr>
                <w:rFonts w:eastAsia="楷体_GB2312"/>
              </w:rPr>
            </w:pPr>
            <w:r>
              <w:rPr>
                <w:rFonts w:eastAsia="楷体_GB2312"/>
              </w:rPr>
              <w:t>7</w:t>
            </w:r>
            <w:r>
              <w:rPr>
                <w:rFonts w:eastAsia="楷体_GB2312"/>
              </w:rPr>
              <w:t>日年化收益率</w:t>
            </w:r>
          </w:p>
        </w:tc>
        <w:tc>
          <w:tcPr>
            <w:tcW w:w="1656" w:type="dxa"/>
          </w:tcPr>
          <w:p w14:paraId="71E764E4" w14:textId="77777777" w:rsidR="00E00A88" w:rsidRDefault="00E00A88">
            <w:pPr>
              <w:rPr>
                <w:rFonts w:eastAsia="楷体_GB2312"/>
              </w:rPr>
            </w:pPr>
            <w:r>
              <w:rPr>
                <w:rFonts w:eastAsia="楷体_GB2312"/>
              </w:rPr>
              <w:t>不判断</w:t>
            </w:r>
          </w:p>
        </w:tc>
      </w:tr>
      <w:tr w:rsidR="00E00A88" w14:paraId="5D78E87D" w14:textId="77777777">
        <w:trPr>
          <w:gridAfter w:val="1"/>
          <w:wAfter w:w="30" w:type="dxa"/>
          <w:jc w:val="center"/>
        </w:trPr>
        <w:tc>
          <w:tcPr>
            <w:tcW w:w="3546" w:type="dxa"/>
            <w:gridSpan w:val="2"/>
          </w:tcPr>
          <w:p w14:paraId="5A14533D" w14:textId="77777777" w:rsidR="00E00A88" w:rsidRDefault="00E00A88">
            <w:pPr>
              <w:rPr>
                <w:rFonts w:eastAsia="楷体_GB2312"/>
              </w:rPr>
            </w:pPr>
            <w:r>
              <w:rPr>
                <w:rFonts w:eastAsia="楷体_GB2312"/>
              </w:rPr>
              <w:t>下属各类基金的份额参考净值</w:t>
            </w:r>
          </w:p>
        </w:tc>
        <w:tc>
          <w:tcPr>
            <w:tcW w:w="1656" w:type="dxa"/>
          </w:tcPr>
          <w:p w14:paraId="58CA21A0" w14:textId="77777777" w:rsidR="00E00A88" w:rsidRDefault="00E00A88">
            <w:pPr>
              <w:rPr>
                <w:rFonts w:eastAsia="楷体_GB2312"/>
              </w:rPr>
            </w:pPr>
            <w:r>
              <w:rPr>
                <w:rFonts w:eastAsia="楷体_GB2312"/>
              </w:rPr>
              <w:t>该元素不存在</w:t>
            </w:r>
          </w:p>
        </w:tc>
      </w:tr>
      <w:tr w:rsidR="00E00A88" w14:paraId="67F9A818" w14:textId="77777777">
        <w:trPr>
          <w:gridAfter w:val="1"/>
          <w:wAfter w:w="30" w:type="dxa"/>
          <w:jc w:val="center"/>
        </w:trPr>
        <w:tc>
          <w:tcPr>
            <w:tcW w:w="3546" w:type="dxa"/>
            <w:gridSpan w:val="2"/>
          </w:tcPr>
          <w:p w14:paraId="027BFCCC" w14:textId="77777777" w:rsidR="00E00A88" w:rsidRDefault="00E00A88">
            <w:pPr>
              <w:rPr>
                <w:rFonts w:eastAsia="楷体_GB2312"/>
              </w:rPr>
            </w:pPr>
            <w:r>
              <w:rPr>
                <w:rFonts w:eastAsia="楷体_GB2312"/>
              </w:rPr>
              <w:t>下属各类基金的份额累计参考净值</w:t>
            </w:r>
          </w:p>
        </w:tc>
        <w:tc>
          <w:tcPr>
            <w:tcW w:w="1656" w:type="dxa"/>
          </w:tcPr>
          <w:p w14:paraId="699DDB79" w14:textId="77777777" w:rsidR="00E00A88" w:rsidRDefault="00E00A88">
            <w:pPr>
              <w:rPr>
                <w:rFonts w:eastAsia="楷体_GB2312"/>
              </w:rPr>
            </w:pPr>
            <w:r>
              <w:rPr>
                <w:rFonts w:eastAsia="楷体_GB2312"/>
              </w:rPr>
              <w:t>该元素不存在</w:t>
            </w:r>
          </w:p>
        </w:tc>
      </w:tr>
      <w:tr w:rsidR="00E00A88" w14:paraId="109FCD61" w14:textId="77777777">
        <w:trPr>
          <w:gridAfter w:val="1"/>
          <w:wAfter w:w="30" w:type="dxa"/>
          <w:jc w:val="center"/>
        </w:trPr>
        <w:tc>
          <w:tcPr>
            <w:tcW w:w="3546" w:type="dxa"/>
            <w:gridSpan w:val="2"/>
          </w:tcPr>
          <w:p w14:paraId="6FB28A37" w14:textId="77777777" w:rsidR="00E00A88" w:rsidRDefault="00E00A88">
            <w:pPr>
              <w:rPr>
                <w:rFonts w:eastAsia="楷体_GB2312"/>
              </w:rPr>
            </w:pPr>
            <w:r>
              <w:rPr>
                <w:rFonts w:eastAsia="楷体_GB2312"/>
              </w:rPr>
              <w:t>封闭期</w:t>
            </w:r>
            <w:r>
              <w:rPr>
                <w:rFonts w:eastAsia="楷体_GB2312"/>
              </w:rPr>
              <w:t>/</w:t>
            </w:r>
            <w:r>
              <w:rPr>
                <w:rFonts w:eastAsia="楷体_GB2312"/>
              </w:rPr>
              <w:t>节假日开始日期</w:t>
            </w:r>
          </w:p>
        </w:tc>
        <w:tc>
          <w:tcPr>
            <w:tcW w:w="1656" w:type="dxa"/>
          </w:tcPr>
          <w:p w14:paraId="2F6D5698" w14:textId="77777777" w:rsidR="00E00A88" w:rsidRDefault="00E00A88">
            <w:pPr>
              <w:rPr>
                <w:rFonts w:eastAsia="楷体_GB2312"/>
              </w:rPr>
            </w:pPr>
            <w:r>
              <w:rPr>
                <w:rFonts w:eastAsia="楷体_GB2312"/>
              </w:rPr>
              <w:t>不判断</w:t>
            </w:r>
          </w:p>
        </w:tc>
      </w:tr>
      <w:tr w:rsidR="00E00A88" w14:paraId="12935F0B" w14:textId="77777777">
        <w:trPr>
          <w:gridAfter w:val="1"/>
          <w:wAfter w:w="30" w:type="dxa"/>
          <w:jc w:val="center"/>
        </w:trPr>
        <w:tc>
          <w:tcPr>
            <w:tcW w:w="3546" w:type="dxa"/>
            <w:gridSpan w:val="2"/>
          </w:tcPr>
          <w:p w14:paraId="5D96B2A4" w14:textId="77777777" w:rsidR="00E00A88" w:rsidRDefault="00E00A88">
            <w:pPr>
              <w:rPr>
                <w:rFonts w:eastAsia="楷体_GB2312"/>
              </w:rPr>
            </w:pPr>
            <w:r>
              <w:rPr>
                <w:rFonts w:eastAsia="楷体_GB2312"/>
              </w:rPr>
              <w:t>封闭期</w:t>
            </w:r>
            <w:r>
              <w:rPr>
                <w:rFonts w:eastAsia="楷体_GB2312"/>
              </w:rPr>
              <w:t>/</w:t>
            </w:r>
            <w:r>
              <w:rPr>
                <w:rFonts w:eastAsia="楷体_GB2312"/>
              </w:rPr>
              <w:t>节假日结束日期</w:t>
            </w:r>
          </w:p>
        </w:tc>
        <w:tc>
          <w:tcPr>
            <w:tcW w:w="1656" w:type="dxa"/>
          </w:tcPr>
          <w:p w14:paraId="79502474" w14:textId="77777777" w:rsidR="00E00A88" w:rsidRDefault="00E00A88">
            <w:pPr>
              <w:rPr>
                <w:rFonts w:eastAsia="楷体_GB2312"/>
              </w:rPr>
            </w:pPr>
            <w:r>
              <w:rPr>
                <w:rFonts w:eastAsia="楷体_GB2312"/>
              </w:rPr>
              <w:t>不判断</w:t>
            </w:r>
          </w:p>
        </w:tc>
      </w:tr>
      <w:tr w:rsidR="00E00A88" w14:paraId="1055DC43" w14:textId="77777777">
        <w:trPr>
          <w:gridAfter w:val="1"/>
          <w:wAfter w:w="30" w:type="dxa"/>
          <w:jc w:val="center"/>
        </w:trPr>
        <w:tc>
          <w:tcPr>
            <w:tcW w:w="3546" w:type="dxa"/>
            <w:gridSpan w:val="2"/>
            <w:tcBorders>
              <w:top w:val="single" w:sz="4" w:space="0" w:color="auto"/>
              <w:left w:val="single" w:sz="4" w:space="0" w:color="auto"/>
              <w:bottom w:val="single" w:sz="4" w:space="0" w:color="auto"/>
              <w:right w:val="single" w:sz="4" w:space="0" w:color="auto"/>
            </w:tcBorders>
          </w:tcPr>
          <w:p w14:paraId="3AB1E7DD" w14:textId="77777777" w:rsidR="00E00A88" w:rsidRDefault="00E00A88">
            <w:pPr>
              <w:rPr>
                <w:rFonts w:eastAsia="楷体_GB2312"/>
              </w:rPr>
            </w:pPr>
            <w:r>
              <w:rPr>
                <w:rFonts w:eastAsia="楷体_GB2312"/>
              </w:rPr>
              <w:t>估值日期</w:t>
            </w:r>
          </w:p>
        </w:tc>
        <w:tc>
          <w:tcPr>
            <w:tcW w:w="1656" w:type="dxa"/>
            <w:tcBorders>
              <w:top w:val="single" w:sz="4" w:space="0" w:color="auto"/>
              <w:left w:val="single" w:sz="4" w:space="0" w:color="auto"/>
              <w:bottom w:val="single" w:sz="4" w:space="0" w:color="auto"/>
              <w:right w:val="single" w:sz="4" w:space="0" w:color="auto"/>
            </w:tcBorders>
          </w:tcPr>
          <w:p w14:paraId="5618CBF8" w14:textId="77777777" w:rsidR="00E00A88" w:rsidRDefault="00E00A88">
            <w:pPr>
              <w:rPr>
                <w:rFonts w:eastAsia="楷体_GB2312"/>
              </w:rPr>
            </w:pPr>
            <w:r>
              <w:rPr>
                <w:rFonts w:eastAsia="楷体_GB2312"/>
              </w:rPr>
              <w:t>非空</w:t>
            </w:r>
          </w:p>
        </w:tc>
      </w:tr>
    </w:tbl>
    <w:p w14:paraId="48EFB0C9" w14:textId="77777777" w:rsidR="00E00A88" w:rsidRDefault="00E00A88">
      <w:pPr>
        <w:widowControl/>
        <w:snapToGrid w:val="0"/>
        <w:spacing w:line="360" w:lineRule="auto"/>
        <w:ind w:firstLine="420"/>
        <w:rPr>
          <w:b/>
          <w:sz w:val="24"/>
        </w:rPr>
      </w:pPr>
    </w:p>
    <w:p w14:paraId="2E5DDC92" w14:textId="77777777" w:rsidR="00E00A88" w:rsidRDefault="00E00A88">
      <w:pPr>
        <w:widowControl/>
        <w:snapToGrid w:val="0"/>
        <w:spacing w:line="360" w:lineRule="auto"/>
        <w:ind w:firstLine="420"/>
        <w:rPr>
          <w:b/>
          <w:sz w:val="24"/>
        </w:rPr>
      </w:pPr>
      <w:r>
        <w:rPr>
          <w:b/>
          <w:sz w:val="24"/>
        </w:rPr>
        <w:t>业务规则二十</w:t>
      </w:r>
      <w:ins w:id="501" w:author="zhou yuetong" w:date="2019-05-29T08:43:00Z">
        <w:r w:rsidR="00BB416E">
          <w:rPr>
            <w:rFonts w:hint="eastAsia"/>
            <w:b/>
            <w:sz w:val="24"/>
          </w:rPr>
          <w:t>四</w:t>
        </w:r>
      </w:ins>
      <w:r>
        <w:rPr>
          <w:b/>
          <w:sz w:val="24"/>
        </w:rPr>
        <w:t>：</w:t>
      </w:r>
    </w:p>
    <w:p w14:paraId="61E3A6CD"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del w:id="502" w:author="Microsoft" w:date="2020-02-07T14:18:00Z">
        <w:r w:rsidDel="00027ED3">
          <w:rPr>
            <w:rFonts w:eastAsia="楷体_GB2312"/>
            <w:szCs w:val="21"/>
          </w:rPr>
          <w:delText>基金类型</w:delText>
        </w:r>
      </w:del>
      <w:ins w:id="503" w:author="Microsoft" w:date="2020-02-07T14:18:00Z">
        <w:r w:rsidR="00027ED3">
          <w:rPr>
            <w:rFonts w:eastAsia="楷体_GB2312"/>
            <w:szCs w:val="21"/>
          </w:rPr>
          <w:t>基金类别</w:t>
        </w:r>
      </w:ins>
      <w:r>
        <w:rPr>
          <w:rFonts w:eastAsia="楷体_GB2312"/>
          <w:szCs w:val="21"/>
        </w:rPr>
        <w:t>=</w:t>
      </w:r>
      <w:r>
        <w:rPr>
          <w:rFonts w:eastAsia="楷体_GB2312"/>
          <w:szCs w:val="21"/>
        </w:rPr>
        <w:t>开放式货币，是否分级</w:t>
      </w:r>
      <w:r>
        <w:rPr>
          <w:rFonts w:eastAsia="楷体_GB2312"/>
          <w:szCs w:val="21"/>
        </w:rPr>
        <w:t>/</w:t>
      </w:r>
      <w:r>
        <w:rPr>
          <w:rFonts w:eastAsia="楷体_GB2312"/>
          <w:szCs w:val="21"/>
        </w:rPr>
        <w:t>类</w:t>
      </w:r>
      <w:r>
        <w:rPr>
          <w:rFonts w:eastAsia="楷体_GB2312"/>
          <w:szCs w:val="21"/>
        </w:rPr>
        <w:t>=</w:t>
      </w:r>
      <w:r>
        <w:rPr>
          <w:rFonts w:eastAsia="楷体_GB2312"/>
          <w:szCs w:val="21"/>
        </w:rPr>
        <w:t>是，时间属性</w:t>
      </w:r>
      <w:r>
        <w:rPr>
          <w:rFonts w:eastAsia="楷体_GB2312"/>
          <w:szCs w:val="21"/>
        </w:rPr>
        <w:t>=</w:t>
      </w:r>
      <w:r>
        <w:rPr>
          <w:rFonts w:eastAsia="楷体_GB2312"/>
          <w:szCs w:val="21"/>
        </w:rPr>
        <w:t>封闭期，频度属性</w:t>
      </w:r>
      <w:r>
        <w:rPr>
          <w:rFonts w:eastAsia="楷体_GB2312"/>
          <w:szCs w:val="21"/>
        </w:rPr>
        <w:t>=</w:t>
      </w:r>
      <w:r>
        <w:rPr>
          <w:rFonts w:eastAsia="楷体_GB2312"/>
          <w:szCs w:val="21"/>
        </w:rPr>
        <w:t>每日</w:t>
      </w:r>
    </w:p>
    <w:p w14:paraId="7582F789" w14:textId="77777777" w:rsidR="00E00A88" w:rsidRDefault="00E00A88">
      <w:pPr>
        <w:ind w:left="420" w:firstLine="420"/>
        <w:rPr>
          <w:rFonts w:eastAsia="楷体_GB2312"/>
          <w:szCs w:val="21"/>
        </w:rPr>
      </w:pPr>
      <w:r>
        <w:rPr>
          <w:rFonts w:eastAsia="楷体_GB2312"/>
          <w:szCs w:val="21"/>
        </w:rPr>
        <w:t>验证：</w:t>
      </w:r>
    </w:p>
    <w:tbl>
      <w:tblPr>
        <w:tblW w:w="797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6"/>
        <w:gridCol w:w="2003"/>
        <w:gridCol w:w="2003"/>
        <w:tblGridChange w:id="504">
          <w:tblGrid>
            <w:gridCol w:w="113"/>
            <w:gridCol w:w="3853"/>
            <w:gridCol w:w="113"/>
            <w:gridCol w:w="1890"/>
            <w:gridCol w:w="2003"/>
            <w:gridCol w:w="113"/>
          </w:tblGrid>
        </w:tblGridChange>
      </w:tblGrid>
      <w:tr w:rsidR="005770D0" w14:paraId="01533C06" w14:textId="77777777" w:rsidTr="00586F74">
        <w:trPr>
          <w:jc w:val="center"/>
        </w:trPr>
        <w:tc>
          <w:tcPr>
            <w:tcW w:w="3966" w:type="dxa"/>
            <w:shd w:val="clear" w:color="auto" w:fill="99CCFF"/>
          </w:tcPr>
          <w:p w14:paraId="3C5F46A5" w14:textId="77777777" w:rsidR="005770D0" w:rsidRDefault="005770D0">
            <w:pPr>
              <w:jc w:val="center"/>
              <w:rPr>
                <w:rFonts w:eastAsia="楷体_GB2312"/>
                <w:b/>
                <w:szCs w:val="21"/>
              </w:rPr>
            </w:pPr>
            <w:r>
              <w:rPr>
                <w:rFonts w:eastAsia="楷体_GB2312"/>
                <w:b/>
                <w:szCs w:val="21"/>
              </w:rPr>
              <w:t>元素</w:t>
            </w:r>
          </w:p>
        </w:tc>
        <w:tc>
          <w:tcPr>
            <w:tcW w:w="4006" w:type="dxa"/>
            <w:gridSpan w:val="2"/>
            <w:shd w:val="clear" w:color="auto" w:fill="99CCFF"/>
          </w:tcPr>
          <w:p w14:paraId="2E25F5CB" w14:textId="77777777" w:rsidR="005770D0" w:rsidRDefault="005770D0">
            <w:pPr>
              <w:jc w:val="center"/>
              <w:rPr>
                <w:ins w:id="505" w:author="Microsoft" w:date="2020-02-06T09:47:00Z"/>
                <w:rFonts w:eastAsia="楷体_GB2312"/>
                <w:b/>
                <w:szCs w:val="21"/>
              </w:rPr>
            </w:pPr>
            <w:r>
              <w:rPr>
                <w:rFonts w:eastAsia="楷体_GB2312"/>
                <w:b/>
                <w:szCs w:val="21"/>
              </w:rPr>
              <w:t>验证条件</w:t>
            </w:r>
          </w:p>
        </w:tc>
      </w:tr>
      <w:tr w:rsidR="005770D0" w14:paraId="508CAB7A" w14:textId="77777777" w:rsidTr="00586F74">
        <w:trPr>
          <w:jc w:val="center"/>
        </w:trPr>
        <w:tc>
          <w:tcPr>
            <w:tcW w:w="3966" w:type="dxa"/>
          </w:tcPr>
          <w:p w14:paraId="71326C65" w14:textId="77777777" w:rsidR="005770D0" w:rsidRDefault="005770D0">
            <w:pPr>
              <w:rPr>
                <w:rFonts w:eastAsia="楷体_GB2312"/>
              </w:rPr>
            </w:pPr>
            <w:r>
              <w:rPr>
                <w:rFonts w:eastAsia="楷体_GB2312"/>
              </w:rPr>
              <w:t>基金资产净值</w:t>
            </w:r>
          </w:p>
        </w:tc>
        <w:tc>
          <w:tcPr>
            <w:tcW w:w="4006" w:type="dxa"/>
            <w:gridSpan w:val="2"/>
          </w:tcPr>
          <w:p w14:paraId="36756411" w14:textId="77777777" w:rsidR="005770D0" w:rsidRDefault="005770D0">
            <w:pPr>
              <w:rPr>
                <w:ins w:id="506" w:author="Microsoft" w:date="2020-02-06T09:47:00Z"/>
                <w:rFonts w:eastAsia="楷体_GB2312"/>
              </w:rPr>
            </w:pPr>
            <w:ins w:id="507" w:author="Microsoft" w:date="2020-02-05T16:08:00Z">
              <w:r>
                <w:rPr>
                  <w:rFonts w:eastAsia="楷体_GB2312"/>
                </w:rPr>
                <w:t>该元素不存在</w:t>
              </w:r>
            </w:ins>
            <w:del w:id="508" w:author="Microsoft" w:date="2020-02-05T16:08:00Z">
              <w:r w:rsidDel="00EC634E">
                <w:rPr>
                  <w:rFonts w:eastAsia="楷体_GB2312"/>
                </w:rPr>
                <w:delText>不判断</w:delText>
              </w:r>
            </w:del>
          </w:p>
        </w:tc>
      </w:tr>
      <w:tr w:rsidR="005770D0" w14:paraId="5BB73657" w14:textId="77777777" w:rsidTr="00586F74">
        <w:trPr>
          <w:jc w:val="center"/>
        </w:trPr>
        <w:tc>
          <w:tcPr>
            <w:tcW w:w="3966" w:type="dxa"/>
          </w:tcPr>
          <w:p w14:paraId="3F9B5637" w14:textId="77777777" w:rsidR="005770D0" w:rsidRDefault="005770D0">
            <w:pPr>
              <w:rPr>
                <w:rFonts w:eastAsia="楷体_GB2312"/>
              </w:rPr>
            </w:pPr>
            <w:r>
              <w:rPr>
                <w:rFonts w:eastAsia="楷体_GB2312"/>
              </w:rPr>
              <w:t>基金份额净值</w:t>
            </w:r>
          </w:p>
        </w:tc>
        <w:tc>
          <w:tcPr>
            <w:tcW w:w="4006" w:type="dxa"/>
            <w:gridSpan w:val="2"/>
          </w:tcPr>
          <w:p w14:paraId="45474F3A" w14:textId="77777777" w:rsidR="005770D0" w:rsidRDefault="005770D0">
            <w:pPr>
              <w:rPr>
                <w:ins w:id="509" w:author="Microsoft" w:date="2020-02-06T09:47:00Z"/>
                <w:rFonts w:eastAsia="楷体_GB2312"/>
              </w:rPr>
            </w:pPr>
            <w:r>
              <w:rPr>
                <w:rFonts w:eastAsia="楷体_GB2312"/>
              </w:rPr>
              <w:t>不判断</w:t>
            </w:r>
          </w:p>
        </w:tc>
      </w:tr>
      <w:tr w:rsidR="005770D0" w14:paraId="6F0ED4AB" w14:textId="77777777" w:rsidTr="00586F74">
        <w:trPr>
          <w:jc w:val="center"/>
        </w:trPr>
        <w:tc>
          <w:tcPr>
            <w:tcW w:w="3966" w:type="dxa"/>
          </w:tcPr>
          <w:p w14:paraId="1EAC9261" w14:textId="77777777" w:rsidR="005770D0" w:rsidRDefault="005770D0">
            <w:pPr>
              <w:rPr>
                <w:rFonts w:eastAsia="楷体_GB2312"/>
              </w:rPr>
            </w:pPr>
            <w:r>
              <w:rPr>
                <w:rFonts w:eastAsia="楷体_GB2312"/>
              </w:rPr>
              <w:t>基金份额累计净值</w:t>
            </w:r>
          </w:p>
        </w:tc>
        <w:tc>
          <w:tcPr>
            <w:tcW w:w="4006" w:type="dxa"/>
            <w:gridSpan w:val="2"/>
          </w:tcPr>
          <w:p w14:paraId="5D7866DB" w14:textId="77777777" w:rsidR="005770D0" w:rsidRDefault="005770D0">
            <w:pPr>
              <w:rPr>
                <w:ins w:id="510" w:author="Microsoft" w:date="2020-02-06T09:47:00Z"/>
                <w:rFonts w:eastAsia="楷体_GB2312"/>
              </w:rPr>
            </w:pPr>
            <w:r>
              <w:rPr>
                <w:rFonts w:eastAsia="楷体_GB2312"/>
              </w:rPr>
              <w:t>不判断</w:t>
            </w:r>
          </w:p>
        </w:tc>
      </w:tr>
      <w:tr w:rsidR="005770D0" w14:paraId="49E85424" w14:textId="77777777" w:rsidTr="00586F74">
        <w:trPr>
          <w:jc w:val="center"/>
        </w:trPr>
        <w:tc>
          <w:tcPr>
            <w:tcW w:w="3966" w:type="dxa"/>
          </w:tcPr>
          <w:p w14:paraId="2701A0A7" w14:textId="77777777" w:rsidR="005770D0" w:rsidRDefault="005770D0">
            <w:pPr>
              <w:rPr>
                <w:rFonts w:eastAsia="楷体_GB2312"/>
              </w:rPr>
            </w:pPr>
            <w:r>
              <w:rPr>
                <w:rFonts w:eastAsia="楷体_GB2312"/>
              </w:rPr>
              <w:t>每万份基金已实现收益</w:t>
            </w:r>
          </w:p>
        </w:tc>
        <w:tc>
          <w:tcPr>
            <w:tcW w:w="4006" w:type="dxa"/>
            <w:gridSpan w:val="2"/>
          </w:tcPr>
          <w:p w14:paraId="047CFC51" w14:textId="77777777" w:rsidR="005770D0" w:rsidRDefault="005770D0">
            <w:pPr>
              <w:rPr>
                <w:ins w:id="511" w:author="Microsoft" w:date="2020-02-06T09:47:00Z"/>
                <w:rFonts w:eastAsia="楷体_GB2312"/>
              </w:rPr>
            </w:pPr>
            <w:r>
              <w:rPr>
                <w:rFonts w:eastAsia="楷体_GB2312"/>
              </w:rPr>
              <w:t>不判断</w:t>
            </w:r>
          </w:p>
        </w:tc>
      </w:tr>
      <w:tr w:rsidR="005770D0" w14:paraId="23A6EA2B" w14:textId="77777777" w:rsidTr="00586F74">
        <w:trPr>
          <w:jc w:val="center"/>
        </w:trPr>
        <w:tc>
          <w:tcPr>
            <w:tcW w:w="3966" w:type="dxa"/>
            <w:shd w:val="clear" w:color="auto" w:fill="FFFFFF"/>
          </w:tcPr>
          <w:p w14:paraId="70F0C310" w14:textId="77777777" w:rsidR="005770D0" w:rsidRDefault="005770D0">
            <w:pPr>
              <w:rPr>
                <w:rFonts w:eastAsia="楷体_GB2312"/>
              </w:rPr>
            </w:pPr>
            <w:r>
              <w:rPr>
                <w:rFonts w:eastAsia="楷体_GB2312"/>
              </w:rPr>
              <w:t>每百份基金已实现收益</w:t>
            </w:r>
          </w:p>
        </w:tc>
        <w:tc>
          <w:tcPr>
            <w:tcW w:w="4006" w:type="dxa"/>
            <w:gridSpan w:val="2"/>
            <w:shd w:val="clear" w:color="auto" w:fill="FFFFFF"/>
          </w:tcPr>
          <w:p w14:paraId="5F7842C8" w14:textId="77777777" w:rsidR="005770D0" w:rsidRDefault="005770D0">
            <w:pPr>
              <w:rPr>
                <w:ins w:id="512" w:author="Microsoft" w:date="2020-02-06T09:47:00Z"/>
                <w:rFonts w:eastAsia="楷体_GB2312"/>
              </w:rPr>
            </w:pPr>
            <w:r>
              <w:rPr>
                <w:rFonts w:eastAsia="楷体_GB2312"/>
              </w:rPr>
              <w:t>不判断</w:t>
            </w:r>
          </w:p>
        </w:tc>
      </w:tr>
      <w:tr w:rsidR="005770D0" w14:paraId="72EB8260" w14:textId="77777777" w:rsidTr="00586F74">
        <w:trPr>
          <w:jc w:val="center"/>
        </w:trPr>
        <w:tc>
          <w:tcPr>
            <w:tcW w:w="3966" w:type="dxa"/>
            <w:shd w:val="clear" w:color="auto" w:fill="FFFFFF"/>
          </w:tcPr>
          <w:p w14:paraId="55724298" w14:textId="77777777" w:rsidR="005770D0" w:rsidRDefault="005770D0">
            <w:pPr>
              <w:rPr>
                <w:rFonts w:eastAsia="楷体_GB2312"/>
              </w:rPr>
            </w:pPr>
            <w:r>
              <w:rPr>
                <w:rFonts w:eastAsia="楷体_GB2312"/>
              </w:rPr>
              <w:t>每百万份基金已实现收益</w:t>
            </w:r>
          </w:p>
        </w:tc>
        <w:tc>
          <w:tcPr>
            <w:tcW w:w="4006" w:type="dxa"/>
            <w:gridSpan w:val="2"/>
            <w:shd w:val="clear" w:color="auto" w:fill="FFFFFF"/>
          </w:tcPr>
          <w:p w14:paraId="1B71AC4B" w14:textId="77777777" w:rsidR="005770D0" w:rsidRDefault="005770D0">
            <w:pPr>
              <w:rPr>
                <w:ins w:id="513" w:author="Microsoft" w:date="2020-02-06T09:47:00Z"/>
                <w:rFonts w:eastAsia="楷体_GB2312"/>
              </w:rPr>
            </w:pPr>
            <w:r>
              <w:rPr>
                <w:rFonts w:eastAsia="楷体_GB2312"/>
              </w:rPr>
              <w:t>不判断</w:t>
            </w:r>
          </w:p>
        </w:tc>
      </w:tr>
      <w:tr w:rsidR="005770D0" w14:paraId="035B4DB0" w14:textId="77777777" w:rsidTr="00586F74">
        <w:trPr>
          <w:jc w:val="center"/>
        </w:trPr>
        <w:tc>
          <w:tcPr>
            <w:tcW w:w="3966" w:type="dxa"/>
          </w:tcPr>
          <w:p w14:paraId="4FF58181" w14:textId="77777777" w:rsidR="005770D0" w:rsidRDefault="005770D0">
            <w:pPr>
              <w:rPr>
                <w:rFonts w:eastAsia="楷体_GB2312"/>
              </w:rPr>
            </w:pPr>
            <w:r>
              <w:rPr>
                <w:rFonts w:eastAsia="楷体_GB2312"/>
              </w:rPr>
              <w:t>7</w:t>
            </w:r>
            <w:r>
              <w:rPr>
                <w:rFonts w:eastAsia="楷体_GB2312"/>
              </w:rPr>
              <w:t>日年化收益率</w:t>
            </w:r>
          </w:p>
        </w:tc>
        <w:tc>
          <w:tcPr>
            <w:tcW w:w="4006" w:type="dxa"/>
            <w:gridSpan w:val="2"/>
          </w:tcPr>
          <w:p w14:paraId="1876099B" w14:textId="77777777" w:rsidR="005770D0" w:rsidRDefault="005770D0">
            <w:pPr>
              <w:rPr>
                <w:ins w:id="514" w:author="Microsoft" w:date="2020-02-06T09:47:00Z"/>
                <w:rFonts w:eastAsia="楷体_GB2312"/>
              </w:rPr>
            </w:pPr>
            <w:r>
              <w:rPr>
                <w:rFonts w:eastAsia="楷体_GB2312"/>
              </w:rPr>
              <w:t>不判断</w:t>
            </w:r>
          </w:p>
        </w:tc>
      </w:tr>
      <w:tr w:rsidR="005770D0" w14:paraId="0E51BA53" w14:textId="77777777" w:rsidTr="00586F74">
        <w:trPr>
          <w:jc w:val="center"/>
        </w:trPr>
        <w:tc>
          <w:tcPr>
            <w:tcW w:w="3966" w:type="dxa"/>
          </w:tcPr>
          <w:p w14:paraId="60C00C43" w14:textId="77777777" w:rsidR="005770D0" w:rsidRDefault="005770D0">
            <w:pPr>
              <w:rPr>
                <w:rFonts w:eastAsia="楷体_GB2312"/>
              </w:rPr>
            </w:pPr>
            <w:r>
              <w:rPr>
                <w:rFonts w:eastAsia="楷体_GB2312"/>
              </w:rPr>
              <w:t>各类基金的份额参考净值</w:t>
            </w:r>
          </w:p>
        </w:tc>
        <w:tc>
          <w:tcPr>
            <w:tcW w:w="4006" w:type="dxa"/>
            <w:gridSpan w:val="2"/>
          </w:tcPr>
          <w:p w14:paraId="42A35070" w14:textId="77777777" w:rsidR="005770D0" w:rsidRDefault="005770D0">
            <w:pPr>
              <w:rPr>
                <w:ins w:id="515" w:author="Microsoft" w:date="2020-02-06T09:47:00Z"/>
                <w:rFonts w:eastAsia="楷体_GB2312"/>
              </w:rPr>
            </w:pPr>
            <w:r>
              <w:rPr>
                <w:rFonts w:eastAsia="楷体_GB2312"/>
              </w:rPr>
              <w:t>该元素不存在</w:t>
            </w:r>
          </w:p>
        </w:tc>
      </w:tr>
      <w:tr w:rsidR="005770D0" w14:paraId="4184C566" w14:textId="77777777" w:rsidTr="00586F74">
        <w:trPr>
          <w:jc w:val="center"/>
        </w:trPr>
        <w:tc>
          <w:tcPr>
            <w:tcW w:w="3966" w:type="dxa"/>
          </w:tcPr>
          <w:p w14:paraId="7065A943" w14:textId="77777777" w:rsidR="005770D0" w:rsidRDefault="005770D0">
            <w:pPr>
              <w:rPr>
                <w:rFonts w:eastAsia="楷体_GB2312"/>
              </w:rPr>
            </w:pPr>
            <w:r>
              <w:rPr>
                <w:rFonts w:eastAsia="楷体_GB2312"/>
              </w:rPr>
              <w:t>各类基金的份额累计参考净值</w:t>
            </w:r>
          </w:p>
        </w:tc>
        <w:tc>
          <w:tcPr>
            <w:tcW w:w="4006" w:type="dxa"/>
            <w:gridSpan w:val="2"/>
          </w:tcPr>
          <w:p w14:paraId="071B6881" w14:textId="77777777" w:rsidR="005770D0" w:rsidRDefault="005770D0">
            <w:pPr>
              <w:rPr>
                <w:ins w:id="516" w:author="Microsoft" w:date="2020-02-06T09:47:00Z"/>
                <w:rFonts w:eastAsia="楷体_GB2312"/>
              </w:rPr>
            </w:pPr>
            <w:r>
              <w:rPr>
                <w:rFonts w:eastAsia="楷体_GB2312"/>
              </w:rPr>
              <w:t>该元素不存在</w:t>
            </w:r>
          </w:p>
        </w:tc>
      </w:tr>
      <w:tr w:rsidR="005770D0" w14:paraId="4AB887B2" w14:textId="77777777" w:rsidTr="00586F74">
        <w:trPr>
          <w:jc w:val="center"/>
        </w:trPr>
        <w:tc>
          <w:tcPr>
            <w:tcW w:w="3966" w:type="dxa"/>
          </w:tcPr>
          <w:p w14:paraId="1D95BE29" w14:textId="77777777" w:rsidR="005770D0" w:rsidRDefault="005770D0">
            <w:pPr>
              <w:rPr>
                <w:rFonts w:eastAsia="楷体_GB2312"/>
              </w:rPr>
            </w:pPr>
            <w:r>
              <w:rPr>
                <w:rFonts w:eastAsia="楷体_GB2312"/>
              </w:rPr>
              <w:t>封闭期</w:t>
            </w:r>
            <w:r>
              <w:rPr>
                <w:rFonts w:eastAsia="楷体_GB2312"/>
              </w:rPr>
              <w:t>/</w:t>
            </w:r>
            <w:r>
              <w:rPr>
                <w:rFonts w:eastAsia="楷体_GB2312"/>
              </w:rPr>
              <w:t>节假日开始日期</w:t>
            </w:r>
          </w:p>
        </w:tc>
        <w:tc>
          <w:tcPr>
            <w:tcW w:w="4006" w:type="dxa"/>
            <w:gridSpan w:val="2"/>
          </w:tcPr>
          <w:p w14:paraId="14ACF826" w14:textId="77777777" w:rsidR="005770D0" w:rsidRDefault="005770D0">
            <w:pPr>
              <w:rPr>
                <w:ins w:id="517" w:author="Microsoft" w:date="2020-02-06T09:47:00Z"/>
                <w:rFonts w:eastAsia="楷体_GB2312"/>
              </w:rPr>
            </w:pPr>
            <w:r>
              <w:rPr>
                <w:rFonts w:eastAsia="楷体_GB2312"/>
              </w:rPr>
              <w:t>不判断</w:t>
            </w:r>
          </w:p>
        </w:tc>
      </w:tr>
      <w:tr w:rsidR="005770D0" w14:paraId="5A6F7A31" w14:textId="77777777" w:rsidTr="00586F74">
        <w:trPr>
          <w:jc w:val="center"/>
        </w:trPr>
        <w:tc>
          <w:tcPr>
            <w:tcW w:w="3966" w:type="dxa"/>
          </w:tcPr>
          <w:p w14:paraId="243A92DB" w14:textId="77777777" w:rsidR="005770D0" w:rsidRDefault="005770D0">
            <w:pPr>
              <w:rPr>
                <w:rFonts w:eastAsia="楷体_GB2312"/>
              </w:rPr>
            </w:pPr>
            <w:r>
              <w:rPr>
                <w:rFonts w:eastAsia="楷体_GB2312"/>
              </w:rPr>
              <w:t>封闭期</w:t>
            </w:r>
            <w:r>
              <w:rPr>
                <w:rFonts w:eastAsia="楷体_GB2312"/>
              </w:rPr>
              <w:t>/</w:t>
            </w:r>
            <w:r>
              <w:rPr>
                <w:rFonts w:eastAsia="楷体_GB2312"/>
              </w:rPr>
              <w:t>节假日结束日期</w:t>
            </w:r>
          </w:p>
        </w:tc>
        <w:tc>
          <w:tcPr>
            <w:tcW w:w="4006" w:type="dxa"/>
            <w:gridSpan w:val="2"/>
          </w:tcPr>
          <w:p w14:paraId="76209134" w14:textId="77777777" w:rsidR="005770D0" w:rsidRDefault="005770D0">
            <w:pPr>
              <w:rPr>
                <w:ins w:id="518" w:author="Microsoft" w:date="2020-02-06T09:47:00Z"/>
                <w:rFonts w:eastAsia="楷体_GB2312"/>
              </w:rPr>
            </w:pPr>
            <w:r>
              <w:rPr>
                <w:rFonts w:eastAsia="楷体_GB2312"/>
              </w:rPr>
              <w:t>不判断</w:t>
            </w:r>
          </w:p>
        </w:tc>
      </w:tr>
      <w:tr w:rsidR="005770D0" w14:paraId="5A8AF7D4" w14:textId="77777777" w:rsidTr="005770D0">
        <w:tblPrEx>
          <w:tblW w:w="797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19" w:author="Microsoft" w:date="2020-02-06T09:47:00Z">
            <w:tblPrEx>
              <w:tblW w:w="948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jc w:val="center"/>
          <w:trPrChange w:id="520" w:author="Microsoft" w:date="2020-02-06T09:47:00Z">
            <w:trPr>
              <w:gridAfter w:val="0"/>
              <w:jc w:val="center"/>
            </w:trPr>
          </w:trPrChange>
        </w:trPr>
        <w:tc>
          <w:tcPr>
            <w:tcW w:w="3966" w:type="dxa"/>
            <w:tcPrChange w:id="521" w:author="Microsoft" w:date="2020-02-06T09:47:00Z">
              <w:tcPr>
                <w:tcW w:w="3966" w:type="dxa"/>
                <w:gridSpan w:val="2"/>
              </w:tcPr>
            </w:tcPrChange>
          </w:tcPr>
          <w:p w14:paraId="01AF7ED9" w14:textId="77777777" w:rsidR="005770D0" w:rsidRDefault="005770D0">
            <w:pPr>
              <w:rPr>
                <w:rFonts w:eastAsia="楷体_GB2312"/>
              </w:rPr>
            </w:pPr>
            <w:r>
              <w:rPr>
                <w:rFonts w:eastAsia="楷体_GB2312"/>
              </w:rPr>
              <w:t>下属各类基金的基金简称</w:t>
            </w:r>
          </w:p>
        </w:tc>
        <w:tc>
          <w:tcPr>
            <w:tcW w:w="2003" w:type="dxa"/>
            <w:tcPrChange w:id="522" w:author="Microsoft" w:date="2020-02-06T09:47:00Z">
              <w:tcPr>
                <w:tcW w:w="2003" w:type="dxa"/>
                <w:gridSpan w:val="2"/>
              </w:tcPr>
            </w:tcPrChange>
          </w:tcPr>
          <w:p w14:paraId="44A20487" w14:textId="77777777" w:rsidR="005770D0" w:rsidRDefault="005770D0">
            <w:pPr>
              <w:rPr>
                <w:rFonts w:eastAsia="楷体_GB2312"/>
              </w:rPr>
            </w:pPr>
            <w:r>
              <w:rPr>
                <w:rFonts w:eastAsia="楷体_GB2312"/>
              </w:rPr>
              <w:t>非空</w:t>
            </w:r>
          </w:p>
        </w:tc>
        <w:tc>
          <w:tcPr>
            <w:tcW w:w="2003" w:type="dxa"/>
            <w:tcPrChange w:id="523" w:author="Microsoft" w:date="2020-02-06T09:47:00Z">
              <w:tcPr>
                <w:tcW w:w="2003" w:type="dxa"/>
              </w:tcPr>
            </w:tcPrChange>
          </w:tcPr>
          <w:p w14:paraId="169483A4" w14:textId="77777777" w:rsidR="005770D0" w:rsidRDefault="005770D0">
            <w:pPr>
              <w:rPr>
                <w:ins w:id="524" w:author="Microsoft" w:date="2020-02-06T09:47:00Z"/>
                <w:rFonts w:eastAsia="楷体_GB2312" w:hint="eastAsia"/>
              </w:rPr>
            </w:pPr>
            <w:ins w:id="525" w:author="Microsoft" w:date="2020-02-06T09:47:00Z">
              <w:r>
                <w:rPr>
                  <w:rFonts w:eastAsia="楷体_GB2312" w:hint="eastAsia"/>
                </w:rPr>
                <w:t>不判断</w:t>
              </w:r>
            </w:ins>
          </w:p>
        </w:tc>
      </w:tr>
      <w:tr w:rsidR="005770D0" w14:paraId="6BECA10F" w14:textId="77777777" w:rsidTr="005770D0">
        <w:tblPrEx>
          <w:tblW w:w="797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26" w:author="Microsoft" w:date="2020-02-06T09:47:00Z">
            <w:tblPrEx>
              <w:tblW w:w="948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jc w:val="center"/>
          <w:trPrChange w:id="527" w:author="Microsoft" w:date="2020-02-06T09:47:00Z">
            <w:trPr>
              <w:gridAfter w:val="0"/>
              <w:jc w:val="center"/>
            </w:trPr>
          </w:trPrChange>
        </w:trPr>
        <w:tc>
          <w:tcPr>
            <w:tcW w:w="3966" w:type="dxa"/>
            <w:tcPrChange w:id="528" w:author="Microsoft" w:date="2020-02-06T09:47:00Z">
              <w:tcPr>
                <w:tcW w:w="3966" w:type="dxa"/>
                <w:gridSpan w:val="2"/>
              </w:tcPr>
            </w:tcPrChange>
          </w:tcPr>
          <w:p w14:paraId="20526446" w14:textId="77777777" w:rsidR="005770D0" w:rsidRDefault="005770D0">
            <w:pPr>
              <w:rPr>
                <w:rFonts w:eastAsia="楷体_GB2312"/>
              </w:rPr>
            </w:pPr>
            <w:r>
              <w:rPr>
                <w:rFonts w:eastAsia="楷体_GB2312"/>
              </w:rPr>
              <w:t>下属各类基金的交易代码</w:t>
            </w:r>
          </w:p>
        </w:tc>
        <w:tc>
          <w:tcPr>
            <w:tcW w:w="2003" w:type="dxa"/>
            <w:tcPrChange w:id="529" w:author="Microsoft" w:date="2020-02-06T09:47:00Z">
              <w:tcPr>
                <w:tcW w:w="2003" w:type="dxa"/>
                <w:gridSpan w:val="2"/>
              </w:tcPr>
            </w:tcPrChange>
          </w:tcPr>
          <w:p w14:paraId="13DD8642" w14:textId="77777777" w:rsidR="005770D0" w:rsidRDefault="005770D0">
            <w:pPr>
              <w:rPr>
                <w:rFonts w:eastAsia="楷体_GB2312"/>
              </w:rPr>
            </w:pPr>
            <w:r>
              <w:rPr>
                <w:rFonts w:eastAsia="楷体_GB2312"/>
              </w:rPr>
              <w:t>非空</w:t>
            </w:r>
          </w:p>
        </w:tc>
        <w:tc>
          <w:tcPr>
            <w:tcW w:w="2003" w:type="dxa"/>
            <w:tcPrChange w:id="530" w:author="Microsoft" w:date="2020-02-06T09:47:00Z">
              <w:tcPr>
                <w:tcW w:w="2003" w:type="dxa"/>
              </w:tcPr>
            </w:tcPrChange>
          </w:tcPr>
          <w:p w14:paraId="347447A0" w14:textId="77777777" w:rsidR="005770D0" w:rsidRDefault="005770D0">
            <w:pPr>
              <w:rPr>
                <w:ins w:id="531" w:author="Microsoft" w:date="2020-02-06T09:47:00Z"/>
                <w:rFonts w:eastAsia="楷体_GB2312" w:hint="eastAsia"/>
              </w:rPr>
            </w:pPr>
            <w:ins w:id="532" w:author="Microsoft" w:date="2020-02-06T09:47:00Z">
              <w:r>
                <w:rPr>
                  <w:rFonts w:eastAsia="楷体_GB2312" w:hint="eastAsia"/>
                </w:rPr>
                <w:t>不判断</w:t>
              </w:r>
            </w:ins>
          </w:p>
        </w:tc>
      </w:tr>
      <w:tr w:rsidR="005770D0" w14:paraId="08FEB956" w14:textId="77777777" w:rsidTr="005770D0">
        <w:tblPrEx>
          <w:tblW w:w="797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33" w:author="Microsoft" w:date="2020-02-06T09:47:00Z">
            <w:tblPrEx>
              <w:tblW w:w="948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jc w:val="center"/>
          <w:trPrChange w:id="534" w:author="Microsoft" w:date="2020-02-06T09:47:00Z">
            <w:trPr>
              <w:gridAfter w:val="0"/>
              <w:jc w:val="center"/>
            </w:trPr>
          </w:trPrChange>
        </w:trPr>
        <w:tc>
          <w:tcPr>
            <w:tcW w:w="3966" w:type="dxa"/>
            <w:tcPrChange w:id="535" w:author="Microsoft" w:date="2020-02-06T09:47:00Z">
              <w:tcPr>
                <w:tcW w:w="3966" w:type="dxa"/>
                <w:gridSpan w:val="2"/>
              </w:tcPr>
            </w:tcPrChange>
          </w:tcPr>
          <w:p w14:paraId="6FEBB7C7" w14:textId="77777777" w:rsidR="005770D0" w:rsidRDefault="005770D0">
            <w:pPr>
              <w:rPr>
                <w:rFonts w:eastAsia="楷体_GB2312"/>
              </w:rPr>
            </w:pPr>
            <w:r>
              <w:rPr>
                <w:rFonts w:eastAsia="楷体_GB2312"/>
              </w:rPr>
              <w:t>下属各类基金的资产净值</w:t>
            </w:r>
          </w:p>
        </w:tc>
        <w:tc>
          <w:tcPr>
            <w:tcW w:w="2003" w:type="dxa"/>
            <w:tcPrChange w:id="536" w:author="Microsoft" w:date="2020-02-06T09:47:00Z">
              <w:tcPr>
                <w:tcW w:w="2003" w:type="dxa"/>
                <w:gridSpan w:val="2"/>
              </w:tcPr>
            </w:tcPrChange>
          </w:tcPr>
          <w:p w14:paraId="40F64CE5" w14:textId="77777777" w:rsidR="005770D0" w:rsidRDefault="005770D0">
            <w:pPr>
              <w:rPr>
                <w:rFonts w:eastAsia="楷体_GB2312"/>
              </w:rPr>
            </w:pPr>
            <w:ins w:id="537" w:author="Microsoft" w:date="2020-02-05T16:08:00Z">
              <w:r>
                <w:rPr>
                  <w:rFonts w:eastAsia="楷体_GB2312"/>
                </w:rPr>
                <w:t>该元素不存在</w:t>
              </w:r>
            </w:ins>
            <w:del w:id="538" w:author="Microsoft" w:date="2020-02-05T16:08:00Z">
              <w:r w:rsidDel="00EC634E">
                <w:rPr>
                  <w:rFonts w:eastAsia="楷体_GB2312"/>
                </w:rPr>
                <w:delText>不判断</w:delText>
              </w:r>
            </w:del>
          </w:p>
        </w:tc>
        <w:tc>
          <w:tcPr>
            <w:tcW w:w="2003" w:type="dxa"/>
            <w:tcPrChange w:id="539" w:author="Microsoft" w:date="2020-02-06T09:47:00Z">
              <w:tcPr>
                <w:tcW w:w="2003" w:type="dxa"/>
              </w:tcPr>
            </w:tcPrChange>
          </w:tcPr>
          <w:p w14:paraId="43F0D3EB" w14:textId="77777777" w:rsidR="005770D0" w:rsidRDefault="005770D0">
            <w:pPr>
              <w:rPr>
                <w:ins w:id="540" w:author="Microsoft" w:date="2020-02-06T09:47:00Z"/>
                <w:rFonts w:eastAsia="楷体_GB2312"/>
              </w:rPr>
            </w:pPr>
            <w:ins w:id="541" w:author="Microsoft" w:date="2020-02-06T09:47:00Z">
              <w:r>
                <w:rPr>
                  <w:rFonts w:eastAsia="楷体_GB2312"/>
                </w:rPr>
                <w:t>该元素不存在</w:t>
              </w:r>
            </w:ins>
          </w:p>
        </w:tc>
      </w:tr>
      <w:tr w:rsidR="005770D0" w14:paraId="09930B53" w14:textId="77777777" w:rsidTr="005770D0">
        <w:tblPrEx>
          <w:tblW w:w="797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42" w:author="Microsoft" w:date="2020-02-06T09:47:00Z">
            <w:tblPrEx>
              <w:tblW w:w="948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jc w:val="center"/>
          <w:trPrChange w:id="543" w:author="Microsoft" w:date="2020-02-06T09:47:00Z">
            <w:trPr>
              <w:gridAfter w:val="0"/>
              <w:jc w:val="center"/>
            </w:trPr>
          </w:trPrChange>
        </w:trPr>
        <w:tc>
          <w:tcPr>
            <w:tcW w:w="3966" w:type="dxa"/>
            <w:tcPrChange w:id="544" w:author="Microsoft" w:date="2020-02-06T09:47:00Z">
              <w:tcPr>
                <w:tcW w:w="3966" w:type="dxa"/>
                <w:gridSpan w:val="2"/>
              </w:tcPr>
            </w:tcPrChange>
          </w:tcPr>
          <w:p w14:paraId="2F18DF5A" w14:textId="77777777" w:rsidR="005770D0" w:rsidRDefault="005770D0">
            <w:pPr>
              <w:rPr>
                <w:rFonts w:eastAsia="楷体_GB2312"/>
              </w:rPr>
            </w:pPr>
            <w:r>
              <w:rPr>
                <w:rFonts w:eastAsia="楷体_GB2312"/>
              </w:rPr>
              <w:t>下属各类基金的每万份基金已实现收益</w:t>
            </w:r>
          </w:p>
        </w:tc>
        <w:tc>
          <w:tcPr>
            <w:tcW w:w="2003" w:type="dxa"/>
            <w:tcPrChange w:id="545" w:author="Microsoft" w:date="2020-02-06T09:47:00Z">
              <w:tcPr>
                <w:tcW w:w="2003" w:type="dxa"/>
                <w:gridSpan w:val="2"/>
              </w:tcPr>
            </w:tcPrChange>
          </w:tcPr>
          <w:p w14:paraId="683D41A1" w14:textId="77777777" w:rsidR="005770D0" w:rsidRDefault="005770D0">
            <w:pPr>
              <w:rPr>
                <w:rFonts w:eastAsia="楷体_GB2312"/>
              </w:rPr>
            </w:pPr>
            <w:r>
              <w:rPr>
                <w:rFonts w:eastAsia="楷体_GB2312" w:hint="eastAsia"/>
              </w:rPr>
              <w:t>不判断</w:t>
            </w:r>
          </w:p>
        </w:tc>
        <w:tc>
          <w:tcPr>
            <w:tcW w:w="2003" w:type="dxa"/>
            <w:tcPrChange w:id="546" w:author="Microsoft" w:date="2020-02-06T09:47:00Z">
              <w:tcPr>
                <w:tcW w:w="2003" w:type="dxa"/>
              </w:tcPr>
            </w:tcPrChange>
          </w:tcPr>
          <w:p w14:paraId="110BB7B3" w14:textId="77777777" w:rsidR="005770D0" w:rsidRDefault="005770D0">
            <w:pPr>
              <w:rPr>
                <w:ins w:id="547" w:author="Microsoft" w:date="2020-02-06T09:47:00Z"/>
                <w:rFonts w:eastAsia="楷体_GB2312" w:hint="eastAsia"/>
              </w:rPr>
            </w:pPr>
            <w:ins w:id="548" w:author="Microsoft" w:date="2020-02-06T09:47:00Z">
              <w:r>
                <w:rPr>
                  <w:rFonts w:eastAsia="楷体_GB2312" w:hint="eastAsia"/>
                </w:rPr>
                <w:t>不判</w:t>
              </w:r>
              <w:r>
                <w:rPr>
                  <w:rFonts w:eastAsia="楷体_GB2312"/>
                </w:rPr>
                <w:t>断</w:t>
              </w:r>
            </w:ins>
          </w:p>
        </w:tc>
      </w:tr>
      <w:tr w:rsidR="005770D0" w14:paraId="03E1A56E" w14:textId="77777777" w:rsidTr="005770D0">
        <w:tblPrEx>
          <w:tblW w:w="797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49" w:author="Microsoft" w:date="2020-02-06T09:47:00Z">
            <w:tblPrEx>
              <w:tblW w:w="948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jc w:val="center"/>
          <w:trPrChange w:id="550" w:author="Microsoft" w:date="2020-02-06T09:47:00Z">
            <w:trPr>
              <w:gridAfter w:val="0"/>
              <w:jc w:val="center"/>
            </w:trPr>
          </w:trPrChange>
        </w:trPr>
        <w:tc>
          <w:tcPr>
            <w:tcW w:w="3966" w:type="dxa"/>
            <w:tcPrChange w:id="551" w:author="Microsoft" w:date="2020-02-06T09:47:00Z">
              <w:tcPr>
                <w:tcW w:w="3966" w:type="dxa"/>
                <w:gridSpan w:val="2"/>
              </w:tcPr>
            </w:tcPrChange>
          </w:tcPr>
          <w:p w14:paraId="69261297" w14:textId="77777777" w:rsidR="005770D0" w:rsidRDefault="005770D0">
            <w:pPr>
              <w:rPr>
                <w:rFonts w:eastAsia="楷体_GB2312"/>
              </w:rPr>
            </w:pPr>
            <w:r>
              <w:rPr>
                <w:rFonts w:eastAsia="楷体_GB2312"/>
              </w:rPr>
              <w:t>下属各类基金的每百份基金已实现收益</w:t>
            </w:r>
          </w:p>
        </w:tc>
        <w:tc>
          <w:tcPr>
            <w:tcW w:w="2003" w:type="dxa"/>
            <w:tcPrChange w:id="552" w:author="Microsoft" w:date="2020-02-06T09:47:00Z">
              <w:tcPr>
                <w:tcW w:w="2003" w:type="dxa"/>
                <w:gridSpan w:val="2"/>
              </w:tcPr>
            </w:tcPrChange>
          </w:tcPr>
          <w:p w14:paraId="74A427D5" w14:textId="77777777" w:rsidR="005770D0" w:rsidRDefault="005770D0">
            <w:pPr>
              <w:rPr>
                <w:rFonts w:eastAsia="楷体_GB2312"/>
              </w:rPr>
            </w:pPr>
            <w:r>
              <w:rPr>
                <w:rFonts w:eastAsia="楷体_GB2312"/>
              </w:rPr>
              <w:t>不判断</w:t>
            </w:r>
          </w:p>
        </w:tc>
        <w:tc>
          <w:tcPr>
            <w:tcW w:w="2003" w:type="dxa"/>
            <w:tcPrChange w:id="553" w:author="Microsoft" w:date="2020-02-06T09:47:00Z">
              <w:tcPr>
                <w:tcW w:w="2003" w:type="dxa"/>
              </w:tcPr>
            </w:tcPrChange>
          </w:tcPr>
          <w:p w14:paraId="589915AE" w14:textId="77777777" w:rsidR="005770D0" w:rsidRDefault="005770D0">
            <w:pPr>
              <w:rPr>
                <w:ins w:id="554" w:author="Microsoft" w:date="2020-02-06T09:47:00Z"/>
                <w:rFonts w:eastAsia="楷体_GB2312"/>
              </w:rPr>
            </w:pPr>
            <w:ins w:id="555" w:author="Microsoft" w:date="2020-02-06T09:47:00Z">
              <w:r>
                <w:rPr>
                  <w:rFonts w:eastAsia="楷体_GB2312"/>
                </w:rPr>
                <w:t>不判断</w:t>
              </w:r>
            </w:ins>
          </w:p>
        </w:tc>
      </w:tr>
      <w:tr w:rsidR="005770D0" w14:paraId="1FC7146F" w14:textId="77777777" w:rsidTr="005770D0">
        <w:tblPrEx>
          <w:tblW w:w="797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56" w:author="Microsoft" w:date="2020-02-06T09:47:00Z">
            <w:tblPrEx>
              <w:tblW w:w="948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jc w:val="center"/>
          <w:trPrChange w:id="557" w:author="Microsoft" w:date="2020-02-06T09:47:00Z">
            <w:trPr>
              <w:gridAfter w:val="0"/>
              <w:jc w:val="center"/>
            </w:trPr>
          </w:trPrChange>
        </w:trPr>
        <w:tc>
          <w:tcPr>
            <w:tcW w:w="3966" w:type="dxa"/>
            <w:tcPrChange w:id="558" w:author="Microsoft" w:date="2020-02-06T09:47:00Z">
              <w:tcPr>
                <w:tcW w:w="3966" w:type="dxa"/>
                <w:gridSpan w:val="2"/>
              </w:tcPr>
            </w:tcPrChange>
          </w:tcPr>
          <w:p w14:paraId="0294320D" w14:textId="77777777" w:rsidR="005770D0" w:rsidRDefault="005770D0">
            <w:pPr>
              <w:rPr>
                <w:rFonts w:eastAsia="楷体_GB2312"/>
              </w:rPr>
            </w:pPr>
            <w:r>
              <w:rPr>
                <w:rFonts w:eastAsia="楷体_GB2312"/>
              </w:rPr>
              <w:t>下属各类基金的每百万份基金已实现收益</w:t>
            </w:r>
          </w:p>
        </w:tc>
        <w:tc>
          <w:tcPr>
            <w:tcW w:w="2003" w:type="dxa"/>
            <w:tcPrChange w:id="559" w:author="Microsoft" w:date="2020-02-06T09:47:00Z">
              <w:tcPr>
                <w:tcW w:w="2003" w:type="dxa"/>
                <w:gridSpan w:val="2"/>
              </w:tcPr>
            </w:tcPrChange>
          </w:tcPr>
          <w:p w14:paraId="0A50BBF9" w14:textId="77777777" w:rsidR="005770D0" w:rsidRDefault="005770D0">
            <w:pPr>
              <w:rPr>
                <w:rFonts w:eastAsia="楷体_GB2312"/>
              </w:rPr>
            </w:pPr>
            <w:r>
              <w:rPr>
                <w:rFonts w:eastAsia="楷体_GB2312"/>
              </w:rPr>
              <w:t>不判断</w:t>
            </w:r>
          </w:p>
        </w:tc>
        <w:tc>
          <w:tcPr>
            <w:tcW w:w="2003" w:type="dxa"/>
            <w:tcPrChange w:id="560" w:author="Microsoft" w:date="2020-02-06T09:47:00Z">
              <w:tcPr>
                <w:tcW w:w="2003" w:type="dxa"/>
              </w:tcPr>
            </w:tcPrChange>
          </w:tcPr>
          <w:p w14:paraId="5647E91E" w14:textId="77777777" w:rsidR="005770D0" w:rsidRDefault="005770D0">
            <w:pPr>
              <w:rPr>
                <w:ins w:id="561" w:author="Microsoft" w:date="2020-02-06T09:47:00Z"/>
                <w:rFonts w:eastAsia="楷体_GB2312"/>
              </w:rPr>
            </w:pPr>
            <w:ins w:id="562" w:author="Microsoft" w:date="2020-02-06T09:47:00Z">
              <w:r>
                <w:rPr>
                  <w:rFonts w:eastAsia="楷体_GB2312"/>
                </w:rPr>
                <w:t>不判断</w:t>
              </w:r>
            </w:ins>
          </w:p>
        </w:tc>
      </w:tr>
      <w:tr w:rsidR="005770D0" w14:paraId="764EB0CE" w14:textId="77777777" w:rsidTr="005770D0">
        <w:tblPrEx>
          <w:tblW w:w="797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63" w:author="Microsoft" w:date="2020-02-06T09:47:00Z">
            <w:tblPrEx>
              <w:tblW w:w="948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jc w:val="center"/>
          <w:trPrChange w:id="564" w:author="Microsoft" w:date="2020-02-06T09:47:00Z">
            <w:trPr>
              <w:gridAfter w:val="0"/>
              <w:jc w:val="center"/>
            </w:trPr>
          </w:trPrChange>
        </w:trPr>
        <w:tc>
          <w:tcPr>
            <w:tcW w:w="3966" w:type="dxa"/>
            <w:tcPrChange w:id="565" w:author="Microsoft" w:date="2020-02-06T09:47:00Z">
              <w:tcPr>
                <w:tcW w:w="3966" w:type="dxa"/>
                <w:gridSpan w:val="2"/>
              </w:tcPr>
            </w:tcPrChange>
          </w:tcPr>
          <w:p w14:paraId="3367AA23" w14:textId="77777777" w:rsidR="005770D0" w:rsidRDefault="005770D0">
            <w:pPr>
              <w:rPr>
                <w:rFonts w:eastAsia="楷体_GB2312"/>
              </w:rPr>
            </w:pPr>
            <w:r>
              <w:rPr>
                <w:rFonts w:eastAsia="楷体_GB2312"/>
              </w:rPr>
              <w:t>下属各类基金的</w:t>
            </w:r>
            <w:r>
              <w:rPr>
                <w:rFonts w:eastAsia="楷体_GB2312"/>
              </w:rPr>
              <w:t>7</w:t>
            </w:r>
            <w:r>
              <w:rPr>
                <w:rFonts w:eastAsia="楷体_GB2312"/>
              </w:rPr>
              <w:t>日年化收益率</w:t>
            </w:r>
          </w:p>
        </w:tc>
        <w:tc>
          <w:tcPr>
            <w:tcW w:w="2003" w:type="dxa"/>
            <w:tcPrChange w:id="566" w:author="Microsoft" w:date="2020-02-06T09:47:00Z">
              <w:tcPr>
                <w:tcW w:w="2003" w:type="dxa"/>
                <w:gridSpan w:val="2"/>
              </w:tcPr>
            </w:tcPrChange>
          </w:tcPr>
          <w:p w14:paraId="2AF6C2F4" w14:textId="77777777" w:rsidR="005770D0" w:rsidRDefault="005770D0">
            <w:pPr>
              <w:rPr>
                <w:rFonts w:eastAsia="楷体_GB2312"/>
              </w:rPr>
            </w:pPr>
            <w:r>
              <w:rPr>
                <w:rFonts w:eastAsia="楷体_GB2312"/>
              </w:rPr>
              <w:t>不判断</w:t>
            </w:r>
          </w:p>
        </w:tc>
        <w:tc>
          <w:tcPr>
            <w:tcW w:w="2003" w:type="dxa"/>
            <w:tcPrChange w:id="567" w:author="Microsoft" w:date="2020-02-06T09:47:00Z">
              <w:tcPr>
                <w:tcW w:w="2003" w:type="dxa"/>
              </w:tcPr>
            </w:tcPrChange>
          </w:tcPr>
          <w:p w14:paraId="57A1D3FF" w14:textId="77777777" w:rsidR="005770D0" w:rsidRDefault="005770D0">
            <w:pPr>
              <w:rPr>
                <w:ins w:id="568" w:author="Microsoft" w:date="2020-02-06T09:47:00Z"/>
                <w:rFonts w:eastAsia="楷体_GB2312"/>
              </w:rPr>
            </w:pPr>
            <w:ins w:id="569" w:author="Microsoft" w:date="2020-02-06T09:47:00Z">
              <w:r>
                <w:rPr>
                  <w:rFonts w:eastAsia="楷体_GB2312"/>
                </w:rPr>
                <w:t>不判断</w:t>
              </w:r>
            </w:ins>
          </w:p>
        </w:tc>
      </w:tr>
      <w:tr w:rsidR="005770D0" w14:paraId="1F05B95A" w14:textId="77777777" w:rsidTr="005770D0">
        <w:tblPrEx>
          <w:tblW w:w="797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70" w:author="Microsoft" w:date="2020-02-06T09:47:00Z">
            <w:tblPrEx>
              <w:tblW w:w="948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jc w:val="center"/>
          <w:trPrChange w:id="571" w:author="Microsoft" w:date="2020-02-06T09:47:00Z">
            <w:trPr>
              <w:gridAfter w:val="0"/>
              <w:jc w:val="center"/>
            </w:trPr>
          </w:trPrChange>
        </w:trPr>
        <w:tc>
          <w:tcPr>
            <w:tcW w:w="3966" w:type="dxa"/>
            <w:tcPrChange w:id="572" w:author="Microsoft" w:date="2020-02-06T09:47:00Z">
              <w:tcPr>
                <w:tcW w:w="3966" w:type="dxa"/>
                <w:gridSpan w:val="2"/>
              </w:tcPr>
            </w:tcPrChange>
          </w:tcPr>
          <w:p w14:paraId="43E1C081" w14:textId="77777777" w:rsidR="005770D0" w:rsidRDefault="005770D0">
            <w:pPr>
              <w:rPr>
                <w:rFonts w:eastAsia="楷体_GB2312"/>
              </w:rPr>
            </w:pPr>
            <w:r>
              <w:rPr>
                <w:rFonts w:eastAsia="楷体_GB2312"/>
              </w:rPr>
              <w:t>下属各类基金的份额净值</w:t>
            </w:r>
          </w:p>
        </w:tc>
        <w:tc>
          <w:tcPr>
            <w:tcW w:w="2003" w:type="dxa"/>
            <w:tcPrChange w:id="573" w:author="Microsoft" w:date="2020-02-06T09:47:00Z">
              <w:tcPr>
                <w:tcW w:w="2003" w:type="dxa"/>
                <w:gridSpan w:val="2"/>
              </w:tcPr>
            </w:tcPrChange>
          </w:tcPr>
          <w:p w14:paraId="46A2DD78" w14:textId="77777777" w:rsidR="005770D0" w:rsidRDefault="005770D0">
            <w:pPr>
              <w:rPr>
                <w:rFonts w:eastAsia="楷体_GB2312"/>
              </w:rPr>
            </w:pPr>
            <w:r>
              <w:rPr>
                <w:rFonts w:eastAsia="楷体_GB2312"/>
              </w:rPr>
              <w:t>不判断</w:t>
            </w:r>
          </w:p>
        </w:tc>
        <w:tc>
          <w:tcPr>
            <w:tcW w:w="2003" w:type="dxa"/>
            <w:tcPrChange w:id="574" w:author="Microsoft" w:date="2020-02-06T09:47:00Z">
              <w:tcPr>
                <w:tcW w:w="2003" w:type="dxa"/>
              </w:tcPr>
            </w:tcPrChange>
          </w:tcPr>
          <w:p w14:paraId="71171ECE" w14:textId="77777777" w:rsidR="005770D0" w:rsidRDefault="005770D0">
            <w:pPr>
              <w:widowControl/>
              <w:jc w:val="left"/>
              <w:rPr>
                <w:ins w:id="575" w:author="Microsoft" w:date="2020-02-06T09:47:00Z"/>
                <w:rFonts w:eastAsia="楷体_GB2312"/>
              </w:rPr>
            </w:pPr>
            <w:ins w:id="576" w:author="Microsoft" w:date="2020-02-06T09:47:00Z">
              <w:r>
                <w:rPr>
                  <w:rFonts w:eastAsia="楷体_GB2312"/>
                </w:rPr>
                <w:t>不判断</w:t>
              </w:r>
            </w:ins>
          </w:p>
        </w:tc>
      </w:tr>
      <w:tr w:rsidR="005770D0" w14:paraId="55DA4493" w14:textId="77777777" w:rsidTr="005770D0">
        <w:tblPrEx>
          <w:tblW w:w="7972"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577" w:author="Microsoft" w:date="2020-02-06T09:47:00Z">
            <w:tblPrEx>
              <w:tblW w:w="948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jc w:val="center"/>
          <w:trPrChange w:id="578" w:author="Microsoft" w:date="2020-02-06T09:47:00Z">
            <w:trPr>
              <w:gridAfter w:val="0"/>
              <w:jc w:val="center"/>
            </w:trPr>
          </w:trPrChange>
        </w:trPr>
        <w:tc>
          <w:tcPr>
            <w:tcW w:w="3966" w:type="dxa"/>
            <w:tcPrChange w:id="579" w:author="Microsoft" w:date="2020-02-06T09:47:00Z">
              <w:tcPr>
                <w:tcW w:w="3966" w:type="dxa"/>
                <w:gridSpan w:val="2"/>
              </w:tcPr>
            </w:tcPrChange>
          </w:tcPr>
          <w:p w14:paraId="39A4768E" w14:textId="77777777" w:rsidR="005770D0" w:rsidRDefault="005770D0">
            <w:pPr>
              <w:rPr>
                <w:rFonts w:eastAsia="楷体_GB2312"/>
              </w:rPr>
            </w:pPr>
            <w:r>
              <w:rPr>
                <w:rFonts w:eastAsia="楷体_GB2312"/>
              </w:rPr>
              <w:t>下属各类基金的份额累计净值</w:t>
            </w:r>
          </w:p>
        </w:tc>
        <w:tc>
          <w:tcPr>
            <w:tcW w:w="2003" w:type="dxa"/>
            <w:tcPrChange w:id="580" w:author="Microsoft" w:date="2020-02-06T09:47:00Z">
              <w:tcPr>
                <w:tcW w:w="2003" w:type="dxa"/>
                <w:gridSpan w:val="2"/>
              </w:tcPr>
            </w:tcPrChange>
          </w:tcPr>
          <w:p w14:paraId="7564FCA6" w14:textId="77777777" w:rsidR="005770D0" w:rsidRDefault="005770D0">
            <w:pPr>
              <w:rPr>
                <w:rFonts w:eastAsia="楷体_GB2312"/>
              </w:rPr>
            </w:pPr>
            <w:r>
              <w:rPr>
                <w:rFonts w:eastAsia="楷体_GB2312"/>
              </w:rPr>
              <w:t>不判断</w:t>
            </w:r>
          </w:p>
        </w:tc>
        <w:tc>
          <w:tcPr>
            <w:tcW w:w="2003" w:type="dxa"/>
            <w:tcPrChange w:id="581" w:author="Microsoft" w:date="2020-02-06T09:47:00Z">
              <w:tcPr>
                <w:tcW w:w="2003" w:type="dxa"/>
              </w:tcPr>
            </w:tcPrChange>
          </w:tcPr>
          <w:p w14:paraId="3E3D6F0E" w14:textId="77777777" w:rsidR="005770D0" w:rsidRDefault="005770D0">
            <w:pPr>
              <w:widowControl/>
              <w:jc w:val="left"/>
              <w:rPr>
                <w:ins w:id="582" w:author="Microsoft" w:date="2020-02-06T09:47:00Z"/>
                <w:rFonts w:eastAsia="楷体_GB2312"/>
              </w:rPr>
            </w:pPr>
            <w:ins w:id="583" w:author="Microsoft" w:date="2020-02-06T09:47:00Z">
              <w:r>
                <w:rPr>
                  <w:rFonts w:eastAsia="楷体_GB2312"/>
                </w:rPr>
                <w:t>不判断</w:t>
              </w:r>
            </w:ins>
          </w:p>
        </w:tc>
      </w:tr>
      <w:tr w:rsidR="005770D0" w14:paraId="0D0B1D95" w14:textId="77777777" w:rsidTr="00586F74">
        <w:trPr>
          <w:jc w:val="center"/>
        </w:trPr>
        <w:tc>
          <w:tcPr>
            <w:tcW w:w="3966" w:type="dxa"/>
            <w:tcBorders>
              <w:top w:val="single" w:sz="4" w:space="0" w:color="auto"/>
              <w:left w:val="single" w:sz="4" w:space="0" w:color="auto"/>
              <w:bottom w:val="single" w:sz="4" w:space="0" w:color="auto"/>
              <w:right w:val="single" w:sz="4" w:space="0" w:color="auto"/>
            </w:tcBorders>
          </w:tcPr>
          <w:p w14:paraId="3185A919" w14:textId="77777777" w:rsidR="005770D0" w:rsidRDefault="005770D0">
            <w:pPr>
              <w:rPr>
                <w:rFonts w:eastAsia="楷体_GB2312"/>
              </w:rPr>
            </w:pPr>
            <w:r>
              <w:rPr>
                <w:rFonts w:eastAsia="楷体_GB2312"/>
              </w:rPr>
              <w:t>估值日期</w:t>
            </w:r>
          </w:p>
        </w:tc>
        <w:tc>
          <w:tcPr>
            <w:tcW w:w="4006" w:type="dxa"/>
            <w:gridSpan w:val="2"/>
            <w:tcBorders>
              <w:top w:val="single" w:sz="4" w:space="0" w:color="auto"/>
              <w:left w:val="single" w:sz="4" w:space="0" w:color="auto"/>
              <w:bottom w:val="single" w:sz="4" w:space="0" w:color="auto"/>
              <w:right w:val="single" w:sz="4" w:space="0" w:color="auto"/>
            </w:tcBorders>
          </w:tcPr>
          <w:p w14:paraId="6FB4FAEC" w14:textId="77777777" w:rsidR="005770D0" w:rsidRDefault="005770D0">
            <w:pPr>
              <w:rPr>
                <w:ins w:id="584" w:author="Microsoft" w:date="2020-02-06T09:47:00Z"/>
                <w:rFonts w:eastAsia="楷体_GB2312"/>
              </w:rPr>
            </w:pPr>
            <w:r>
              <w:rPr>
                <w:rFonts w:eastAsia="楷体_GB2312"/>
              </w:rPr>
              <w:t>非空</w:t>
            </w:r>
          </w:p>
        </w:tc>
      </w:tr>
    </w:tbl>
    <w:p w14:paraId="7E7A9BB1" w14:textId="77777777" w:rsidR="004D2818" w:rsidRDefault="004D2818" w:rsidP="004D2818">
      <w:pPr>
        <w:widowControl/>
        <w:snapToGrid w:val="0"/>
        <w:spacing w:line="360" w:lineRule="auto"/>
        <w:ind w:firstLine="420"/>
        <w:rPr>
          <w:ins w:id="585" w:author="Microsoft" w:date="2020-02-05T16:38:00Z"/>
          <w:rFonts w:hint="eastAsia"/>
          <w:b/>
          <w:sz w:val="24"/>
        </w:rPr>
      </w:pPr>
    </w:p>
    <w:p w14:paraId="40B3C8D7" w14:textId="77777777" w:rsidR="004D2818" w:rsidRDefault="004D2818" w:rsidP="004D2818">
      <w:pPr>
        <w:widowControl/>
        <w:snapToGrid w:val="0"/>
        <w:spacing w:line="360" w:lineRule="auto"/>
        <w:ind w:firstLine="420"/>
        <w:rPr>
          <w:ins w:id="586" w:author="Microsoft" w:date="2020-02-05T16:38:00Z"/>
          <w:b/>
          <w:sz w:val="24"/>
        </w:rPr>
      </w:pPr>
      <w:ins w:id="587" w:author="Microsoft" w:date="2020-02-05T16:38:00Z">
        <w:r>
          <w:rPr>
            <w:b/>
            <w:sz w:val="24"/>
          </w:rPr>
          <w:t>业务规则</w:t>
        </w:r>
        <w:r>
          <w:rPr>
            <w:rFonts w:hint="eastAsia"/>
            <w:b/>
            <w:sz w:val="24"/>
          </w:rPr>
          <w:t>二十五</w:t>
        </w:r>
        <w:r>
          <w:rPr>
            <w:b/>
            <w:sz w:val="24"/>
          </w:rPr>
          <w:t>：</w:t>
        </w:r>
      </w:ins>
    </w:p>
    <w:p w14:paraId="4C2CBD8A" w14:textId="77777777" w:rsidR="004D2818" w:rsidRDefault="004D2818" w:rsidP="004D2818">
      <w:pPr>
        <w:ind w:left="420" w:firstLine="420"/>
        <w:rPr>
          <w:ins w:id="588" w:author="Microsoft" w:date="2020-02-05T16:38:00Z"/>
          <w:rFonts w:eastAsia="楷体_GB2312"/>
          <w:szCs w:val="21"/>
        </w:rPr>
      </w:pPr>
      <w:ins w:id="589" w:author="Microsoft" w:date="2020-02-05T16:38:00Z">
        <w:r>
          <w:rPr>
            <w:rFonts w:eastAsia="楷体_GB2312"/>
            <w:szCs w:val="21"/>
          </w:rPr>
          <w:t>条件：</w:t>
        </w:r>
        <w:r>
          <w:rPr>
            <w:rFonts w:eastAsia="楷体_GB2312"/>
            <w:szCs w:val="21"/>
          </w:rPr>
          <w:tab/>
        </w:r>
      </w:ins>
      <w:ins w:id="590" w:author="Microsoft" w:date="2020-02-07T14:18:00Z">
        <w:r w:rsidR="00027ED3">
          <w:rPr>
            <w:rFonts w:eastAsia="楷体_GB2312"/>
            <w:szCs w:val="21"/>
          </w:rPr>
          <w:t>基金类别</w:t>
        </w:r>
      </w:ins>
      <w:ins w:id="591" w:author="Microsoft" w:date="2020-02-05T16:38:00Z">
        <w:r>
          <w:rPr>
            <w:rFonts w:eastAsia="楷体_GB2312"/>
            <w:szCs w:val="21"/>
          </w:rPr>
          <w:t>=</w:t>
        </w:r>
        <w:r>
          <w:rPr>
            <w:rFonts w:eastAsia="楷体_GB2312"/>
            <w:szCs w:val="21"/>
          </w:rPr>
          <w:t>封闭式，</w:t>
        </w:r>
      </w:ins>
      <w:ins w:id="592" w:author="Microsoft" w:date="2020-02-05T16:40:00Z">
        <w:r>
          <w:rPr>
            <w:rFonts w:eastAsia="楷体_GB2312"/>
            <w:szCs w:val="21"/>
          </w:rPr>
          <w:t>时间属性</w:t>
        </w:r>
        <w:r>
          <w:rPr>
            <w:rFonts w:eastAsia="楷体_GB2312"/>
            <w:szCs w:val="21"/>
          </w:rPr>
          <w:t>=</w:t>
        </w:r>
        <w:r>
          <w:rPr>
            <w:rFonts w:eastAsia="楷体_GB2312"/>
            <w:szCs w:val="21"/>
          </w:rPr>
          <w:t>封闭期</w:t>
        </w:r>
        <w:r>
          <w:rPr>
            <w:rFonts w:eastAsia="楷体_GB2312" w:hint="eastAsia"/>
            <w:szCs w:val="21"/>
          </w:rPr>
          <w:t xml:space="preserve"> or</w:t>
        </w:r>
        <w:r>
          <w:rPr>
            <w:rFonts w:eastAsia="楷体_GB2312" w:hint="eastAsia"/>
            <w:szCs w:val="21"/>
          </w:rPr>
          <w:t>上市前，</w:t>
        </w:r>
      </w:ins>
      <w:ins w:id="593" w:author="Microsoft" w:date="2020-02-05T16:38:00Z">
        <w:r>
          <w:rPr>
            <w:rFonts w:eastAsia="楷体_GB2312"/>
            <w:szCs w:val="21"/>
          </w:rPr>
          <w:t>频度属性</w:t>
        </w:r>
        <w:r>
          <w:rPr>
            <w:rFonts w:eastAsia="楷体_GB2312"/>
            <w:szCs w:val="21"/>
          </w:rPr>
          <w:t>=</w:t>
        </w:r>
      </w:ins>
      <w:ins w:id="594" w:author="Microsoft" w:date="2020-02-05T16:39:00Z">
        <w:r>
          <w:rPr>
            <w:rFonts w:eastAsia="楷体_GB2312" w:hint="eastAsia"/>
            <w:szCs w:val="21"/>
          </w:rPr>
          <w:t>每周</w:t>
        </w:r>
        <w:r>
          <w:rPr>
            <w:rFonts w:eastAsia="楷体_GB2312" w:hint="eastAsia"/>
            <w:szCs w:val="21"/>
          </w:rPr>
          <w:t>&amp;</w:t>
        </w:r>
        <w:r>
          <w:rPr>
            <w:rFonts w:eastAsia="楷体_GB2312" w:hint="eastAsia"/>
            <w:szCs w:val="21"/>
          </w:rPr>
          <w:t>最后一日</w:t>
        </w:r>
      </w:ins>
    </w:p>
    <w:p w14:paraId="6B704460" w14:textId="77777777" w:rsidR="004D2818" w:rsidRDefault="004D2818" w:rsidP="004D2818">
      <w:pPr>
        <w:ind w:left="420" w:firstLine="420"/>
        <w:rPr>
          <w:ins w:id="595" w:author="Microsoft" w:date="2020-02-05T16:38:00Z"/>
          <w:rFonts w:eastAsia="楷体_GB2312"/>
          <w:szCs w:val="21"/>
        </w:rPr>
      </w:pPr>
      <w:ins w:id="596" w:author="Microsoft" w:date="2020-02-05T16:38:00Z">
        <w:r>
          <w:rPr>
            <w:rFonts w:eastAsia="楷体_GB2312"/>
            <w:szCs w:val="21"/>
          </w:rPr>
          <w:t>验证：</w:t>
        </w:r>
      </w:ins>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6"/>
        <w:gridCol w:w="1656"/>
      </w:tblGrid>
      <w:tr w:rsidR="004D2818" w14:paraId="7513BCD9" w14:textId="77777777" w:rsidTr="008B11A0">
        <w:trPr>
          <w:jc w:val="center"/>
          <w:ins w:id="597" w:author="Microsoft" w:date="2020-02-05T16:38:00Z"/>
        </w:trPr>
        <w:tc>
          <w:tcPr>
            <w:tcW w:w="3546" w:type="dxa"/>
            <w:shd w:val="clear" w:color="auto" w:fill="99CCFF"/>
          </w:tcPr>
          <w:p w14:paraId="4CFC10A2" w14:textId="77777777" w:rsidR="004D2818" w:rsidRDefault="004D2818" w:rsidP="008B11A0">
            <w:pPr>
              <w:jc w:val="center"/>
              <w:rPr>
                <w:ins w:id="598" w:author="Microsoft" w:date="2020-02-05T16:38:00Z"/>
                <w:rFonts w:eastAsia="楷体_GB2312"/>
                <w:b/>
                <w:szCs w:val="21"/>
              </w:rPr>
            </w:pPr>
            <w:ins w:id="599" w:author="Microsoft" w:date="2020-02-05T16:38:00Z">
              <w:r>
                <w:rPr>
                  <w:rFonts w:eastAsia="楷体_GB2312"/>
                  <w:b/>
                  <w:szCs w:val="21"/>
                </w:rPr>
                <w:t>元素</w:t>
              </w:r>
            </w:ins>
          </w:p>
        </w:tc>
        <w:tc>
          <w:tcPr>
            <w:tcW w:w="1656" w:type="dxa"/>
            <w:shd w:val="clear" w:color="auto" w:fill="99CCFF"/>
          </w:tcPr>
          <w:p w14:paraId="7D16F722" w14:textId="77777777" w:rsidR="004D2818" w:rsidRDefault="004D2818" w:rsidP="008B11A0">
            <w:pPr>
              <w:jc w:val="center"/>
              <w:rPr>
                <w:ins w:id="600" w:author="Microsoft" w:date="2020-02-05T16:38:00Z"/>
                <w:rFonts w:eastAsia="楷体_GB2312"/>
                <w:b/>
                <w:szCs w:val="21"/>
              </w:rPr>
            </w:pPr>
            <w:ins w:id="601" w:author="Microsoft" w:date="2020-02-05T16:38:00Z">
              <w:r>
                <w:rPr>
                  <w:rFonts w:eastAsia="楷体_GB2312"/>
                  <w:b/>
                  <w:szCs w:val="21"/>
                </w:rPr>
                <w:t>验证条件</w:t>
              </w:r>
            </w:ins>
          </w:p>
        </w:tc>
      </w:tr>
      <w:tr w:rsidR="004D2818" w14:paraId="3B913FCE" w14:textId="77777777" w:rsidTr="008B11A0">
        <w:trPr>
          <w:jc w:val="center"/>
          <w:ins w:id="602" w:author="Microsoft" w:date="2020-02-05T16:38:00Z"/>
        </w:trPr>
        <w:tc>
          <w:tcPr>
            <w:tcW w:w="3546" w:type="dxa"/>
          </w:tcPr>
          <w:p w14:paraId="1140C772" w14:textId="77777777" w:rsidR="004D2818" w:rsidRDefault="004D2818" w:rsidP="008B11A0">
            <w:pPr>
              <w:rPr>
                <w:ins w:id="603" w:author="Microsoft" w:date="2020-02-05T16:38:00Z"/>
                <w:rFonts w:eastAsia="楷体_GB2312"/>
              </w:rPr>
            </w:pPr>
            <w:ins w:id="604" w:author="Microsoft" w:date="2020-02-05T16:38:00Z">
              <w:r>
                <w:rPr>
                  <w:rFonts w:eastAsia="楷体_GB2312"/>
                </w:rPr>
                <w:t>基金资产净值</w:t>
              </w:r>
            </w:ins>
          </w:p>
        </w:tc>
        <w:tc>
          <w:tcPr>
            <w:tcW w:w="1656" w:type="dxa"/>
          </w:tcPr>
          <w:p w14:paraId="7D302891" w14:textId="77777777" w:rsidR="004D2818" w:rsidRDefault="004D2818" w:rsidP="008B11A0">
            <w:pPr>
              <w:rPr>
                <w:ins w:id="605" w:author="Microsoft" w:date="2020-02-05T16:38:00Z"/>
                <w:rFonts w:eastAsia="楷体_GB2312" w:hint="eastAsia"/>
              </w:rPr>
            </w:pPr>
            <w:ins w:id="606" w:author="Microsoft" w:date="2020-02-05T16:39:00Z">
              <w:r>
                <w:rPr>
                  <w:rFonts w:eastAsia="楷体_GB2312" w:hint="eastAsia"/>
                </w:rPr>
                <w:t>非空</w:t>
              </w:r>
            </w:ins>
          </w:p>
        </w:tc>
      </w:tr>
      <w:tr w:rsidR="004D2818" w14:paraId="7D0A4D76" w14:textId="77777777" w:rsidTr="008B11A0">
        <w:trPr>
          <w:jc w:val="center"/>
          <w:ins w:id="607" w:author="Microsoft" w:date="2020-02-05T16:38:00Z"/>
        </w:trPr>
        <w:tc>
          <w:tcPr>
            <w:tcW w:w="3546" w:type="dxa"/>
          </w:tcPr>
          <w:p w14:paraId="4E49A8DD" w14:textId="77777777" w:rsidR="004D2818" w:rsidRDefault="004D2818" w:rsidP="008B11A0">
            <w:pPr>
              <w:rPr>
                <w:ins w:id="608" w:author="Microsoft" w:date="2020-02-05T16:38:00Z"/>
                <w:rFonts w:eastAsia="楷体_GB2312"/>
              </w:rPr>
            </w:pPr>
            <w:ins w:id="609" w:author="Microsoft" w:date="2020-02-05T16:38:00Z">
              <w:r>
                <w:rPr>
                  <w:rFonts w:eastAsia="楷体_GB2312"/>
                </w:rPr>
                <w:t>基金份额净值</w:t>
              </w:r>
            </w:ins>
          </w:p>
        </w:tc>
        <w:tc>
          <w:tcPr>
            <w:tcW w:w="1656" w:type="dxa"/>
          </w:tcPr>
          <w:p w14:paraId="7ADFF6C1" w14:textId="77777777" w:rsidR="004D2818" w:rsidRDefault="004D2818" w:rsidP="008B11A0">
            <w:pPr>
              <w:rPr>
                <w:ins w:id="610" w:author="Microsoft" w:date="2020-02-05T16:38:00Z"/>
                <w:rFonts w:eastAsia="楷体_GB2312"/>
              </w:rPr>
            </w:pPr>
            <w:ins w:id="611" w:author="Microsoft" w:date="2020-02-05T16:38:00Z">
              <w:r>
                <w:rPr>
                  <w:rFonts w:eastAsia="楷体_GB2312"/>
                </w:rPr>
                <w:t>非空</w:t>
              </w:r>
            </w:ins>
          </w:p>
        </w:tc>
      </w:tr>
      <w:tr w:rsidR="004D2818" w14:paraId="57016975" w14:textId="77777777" w:rsidTr="008B11A0">
        <w:trPr>
          <w:jc w:val="center"/>
          <w:ins w:id="612" w:author="Microsoft" w:date="2020-02-05T16:38:00Z"/>
        </w:trPr>
        <w:tc>
          <w:tcPr>
            <w:tcW w:w="3546" w:type="dxa"/>
          </w:tcPr>
          <w:p w14:paraId="0F4A91BF" w14:textId="77777777" w:rsidR="004D2818" w:rsidRDefault="004D2818" w:rsidP="008B11A0">
            <w:pPr>
              <w:rPr>
                <w:ins w:id="613" w:author="Microsoft" w:date="2020-02-05T16:38:00Z"/>
                <w:rFonts w:eastAsia="楷体_GB2312"/>
              </w:rPr>
            </w:pPr>
            <w:ins w:id="614" w:author="Microsoft" w:date="2020-02-05T16:38:00Z">
              <w:r>
                <w:rPr>
                  <w:rFonts w:eastAsia="楷体_GB2312"/>
                </w:rPr>
                <w:t>基金份额累计净值</w:t>
              </w:r>
            </w:ins>
          </w:p>
        </w:tc>
        <w:tc>
          <w:tcPr>
            <w:tcW w:w="1656" w:type="dxa"/>
          </w:tcPr>
          <w:p w14:paraId="3AC5F2D3" w14:textId="77777777" w:rsidR="004D2818" w:rsidRDefault="004D2818" w:rsidP="008B11A0">
            <w:pPr>
              <w:rPr>
                <w:ins w:id="615" w:author="Microsoft" w:date="2020-02-05T16:38:00Z"/>
                <w:rFonts w:eastAsia="楷体_GB2312"/>
              </w:rPr>
            </w:pPr>
            <w:ins w:id="616" w:author="Microsoft" w:date="2020-02-05T16:38:00Z">
              <w:r>
                <w:rPr>
                  <w:rFonts w:eastAsia="楷体_GB2312"/>
                </w:rPr>
                <w:t>非空</w:t>
              </w:r>
            </w:ins>
          </w:p>
        </w:tc>
      </w:tr>
      <w:tr w:rsidR="004D2818" w14:paraId="66B9BB11" w14:textId="77777777" w:rsidTr="008B11A0">
        <w:trPr>
          <w:jc w:val="center"/>
          <w:ins w:id="617" w:author="Microsoft" w:date="2020-02-05T16:38:00Z"/>
        </w:trPr>
        <w:tc>
          <w:tcPr>
            <w:tcW w:w="3546" w:type="dxa"/>
          </w:tcPr>
          <w:p w14:paraId="6C37A16A" w14:textId="77777777" w:rsidR="004D2818" w:rsidRDefault="004D2818" w:rsidP="008B11A0">
            <w:pPr>
              <w:rPr>
                <w:ins w:id="618" w:author="Microsoft" w:date="2020-02-05T16:38:00Z"/>
                <w:rFonts w:eastAsia="楷体_GB2312"/>
              </w:rPr>
            </w:pPr>
            <w:ins w:id="619" w:author="Microsoft" w:date="2020-02-05T16:38:00Z">
              <w:r>
                <w:rPr>
                  <w:rFonts w:eastAsia="楷体_GB2312"/>
                </w:rPr>
                <w:t>每万份基金已实现收益</w:t>
              </w:r>
            </w:ins>
          </w:p>
        </w:tc>
        <w:tc>
          <w:tcPr>
            <w:tcW w:w="1656" w:type="dxa"/>
          </w:tcPr>
          <w:p w14:paraId="2D385FA3" w14:textId="77777777" w:rsidR="004D2818" w:rsidRDefault="004D2818" w:rsidP="008B11A0">
            <w:pPr>
              <w:rPr>
                <w:ins w:id="620" w:author="Microsoft" w:date="2020-02-05T16:38:00Z"/>
                <w:rFonts w:eastAsia="楷体_GB2312"/>
              </w:rPr>
            </w:pPr>
            <w:ins w:id="621" w:author="Microsoft" w:date="2020-02-05T16:38:00Z">
              <w:r>
                <w:rPr>
                  <w:rFonts w:eastAsia="楷体_GB2312"/>
                </w:rPr>
                <w:t>该元素不存在</w:t>
              </w:r>
            </w:ins>
          </w:p>
        </w:tc>
      </w:tr>
      <w:tr w:rsidR="004D2818" w14:paraId="1B947566" w14:textId="77777777" w:rsidTr="008B11A0">
        <w:trPr>
          <w:jc w:val="center"/>
          <w:ins w:id="622" w:author="Microsoft" w:date="2020-02-05T16:38:00Z"/>
        </w:trPr>
        <w:tc>
          <w:tcPr>
            <w:tcW w:w="3546" w:type="dxa"/>
          </w:tcPr>
          <w:p w14:paraId="7E4A669F" w14:textId="77777777" w:rsidR="004D2818" w:rsidRDefault="004D2818" w:rsidP="008B11A0">
            <w:pPr>
              <w:rPr>
                <w:ins w:id="623" w:author="Microsoft" w:date="2020-02-05T16:38:00Z"/>
                <w:rFonts w:eastAsia="楷体_GB2312"/>
              </w:rPr>
            </w:pPr>
            <w:ins w:id="624" w:author="Microsoft" w:date="2020-02-05T16:38:00Z">
              <w:r>
                <w:rPr>
                  <w:rFonts w:eastAsia="楷体_GB2312"/>
                </w:rPr>
                <w:t>7</w:t>
              </w:r>
              <w:r>
                <w:rPr>
                  <w:rFonts w:eastAsia="楷体_GB2312"/>
                </w:rPr>
                <w:t>日年化收益率</w:t>
              </w:r>
            </w:ins>
          </w:p>
        </w:tc>
        <w:tc>
          <w:tcPr>
            <w:tcW w:w="1656" w:type="dxa"/>
          </w:tcPr>
          <w:p w14:paraId="074FCDBD" w14:textId="77777777" w:rsidR="004D2818" w:rsidRDefault="004D2818" w:rsidP="008B11A0">
            <w:pPr>
              <w:rPr>
                <w:ins w:id="625" w:author="Microsoft" w:date="2020-02-05T16:38:00Z"/>
                <w:rFonts w:eastAsia="楷体_GB2312"/>
              </w:rPr>
            </w:pPr>
            <w:ins w:id="626" w:author="Microsoft" w:date="2020-02-05T16:38:00Z">
              <w:r>
                <w:rPr>
                  <w:rFonts w:eastAsia="楷体_GB2312"/>
                </w:rPr>
                <w:t>该元素不存在</w:t>
              </w:r>
            </w:ins>
          </w:p>
        </w:tc>
      </w:tr>
      <w:tr w:rsidR="004D2818" w14:paraId="247F54ED" w14:textId="77777777" w:rsidTr="008B11A0">
        <w:trPr>
          <w:jc w:val="center"/>
          <w:ins w:id="627" w:author="Microsoft" w:date="2020-02-05T16:38:00Z"/>
        </w:trPr>
        <w:tc>
          <w:tcPr>
            <w:tcW w:w="3546" w:type="dxa"/>
          </w:tcPr>
          <w:p w14:paraId="29688433" w14:textId="77777777" w:rsidR="004D2818" w:rsidRDefault="004D2818" w:rsidP="008B11A0">
            <w:pPr>
              <w:rPr>
                <w:ins w:id="628" w:author="Microsoft" w:date="2020-02-05T16:38:00Z"/>
                <w:rFonts w:eastAsia="楷体_GB2312"/>
              </w:rPr>
            </w:pPr>
            <w:ins w:id="629" w:author="Microsoft" w:date="2020-02-05T16:38:00Z">
              <w:r>
                <w:rPr>
                  <w:rFonts w:eastAsia="楷体_GB2312"/>
                </w:rPr>
                <w:t>下属各类基金的份额参考净值</w:t>
              </w:r>
            </w:ins>
          </w:p>
        </w:tc>
        <w:tc>
          <w:tcPr>
            <w:tcW w:w="1656" w:type="dxa"/>
          </w:tcPr>
          <w:p w14:paraId="29A47092" w14:textId="77777777" w:rsidR="004D2818" w:rsidRDefault="004D2818" w:rsidP="008B11A0">
            <w:pPr>
              <w:rPr>
                <w:ins w:id="630" w:author="Microsoft" w:date="2020-02-05T16:38:00Z"/>
                <w:rFonts w:eastAsia="楷体_GB2312"/>
              </w:rPr>
            </w:pPr>
            <w:ins w:id="631" w:author="Microsoft" w:date="2020-02-05T16:38:00Z">
              <w:r>
                <w:rPr>
                  <w:rFonts w:eastAsia="楷体_GB2312"/>
                </w:rPr>
                <w:t>该元素不存在</w:t>
              </w:r>
            </w:ins>
          </w:p>
        </w:tc>
      </w:tr>
      <w:tr w:rsidR="004D2818" w14:paraId="75454E95" w14:textId="77777777" w:rsidTr="008B11A0">
        <w:trPr>
          <w:jc w:val="center"/>
          <w:ins w:id="632" w:author="Microsoft" w:date="2020-02-05T16:38:00Z"/>
        </w:trPr>
        <w:tc>
          <w:tcPr>
            <w:tcW w:w="3546" w:type="dxa"/>
          </w:tcPr>
          <w:p w14:paraId="43E9D14D" w14:textId="77777777" w:rsidR="004D2818" w:rsidRDefault="004D2818" w:rsidP="008B11A0">
            <w:pPr>
              <w:rPr>
                <w:ins w:id="633" w:author="Microsoft" w:date="2020-02-05T16:38:00Z"/>
                <w:rFonts w:eastAsia="楷体_GB2312"/>
              </w:rPr>
            </w:pPr>
            <w:ins w:id="634" w:author="Microsoft" w:date="2020-02-05T16:38:00Z">
              <w:r>
                <w:rPr>
                  <w:rFonts w:eastAsia="楷体_GB2312"/>
                </w:rPr>
                <w:t>下属各类基金的份额累计参考净值</w:t>
              </w:r>
            </w:ins>
          </w:p>
        </w:tc>
        <w:tc>
          <w:tcPr>
            <w:tcW w:w="1656" w:type="dxa"/>
          </w:tcPr>
          <w:p w14:paraId="7C0F6291" w14:textId="77777777" w:rsidR="004D2818" w:rsidRDefault="004D2818" w:rsidP="008B11A0">
            <w:pPr>
              <w:rPr>
                <w:ins w:id="635" w:author="Microsoft" w:date="2020-02-05T16:38:00Z"/>
                <w:rFonts w:eastAsia="楷体_GB2312"/>
              </w:rPr>
            </w:pPr>
            <w:ins w:id="636" w:author="Microsoft" w:date="2020-02-05T16:38:00Z">
              <w:r>
                <w:rPr>
                  <w:rFonts w:eastAsia="楷体_GB2312"/>
                </w:rPr>
                <w:t>该元素不存在</w:t>
              </w:r>
            </w:ins>
          </w:p>
        </w:tc>
      </w:tr>
      <w:tr w:rsidR="004D2818" w14:paraId="2589A4CD" w14:textId="77777777" w:rsidTr="008B11A0">
        <w:trPr>
          <w:jc w:val="center"/>
          <w:ins w:id="637" w:author="Microsoft" w:date="2020-02-05T16:38:00Z"/>
        </w:trPr>
        <w:tc>
          <w:tcPr>
            <w:tcW w:w="3546" w:type="dxa"/>
          </w:tcPr>
          <w:p w14:paraId="7EE49858" w14:textId="77777777" w:rsidR="004D2818" w:rsidRDefault="004D2818" w:rsidP="008B11A0">
            <w:pPr>
              <w:rPr>
                <w:ins w:id="638" w:author="Microsoft" w:date="2020-02-05T16:38:00Z"/>
                <w:rFonts w:eastAsia="楷体_GB2312"/>
              </w:rPr>
            </w:pPr>
            <w:ins w:id="639" w:author="Microsoft" w:date="2020-02-05T16:38:00Z">
              <w:r>
                <w:rPr>
                  <w:rFonts w:eastAsia="楷体_GB2312"/>
                </w:rPr>
                <w:t>封闭期</w:t>
              </w:r>
              <w:r>
                <w:rPr>
                  <w:rFonts w:eastAsia="楷体_GB2312"/>
                </w:rPr>
                <w:t>/</w:t>
              </w:r>
              <w:r>
                <w:rPr>
                  <w:rFonts w:eastAsia="楷体_GB2312"/>
                </w:rPr>
                <w:t>节假日开始日期</w:t>
              </w:r>
            </w:ins>
          </w:p>
        </w:tc>
        <w:tc>
          <w:tcPr>
            <w:tcW w:w="1656" w:type="dxa"/>
          </w:tcPr>
          <w:p w14:paraId="22B56FAA" w14:textId="77777777" w:rsidR="004D2818" w:rsidRDefault="004D2818" w:rsidP="008B11A0">
            <w:pPr>
              <w:rPr>
                <w:ins w:id="640" w:author="Microsoft" w:date="2020-02-05T16:38:00Z"/>
                <w:rFonts w:eastAsia="楷体_GB2312"/>
              </w:rPr>
            </w:pPr>
            <w:ins w:id="641" w:author="Microsoft" w:date="2020-02-05T16:38:00Z">
              <w:r>
                <w:rPr>
                  <w:rFonts w:eastAsia="楷体_GB2312"/>
                </w:rPr>
                <w:t>该元素不存在</w:t>
              </w:r>
            </w:ins>
          </w:p>
        </w:tc>
      </w:tr>
      <w:tr w:rsidR="004D2818" w14:paraId="48F87FB9" w14:textId="77777777" w:rsidTr="008B11A0">
        <w:trPr>
          <w:jc w:val="center"/>
          <w:ins w:id="642" w:author="Microsoft" w:date="2020-02-05T16:38:00Z"/>
        </w:trPr>
        <w:tc>
          <w:tcPr>
            <w:tcW w:w="3546" w:type="dxa"/>
          </w:tcPr>
          <w:p w14:paraId="2C84105C" w14:textId="77777777" w:rsidR="004D2818" w:rsidRDefault="004D2818" w:rsidP="008B11A0">
            <w:pPr>
              <w:rPr>
                <w:ins w:id="643" w:author="Microsoft" w:date="2020-02-05T16:38:00Z"/>
                <w:rFonts w:eastAsia="楷体_GB2312"/>
              </w:rPr>
            </w:pPr>
            <w:ins w:id="644" w:author="Microsoft" w:date="2020-02-05T16:38:00Z">
              <w:r>
                <w:rPr>
                  <w:rFonts w:eastAsia="楷体_GB2312"/>
                </w:rPr>
                <w:t>封闭期</w:t>
              </w:r>
              <w:r>
                <w:rPr>
                  <w:rFonts w:eastAsia="楷体_GB2312"/>
                </w:rPr>
                <w:t>/</w:t>
              </w:r>
              <w:r>
                <w:rPr>
                  <w:rFonts w:eastAsia="楷体_GB2312"/>
                </w:rPr>
                <w:t>节假日结束日期</w:t>
              </w:r>
            </w:ins>
          </w:p>
        </w:tc>
        <w:tc>
          <w:tcPr>
            <w:tcW w:w="1656" w:type="dxa"/>
          </w:tcPr>
          <w:p w14:paraId="617462A0" w14:textId="77777777" w:rsidR="004D2818" w:rsidRDefault="004D2818" w:rsidP="008B11A0">
            <w:pPr>
              <w:rPr>
                <w:ins w:id="645" w:author="Microsoft" w:date="2020-02-05T16:38:00Z"/>
                <w:rFonts w:eastAsia="楷体_GB2312"/>
              </w:rPr>
            </w:pPr>
            <w:ins w:id="646" w:author="Microsoft" w:date="2020-02-05T16:38:00Z">
              <w:r>
                <w:rPr>
                  <w:rFonts w:eastAsia="楷体_GB2312"/>
                </w:rPr>
                <w:t>该元素不存在</w:t>
              </w:r>
            </w:ins>
          </w:p>
        </w:tc>
      </w:tr>
      <w:tr w:rsidR="004D2818" w14:paraId="1D2B997C" w14:textId="77777777" w:rsidTr="008B11A0">
        <w:trPr>
          <w:jc w:val="center"/>
          <w:ins w:id="647" w:author="Microsoft" w:date="2020-02-05T16:38:00Z"/>
        </w:trPr>
        <w:tc>
          <w:tcPr>
            <w:tcW w:w="3546" w:type="dxa"/>
            <w:tcBorders>
              <w:top w:val="single" w:sz="4" w:space="0" w:color="auto"/>
              <w:left w:val="single" w:sz="4" w:space="0" w:color="auto"/>
              <w:bottom w:val="single" w:sz="4" w:space="0" w:color="auto"/>
              <w:right w:val="single" w:sz="4" w:space="0" w:color="auto"/>
            </w:tcBorders>
          </w:tcPr>
          <w:p w14:paraId="0048AFC2" w14:textId="77777777" w:rsidR="004D2818" w:rsidRDefault="004D2818" w:rsidP="008B11A0">
            <w:pPr>
              <w:rPr>
                <w:ins w:id="648" w:author="Microsoft" w:date="2020-02-05T16:38:00Z"/>
                <w:rFonts w:eastAsia="楷体_GB2312"/>
              </w:rPr>
            </w:pPr>
            <w:ins w:id="649" w:author="Microsoft" w:date="2020-02-05T16:38:00Z">
              <w:r>
                <w:rPr>
                  <w:rFonts w:eastAsia="楷体_GB2312"/>
                </w:rPr>
                <w:t>估值日期</w:t>
              </w:r>
            </w:ins>
          </w:p>
        </w:tc>
        <w:tc>
          <w:tcPr>
            <w:tcW w:w="1656" w:type="dxa"/>
            <w:tcBorders>
              <w:top w:val="single" w:sz="4" w:space="0" w:color="auto"/>
              <w:left w:val="single" w:sz="4" w:space="0" w:color="auto"/>
              <w:bottom w:val="single" w:sz="4" w:space="0" w:color="auto"/>
              <w:right w:val="single" w:sz="4" w:space="0" w:color="auto"/>
            </w:tcBorders>
          </w:tcPr>
          <w:p w14:paraId="7F8B46E4" w14:textId="77777777" w:rsidR="004D2818" w:rsidRDefault="004D2818" w:rsidP="008B11A0">
            <w:pPr>
              <w:rPr>
                <w:ins w:id="650" w:author="Microsoft" w:date="2020-02-05T16:38:00Z"/>
                <w:rFonts w:eastAsia="楷体_GB2312"/>
              </w:rPr>
            </w:pPr>
            <w:ins w:id="651" w:author="Microsoft" w:date="2020-02-05T16:38:00Z">
              <w:r>
                <w:rPr>
                  <w:rFonts w:eastAsia="楷体_GB2312"/>
                </w:rPr>
                <w:t>非空</w:t>
              </w:r>
            </w:ins>
          </w:p>
        </w:tc>
      </w:tr>
    </w:tbl>
    <w:p w14:paraId="2CABE744" w14:textId="77777777" w:rsidR="00E00A88" w:rsidRDefault="000F6CF6">
      <w:pPr>
        <w:widowControl/>
        <w:snapToGrid w:val="0"/>
        <w:spacing w:line="360" w:lineRule="auto"/>
        <w:ind w:firstLine="420"/>
        <w:rPr>
          <w:b/>
          <w:sz w:val="24"/>
        </w:rPr>
      </w:pPr>
      <w:ins w:id="652" w:author="Microsoft" w:date="2020-02-06T09:45:00Z">
        <w:r w:rsidRPr="000F6CF6">
          <w:rPr>
            <w:rFonts w:eastAsia="楷体_GB2312" w:hint="eastAsia"/>
            <w:szCs w:val="21"/>
            <w:rPrChange w:id="653" w:author="Microsoft" w:date="2020-02-06T09:45:00Z">
              <w:rPr>
                <w:rFonts w:hint="eastAsia"/>
                <w:b/>
                <w:sz w:val="24"/>
              </w:rPr>
            </w:rPrChange>
          </w:rPr>
          <w:t>注：</w:t>
        </w:r>
        <w:r>
          <w:rPr>
            <w:rFonts w:eastAsia="楷体_GB2312" w:hint="eastAsia"/>
            <w:szCs w:val="21"/>
          </w:rPr>
          <w:t>根据净值日报模板脚注</w:t>
        </w:r>
        <w:r>
          <w:rPr>
            <w:rFonts w:eastAsia="楷体_GB2312" w:hint="eastAsia"/>
            <w:szCs w:val="21"/>
          </w:rPr>
          <w:t>2</w:t>
        </w:r>
        <w:r>
          <w:rPr>
            <w:rFonts w:eastAsia="楷体_GB2312" w:hint="eastAsia"/>
            <w:szCs w:val="21"/>
          </w:rPr>
          <w:t>，适用于封闭式</w:t>
        </w:r>
        <w:r w:rsidRPr="00D92857">
          <w:rPr>
            <w:rFonts w:eastAsia="楷体_GB2312" w:hint="eastAsia"/>
            <w:szCs w:val="21"/>
          </w:rPr>
          <w:t>基金半年末、年末与封闭期内每周净值公告的估值日同属一天，则按法规披露基金资产净值、基金份额净值和基金份额累计净值</w:t>
        </w:r>
      </w:ins>
    </w:p>
    <w:p w14:paraId="59D3DE8A" w14:textId="77777777" w:rsidR="000F6CF6" w:rsidRDefault="000F6CF6">
      <w:pPr>
        <w:widowControl/>
        <w:snapToGrid w:val="0"/>
        <w:spacing w:line="360" w:lineRule="auto"/>
        <w:ind w:firstLine="420"/>
        <w:rPr>
          <w:ins w:id="654" w:author="Microsoft" w:date="2020-02-06T09:45:00Z"/>
          <w:rFonts w:hint="eastAsia"/>
          <w:b/>
          <w:sz w:val="24"/>
        </w:rPr>
      </w:pPr>
    </w:p>
    <w:p w14:paraId="300D2EDF" w14:textId="77777777" w:rsidR="00E00A88" w:rsidRDefault="00E00A88">
      <w:pPr>
        <w:widowControl/>
        <w:snapToGrid w:val="0"/>
        <w:spacing w:line="360" w:lineRule="auto"/>
        <w:ind w:firstLine="420"/>
        <w:rPr>
          <w:b/>
          <w:sz w:val="24"/>
        </w:rPr>
      </w:pPr>
      <w:r>
        <w:rPr>
          <w:b/>
          <w:sz w:val="24"/>
        </w:rPr>
        <w:t>业务规则二十</w:t>
      </w:r>
      <w:ins w:id="655" w:author="Microsoft" w:date="2020-02-05T16:41:00Z">
        <w:r w:rsidR="004D2818">
          <w:rPr>
            <w:rFonts w:hint="eastAsia"/>
            <w:b/>
            <w:sz w:val="24"/>
          </w:rPr>
          <w:t>六</w:t>
        </w:r>
      </w:ins>
      <w:r>
        <w:rPr>
          <w:b/>
          <w:sz w:val="24"/>
        </w:rPr>
        <w:t>：</w:t>
      </w:r>
    </w:p>
    <w:p w14:paraId="04CBF995" w14:textId="77777777" w:rsidR="00E00A88" w:rsidRDefault="00E00A88">
      <w:pPr>
        <w:ind w:left="420" w:firstLine="420"/>
        <w:rPr>
          <w:rFonts w:eastAsia="楷体_GB2312"/>
          <w:szCs w:val="21"/>
        </w:rPr>
      </w:pPr>
      <w:r>
        <w:rPr>
          <w:rFonts w:eastAsia="楷体_GB2312"/>
          <w:szCs w:val="21"/>
        </w:rPr>
        <w:t>条件：</w:t>
      </w:r>
      <w:r>
        <w:rPr>
          <w:rFonts w:eastAsia="楷体_GB2312"/>
          <w:szCs w:val="21"/>
        </w:rPr>
        <w:tab/>
      </w:r>
      <w:r>
        <w:rPr>
          <w:rFonts w:eastAsia="楷体_GB2312"/>
          <w:szCs w:val="21"/>
        </w:rPr>
        <w:t>全部</w:t>
      </w:r>
    </w:p>
    <w:p w14:paraId="20327111" w14:textId="77777777" w:rsidR="00E00A88" w:rsidRDefault="00E00A88">
      <w:pPr>
        <w:ind w:left="420" w:firstLine="420"/>
        <w:rPr>
          <w:rFonts w:eastAsia="楷体_GB2312"/>
          <w:szCs w:val="21"/>
        </w:rPr>
      </w:pPr>
      <w:r>
        <w:rPr>
          <w:rFonts w:eastAsia="楷体_GB2312"/>
          <w:szCs w:val="21"/>
        </w:rPr>
        <w:t>验证：</w:t>
      </w:r>
      <w:r>
        <w:rPr>
          <w:rFonts w:eastAsia="楷体_GB2312"/>
          <w:szCs w:val="21"/>
        </w:rPr>
        <w:tab/>
      </w:r>
      <w:r>
        <w:rPr>
          <w:rFonts w:eastAsia="楷体_GB2312"/>
          <w:szCs w:val="21"/>
        </w:rPr>
        <w:t>数值合理范围</w:t>
      </w:r>
    </w:p>
    <w:p w14:paraId="4A286BE5" w14:textId="77777777" w:rsidR="00E00A88" w:rsidRDefault="00E00A88">
      <w:pPr>
        <w:ind w:left="1260" w:firstLine="420"/>
        <w:rPr>
          <w:rFonts w:eastAsia="楷体_GB2312"/>
          <w:szCs w:val="21"/>
        </w:rPr>
      </w:pPr>
      <w:r>
        <w:rPr>
          <w:rFonts w:eastAsia="楷体_GB2312"/>
          <w:szCs w:val="21"/>
        </w:rPr>
        <w:t>基金份额净值的合理范围为：</w:t>
      </w:r>
      <w:r>
        <w:rPr>
          <w:rFonts w:eastAsia="楷体_GB2312"/>
          <w:szCs w:val="21"/>
        </w:rPr>
        <w:t>0~</w:t>
      </w:r>
      <w:r>
        <w:rPr>
          <w:rFonts w:eastAsia="楷体_GB2312" w:hint="eastAsia"/>
          <w:szCs w:val="21"/>
        </w:rPr>
        <w:t>200</w:t>
      </w:r>
    </w:p>
    <w:p w14:paraId="0BC01E6A" w14:textId="77777777" w:rsidR="00E00A88" w:rsidRDefault="00E00A88">
      <w:pPr>
        <w:ind w:left="1260" w:firstLine="420"/>
        <w:rPr>
          <w:rFonts w:eastAsia="楷体_GB2312"/>
          <w:szCs w:val="21"/>
        </w:rPr>
      </w:pPr>
      <w:r>
        <w:rPr>
          <w:rFonts w:eastAsia="楷体_GB2312"/>
          <w:szCs w:val="21"/>
        </w:rPr>
        <w:t>基金份额累计净值的合理范围为：</w:t>
      </w:r>
      <w:r>
        <w:rPr>
          <w:rFonts w:eastAsia="楷体_GB2312"/>
          <w:szCs w:val="21"/>
        </w:rPr>
        <w:t>0</w:t>
      </w:r>
      <w:r>
        <w:rPr>
          <w:rFonts w:eastAsia="楷体_GB2312"/>
          <w:szCs w:val="21"/>
        </w:rPr>
        <w:t>～</w:t>
      </w:r>
      <w:r>
        <w:rPr>
          <w:rFonts w:eastAsia="楷体_GB2312" w:hint="eastAsia"/>
          <w:szCs w:val="21"/>
        </w:rPr>
        <w:t>2</w:t>
      </w:r>
      <w:r>
        <w:rPr>
          <w:rFonts w:eastAsia="楷体_GB2312"/>
          <w:szCs w:val="21"/>
        </w:rPr>
        <w:t>00</w:t>
      </w:r>
    </w:p>
    <w:p w14:paraId="645B8366" w14:textId="77777777" w:rsidR="00E00A88" w:rsidRDefault="00E00A88">
      <w:pPr>
        <w:ind w:left="420" w:firstLine="420"/>
        <w:rPr>
          <w:rFonts w:eastAsia="楷体_GB2312"/>
          <w:szCs w:val="21"/>
        </w:rPr>
      </w:pPr>
    </w:p>
    <w:p w14:paraId="25CCD76B" w14:textId="77777777" w:rsidR="00E00A88" w:rsidRDefault="00E00A88">
      <w:pPr>
        <w:widowControl/>
        <w:snapToGrid w:val="0"/>
        <w:spacing w:line="360" w:lineRule="auto"/>
        <w:ind w:firstLine="420"/>
        <w:rPr>
          <w:b/>
          <w:sz w:val="24"/>
        </w:rPr>
      </w:pPr>
      <w:r>
        <w:rPr>
          <w:b/>
          <w:sz w:val="24"/>
        </w:rPr>
        <w:t>业务规则二十</w:t>
      </w:r>
      <w:ins w:id="656" w:author="Microsoft" w:date="2020-02-05T16:41:00Z">
        <w:r w:rsidR="004D2818">
          <w:rPr>
            <w:rFonts w:hint="eastAsia"/>
            <w:b/>
            <w:sz w:val="24"/>
          </w:rPr>
          <w:t>七</w:t>
        </w:r>
      </w:ins>
      <w:r>
        <w:rPr>
          <w:b/>
          <w:sz w:val="24"/>
        </w:rPr>
        <w:t>：</w:t>
      </w:r>
    </w:p>
    <w:p w14:paraId="3E70E4E9" w14:textId="77777777" w:rsidR="00E00A88" w:rsidRDefault="00E00A88">
      <w:pPr>
        <w:ind w:left="420" w:firstLine="420"/>
        <w:rPr>
          <w:rFonts w:eastAsia="楷体_GB2312"/>
          <w:szCs w:val="21"/>
        </w:rPr>
      </w:pPr>
      <w:r>
        <w:rPr>
          <w:rFonts w:eastAsia="楷体_GB2312"/>
          <w:szCs w:val="21"/>
        </w:rPr>
        <w:t>数据合法性校验</w:t>
      </w:r>
    </w:p>
    <w:p w14:paraId="0C0A8B99" w14:textId="77777777" w:rsidR="00E00A88" w:rsidRDefault="00E00A88">
      <w:pPr>
        <w:numPr>
          <w:ilvl w:val="0"/>
          <w:numId w:val="2"/>
        </w:numPr>
        <w:rPr>
          <w:rFonts w:eastAsia="楷体_GB2312"/>
          <w:szCs w:val="21"/>
        </w:rPr>
      </w:pPr>
      <w:r>
        <w:rPr>
          <w:rFonts w:eastAsia="楷体_GB2312"/>
          <w:szCs w:val="21"/>
        </w:rPr>
        <w:t>“</w:t>
      </w:r>
      <w:del w:id="657" w:author="Microsoft" w:date="2020-02-07T14:18:00Z">
        <w:r w:rsidDel="00027ED3">
          <w:rPr>
            <w:rFonts w:eastAsia="楷体_GB2312"/>
            <w:szCs w:val="21"/>
          </w:rPr>
          <w:delText>基金类型</w:delText>
        </w:r>
      </w:del>
      <w:ins w:id="658" w:author="Microsoft" w:date="2020-02-07T14:18:00Z">
        <w:r w:rsidR="00027ED3">
          <w:rPr>
            <w:rFonts w:eastAsia="楷体_GB2312"/>
            <w:szCs w:val="21"/>
          </w:rPr>
          <w:t>基金类别</w:t>
        </w:r>
      </w:ins>
      <w:r>
        <w:rPr>
          <w:rFonts w:eastAsia="楷体_GB2312"/>
          <w:szCs w:val="21"/>
        </w:rPr>
        <w:t>”</w:t>
      </w:r>
      <w:r>
        <w:rPr>
          <w:rFonts w:eastAsia="楷体_GB2312"/>
          <w:szCs w:val="21"/>
        </w:rPr>
        <w:t>有效值为：封闭式、开放式货币、开放式非货币、分级基金、短期理财债券</w:t>
      </w:r>
      <w:ins w:id="659" w:author="Microsoft" w:date="2020-02-05T16:09:00Z">
        <w:r w:rsidR="00EC634E">
          <w:rPr>
            <w:rFonts w:eastAsia="楷体_GB2312" w:hint="eastAsia"/>
            <w:szCs w:val="21"/>
          </w:rPr>
          <w:t>、浮动净值型货币</w:t>
        </w:r>
      </w:ins>
    </w:p>
    <w:p w14:paraId="0B9A34F7" w14:textId="77777777" w:rsidR="00E00A88" w:rsidRDefault="00E00A88">
      <w:pPr>
        <w:numPr>
          <w:ilvl w:val="0"/>
          <w:numId w:val="2"/>
        </w:numPr>
        <w:rPr>
          <w:rFonts w:eastAsia="楷体_GB2312"/>
          <w:szCs w:val="21"/>
        </w:rPr>
      </w:pPr>
      <w:r>
        <w:rPr>
          <w:rFonts w:eastAsia="楷体_GB2312"/>
          <w:szCs w:val="21"/>
        </w:rPr>
        <w:t>“</w:t>
      </w:r>
      <w:r>
        <w:rPr>
          <w:rFonts w:eastAsia="楷体_GB2312"/>
          <w:szCs w:val="21"/>
        </w:rPr>
        <w:t>时间属性</w:t>
      </w:r>
      <w:r>
        <w:rPr>
          <w:rFonts w:eastAsia="楷体_GB2312"/>
          <w:szCs w:val="21"/>
        </w:rPr>
        <w:t>”</w:t>
      </w:r>
      <w:r>
        <w:rPr>
          <w:rFonts w:eastAsia="楷体_GB2312"/>
          <w:szCs w:val="21"/>
        </w:rPr>
        <w:t>有效值为：交易日、节假日、封闭期、上市前</w:t>
      </w:r>
    </w:p>
    <w:p w14:paraId="35EEAD0A" w14:textId="77777777" w:rsidR="00E00A88" w:rsidRDefault="00E00A88">
      <w:pPr>
        <w:numPr>
          <w:ilvl w:val="0"/>
          <w:numId w:val="2"/>
        </w:numPr>
        <w:rPr>
          <w:rFonts w:eastAsia="楷体_GB2312"/>
          <w:szCs w:val="21"/>
        </w:rPr>
      </w:pP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有效值为：每日、每周、最后一日</w:t>
      </w:r>
      <w:ins w:id="660" w:author="Microsoft" w:date="2020-02-05T16:09:00Z">
        <w:r w:rsidR="00EC634E">
          <w:rPr>
            <w:rFonts w:eastAsia="楷体_GB2312" w:hint="eastAsia"/>
            <w:szCs w:val="21"/>
          </w:rPr>
          <w:t>、每周</w:t>
        </w:r>
        <w:r w:rsidR="00EC634E">
          <w:rPr>
            <w:rFonts w:eastAsia="楷体_GB2312" w:hint="eastAsia"/>
            <w:szCs w:val="21"/>
          </w:rPr>
          <w:t>&amp;</w:t>
        </w:r>
        <w:r w:rsidR="00EC634E">
          <w:rPr>
            <w:rFonts w:eastAsia="楷体_GB2312" w:hint="eastAsia"/>
            <w:szCs w:val="21"/>
          </w:rPr>
          <w:t>最后一日</w:t>
        </w:r>
      </w:ins>
    </w:p>
    <w:p w14:paraId="20713326" w14:textId="77777777" w:rsidR="00E00A88" w:rsidRDefault="00E00A88">
      <w:pPr>
        <w:numPr>
          <w:ilvl w:val="0"/>
          <w:numId w:val="2"/>
        </w:numPr>
        <w:rPr>
          <w:rFonts w:eastAsia="楷体_GB2312"/>
          <w:szCs w:val="21"/>
        </w:rPr>
      </w:pPr>
      <w:r>
        <w:rPr>
          <w:rFonts w:eastAsia="楷体_GB2312"/>
          <w:szCs w:val="21"/>
        </w:rPr>
        <w:t>“</w:t>
      </w:r>
      <w:r>
        <w:rPr>
          <w:rFonts w:eastAsia="楷体_GB2312"/>
          <w:szCs w:val="21"/>
        </w:rPr>
        <w:t>是否分级</w:t>
      </w:r>
      <w:r>
        <w:rPr>
          <w:rFonts w:eastAsia="楷体_GB2312"/>
          <w:szCs w:val="21"/>
        </w:rPr>
        <w:t>/</w:t>
      </w:r>
      <w:r>
        <w:rPr>
          <w:rFonts w:eastAsia="楷体_GB2312"/>
          <w:szCs w:val="21"/>
        </w:rPr>
        <w:t>类</w:t>
      </w:r>
      <w:r>
        <w:rPr>
          <w:rFonts w:eastAsia="楷体_GB2312"/>
          <w:szCs w:val="21"/>
        </w:rPr>
        <w:t>”</w:t>
      </w:r>
      <w:r>
        <w:rPr>
          <w:rFonts w:eastAsia="楷体_GB2312"/>
          <w:szCs w:val="21"/>
        </w:rPr>
        <w:t>有效值为：是、否</w:t>
      </w:r>
    </w:p>
    <w:p w14:paraId="31C3FC77" w14:textId="77777777" w:rsidR="00E00A88" w:rsidRDefault="00E00A88">
      <w:pPr>
        <w:numPr>
          <w:ilvl w:val="0"/>
          <w:numId w:val="2"/>
        </w:numPr>
        <w:rPr>
          <w:rFonts w:eastAsia="楷体_GB2312"/>
          <w:szCs w:val="21"/>
        </w:rPr>
      </w:pPr>
      <w:r>
        <w:rPr>
          <w:rFonts w:eastAsia="楷体_GB2312"/>
          <w:szCs w:val="21"/>
        </w:rPr>
        <w:t>当</w:t>
      </w:r>
      <w:r>
        <w:rPr>
          <w:rFonts w:eastAsia="楷体_GB2312"/>
          <w:szCs w:val="21"/>
        </w:rPr>
        <w:t>“</w:t>
      </w:r>
      <w:del w:id="661" w:author="Microsoft" w:date="2020-02-07T14:18:00Z">
        <w:r w:rsidDel="00027ED3">
          <w:rPr>
            <w:rFonts w:eastAsia="楷体_GB2312"/>
            <w:szCs w:val="21"/>
          </w:rPr>
          <w:delText>基金类型</w:delText>
        </w:r>
      </w:del>
      <w:ins w:id="662" w:author="Microsoft" w:date="2020-02-07T14:18:00Z">
        <w:r w:rsidR="00027ED3">
          <w:rPr>
            <w:rFonts w:eastAsia="楷体_GB2312"/>
            <w:szCs w:val="21"/>
          </w:rPr>
          <w:t>基金类别</w:t>
        </w:r>
      </w:ins>
      <w:r>
        <w:rPr>
          <w:rFonts w:eastAsia="楷体_GB2312"/>
          <w:szCs w:val="21"/>
        </w:rPr>
        <w:t>=</w:t>
      </w:r>
      <w:r>
        <w:rPr>
          <w:rFonts w:eastAsia="楷体_GB2312"/>
          <w:szCs w:val="21"/>
        </w:rPr>
        <w:t>封闭式</w:t>
      </w:r>
      <w:r>
        <w:rPr>
          <w:rFonts w:eastAsia="楷体_GB2312"/>
          <w:szCs w:val="21"/>
        </w:rPr>
        <w:t>”</w:t>
      </w:r>
      <w:r>
        <w:rPr>
          <w:rFonts w:eastAsia="楷体_GB2312"/>
          <w:szCs w:val="21"/>
        </w:rPr>
        <w:t>时：</w:t>
      </w:r>
    </w:p>
    <w:p w14:paraId="46B93BE5" w14:textId="77777777" w:rsidR="00E00A88" w:rsidRDefault="00E00A88">
      <w:pPr>
        <w:ind w:left="1680" w:firstLine="420"/>
        <w:rPr>
          <w:rFonts w:eastAsia="楷体_GB2312"/>
          <w:szCs w:val="21"/>
        </w:rPr>
      </w:pPr>
      <w:r>
        <w:rPr>
          <w:rFonts w:eastAsia="楷体_GB2312"/>
          <w:szCs w:val="21"/>
        </w:rPr>
        <w:t>“</w:t>
      </w:r>
      <w:r>
        <w:rPr>
          <w:rFonts w:eastAsia="楷体_GB2312"/>
          <w:szCs w:val="21"/>
        </w:rPr>
        <w:t>时间属性</w:t>
      </w:r>
      <w:r>
        <w:rPr>
          <w:rFonts w:eastAsia="楷体_GB2312"/>
          <w:szCs w:val="21"/>
        </w:rPr>
        <w:t>”</w:t>
      </w:r>
      <w:r>
        <w:rPr>
          <w:rFonts w:eastAsia="楷体_GB2312"/>
          <w:szCs w:val="21"/>
        </w:rPr>
        <w:t>有效值为：交易日，封闭期、上市前、节假日</w:t>
      </w:r>
    </w:p>
    <w:p w14:paraId="4B3B91CA"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交易日</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有效值为：每日、每周、最后一日</w:t>
      </w:r>
    </w:p>
    <w:p w14:paraId="4754C4CE"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封闭期</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有效值为：每日，每周</w:t>
      </w:r>
      <w:ins w:id="663" w:author="Microsoft" w:date="2020-02-05T16:10:00Z">
        <w:r w:rsidR="00EC634E">
          <w:rPr>
            <w:rFonts w:eastAsia="楷体_GB2312" w:hint="eastAsia"/>
            <w:szCs w:val="21"/>
          </w:rPr>
          <w:t>、每周</w:t>
        </w:r>
        <w:r w:rsidR="00EC634E">
          <w:rPr>
            <w:rFonts w:eastAsia="楷体_GB2312" w:hint="eastAsia"/>
            <w:szCs w:val="21"/>
          </w:rPr>
          <w:t>&amp;</w:t>
        </w:r>
        <w:r w:rsidR="00EC634E">
          <w:rPr>
            <w:rFonts w:eastAsia="楷体_GB2312" w:hint="eastAsia"/>
            <w:szCs w:val="21"/>
          </w:rPr>
          <w:t>最后一日</w:t>
        </w:r>
      </w:ins>
    </w:p>
    <w:p w14:paraId="1A0EE52F"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节假日</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有效值为：最后一日</w:t>
      </w:r>
    </w:p>
    <w:p w14:paraId="487B0774"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上市前</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有效值为：每周</w:t>
      </w:r>
      <w:ins w:id="664" w:author="Microsoft" w:date="2020-02-05T16:18:00Z">
        <w:r w:rsidR="00525A55">
          <w:rPr>
            <w:rFonts w:eastAsia="楷体_GB2312" w:hint="eastAsia"/>
            <w:szCs w:val="21"/>
          </w:rPr>
          <w:t>、每周</w:t>
        </w:r>
        <w:r w:rsidR="00525A55">
          <w:rPr>
            <w:rFonts w:eastAsia="楷体_GB2312" w:hint="eastAsia"/>
            <w:szCs w:val="21"/>
          </w:rPr>
          <w:t>&amp;</w:t>
        </w:r>
        <w:r w:rsidR="00525A55">
          <w:rPr>
            <w:rFonts w:eastAsia="楷体_GB2312" w:hint="eastAsia"/>
            <w:szCs w:val="21"/>
          </w:rPr>
          <w:t>最后一日</w:t>
        </w:r>
      </w:ins>
    </w:p>
    <w:p w14:paraId="32D9BCA4" w14:textId="77777777" w:rsidR="00E00A88" w:rsidRDefault="00E00A88">
      <w:pPr>
        <w:numPr>
          <w:ilvl w:val="0"/>
          <w:numId w:val="2"/>
        </w:numPr>
        <w:rPr>
          <w:rFonts w:eastAsia="楷体_GB2312"/>
          <w:szCs w:val="21"/>
        </w:rPr>
      </w:pPr>
      <w:r>
        <w:rPr>
          <w:rFonts w:eastAsia="楷体_GB2312"/>
          <w:szCs w:val="21"/>
        </w:rPr>
        <w:t>当</w:t>
      </w:r>
      <w:r>
        <w:rPr>
          <w:rFonts w:eastAsia="楷体_GB2312"/>
          <w:szCs w:val="21"/>
        </w:rPr>
        <w:t>“</w:t>
      </w:r>
      <w:del w:id="665" w:author="Microsoft" w:date="2020-02-07T14:18:00Z">
        <w:r w:rsidDel="00027ED3">
          <w:rPr>
            <w:rFonts w:eastAsia="楷体_GB2312"/>
            <w:szCs w:val="21"/>
          </w:rPr>
          <w:delText>基金类型</w:delText>
        </w:r>
      </w:del>
      <w:ins w:id="666" w:author="Microsoft" w:date="2020-02-07T14:18:00Z">
        <w:r w:rsidR="00027ED3">
          <w:rPr>
            <w:rFonts w:eastAsia="楷体_GB2312"/>
            <w:szCs w:val="21"/>
          </w:rPr>
          <w:t>基金类别</w:t>
        </w:r>
      </w:ins>
      <w:r>
        <w:rPr>
          <w:rFonts w:eastAsia="楷体_GB2312"/>
          <w:szCs w:val="21"/>
        </w:rPr>
        <w:t>=</w:t>
      </w:r>
      <w:r>
        <w:rPr>
          <w:rFonts w:eastAsia="楷体_GB2312"/>
          <w:szCs w:val="21"/>
        </w:rPr>
        <w:t>开放式非货币</w:t>
      </w:r>
      <w:r>
        <w:rPr>
          <w:rFonts w:eastAsia="楷体_GB2312"/>
          <w:szCs w:val="21"/>
        </w:rPr>
        <w:t>”</w:t>
      </w:r>
      <w:r>
        <w:rPr>
          <w:rFonts w:eastAsia="楷体_GB2312"/>
          <w:szCs w:val="21"/>
        </w:rPr>
        <w:t>，</w:t>
      </w:r>
      <w:r>
        <w:rPr>
          <w:rFonts w:eastAsia="楷体_GB2312"/>
          <w:szCs w:val="21"/>
        </w:rPr>
        <w:t>“</w:t>
      </w:r>
      <w:r>
        <w:rPr>
          <w:rFonts w:eastAsia="楷体_GB2312"/>
          <w:szCs w:val="21"/>
        </w:rPr>
        <w:t>时间属性</w:t>
      </w:r>
      <w:r>
        <w:rPr>
          <w:rFonts w:eastAsia="楷体_GB2312"/>
          <w:szCs w:val="21"/>
        </w:rPr>
        <w:t>”</w:t>
      </w:r>
      <w:r>
        <w:rPr>
          <w:rFonts w:eastAsia="楷体_GB2312"/>
          <w:szCs w:val="21"/>
        </w:rPr>
        <w:t>有效值为：交易日、封闭期、节假日</w:t>
      </w:r>
    </w:p>
    <w:p w14:paraId="6626AEB3"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交易日</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有效值为：每日，最后一日</w:t>
      </w:r>
    </w:p>
    <w:p w14:paraId="75090209"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封闭期</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有效值为：每周</w:t>
      </w:r>
    </w:p>
    <w:p w14:paraId="759FFA85"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节假日</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有效值为：最后一日</w:t>
      </w:r>
    </w:p>
    <w:p w14:paraId="155AA5D9" w14:textId="77777777" w:rsidR="00E00A88" w:rsidRDefault="00E00A88">
      <w:pPr>
        <w:numPr>
          <w:ilvl w:val="0"/>
          <w:numId w:val="2"/>
        </w:numPr>
        <w:rPr>
          <w:rFonts w:eastAsia="楷体_GB2312"/>
          <w:szCs w:val="21"/>
        </w:rPr>
      </w:pPr>
      <w:r>
        <w:rPr>
          <w:rFonts w:eastAsia="楷体_GB2312"/>
          <w:szCs w:val="21"/>
        </w:rPr>
        <w:t>当</w:t>
      </w:r>
      <w:r>
        <w:rPr>
          <w:rFonts w:eastAsia="楷体_GB2312"/>
          <w:szCs w:val="21"/>
        </w:rPr>
        <w:t>“</w:t>
      </w:r>
      <w:del w:id="667" w:author="Microsoft" w:date="2020-02-07T14:18:00Z">
        <w:r w:rsidDel="00027ED3">
          <w:rPr>
            <w:rFonts w:eastAsia="楷体_GB2312"/>
            <w:szCs w:val="21"/>
          </w:rPr>
          <w:delText>基金类型</w:delText>
        </w:r>
      </w:del>
      <w:ins w:id="668" w:author="Microsoft" w:date="2020-02-07T14:18:00Z">
        <w:r w:rsidR="00027ED3">
          <w:rPr>
            <w:rFonts w:eastAsia="楷体_GB2312"/>
            <w:szCs w:val="21"/>
          </w:rPr>
          <w:t>基金类别</w:t>
        </w:r>
      </w:ins>
      <w:r>
        <w:rPr>
          <w:rFonts w:eastAsia="楷体_GB2312"/>
          <w:szCs w:val="21"/>
        </w:rPr>
        <w:t>=</w:t>
      </w:r>
      <w:r>
        <w:rPr>
          <w:rFonts w:eastAsia="楷体_GB2312"/>
          <w:szCs w:val="21"/>
        </w:rPr>
        <w:t>开放式货币</w:t>
      </w:r>
      <w:r>
        <w:rPr>
          <w:rFonts w:eastAsia="楷体_GB2312"/>
          <w:szCs w:val="21"/>
        </w:rPr>
        <w:t>/</w:t>
      </w:r>
      <w:r>
        <w:rPr>
          <w:rFonts w:eastAsia="楷体_GB2312"/>
          <w:szCs w:val="21"/>
        </w:rPr>
        <w:t>短期理财债券</w:t>
      </w:r>
      <w:r>
        <w:rPr>
          <w:rFonts w:eastAsia="楷体_GB2312"/>
          <w:szCs w:val="21"/>
        </w:rPr>
        <w:t>”</w:t>
      </w:r>
      <w:r>
        <w:rPr>
          <w:rFonts w:eastAsia="楷体_GB2312"/>
          <w:szCs w:val="21"/>
        </w:rPr>
        <w:t>，</w:t>
      </w:r>
      <w:r>
        <w:rPr>
          <w:rFonts w:eastAsia="楷体_GB2312"/>
          <w:szCs w:val="21"/>
        </w:rPr>
        <w:t>“</w:t>
      </w:r>
      <w:r>
        <w:rPr>
          <w:rFonts w:eastAsia="楷体_GB2312"/>
          <w:szCs w:val="21"/>
        </w:rPr>
        <w:t>时间属性</w:t>
      </w:r>
      <w:r>
        <w:rPr>
          <w:rFonts w:eastAsia="楷体_GB2312"/>
          <w:szCs w:val="21"/>
        </w:rPr>
        <w:t>”</w:t>
      </w:r>
      <w:r>
        <w:rPr>
          <w:rFonts w:eastAsia="楷体_GB2312"/>
          <w:szCs w:val="21"/>
        </w:rPr>
        <w:t>有效值为：交易日、节假日、封闭期</w:t>
      </w:r>
    </w:p>
    <w:p w14:paraId="51992E1A"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交易日</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有效值为：每日</w:t>
      </w:r>
      <w:ins w:id="669" w:author="Microsoft" w:date="2020-02-05T16:19:00Z">
        <w:r w:rsidR="00525A55">
          <w:rPr>
            <w:rFonts w:eastAsia="楷体_GB2312" w:hint="eastAsia"/>
            <w:szCs w:val="21"/>
          </w:rPr>
          <w:t>、</w:t>
        </w:r>
      </w:ins>
      <w:r>
        <w:rPr>
          <w:rFonts w:eastAsia="楷体_GB2312"/>
          <w:szCs w:val="21"/>
        </w:rPr>
        <w:t>最后一日</w:t>
      </w:r>
    </w:p>
    <w:p w14:paraId="7C8A8517"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封闭期</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有效值为：每日、每周</w:t>
      </w:r>
      <w:ins w:id="670" w:author="Microsoft" w:date="2020-02-05T16:19:00Z">
        <w:r w:rsidR="00525A55">
          <w:rPr>
            <w:rFonts w:eastAsia="楷体_GB2312" w:hint="eastAsia"/>
            <w:szCs w:val="21"/>
          </w:rPr>
          <w:t>、</w:t>
        </w:r>
      </w:ins>
      <w:r>
        <w:rPr>
          <w:rFonts w:eastAsia="楷体_GB2312"/>
          <w:szCs w:val="21"/>
        </w:rPr>
        <w:t>最后一日</w:t>
      </w:r>
    </w:p>
    <w:p w14:paraId="6920C7E7"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节假日</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有效值为：最后一日</w:t>
      </w:r>
    </w:p>
    <w:p w14:paraId="29A1CF32" w14:textId="77777777" w:rsidR="00E00A88" w:rsidRDefault="00E00A88">
      <w:pPr>
        <w:numPr>
          <w:ilvl w:val="0"/>
          <w:numId w:val="2"/>
        </w:numPr>
        <w:rPr>
          <w:rFonts w:eastAsia="楷体_GB2312"/>
          <w:szCs w:val="21"/>
        </w:rPr>
      </w:pPr>
      <w:r>
        <w:rPr>
          <w:rFonts w:eastAsia="楷体_GB2312"/>
          <w:szCs w:val="21"/>
        </w:rPr>
        <w:t>当</w:t>
      </w:r>
      <w:r>
        <w:rPr>
          <w:rFonts w:eastAsia="楷体_GB2312"/>
          <w:szCs w:val="21"/>
        </w:rPr>
        <w:t>“</w:t>
      </w:r>
      <w:del w:id="671" w:author="Microsoft" w:date="2020-02-07T14:18:00Z">
        <w:r w:rsidDel="00027ED3">
          <w:rPr>
            <w:rFonts w:eastAsia="楷体_GB2312"/>
            <w:szCs w:val="21"/>
          </w:rPr>
          <w:delText>基金类型</w:delText>
        </w:r>
      </w:del>
      <w:ins w:id="672" w:author="Microsoft" w:date="2020-02-07T14:18:00Z">
        <w:r w:rsidR="00027ED3">
          <w:rPr>
            <w:rFonts w:eastAsia="楷体_GB2312"/>
            <w:szCs w:val="21"/>
          </w:rPr>
          <w:t>基金类别</w:t>
        </w:r>
      </w:ins>
      <w:r>
        <w:rPr>
          <w:rFonts w:eastAsia="楷体_GB2312"/>
          <w:szCs w:val="21"/>
        </w:rPr>
        <w:t>=</w:t>
      </w:r>
      <w:r>
        <w:rPr>
          <w:rFonts w:eastAsia="楷体_GB2312"/>
          <w:szCs w:val="21"/>
        </w:rPr>
        <w:t>分级基金</w:t>
      </w:r>
      <w:r>
        <w:rPr>
          <w:rFonts w:eastAsia="楷体_GB2312"/>
          <w:szCs w:val="21"/>
        </w:rPr>
        <w:t>”</w:t>
      </w:r>
      <w:r>
        <w:rPr>
          <w:rFonts w:eastAsia="楷体_GB2312"/>
          <w:szCs w:val="21"/>
        </w:rPr>
        <w:t>，</w:t>
      </w:r>
      <w:r>
        <w:rPr>
          <w:rFonts w:eastAsia="楷体_GB2312"/>
          <w:szCs w:val="21"/>
        </w:rPr>
        <w:t>“</w:t>
      </w:r>
      <w:r>
        <w:rPr>
          <w:rFonts w:eastAsia="楷体_GB2312"/>
          <w:szCs w:val="21"/>
        </w:rPr>
        <w:t>时间属性</w:t>
      </w:r>
      <w:r>
        <w:rPr>
          <w:rFonts w:eastAsia="楷体_GB2312"/>
          <w:szCs w:val="21"/>
        </w:rPr>
        <w:t>”</w:t>
      </w:r>
      <w:r>
        <w:rPr>
          <w:rFonts w:eastAsia="楷体_GB2312"/>
          <w:szCs w:val="21"/>
        </w:rPr>
        <w:t>有效值为：交易日、封闭期、上市前、节假日</w:t>
      </w:r>
    </w:p>
    <w:p w14:paraId="3F9688AE"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交易日</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有效值为：每日，每周，最后一日</w:t>
      </w:r>
    </w:p>
    <w:p w14:paraId="0D065B0C"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封闭期</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有效值为：每日，每周</w:t>
      </w:r>
    </w:p>
    <w:p w14:paraId="47DF9B0C"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节假日</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有效值为：最后一日</w:t>
      </w:r>
    </w:p>
    <w:p w14:paraId="684C0455" w14:textId="77777777" w:rsidR="00E00A88" w:rsidRDefault="00E00A88">
      <w:pPr>
        <w:ind w:left="1680" w:firstLine="420"/>
        <w:rPr>
          <w:rFonts w:eastAsia="楷体_GB2312"/>
          <w:szCs w:val="21"/>
        </w:rPr>
      </w:pPr>
      <w:r>
        <w:rPr>
          <w:rFonts w:eastAsia="楷体_GB2312"/>
          <w:szCs w:val="21"/>
        </w:rPr>
        <w:t>当</w:t>
      </w:r>
      <w:r>
        <w:rPr>
          <w:rFonts w:eastAsia="楷体_GB2312"/>
          <w:szCs w:val="21"/>
        </w:rPr>
        <w:t>“</w:t>
      </w:r>
      <w:r>
        <w:rPr>
          <w:rFonts w:eastAsia="楷体_GB2312"/>
          <w:szCs w:val="21"/>
        </w:rPr>
        <w:t>时间属性</w:t>
      </w:r>
      <w:r>
        <w:rPr>
          <w:rFonts w:eastAsia="楷体_GB2312"/>
          <w:szCs w:val="21"/>
        </w:rPr>
        <w:t>=</w:t>
      </w:r>
      <w:r>
        <w:rPr>
          <w:rFonts w:eastAsia="楷体_GB2312"/>
          <w:szCs w:val="21"/>
        </w:rPr>
        <w:t>上市前</w:t>
      </w:r>
      <w:r>
        <w:rPr>
          <w:rFonts w:eastAsia="楷体_GB2312"/>
          <w:szCs w:val="21"/>
        </w:rPr>
        <w:t>”</w:t>
      </w:r>
      <w:r>
        <w:rPr>
          <w:rFonts w:eastAsia="楷体_GB2312"/>
          <w:szCs w:val="21"/>
        </w:rPr>
        <w:t>，</w:t>
      </w:r>
      <w:r>
        <w:rPr>
          <w:rFonts w:eastAsia="楷体_GB2312"/>
          <w:szCs w:val="21"/>
        </w:rPr>
        <w:t>“</w:t>
      </w:r>
      <w:r>
        <w:rPr>
          <w:rFonts w:eastAsia="楷体_GB2312"/>
          <w:szCs w:val="21"/>
        </w:rPr>
        <w:t>频度属性</w:t>
      </w:r>
      <w:r>
        <w:rPr>
          <w:rFonts w:eastAsia="楷体_GB2312"/>
          <w:szCs w:val="21"/>
        </w:rPr>
        <w:t>”</w:t>
      </w:r>
      <w:r>
        <w:rPr>
          <w:rFonts w:eastAsia="楷体_GB2312"/>
          <w:szCs w:val="21"/>
        </w:rPr>
        <w:t>有效值为：每周</w:t>
      </w:r>
    </w:p>
    <w:p w14:paraId="474F1D13" w14:textId="77777777" w:rsidR="00E00A88" w:rsidRDefault="00E00A88">
      <w:pPr>
        <w:numPr>
          <w:ilvl w:val="0"/>
          <w:numId w:val="2"/>
        </w:numPr>
        <w:rPr>
          <w:rFonts w:eastAsia="楷体_GB2312"/>
          <w:szCs w:val="21"/>
        </w:rPr>
      </w:pPr>
      <w:r>
        <w:rPr>
          <w:rFonts w:eastAsia="楷体_GB2312"/>
          <w:szCs w:val="21"/>
        </w:rPr>
        <w:t>基金交易代码、前后端交易代码（若有）必须为六位数字。</w:t>
      </w:r>
    </w:p>
    <w:p w14:paraId="411B46D5" w14:textId="77777777" w:rsidR="00E00A88" w:rsidRDefault="00E00A88">
      <w:pPr>
        <w:ind w:left="420" w:firstLine="420"/>
        <w:rPr>
          <w:rFonts w:eastAsia="楷体_GB2312"/>
          <w:szCs w:val="21"/>
        </w:rPr>
      </w:pPr>
    </w:p>
    <w:p w14:paraId="4E79268E" w14:textId="77777777" w:rsidR="00E00A88" w:rsidRDefault="00E00A88">
      <w:pPr>
        <w:widowControl/>
        <w:snapToGrid w:val="0"/>
        <w:spacing w:line="360" w:lineRule="auto"/>
        <w:ind w:firstLine="420"/>
        <w:rPr>
          <w:b/>
          <w:sz w:val="24"/>
        </w:rPr>
      </w:pPr>
      <w:r>
        <w:rPr>
          <w:b/>
          <w:sz w:val="24"/>
        </w:rPr>
        <w:t>业务规则二十</w:t>
      </w:r>
      <w:ins w:id="673" w:author="Microsoft" w:date="2020-02-05T16:41:00Z">
        <w:r w:rsidR="004D2818">
          <w:rPr>
            <w:rFonts w:hint="eastAsia"/>
            <w:b/>
            <w:sz w:val="24"/>
          </w:rPr>
          <w:t>八</w:t>
        </w:r>
      </w:ins>
      <w:r>
        <w:rPr>
          <w:b/>
          <w:sz w:val="24"/>
        </w:rPr>
        <w:t>：</w:t>
      </w:r>
    </w:p>
    <w:p w14:paraId="18C8F2E0" w14:textId="77777777" w:rsidR="00E00A88" w:rsidRDefault="00E00A88">
      <w:pPr>
        <w:ind w:left="420" w:firstLine="420"/>
        <w:rPr>
          <w:rFonts w:eastAsia="楷体_GB2312"/>
          <w:szCs w:val="21"/>
        </w:rPr>
      </w:pPr>
      <w:r>
        <w:rPr>
          <w:rFonts w:eastAsia="楷体_GB2312"/>
          <w:szCs w:val="21"/>
        </w:rPr>
        <w:t>实例文档中有效元素的验证：</w:t>
      </w:r>
    </w:p>
    <w:p w14:paraId="701A3451" w14:textId="77777777" w:rsidR="00E00A88" w:rsidRDefault="00E00A88">
      <w:pPr>
        <w:spacing w:line="400" w:lineRule="exact"/>
        <w:ind w:left="420" w:firstLineChars="200" w:firstLine="420"/>
        <w:rPr>
          <w:sz w:val="18"/>
          <w:szCs w:val="18"/>
        </w:rPr>
      </w:pPr>
      <w:r>
        <w:rPr>
          <w:rFonts w:eastAsia="楷体_GB2312"/>
          <w:szCs w:val="21"/>
        </w:rPr>
        <w:t>公告标题，公告送出日期，</w:t>
      </w:r>
      <w:del w:id="674" w:author="Microsoft" w:date="2020-02-07T14:18:00Z">
        <w:r w:rsidDel="00027ED3">
          <w:rPr>
            <w:rFonts w:eastAsia="楷体_GB2312"/>
            <w:szCs w:val="21"/>
          </w:rPr>
          <w:delText>基金类型</w:delText>
        </w:r>
      </w:del>
      <w:ins w:id="675" w:author="Microsoft" w:date="2020-02-07T14:18:00Z">
        <w:r w:rsidR="00027ED3">
          <w:rPr>
            <w:rFonts w:eastAsia="楷体_GB2312"/>
            <w:szCs w:val="21"/>
          </w:rPr>
          <w:t>基金类别</w:t>
        </w:r>
      </w:ins>
      <w:r>
        <w:rPr>
          <w:rFonts w:eastAsia="楷体_GB2312"/>
          <w:szCs w:val="21"/>
        </w:rPr>
        <w:t>，时间属性，频度属性，是否分级</w:t>
      </w:r>
      <w:r>
        <w:rPr>
          <w:rFonts w:eastAsia="楷体_GB2312"/>
          <w:szCs w:val="21"/>
        </w:rPr>
        <w:t>/</w:t>
      </w:r>
      <w:r>
        <w:rPr>
          <w:rFonts w:eastAsia="楷体_GB2312"/>
          <w:szCs w:val="21"/>
        </w:rPr>
        <w:t>类，基金名称，基金简称，基金主代码，交易代码，基金管理人，基金管理人代码，基金托管人，基金托管人代码，基金资产净值，基金份额净值，基金份额累计净值，每万份基金已实现收益，每百万份基金已实现收益，每</w:t>
      </w:r>
      <w:r>
        <w:rPr>
          <w:rFonts w:eastAsia="楷体_GB2312" w:hint="eastAsia"/>
          <w:szCs w:val="21"/>
        </w:rPr>
        <w:t>百</w:t>
      </w:r>
      <w:r>
        <w:rPr>
          <w:rFonts w:eastAsia="楷体_GB2312"/>
          <w:szCs w:val="21"/>
        </w:rPr>
        <w:t>份基金已实现收益，</w:t>
      </w:r>
      <w:r>
        <w:rPr>
          <w:rFonts w:eastAsia="楷体_GB2312"/>
          <w:szCs w:val="21"/>
        </w:rPr>
        <w:t>7</w:t>
      </w:r>
      <w:r>
        <w:rPr>
          <w:rFonts w:eastAsia="楷体_GB2312"/>
          <w:szCs w:val="21"/>
        </w:rPr>
        <w:t>日年化收益率，下属两级基金的份额参考净值，下属两级基金的份额累计参考净值，前端交易代码，后端交易代码，估值日期，封闭期</w:t>
      </w:r>
      <w:r>
        <w:rPr>
          <w:rFonts w:eastAsia="楷体_GB2312"/>
          <w:szCs w:val="21"/>
        </w:rPr>
        <w:t>/</w:t>
      </w:r>
      <w:r>
        <w:rPr>
          <w:rFonts w:eastAsia="楷体_GB2312"/>
          <w:szCs w:val="21"/>
        </w:rPr>
        <w:t>节假日开始日期，封闭期</w:t>
      </w:r>
      <w:r>
        <w:rPr>
          <w:rFonts w:eastAsia="楷体_GB2312"/>
          <w:szCs w:val="21"/>
        </w:rPr>
        <w:t>/</w:t>
      </w:r>
      <w:r>
        <w:rPr>
          <w:rFonts w:eastAsia="楷体_GB2312"/>
          <w:szCs w:val="21"/>
        </w:rPr>
        <w:t>节假日结束日期，价值增长线，价值增长线累计数值，动态资产保障线，备注，除息日，分红金额，基金实施分红等事项的特别说明</w:t>
      </w:r>
    </w:p>
    <w:p w14:paraId="3856096D" w14:textId="77777777" w:rsidR="00E00A88" w:rsidRDefault="00E00A88">
      <w:pPr>
        <w:ind w:left="1260" w:firstLine="420"/>
        <w:rPr>
          <w:rFonts w:eastAsia="楷体_GB2312"/>
          <w:szCs w:val="21"/>
        </w:rPr>
      </w:pPr>
    </w:p>
    <w:p w14:paraId="57B47A21" w14:textId="77777777" w:rsidR="00E00A88" w:rsidRDefault="00E00A88">
      <w:pPr>
        <w:ind w:left="420" w:firstLine="420"/>
        <w:rPr>
          <w:rFonts w:eastAsia="楷体_GB2312"/>
          <w:szCs w:val="21"/>
        </w:rPr>
      </w:pPr>
      <w:r>
        <w:rPr>
          <w:rFonts w:eastAsia="楷体_GB2312"/>
          <w:szCs w:val="21"/>
        </w:rPr>
        <w:t>没有在上面的元素不能出现在实例文档中。</w:t>
      </w:r>
    </w:p>
    <w:p w14:paraId="41BE3488" w14:textId="77777777" w:rsidR="00E00A88" w:rsidRDefault="00E00A88">
      <w:pPr>
        <w:ind w:left="420" w:firstLine="420"/>
        <w:rPr>
          <w:rFonts w:eastAsia="楷体_GB2312"/>
          <w:szCs w:val="21"/>
        </w:rPr>
      </w:pPr>
      <w:r>
        <w:rPr>
          <w:rFonts w:eastAsia="楷体_GB2312"/>
          <w:szCs w:val="21"/>
        </w:rPr>
        <w:t>在上述业务规则没有列出的元素不进行空和非空的判断。</w:t>
      </w:r>
    </w:p>
    <w:p w14:paraId="38F21881" w14:textId="77777777" w:rsidR="00E00A88" w:rsidRDefault="00E00A88">
      <w:pPr>
        <w:ind w:left="420" w:firstLine="420"/>
        <w:rPr>
          <w:rFonts w:eastAsia="楷体_GB2312"/>
          <w:szCs w:val="21"/>
        </w:rPr>
      </w:pPr>
    </w:p>
    <w:p w14:paraId="3AA2D133" w14:textId="77777777" w:rsidR="00E00A88" w:rsidRDefault="00E00A88"/>
    <w:sectPr w:rsidR="00E00A8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62C64" w14:textId="77777777" w:rsidR="00F86A14" w:rsidRDefault="00F86A14">
      <w:r>
        <w:separator/>
      </w:r>
    </w:p>
  </w:endnote>
  <w:endnote w:type="continuationSeparator" w:id="0">
    <w:p w14:paraId="4E002DFF" w14:textId="77777777" w:rsidR="00F86A14" w:rsidRDefault="00F86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charset w:val="86"/>
    <w:family w:val="modern"/>
    <w:pitch w:val="fixed"/>
    <w:sig w:usb0="00000001" w:usb1="080E0000" w:usb2="00000010" w:usb3="00000000" w:csb0="00040000" w:csb1="00000000"/>
  </w:font>
  <w:font w:name="Tahoma,Arial,Courier,宋体">
    <w:altName w:val="宋体"/>
    <w:charset w:val="86"/>
    <w:family w:val="roman"/>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 2Stone Sans Bold">
    <w:altName w:val="Times New Roman"/>
    <w:charset w:val="00"/>
    <w:family w:val="auto"/>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方正仿宋简体">
    <w:altName w:val="宋体"/>
    <w:charset w:val="86"/>
    <w:family w:val="auto"/>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EB04" w14:textId="77777777" w:rsidR="006C4CC9" w:rsidRDefault="006C4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4102" w14:textId="77777777" w:rsidR="001B5EF4" w:rsidRDefault="00526C5A">
    <w:pPr>
      <w:pStyle w:val="Footer"/>
      <w:jc w:val="both"/>
    </w:pPr>
    <w:ins w:id="676" w:author="zhou yuetong" w:date="2019-05-28T10:48:00Z">
      <w:r>
        <w:rPr>
          <w:rFonts w:ascii="Arial" w:hAnsi="Arial"/>
        </w:rPr>
        <w:t>中证信息技术服务</w:t>
      </w:r>
    </w:ins>
    <w:r w:rsidR="001B5EF4">
      <w:rPr>
        <w:rFonts w:ascii="Arial" w:hAnsi="Arial" w:hint="eastAsia"/>
      </w:rPr>
      <w:t>有限责任公司</w:t>
    </w:r>
    <w:r w:rsidR="001B5EF4">
      <w:rPr>
        <w:rFonts w:ascii="Arial" w:hAnsi="Arial" w:hint="eastAsia"/>
      </w:rPr>
      <w:t xml:space="preserve">                                           </w:t>
    </w:r>
    <w:r w:rsidR="001B5EF4">
      <w:rPr>
        <w:rFonts w:ascii="Arial" w:hAnsi="Arial" w:hint="eastAsia"/>
      </w:rPr>
      <w:t>第</w:t>
    </w:r>
    <w:r w:rsidR="001B5EF4">
      <w:fldChar w:fldCharType="begin"/>
    </w:r>
    <w:r w:rsidR="001B5EF4">
      <w:rPr>
        <w:rStyle w:val="PageNumber"/>
      </w:rPr>
      <w:instrText xml:space="preserve"> PAGE </w:instrText>
    </w:r>
    <w:r w:rsidR="001B5EF4">
      <w:fldChar w:fldCharType="separate"/>
    </w:r>
    <w:r w:rsidR="006C4CC9">
      <w:rPr>
        <w:rStyle w:val="PageNumber"/>
        <w:noProof/>
      </w:rPr>
      <w:t>14</w:t>
    </w:r>
    <w:r w:rsidR="001B5EF4">
      <w:fldChar w:fldCharType="end"/>
    </w:r>
    <w:r w:rsidR="001B5EF4">
      <w:rPr>
        <w:rStyle w:val="PageNumber"/>
        <w:rFonts w:hint="eastAsia"/>
      </w:rPr>
      <w:t>页，共</w:t>
    </w:r>
    <w:r w:rsidR="001B5EF4">
      <w:fldChar w:fldCharType="begin"/>
    </w:r>
    <w:r w:rsidR="001B5EF4">
      <w:rPr>
        <w:rStyle w:val="PageNumber"/>
      </w:rPr>
      <w:instrText xml:space="preserve"> NUMPAGES </w:instrText>
    </w:r>
    <w:r w:rsidR="001B5EF4">
      <w:fldChar w:fldCharType="separate"/>
    </w:r>
    <w:r w:rsidR="006C4CC9">
      <w:rPr>
        <w:rStyle w:val="PageNumber"/>
        <w:noProof/>
      </w:rPr>
      <w:t>14</w:t>
    </w:r>
    <w:r w:rsidR="001B5EF4">
      <w:fldChar w:fldCharType="end"/>
    </w:r>
    <w:r w:rsidR="001B5EF4">
      <w:rPr>
        <w:rStyle w:val="PageNumber"/>
        <w:rFonts w:hint="eastAsia"/>
      </w:rPr>
      <w:t>页</w:t>
    </w:r>
  </w:p>
  <w:p w14:paraId="328BCEA8" w14:textId="77777777" w:rsidR="001B5EF4" w:rsidRPr="00526C5A" w:rsidRDefault="001B5E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D1B0" w14:textId="77777777" w:rsidR="006C4CC9" w:rsidRDefault="006C4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826A1" w14:textId="77777777" w:rsidR="00F86A14" w:rsidRDefault="00F86A14">
      <w:r>
        <w:separator/>
      </w:r>
    </w:p>
  </w:footnote>
  <w:footnote w:type="continuationSeparator" w:id="0">
    <w:p w14:paraId="404C75C0" w14:textId="77777777" w:rsidR="00F86A14" w:rsidRDefault="00F86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9E1F" w14:textId="77777777" w:rsidR="006C4CC9" w:rsidRDefault="006C4C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3D2E" w14:textId="77777777" w:rsidR="001B5EF4" w:rsidRDefault="001B5EF4">
    <w:pPr>
      <w:pStyle w:val="Header"/>
      <w:ind w:firstLineChars="49" w:firstLine="103"/>
      <w:rPr>
        <w:rFonts w:ascii="Arial" w:hAnsi="Arial" w:hint="eastAsia"/>
        <w:b/>
        <w:sz w:val="32"/>
        <w:szCs w:val="32"/>
        <w:lang w:eastAsia="zh-CN"/>
      </w:rPr>
    </w:pPr>
    <w:r>
      <w:rPr>
        <w:rFonts w:ascii="Arial" w:hAnsi="Arial" w:hint="eastAsia"/>
        <w:b/>
        <w:sz w:val="21"/>
        <w:szCs w:val="21"/>
        <w:lang w:eastAsia="zh-CN"/>
      </w:rPr>
      <w:t>中国证监会电子化信息披露</w:t>
    </w:r>
  </w:p>
  <w:p w14:paraId="3A5AF3FD" w14:textId="6A3BDB0A" w:rsidR="001B5EF4" w:rsidRDefault="00D23A69">
    <w:pPr>
      <w:pStyle w:val="Header"/>
      <w:rPr>
        <w:lang w:eastAsia="zh-CN"/>
      </w:rPr>
    </w:pPr>
    <w:r>
      <w:rPr>
        <w:noProof/>
        <w:sz w:val="20"/>
        <w:lang w:eastAsia="zh-CN"/>
      </w:rPr>
      <mc:AlternateContent>
        <mc:Choice Requires="wps">
          <w:drawing>
            <wp:anchor distT="0" distB="0" distL="114300" distR="114300" simplePos="0" relativeHeight="251657728" behindDoc="0" locked="0" layoutInCell="1" allowOverlap="1" wp14:anchorId="0750EFEC" wp14:editId="0BE1A321">
              <wp:simplePos x="0" y="0"/>
              <wp:positionH relativeFrom="column">
                <wp:posOffset>0</wp:posOffset>
              </wp:positionH>
              <wp:positionV relativeFrom="paragraph">
                <wp:posOffset>125730</wp:posOffset>
              </wp:positionV>
              <wp:extent cx="5219700" cy="0"/>
              <wp:effectExtent l="9525" t="11430" r="9525" b="17145"/>
              <wp:wrapNone/>
              <wp:docPr id="1" name="直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410D8" id="直线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4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" strokeweight="1.5pt"/>
          </w:pict>
        </mc:Fallback>
      </mc:AlternateContent>
    </w:r>
  </w:p>
  <w:p w14:paraId="4E4F086D" w14:textId="77777777" w:rsidR="001B5EF4" w:rsidRDefault="001B5EF4">
    <w:pPr>
      <w:pStyle w:val="Header"/>
      <w:rPr>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5E8A" w14:textId="77777777" w:rsidR="006C4CC9" w:rsidRDefault="006C4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3AB3"/>
    <w:multiLevelType w:val="multilevel"/>
    <w:tmpl w:val="1B3D3AB3"/>
    <w:lvl w:ilvl="0">
      <w:start w:val="3"/>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6A5639DE"/>
    <w:multiLevelType w:val="multilevel"/>
    <w:tmpl w:val="6A5639DE"/>
    <w:lvl w:ilvl="0">
      <w:start w:val="1"/>
      <w:numFmt w:val="decimal"/>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84"/>
    <w:rsid w:val="00027ED3"/>
    <w:rsid w:val="00053B14"/>
    <w:rsid w:val="000A37AB"/>
    <w:rsid w:val="000E6B57"/>
    <w:rsid w:val="000F6CF6"/>
    <w:rsid w:val="001052D8"/>
    <w:rsid w:val="00166A6E"/>
    <w:rsid w:val="001B36F8"/>
    <w:rsid w:val="001B5EF4"/>
    <w:rsid w:val="001D02C9"/>
    <w:rsid w:val="001F1B8C"/>
    <w:rsid w:val="00265DFA"/>
    <w:rsid w:val="00326055"/>
    <w:rsid w:val="003F7ACD"/>
    <w:rsid w:val="00431A0C"/>
    <w:rsid w:val="0044466D"/>
    <w:rsid w:val="004A117B"/>
    <w:rsid w:val="004B3710"/>
    <w:rsid w:val="004D2818"/>
    <w:rsid w:val="004D55BD"/>
    <w:rsid w:val="004F087B"/>
    <w:rsid w:val="0051342B"/>
    <w:rsid w:val="00524E29"/>
    <w:rsid w:val="00525291"/>
    <w:rsid w:val="00525A55"/>
    <w:rsid w:val="00526C5A"/>
    <w:rsid w:val="00536184"/>
    <w:rsid w:val="00540843"/>
    <w:rsid w:val="005770D0"/>
    <w:rsid w:val="00586F74"/>
    <w:rsid w:val="00593C09"/>
    <w:rsid w:val="005A337D"/>
    <w:rsid w:val="005C7853"/>
    <w:rsid w:val="00606937"/>
    <w:rsid w:val="00613F12"/>
    <w:rsid w:val="006831FE"/>
    <w:rsid w:val="006C4CC9"/>
    <w:rsid w:val="00823495"/>
    <w:rsid w:val="00863A4F"/>
    <w:rsid w:val="00875397"/>
    <w:rsid w:val="008A469D"/>
    <w:rsid w:val="008B11A0"/>
    <w:rsid w:val="008E2B82"/>
    <w:rsid w:val="00955065"/>
    <w:rsid w:val="009566D5"/>
    <w:rsid w:val="009F4E8B"/>
    <w:rsid w:val="009F7E47"/>
    <w:rsid w:val="00A2312D"/>
    <w:rsid w:val="00A53A71"/>
    <w:rsid w:val="00A64A72"/>
    <w:rsid w:val="00A83D49"/>
    <w:rsid w:val="00B04750"/>
    <w:rsid w:val="00BB416E"/>
    <w:rsid w:val="00BC1D52"/>
    <w:rsid w:val="00BD64D9"/>
    <w:rsid w:val="00BF7C40"/>
    <w:rsid w:val="00C34942"/>
    <w:rsid w:val="00C35F3D"/>
    <w:rsid w:val="00C91E3D"/>
    <w:rsid w:val="00CE0FB1"/>
    <w:rsid w:val="00D23A69"/>
    <w:rsid w:val="00D62265"/>
    <w:rsid w:val="00D83778"/>
    <w:rsid w:val="00D92857"/>
    <w:rsid w:val="00D97C5E"/>
    <w:rsid w:val="00E00A88"/>
    <w:rsid w:val="00E60CF8"/>
    <w:rsid w:val="00E909C0"/>
    <w:rsid w:val="00EB35A0"/>
    <w:rsid w:val="00EC634E"/>
    <w:rsid w:val="00EF56FC"/>
    <w:rsid w:val="00F86A14"/>
    <w:rsid w:val="00FE19B1"/>
    <w:rsid w:val="0345462B"/>
    <w:rsid w:val="31A0509F"/>
    <w:rsid w:val="4054745B"/>
    <w:rsid w:val="686703F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08820D6"/>
  <w15:chartTrackingRefBased/>
  <w15:docId w15:val="{4DEB2E1B-62F1-4CA5-ACE4-17ED66A7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hAnsi="Times New Roman"/>
      <w:kern w:val="2"/>
      <w:sz w:val="21"/>
      <w:szCs w:val="24"/>
      <w:lang w:val="en-US"/>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lang w:val="x-none" w:eastAsia="x-none"/>
    </w:rPr>
  </w:style>
  <w:style w:type="paragraph" w:styleId="Heading2">
    <w:name w:val="heading 2"/>
    <w:basedOn w:val="Normal"/>
    <w:next w:val="Normal"/>
    <w:link w:val="Heading2Char"/>
    <w:qFormat/>
    <w:pPr>
      <w:keepNext/>
      <w:keepLines/>
      <w:spacing w:before="260" w:after="260" w:line="416" w:lineRule="auto"/>
      <w:outlineLvl w:val="1"/>
    </w:pPr>
    <w:rPr>
      <w:rFonts w:ascii="Arial" w:eastAsia="黑体" w:hAnsi="Arial"/>
      <w:b/>
      <w:bCs/>
      <w:kern w:val="0"/>
      <w:sz w:val="32"/>
      <w:szCs w:val="32"/>
      <w:lang w:val="x-none" w:eastAsia="x-none"/>
    </w:rPr>
  </w:style>
  <w:style w:type="paragraph" w:styleId="Heading3">
    <w:name w:val="heading 3"/>
    <w:basedOn w:val="Normal"/>
    <w:next w:val="Normal"/>
    <w:link w:val="Heading3Char"/>
    <w:qFormat/>
    <w:pPr>
      <w:keepNext/>
      <w:keepLines/>
      <w:spacing w:before="260" w:after="260" w:line="416" w:lineRule="auto"/>
      <w:outlineLvl w:val="2"/>
    </w:pPr>
    <w:rPr>
      <w:b/>
      <w:bCs/>
      <w:kern w:val="0"/>
      <w:sz w:val="32"/>
      <w:szCs w:val="32"/>
      <w:lang w:val="x-none" w:eastAsia="x-none"/>
    </w:rPr>
  </w:style>
  <w:style w:type="paragraph" w:styleId="Heading4">
    <w:name w:val="heading 4"/>
    <w:basedOn w:val="Normal"/>
    <w:next w:val="Normal"/>
    <w:link w:val="Heading4Char"/>
    <w:qFormat/>
    <w:pPr>
      <w:keepNext/>
      <w:keepLines/>
      <w:spacing w:before="280" w:after="290" w:line="376" w:lineRule="auto"/>
      <w:outlineLvl w:val="3"/>
    </w:pPr>
    <w:rPr>
      <w:rFonts w:ascii="Arial" w:eastAsia="黑体" w:hAnsi="Arial"/>
      <w:b/>
      <w:bCs/>
      <w:kern w:val="0"/>
      <w:sz w:val="28"/>
      <w:szCs w:val="28"/>
      <w:lang w:val="x-none" w:eastAsia="x-none"/>
    </w:rPr>
  </w:style>
  <w:style w:type="paragraph" w:styleId="Heading5">
    <w:name w:val="heading 5"/>
    <w:basedOn w:val="Normal"/>
    <w:next w:val="Normal"/>
    <w:link w:val="Heading5Char"/>
    <w:qFormat/>
    <w:pPr>
      <w:keepNext/>
      <w:keepLines/>
      <w:spacing w:before="280" w:after="290" w:line="376" w:lineRule="auto"/>
      <w:outlineLvl w:val="4"/>
    </w:pPr>
    <w:rPr>
      <w:b/>
      <w:bCs/>
      <w:kern w:val="0"/>
      <w:sz w:val="28"/>
      <w:szCs w:val="28"/>
      <w:lang w:val="x-none" w:eastAsia="x-none"/>
    </w:rPr>
  </w:style>
  <w:style w:type="paragraph" w:styleId="Heading6">
    <w:name w:val="heading 6"/>
    <w:basedOn w:val="Normal"/>
    <w:next w:val="Normal"/>
    <w:link w:val="Heading6Char"/>
    <w:qFormat/>
    <w:pPr>
      <w:keepNext/>
      <w:keepLines/>
      <w:spacing w:before="240" w:after="64" w:line="320" w:lineRule="auto"/>
      <w:outlineLvl w:val="5"/>
    </w:pPr>
    <w:rPr>
      <w:rFonts w:ascii="Arial" w:eastAsia="黑体" w:hAnsi="Arial"/>
      <w:b/>
      <w:bCs/>
      <w:kern w:val="0"/>
      <w:sz w:val="24"/>
      <w:lang w:val="x-none" w:eastAsia="x-none"/>
    </w:rPr>
  </w:style>
  <w:style w:type="paragraph" w:styleId="Heading7">
    <w:name w:val="heading 7"/>
    <w:basedOn w:val="Normal"/>
    <w:next w:val="Normal"/>
    <w:link w:val="Heading7Char"/>
    <w:qFormat/>
    <w:pPr>
      <w:keepNext/>
      <w:keepLines/>
      <w:spacing w:before="240" w:after="64" w:line="320" w:lineRule="auto"/>
      <w:outlineLvl w:val="6"/>
    </w:pPr>
    <w:rPr>
      <w:b/>
      <w:bCs/>
      <w:kern w:val="0"/>
      <w:sz w:val="24"/>
      <w:lang w:val="x-none" w:eastAsia="x-none"/>
    </w:rPr>
  </w:style>
  <w:style w:type="paragraph" w:styleId="Heading8">
    <w:name w:val="heading 8"/>
    <w:basedOn w:val="Normal"/>
    <w:next w:val="Normal"/>
    <w:link w:val="Heading8Char"/>
    <w:qFormat/>
    <w:pPr>
      <w:keepNext/>
      <w:keepLines/>
      <w:spacing w:before="240" w:after="64" w:line="320" w:lineRule="auto"/>
      <w:outlineLvl w:val="7"/>
    </w:pPr>
    <w:rPr>
      <w:rFonts w:ascii="Arial" w:eastAsia="黑体" w:hAnsi="Arial"/>
      <w:kern w:val="0"/>
      <w:sz w:val="24"/>
      <w:lang w:val="x-none" w:eastAsia="x-none"/>
    </w:rPr>
  </w:style>
  <w:style w:type="paragraph" w:styleId="Heading9">
    <w:name w:val="heading 9"/>
    <w:basedOn w:val="Normal"/>
    <w:next w:val="Normal"/>
    <w:link w:val="Heading9Char"/>
    <w:qFormat/>
    <w:pPr>
      <w:keepNext/>
      <w:keepLines/>
      <w:spacing w:before="240" w:after="64" w:line="320" w:lineRule="auto"/>
      <w:outlineLvl w:val="8"/>
    </w:pPr>
    <w:rPr>
      <w:rFonts w:ascii="Arial" w:eastAsia="黑体" w:hAnsi="Arial"/>
      <w:kern w:val="0"/>
      <w:sz w:val="20"/>
      <w:szCs w:val="21"/>
      <w:lang w:val="x-none" w:eastAsia="x-none"/>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semiHidden/>
    <w:rPr>
      <w:rFonts w:ascii="Times New Roman" w:eastAsia="宋体" w:hAnsi="Times New Roman" w:cs="Times New Roman"/>
      <w:sz w:val="18"/>
      <w:szCs w:val="18"/>
    </w:rPr>
  </w:style>
  <w:style w:type="character" w:customStyle="1" w:styleId="CommentSubjectChar">
    <w:name w:val="Comment Subject Char"/>
    <w:link w:val="CommentSubject"/>
    <w:semiHidden/>
    <w:rPr>
      <w:rFonts w:ascii="Times New Roman" w:eastAsia="宋体" w:hAnsi="Times New Roman" w:cs="Times New Roman"/>
      <w:b/>
      <w:bCs/>
      <w:szCs w:val="24"/>
    </w:rPr>
  </w:style>
  <w:style w:type="character" w:customStyle="1" w:styleId="Heading2Char">
    <w:name w:val="Heading 2 Char"/>
    <w:link w:val="Heading2"/>
    <w:rPr>
      <w:rFonts w:ascii="Arial" w:eastAsia="黑体" w:hAnsi="Arial" w:cs="Times New Roman"/>
      <w:b/>
      <w:bCs/>
      <w:sz w:val="32"/>
      <w:szCs w:val="32"/>
    </w:rPr>
  </w:style>
  <w:style w:type="character" w:customStyle="1" w:styleId="TitleChar">
    <w:name w:val="Title Char"/>
    <w:link w:val="Title"/>
    <w:rPr>
      <w:rFonts w:ascii="Cambria" w:hAnsi="Cambria"/>
      <w:b/>
      <w:bCs/>
      <w:kern w:val="2"/>
      <w:sz w:val="32"/>
      <w:szCs w:val="32"/>
    </w:rPr>
  </w:style>
  <w:style w:type="character" w:customStyle="1" w:styleId="Heading1Char">
    <w:name w:val="Heading 1 Char"/>
    <w:link w:val="Heading1"/>
    <w:rPr>
      <w:rFonts w:ascii="Times New Roman" w:eastAsia="宋体" w:hAnsi="Times New Roman" w:cs="Times New Roman"/>
      <w:b/>
      <w:bCs/>
      <w:kern w:val="44"/>
      <w:sz w:val="44"/>
      <w:szCs w:val="44"/>
    </w:rPr>
  </w:style>
  <w:style w:type="character" w:styleId="FootnoteReference">
    <w:name w:val="footnote reference"/>
    <w:semiHidden/>
    <w:rPr>
      <w:vertAlign w:val="superscript"/>
    </w:rPr>
  </w:style>
  <w:style w:type="character" w:customStyle="1" w:styleId="Heading9Char">
    <w:name w:val="Heading 9 Char"/>
    <w:link w:val="Heading9"/>
    <w:rPr>
      <w:rFonts w:ascii="Arial" w:eastAsia="黑体" w:hAnsi="Arial" w:cs="Times New Roman"/>
      <w:szCs w:val="21"/>
    </w:rPr>
  </w:style>
  <w:style w:type="character" w:customStyle="1" w:styleId="Heading5Char">
    <w:name w:val="Heading 5 Char"/>
    <w:link w:val="Heading5"/>
    <w:rPr>
      <w:rFonts w:ascii="Times New Roman" w:eastAsia="宋体" w:hAnsi="Times New Roman" w:cs="Times New Roman"/>
      <w:b/>
      <w:bCs/>
      <w:sz w:val="28"/>
      <w:szCs w:val="28"/>
    </w:rPr>
  </w:style>
  <w:style w:type="character" w:styleId="CommentReference">
    <w:name w:val="annotation reference"/>
    <w:semiHidden/>
    <w:rPr>
      <w:sz w:val="21"/>
      <w:szCs w:val="21"/>
    </w:rPr>
  </w:style>
  <w:style w:type="character" w:customStyle="1" w:styleId="HeaderChar">
    <w:name w:val="Header Char"/>
    <w:link w:val="Header"/>
    <w:rPr>
      <w:rFonts w:ascii="Times New Roman" w:eastAsia="宋体" w:hAnsi="Times New Roman" w:cs="Times New Roman"/>
      <w:kern w:val="0"/>
      <w:sz w:val="24"/>
      <w:szCs w:val="24"/>
      <w:lang w:eastAsia="en-US"/>
    </w:rPr>
  </w:style>
  <w:style w:type="character" w:customStyle="1" w:styleId="Heading4Char">
    <w:name w:val="Heading 4 Char"/>
    <w:link w:val="Heading4"/>
    <w:rPr>
      <w:rFonts w:ascii="Arial" w:eastAsia="黑体" w:hAnsi="Arial" w:cs="Times New Roman"/>
      <w:b/>
      <w:bCs/>
      <w:sz w:val="28"/>
      <w:szCs w:val="28"/>
    </w:rPr>
  </w:style>
  <w:style w:type="character" w:customStyle="1" w:styleId="CODE">
    <w:name w:val="CODE"/>
    <w:rPr>
      <w:rFonts w:ascii="Courier New" w:hAnsi="Courier New"/>
      <w:spacing w:val="-10"/>
      <w:sz w:val="20"/>
      <w:lang w:val="en-GB" w:eastAsia="zh-CN"/>
    </w:rPr>
  </w:style>
  <w:style w:type="character" w:styleId="PageNumber">
    <w:name w:val="page number"/>
    <w:basedOn w:val="DefaultParagraphFont"/>
  </w:style>
  <w:style w:type="character" w:customStyle="1" w:styleId="1">
    <w:name w:val="正文文本1"/>
    <w:aliases w:val="正文文字 Char Char Char Char Char Char Char Char"/>
    <w:rPr>
      <w:rFonts w:ascii="仿宋_GB2312" w:eastAsia="仿宋_GB2312"/>
      <w:sz w:val="28"/>
      <w:lang w:val="en-US" w:eastAsia="zh-CN" w:bidi="ar-SA"/>
    </w:rPr>
  </w:style>
  <w:style w:type="character" w:customStyle="1" w:styleId="strongtext1">
    <w:name w:val="strongtext1"/>
    <w:rPr>
      <w:rFonts w:ascii="Tahoma,Arial,Courier,宋体" w:eastAsia="Tahoma,Arial,Courier,宋体" w:hint="eastAsia"/>
      <w:b/>
      <w:bCs/>
      <w:sz w:val="18"/>
      <w:szCs w:val="18"/>
    </w:rPr>
  </w:style>
  <w:style w:type="character" w:customStyle="1" w:styleId="Heading6Char">
    <w:name w:val="Heading 6 Char"/>
    <w:link w:val="Heading6"/>
    <w:rPr>
      <w:rFonts w:ascii="Arial" w:eastAsia="黑体" w:hAnsi="Arial" w:cs="Times New Roman"/>
      <w:b/>
      <w:bCs/>
      <w:sz w:val="24"/>
      <w:szCs w:val="24"/>
    </w:rPr>
  </w:style>
  <w:style w:type="character" w:customStyle="1" w:styleId="Heading3Char">
    <w:name w:val="Heading 3 Char"/>
    <w:link w:val="Heading3"/>
    <w:rPr>
      <w:rFonts w:ascii="Times New Roman" w:eastAsia="宋体" w:hAnsi="Times New Roman" w:cs="Times New Roman"/>
      <w:b/>
      <w:bCs/>
      <w:sz w:val="32"/>
      <w:szCs w:val="32"/>
    </w:rPr>
  </w:style>
  <w:style w:type="character" w:customStyle="1" w:styleId="paneltitle1">
    <w:name w:val="paneltitle1"/>
    <w:rPr>
      <w:rFonts w:ascii="Tahoma,Arial,Courier,宋体" w:eastAsia="Tahoma,Arial,Courier,宋体" w:hint="eastAsia"/>
      <w:b/>
      <w:bCs/>
      <w:color w:val="008000"/>
      <w:sz w:val="18"/>
      <w:szCs w:val="18"/>
    </w:rPr>
  </w:style>
  <w:style w:type="character" w:customStyle="1" w:styleId="Heading8Char">
    <w:name w:val="Heading 8 Char"/>
    <w:link w:val="Heading8"/>
    <w:rPr>
      <w:rFonts w:ascii="Arial" w:eastAsia="黑体" w:hAnsi="Arial" w:cs="Times New Roman"/>
      <w:sz w:val="24"/>
      <w:szCs w:val="24"/>
    </w:rPr>
  </w:style>
  <w:style w:type="character" w:customStyle="1" w:styleId="FootnoteTextChar">
    <w:name w:val="Footnote Text Char"/>
    <w:link w:val="FootnoteText"/>
    <w:semiHidden/>
    <w:rPr>
      <w:rFonts w:ascii="Times New Roman" w:eastAsia="宋体" w:hAnsi="Times New Roman" w:cs="Times New Roman"/>
      <w:sz w:val="18"/>
      <w:szCs w:val="18"/>
    </w:rPr>
  </w:style>
  <w:style w:type="character" w:customStyle="1" w:styleId="FooterChar">
    <w:name w:val="Footer Char"/>
    <w:link w:val="Footer"/>
    <w:rPr>
      <w:rFonts w:ascii="Times New Roman" w:eastAsia="宋体" w:hAnsi="Times New Roman" w:cs="Times New Roman"/>
      <w:sz w:val="18"/>
      <w:szCs w:val="18"/>
    </w:rPr>
  </w:style>
  <w:style w:type="character" w:customStyle="1" w:styleId="DocumentMapChar">
    <w:name w:val="Document Map Char"/>
    <w:link w:val="DocumentMap"/>
    <w:semiHidden/>
    <w:rPr>
      <w:rFonts w:ascii="Times New Roman" w:eastAsia="宋体" w:hAnsi="Times New Roman" w:cs="Times New Roman"/>
      <w:szCs w:val="24"/>
      <w:shd w:val="clear" w:color="auto" w:fill="000080"/>
    </w:rPr>
  </w:style>
  <w:style w:type="character" w:styleId="FollowedHyperlink">
    <w:name w:val="FollowedHyperlink"/>
    <w:aliases w:val="访问过的超链接"/>
    <w:rPr>
      <w:color w:val="800080"/>
      <w:u w:val="single"/>
    </w:rPr>
  </w:style>
  <w:style w:type="character" w:customStyle="1" w:styleId="CommentTextChar">
    <w:name w:val="Comment Text Char"/>
    <w:rPr>
      <w:rFonts w:ascii="Verdana" w:eastAsia="MS Mincho" w:hAnsi="Verdana" w:cs="Times New Roman"/>
      <w:sz w:val="18"/>
      <w:lang w:val="en-GB" w:eastAsia="en-US" w:bidi="ar-SA"/>
    </w:rPr>
  </w:style>
  <w:style w:type="character" w:customStyle="1" w:styleId="CommentTextChar1">
    <w:name w:val="Comment Text Char1"/>
    <w:link w:val="CommentText"/>
    <w:semiHidden/>
    <w:rPr>
      <w:rFonts w:ascii="Times New Roman" w:eastAsia="宋体" w:hAnsi="Times New Roman" w:cs="Times New Roman"/>
      <w:szCs w:val="24"/>
    </w:rPr>
  </w:style>
  <w:style w:type="character" w:customStyle="1" w:styleId="Heading7Char">
    <w:name w:val="Heading 7 Char"/>
    <w:link w:val="Heading7"/>
    <w:rPr>
      <w:rFonts w:ascii="Times New Roman" w:eastAsia="宋体" w:hAnsi="Times New Roman" w:cs="Times New Roman"/>
      <w:b/>
      <w:bCs/>
      <w:sz w:val="24"/>
      <w:szCs w:val="24"/>
    </w:rPr>
  </w:style>
  <w:style w:type="character" w:customStyle="1" w:styleId="BodyTextChar">
    <w:name w:val="Body Text Char"/>
    <w:link w:val="BodyText"/>
    <w:rPr>
      <w:rFonts w:ascii="Verdana" w:eastAsia="MS Mincho" w:hAnsi="Verdana" w:cs="Times New Roman"/>
      <w:kern w:val="0"/>
      <w:sz w:val="18"/>
      <w:szCs w:val="20"/>
      <w:lang w:val="en-GB" w:eastAsia="en-US"/>
    </w:rPr>
  </w:style>
  <w:style w:type="character" w:customStyle="1" w:styleId="p11">
    <w:name w:val="p11"/>
    <w:rPr>
      <w:rFonts w:ascii="宋体" w:eastAsia="宋体" w:hAnsi="宋体" w:hint="eastAsia"/>
      <w:spacing w:val="300"/>
      <w:sz w:val="22"/>
      <w:szCs w:val="22"/>
    </w:rPr>
  </w:style>
  <w:style w:type="character" w:styleId="Hyperlink">
    <w:name w:val="Hyperlink"/>
    <w:uiPriority w:val="99"/>
    <w:rPr>
      <w:color w:val="0000FF"/>
      <w:u w:val="single"/>
    </w:rPr>
  </w:style>
  <w:style w:type="paragraph" w:styleId="TOC3">
    <w:name w:val="toc 3"/>
    <w:basedOn w:val="Normal"/>
    <w:next w:val="Normal"/>
    <w:uiPriority w:val="39"/>
    <w:pPr>
      <w:ind w:leftChars="400" w:left="840"/>
    </w:pPr>
  </w:style>
  <w:style w:type="paragraph" w:customStyle="1" w:styleId="Titlessbold10510">
    <w:name w:val="Title ssbold 10.5/10"/>
    <w:basedOn w:val="Normal"/>
    <w:next w:val="Normal"/>
    <w:pPr>
      <w:widowControl/>
      <w:autoSpaceDE w:val="0"/>
      <w:autoSpaceDN w:val="0"/>
      <w:spacing w:line="200" w:lineRule="exact"/>
      <w:jc w:val="left"/>
    </w:pPr>
    <w:rPr>
      <w:rFonts w:ascii="B 2Stone Sans Bold" w:hAnsi="B 2Stone Sans Bold"/>
      <w:kern w:val="0"/>
      <w:szCs w:val="21"/>
      <w:lang w:eastAsia="en-US"/>
    </w:rPr>
  </w:style>
  <w:style w:type="paragraph" w:customStyle="1" w:styleId="xl33">
    <w:name w:val="xl33"/>
    <w:basedOn w:val="Normal"/>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4"/>
    </w:rPr>
  </w:style>
  <w:style w:type="paragraph" w:customStyle="1" w:styleId="a0">
    <w:name w:val="段"/>
    <w:pPr>
      <w:autoSpaceDE w:val="0"/>
      <w:autoSpaceDN w:val="0"/>
      <w:ind w:firstLineChars="200" w:firstLine="200"/>
      <w:jc w:val="both"/>
    </w:pPr>
    <w:rPr>
      <w:rFonts w:ascii="宋体" w:hAnsi="Times New Roman"/>
      <w:sz w:val="21"/>
      <w:lang w:val="en-US"/>
    </w:rPr>
  </w:style>
  <w:style w:type="paragraph" w:styleId="BalloonText">
    <w:name w:val="Balloon Text"/>
    <w:basedOn w:val="Normal"/>
    <w:link w:val="BalloonTextChar"/>
    <w:semiHidden/>
    <w:rPr>
      <w:kern w:val="0"/>
      <w:sz w:val="18"/>
      <w:szCs w:val="18"/>
      <w:lang w:val="x-none" w:eastAsia="x-none"/>
    </w:rPr>
  </w:style>
  <w:style w:type="paragraph" w:styleId="Footer">
    <w:name w:val="footer"/>
    <w:basedOn w:val="Normal"/>
    <w:link w:val="FooterChar"/>
    <w:pPr>
      <w:tabs>
        <w:tab w:val="center" w:pos="4153"/>
        <w:tab w:val="right" w:pos="8306"/>
      </w:tabs>
      <w:snapToGrid w:val="0"/>
      <w:jc w:val="left"/>
    </w:pPr>
    <w:rPr>
      <w:kern w:val="0"/>
      <w:sz w:val="18"/>
      <w:szCs w:val="18"/>
      <w:lang w:val="x-none" w:eastAsia="x-none"/>
    </w:rPr>
  </w:style>
  <w:style w:type="paragraph" w:customStyle="1" w:styleId="CharCharCharCharCharChar1CharCharChar">
    <w:name w:val="Char Char Char Char Char Char1 Char Char Char"/>
    <w:basedOn w:val="Normal"/>
    <w:pPr>
      <w:autoSpaceDE w:val="0"/>
      <w:autoSpaceDN w:val="0"/>
      <w:adjustRightInd w:val="0"/>
      <w:jc w:val="left"/>
      <w:textAlignment w:val="baseline"/>
    </w:pPr>
    <w:rPr>
      <w:rFonts w:ascii="宋体"/>
      <w:kern w:val="0"/>
      <w:sz w:val="34"/>
      <w:szCs w:val="20"/>
    </w:rPr>
  </w:style>
  <w:style w:type="paragraph" w:styleId="TOC1">
    <w:name w:val="toc 1"/>
    <w:basedOn w:val="Normal"/>
    <w:next w:val="Normal"/>
    <w:uiPriority w:val="39"/>
  </w:style>
  <w:style w:type="paragraph" w:styleId="ListParagraph">
    <w:name w:val="List Paragraph"/>
    <w:basedOn w:val="Normal"/>
    <w:qFormat/>
    <w:pPr>
      <w:ind w:firstLineChars="200" w:firstLine="420"/>
    </w:pPr>
  </w:style>
  <w:style w:type="paragraph" w:styleId="Revision">
    <w:name w:val="Revision"/>
    <w:uiPriority w:val="99"/>
    <w:semiHidden/>
    <w:rPr>
      <w:rFonts w:ascii="Times New Roman" w:hAnsi="Times New Roman"/>
      <w:kern w:val="2"/>
      <w:sz w:val="21"/>
      <w:szCs w:val="24"/>
      <w:lang w:val="en-US"/>
    </w:rPr>
  </w:style>
  <w:style w:type="paragraph" w:styleId="Caption">
    <w:name w:val="caption"/>
    <w:basedOn w:val="Normal"/>
    <w:next w:val="Normal"/>
    <w:qFormat/>
    <w:pPr>
      <w:keepNext/>
      <w:widowControl/>
      <w:spacing w:before="120"/>
      <w:jc w:val="left"/>
    </w:pPr>
    <w:rPr>
      <w:rFonts w:ascii="Verdana" w:eastAsia="MS Mincho" w:hAnsi="Verdana"/>
      <w:b/>
      <w:kern w:val="0"/>
      <w:sz w:val="18"/>
      <w:szCs w:val="20"/>
      <w:lang w:val="en-GB" w:eastAsia="en-US"/>
    </w:rPr>
  </w:style>
  <w:style w:type="paragraph" w:customStyle="1" w:styleId="CharCharCharChar">
    <w:name w:val="Char Char Char Char"/>
    <w:basedOn w:val="Normal"/>
    <w:pPr>
      <w:tabs>
        <w:tab w:val="left" w:pos="840"/>
      </w:tabs>
      <w:adjustRightInd w:val="0"/>
      <w:spacing w:line="360" w:lineRule="atLeast"/>
      <w:ind w:left="840" w:hanging="360"/>
      <w:textAlignment w:val="baseline"/>
    </w:pPr>
    <w:rPr>
      <w:sz w:val="24"/>
    </w:rPr>
  </w:style>
  <w:style w:type="paragraph" w:styleId="FootnoteText">
    <w:name w:val="footnote text"/>
    <w:basedOn w:val="Normal"/>
    <w:link w:val="FootnoteTextChar"/>
    <w:semiHidden/>
    <w:pPr>
      <w:snapToGrid w:val="0"/>
      <w:jc w:val="left"/>
    </w:pPr>
    <w:rPr>
      <w:kern w:val="0"/>
      <w:sz w:val="18"/>
      <w:szCs w:val="18"/>
      <w:lang w:val="x-none" w:eastAsia="x-none"/>
    </w:rPr>
  </w:style>
  <w:style w:type="paragraph" w:styleId="BodyText">
    <w:name w:val="Body Text"/>
    <w:basedOn w:val="Normal"/>
    <w:link w:val="BodyTextChar"/>
    <w:pPr>
      <w:widowControl/>
      <w:spacing w:before="120" w:after="120"/>
    </w:pPr>
    <w:rPr>
      <w:rFonts w:ascii="Verdana" w:eastAsia="MS Mincho" w:hAnsi="Verdana"/>
      <w:kern w:val="0"/>
      <w:sz w:val="18"/>
      <w:szCs w:val="20"/>
      <w:lang w:val="en-GB" w:eastAsia="en-US"/>
    </w:rPr>
  </w:style>
  <w:style w:type="paragraph" w:styleId="CommentText">
    <w:name w:val="annotation text"/>
    <w:basedOn w:val="Normal"/>
    <w:link w:val="CommentTextChar1"/>
    <w:semiHidden/>
    <w:pPr>
      <w:jc w:val="left"/>
    </w:pPr>
    <w:rPr>
      <w:kern w:val="0"/>
      <w:sz w:val="20"/>
      <w:lang w:val="x-none" w:eastAsia="x-none"/>
    </w:rPr>
  </w:style>
  <w:style w:type="paragraph" w:styleId="Header">
    <w:name w:val="header"/>
    <w:basedOn w:val="Normal"/>
    <w:link w:val="HeaderChar"/>
    <w:pPr>
      <w:widowControl/>
      <w:tabs>
        <w:tab w:val="center" w:pos="4320"/>
        <w:tab w:val="right" w:pos="8640"/>
      </w:tabs>
      <w:jc w:val="left"/>
    </w:pPr>
    <w:rPr>
      <w:kern w:val="0"/>
      <w:sz w:val="24"/>
      <w:lang w:val="x-none" w:eastAsia="en-US"/>
    </w:rPr>
  </w:style>
  <w:style w:type="paragraph" w:customStyle="1" w:styleId="Char1CharCharCharChar">
    <w:name w:val="Char1 Char Char Char Char"/>
    <w:basedOn w:val="Normal"/>
    <w:pPr>
      <w:widowControl/>
      <w:spacing w:after="160" w:line="240" w:lineRule="exact"/>
      <w:jc w:val="left"/>
    </w:pPr>
    <w:rPr>
      <w:rFonts w:ascii="Verdana" w:hAnsi="Verdana" w:cs="Verdana"/>
      <w:kern w:val="0"/>
      <w:sz w:val="20"/>
      <w:szCs w:val="20"/>
      <w:lang w:eastAsia="en-US"/>
    </w:rPr>
  </w:style>
  <w:style w:type="paragraph" w:styleId="TOC2">
    <w:name w:val="toc 2"/>
    <w:basedOn w:val="Normal"/>
    <w:next w:val="Normal"/>
    <w:uiPriority w:val="39"/>
    <w:pPr>
      <w:ind w:leftChars="200" w:left="420"/>
    </w:pPr>
  </w:style>
  <w:style w:type="paragraph" w:customStyle="1" w:styleId="a">
    <w:name w:val="比"/>
    <w:basedOn w:val="Normal"/>
    <w:pPr>
      <w:numPr>
        <w:ilvl w:val="4"/>
        <w:numId w:val="1"/>
      </w:numPr>
      <w:tabs>
        <w:tab w:val="left" w:pos="992"/>
      </w:tabs>
    </w:pPr>
  </w:style>
  <w:style w:type="paragraph" w:styleId="CommentSubject">
    <w:name w:val="annotation subject"/>
    <w:basedOn w:val="CommentText"/>
    <w:next w:val="CommentText"/>
    <w:link w:val="CommentSubjectChar"/>
    <w:semiHidden/>
    <w:rPr>
      <w:b/>
      <w:bCs/>
    </w:rPr>
  </w:style>
  <w:style w:type="paragraph" w:customStyle="1" w:styleId="Char">
    <w:name w:val="Char"/>
    <w:basedOn w:val="Normal"/>
  </w:style>
  <w:style w:type="paragraph" w:styleId="Title">
    <w:name w:val="Title"/>
    <w:basedOn w:val="Normal"/>
    <w:next w:val="Normal"/>
    <w:link w:val="TitleChar"/>
    <w:qFormat/>
    <w:pPr>
      <w:spacing w:before="240" w:after="60"/>
      <w:jc w:val="center"/>
      <w:outlineLvl w:val="0"/>
    </w:pPr>
    <w:rPr>
      <w:rFonts w:ascii="Cambria" w:hAnsi="Cambria"/>
      <w:b/>
      <w:bCs/>
      <w:sz w:val="32"/>
      <w:szCs w:val="32"/>
      <w:lang w:val="x-none" w:eastAsia="x-none"/>
    </w:rPr>
  </w:style>
  <w:style w:type="paragraph" w:styleId="DocumentMap">
    <w:name w:val="Document Map"/>
    <w:basedOn w:val="Normal"/>
    <w:link w:val="DocumentMapChar"/>
    <w:semiHidden/>
    <w:pPr>
      <w:shd w:val="clear" w:color="auto" w:fill="000080"/>
    </w:pPr>
    <w:rPr>
      <w:kern w:val="0"/>
      <w:sz w:val="20"/>
      <w:lang w:val="x-none" w:eastAsia="x-none"/>
    </w:rPr>
  </w:style>
  <w:style w:type="table" w:styleId="TableGrid">
    <w:name w:val="Table Grid"/>
    <w:basedOn w:val="TableNormal"/>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1497</Words>
  <Characters>8538</Characters>
  <Application>Microsoft Office Word</Application>
  <DocSecurity>0</DocSecurity>
  <PresentationFormat/>
  <Lines>71</Lines>
  <Paragraphs>20</Paragraphs>
  <Slides>0</Slides>
  <Notes>0</Notes>
  <HiddenSlides>0</HiddenSlides>
  <MMClips>0</MMClips>
  <ScaleCrop>false</ScaleCrop>
  <Company>南京理工大学</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龚文杰</dc:creator>
  <cp:keywords/>
  <cp:lastModifiedBy>LIN SUISHENG</cp:lastModifiedBy>
  <cp:revision>2</cp:revision>
  <dcterms:created xsi:type="dcterms:W3CDTF">2025-07-19T07:10:00Z</dcterms:created>
  <dcterms:modified xsi:type="dcterms:W3CDTF">2025-07-19T07:10:00Z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