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74C2" w14:textId="77777777" w:rsidR="00000000" w:rsidRDefault="00F17EEC">
      <w:pPr>
        <w:widowControl/>
        <w:snapToGrid w:val="0"/>
        <w:spacing w:line="360" w:lineRule="auto"/>
        <w:ind w:firstLine="420"/>
        <w:rPr>
          <w:sz w:val="24"/>
        </w:rPr>
      </w:pPr>
    </w:p>
    <w:p w14:paraId="50233135" w14:textId="77777777" w:rsidR="00000000" w:rsidRDefault="00F17EEC">
      <w:pPr>
        <w:widowControl/>
        <w:snapToGrid w:val="0"/>
        <w:spacing w:line="360" w:lineRule="auto"/>
        <w:jc w:val="center"/>
        <w:rPr>
          <w:rFonts w:eastAsia="黑体"/>
          <w:sz w:val="36"/>
          <w:szCs w:val="36"/>
        </w:rPr>
      </w:pPr>
      <w:r>
        <w:rPr>
          <w:rFonts w:eastAsia="黑体" w:hint="eastAsia"/>
          <w:sz w:val="36"/>
          <w:szCs w:val="36"/>
        </w:rPr>
        <w:t>季度</w:t>
      </w:r>
      <w:r>
        <w:rPr>
          <w:rFonts w:eastAsia="黑体"/>
          <w:sz w:val="36"/>
          <w:szCs w:val="36"/>
        </w:rPr>
        <w:t>报告校验规则</w:t>
      </w:r>
    </w:p>
    <w:p w14:paraId="7123AC52" w14:textId="77777777" w:rsidR="00000000" w:rsidRDefault="00F17EEC">
      <w:pPr>
        <w:widowControl/>
        <w:snapToGrid w:val="0"/>
        <w:spacing w:line="360" w:lineRule="auto"/>
        <w:ind w:firstLine="420"/>
        <w:rPr>
          <w:sz w:val="24"/>
        </w:rPr>
      </w:pPr>
    </w:p>
    <w:p w14:paraId="0096BF7A" w14:textId="77777777" w:rsidR="00000000" w:rsidRDefault="00F17EEC">
      <w:pPr>
        <w:widowControl/>
        <w:snapToGrid w:val="0"/>
        <w:spacing w:line="360" w:lineRule="auto"/>
        <w:ind w:firstLine="420"/>
        <w:rPr>
          <w:sz w:val="24"/>
        </w:rPr>
      </w:pPr>
      <w:r>
        <w:rPr>
          <w:rFonts w:hint="eastAsia"/>
          <w:sz w:val="24"/>
        </w:rPr>
        <w:t>报送</w:t>
      </w:r>
      <w:r>
        <w:rPr>
          <w:sz w:val="24"/>
        </w:rPr>
        <w:t>季报</w:t>
      </w:r>
      <w:r>
        <w:rPr>
          <w:rFonts w:hint="eastAsia"/>
          <w:sz w:val="24"/>
        </w:rPr>
        <w:t>XBRL</w:t>
      </w:r>
      <w:r>
        <w:rPr>
          <w:sz w:val="24"/>
        </w:rPr>
        <w:t>实例文档时，报送</w:t>
      </w:r>
      <w:r>
        <w:rPr>
          <w:rFonts w:hint="eastAsia"/>
          <w:sz w:val="24"/>
        </w:rPr>
        <w:t>平台</w:t>
      </w:r>
      <w:r>
        <w:rPr>
          <w:sz w:val="24"/>
        </w:rPr>
        <w:t>会对实例文档的数据进行检验，并且给予实时反馈，对季度报告进行检验的业务规则如下：</w:t>
      </w:r>
      <w:r>
        <w:rPr>
          <w:sz w:val="24"/>
        </w:rPr>
        <w:t xml:space="preserve"> </w:t>
      </w:r>
    </w:p>
    <w:p w14:paraId="323C5E33" w14:textId="77777777" w:rsidR="00000000" w:rsidRDefault="00F17EEC">
      <w:pPr>
        <w:widowControl/>
        <w:snapToGrid w:val="0"/>
        <w:spacing w:line="360" w:lineRule="auto"/>
        <w:ind w:firstLine="420"/>
        <w:rPr>
          <w:b/>
          <w:sz w:val="24"/>
        </w:rPr>
      </w:pPr>
      <w:r>
        <w:rPr>
          <w:b/>
          <w:sz w:val="24"/>
        </w:rPr>
        <w:t>业务规则一：</w:t>
      </w:r>
    </w:p>
    <w:p w14:paraId="50F68AD1" w14:textId="77777777" w:rsidR="00000000" w:rsidRDefault="00F17EEC">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全部</w:t>
      </w:r>
    </w:p>
    <w:p w14:paraId="1D38536D" w14:textId="77777777" w:rsidR="00000000" w:rsidRDefault="00F17EEC">
      <w:pPr>
        <w:ind w:left="420" w:firstLine="420"/>
        <w:rPr>
          <w:rFonts w:eastAsia="楷体_GB2312"/>
          <w:szCs w:val="21"/>
        </w:rPr>
      </w:pPr>
      <w:r>
        <w:rPr>
          <w:rFonts w:eastAsia="楷体_GB2312"/>
          <w:szCs w:val="21"/>
        </w:rPr>
        <w:t>验证：</w:t>
      </w:r>
      <w:r>
        <w:rPr>
          <w:rFonts w:eastAsia="楷体_GB2312"/>
          <w:szCs w:val="21"/>
        </w:rPr>
        <w:tab/>
      </w:r>
      <w:r>
        <w:rPr>
          <w:rFonts w:eastAsia="楷体_GB2312"/>
          <w:szCs w:val="21"/>
        </w:rPr>
        <w:t>检查是否使用了入口文件，即包含：</w:t>
      </w:r>
    </w:p>
    <w:p w14:paraId="14E53027" w14:textId="77777777" w:rsidR="00000000" w:rsidRDefault="00F17EEC">
      <w:pPr>
        <w:ind w:leftChars="800" w:left="1680" w:firstLine="420"/>
        <w:rPr>
          <w:rFonts w:eastAsia="楷体_GB2312"/>
          <w:szCs w:val="21"/>
        </w:rPr>
      </w:pPr>
      <w:r>
        <w:rPr>
          <w:rFonts w:eastAsia="楷体_GB2312"/>
          <w:szCs w:val="21"/>
        </w:rPr>
        <w:t>http://eid.csrc.gov.cn/cn/fid/fi/qr/2007-09-01/cfid-fi-qr-2007-09-01.xsd</w:t>
      </w:r>
    </w:p>
    <w:p w14:paraId="3774FA72" w14:textId="77777777" w:rsidR="00000000" w:rsidRDefault="00F17EEC">
      <w:pPr>
        <w:ind w:leftChars="800" w:left="1680" w:firstLine="420"/>
        <w:rPr>
          <w:rFonts w:eastAsia="楷体_GB2312"/>
          <w:szCs w:val="21"/>
        </w:rPr>
      </w:pPr>
    </w:p>
    <w:p w14:paraId="1DB8BCAF" w14:textId="77777777" w:rsidR="00000000" w:rsidRDefault="00F17EEC">
      <w:pPr>
        <w:widowControl/>
        <w:snapToGrid w:val="0"/>
        <w:spacing w:line="360" w:lineRule="auto"/>
        <w:ind w:firstLine="420"/>
        <w:rPr>
          <w:b/>
          <w:sz w:val="24"/>
        </w:rPr>
      </w:pPr>
      <w:r>
        <w:rPr>
          <w:b/>
          <w:sz w:val="24"/>
        </w:rPr>
        <w:t>业务规则二：必填元素</w:t>
      </w:r>
    </w:p>
    <w:p w14:paraId="532B542C" w14:textId="77777777" w:rsidR="00000000" w:rsidRDefault="00F17EEC">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全部</w:t>
      </w:r>
    </w:p>
    <w:p w14:paraId="40490A94" w14:textId="77777777" w:rsidR="00000000" w:rsidRDefault="00F17EEC">
      <w:pPr>
        <w:ind w:left="420" w:firstLine="420"/>
        <w:rPr>
          <w:rFonts w:eastAsia="楷体_GB2312"/>
          <w:szCs w:val="21"/>
        </w:rPr>
      </w:pPr>
      <w:r>
        <w:rPr>
          <w:rFonts w:eastAsia="楷体_GB2312"/>
          <w:szCs w:val="21"/>
        </w:rPr>
        <w:t>验证：</w:t>
      </w:r>
      <w:r>
        <w:rPr>
          <w:rFonts w:eastAsia="楷体_GB2312"/>
          <w:szCs w:val="21"/>
        </w:rPr>
        <w:tab/>
      </w:r>
      <w:r>
        <w:rPr>
          <w:rFonts w:eastAsia="楷体_GB2312"/>
          <w:szCs w:val="21"/>
        </w:rPr>
        <w:t>如下元素为必填元素</w:t>
      </w:r>
    </w:p>
    <w:p w14:paraId="4D27AD80" w14:textId="77777777" w:rsidR="00000000" w:rsidRDefault="00F17EEC">
      <w:pPr>
        <w:ind w:left="1680" w:firstLine="420"/>
        <w:rPr>
          <w:rFonts w:eastAsia="楷体_GB2312"/>
          <w:szCs w:val="21"/>
        </w:rPr>
      </w:pPr>
      <w:r>
        <w:rPr>
          <w:rFonts w:eastAsia="楷体_GB2312"/>
          <w:szCs w:val="21"/>
        </w:rPr>
        <w:t>报告期起始日（</w:t>
      </w:r>
      <w:r>
        <w:rPr>
          <w:rFonts w:eastAsia="楷体_GB2312"/>
          <w:szCs w:val="21"/>
        </w:rPr>
        <w:t>2023</w:t>
      </w:r>
      <w:r>
        <w:rPr>
          <w:rFonts w:eastAsia="楷体_GB2312"/>
          <w:szCs w:val="21"/>
        </w:rPr>
        <w:t>）、报告期结束日（</w:t>
      </w:r>
      <w:r>
        <w:rPr>
          <w:rFonts w:eastAsia="楷体_GB2312"/>
          <w:szCs w:val="21"/>
        </w:rPr>
        <w:t>2024</w:t>
      </w:r>
      <w:r>
        <w:rPr>
          <w:rFonts w:eastAsia="楷体_GB2312"/>
          <w:szCs w:val="21"/>
        </w:rPr>
        <w:t>）、公告标识（</w:t>
      </w:r>
      <w:r>
        <w:rPr>
          <w:rFonts w:eastAsia="楷体_GB2312"/>
          <w:szCs w:val="21"/>
        </w:rPr>
        <w:t>1757</w:t>
      </w:r>
      <w:r>
        <w:rPr>
          <w:rFonts w:eastAsia="楷体_GB2312"/>
          <w:szCs w:val="21"/>
        </w:rPr>
        <w:t>）、基金类别（</w:t>
      </w:r>
      <w:r>
        <w:rPr>
          <w:rFonts w:eastAsia="楷体_GB2312"/>
          <w:szCs w:val="21"/>
        </w:rPr>
        <w:t>00</w:t>
      </w:r>
      <w:r>
        <w:rPr>
          <w:rFonts w:eastAsia="楷体_GB2312"/>
          <w:szCs w:val="21"/>
        </w:rPr>
        <w:t>10</w:t>
      </w:r>
      <w:r>
        <w:rPr>
          <w:rFonts w:eastAsia="楷体_GB2312"/>
          <w:szCs w:val="21"/>
        </w:rPr>
        <w:t>）、公告送出日期（</w:t>
      </w:r>
      <w:r>
        <w:rPr>
          <w:rFonts w:eastAsia="楷体_GB2312"/>
          <w:szCs w:val="21"/>
        </w:rPr>
        <w:t>0003</w:t>
      </w:r>
      <w:r>
        <w:rPr>
          <w:rFonts w:eastAsia="楷体_GB2312"/>
          <w:szCs w:val="21"/>
        </w:rPr>
        <w:t>）、基金名称（</w:t>
      </w:r>
      <w:r>
        <w:rPr>
          <w:rFonts w:eastAsia="楷体_GB2312"/>
          <w:szCs w:val="21"/>
        </w:rPr>
        <w:t>0009</w:t>
      </w:r>
      <w:r>
        <w:rPr>
          <w:rFonts w:eastAsia="楷体_GB2312"/>
          <w:szCs w:val="21"/>
        </w:rPr>
        <w:t>）、基金简称（</w:t>
      </w:r>
      <w:r>
        <w:rPr>
          <w:rFonts w:eastAsia="楷体_GB2312"/>
          <w:szCs w:val="21"/>
        </w:rPr>
        <w:t>0011</w:t>
      </w:r>
      <w:r>
        <w:rPr>
          <w:rFonts w:eastAsia="楷体_GB2312"/>
          <w:szCs w:val="21"/>
        </w:rPr>
        <w:t>）、交易代码（</w:t>
      </w:r>
      <w:r>
        <w:rPr>
          <w:rFonts w:eastAsia="楷体_GB2312"/>
          <w:szCs w:val="21"/>
        </w:rPr>
        <w:t>0012</w:t>
      </w:r>
      <w:r>
        <w:rPr>
          <w:rFonts w:eastAsia="楷体_GB2312"/>
          <w:szCs w:val="21"/>
        </w:rPr>
        <w:t>）、合同生效日期（</w:t>
      </w:r>
      <w:r>
        <w:rPr>
          <w:rFonts w:eastAsia="楷体_GB2312"/>
          <w:szCs w:val="21"/>
        </w:rPr>
        <w:t>0018</w:t>
      </w:r>
      <w:r>
        <w:rPr>
          <w:rFonts w:eastAsia="楷体_GB2312"/>
          <w:szCs w:val="21"/>
        </w:rPr>
        <w:t>）、信息披露义务人代码（</w:t>
      </w:r>
      <w:r>
        <w:rPr>
          <w:rFonts w:eastAsia="楷体_GB2312"/>
          <w:szCs w:val="21"/>
        </w:rPr>
        <w:t>1758</w:t>
      </w:r>
      <w:r>
        <w:rPr>
          <w:rFonts w:eastAsia="楷体_GB2312"/>
          <w:szCs w:val="21"/>
        </w:rPr>
        <w:t>）、基金公告信息分类编码（</w:t>
      </w:r>
      <w:r>
        <w:rPr>
          <w:rFonts w:eastAsia="楷体_GB2312"/>
          <w:szCs w:val="21"/>
        </w:rPr>
        <w:t>1759</w:t>
      </w:r>
      <w:r>
        <w:rPr>
          <w:rFonts w:eastAsia="楷体_GB2312"/>
          <w:szCs w:val="21"/>
        </w:rPr>
        <w:t>），公告名称（</w:t>
      </w:r>
      <w:r>
        <w:rPr>
          <w:rFonts w:eastAsia="楷体_GB2312"/>
          <w:szCs w:val="21"/>
        </w:rPr>
        <w:t>0002</w:t>
      </w:r>
      <w:r>
        <w:rPr>
          <w:rFonts w:eastAsia="楷体_GB2312"/>
          <w:szCs w:val="21"/>
        </w:rPr>
        <w:t>），是否分级（</w:t>
      </w:r>
      <w:r>
        <w:rPr>
          <w:rFonts w:eastAsia="楷体_GB2312"/>
          <w:szCs w:val="21"/>
        </w:rPr>
        <w:t>1756</w:t>
      </w:r>
      <w:r>
        <w:rPr>
          <w:rFonts w:eastAsia="楷体_GB2312"/>
          <w:szCs w:val="21"/>
        </w:rPr>
        <w:t>）</w:t>
      </w:r>
      <w:r>
        <w:rPr>
          <w:rFonts w:eastAsia="楷体_GB2312" w:hint="eastAsia"/>
          <w:szCs w:val="21"/>
        </w:rPr>
        <w:t>，是否为</w:t>
      </w:r>
      <w:r>
        <w:rPr>
          <w:rFonts w:eastAsia="楷体_GB2312" w:hint="eastAsia"/>
          <w:szCs w:val="21"/>
        </w:rPr>
        <w:t>MOM</w:t>
      </w:r>
      <w:r>
        <w:rPr>
          <w:rFonts w:eastAsia="楷体_GB2312" w:hint="eastAsia"/>
          <w:szCs w:val="21"/>
        </w:rPr>
        <w:t>基金（</w:t>
      </w:r>
      <w:r>
        <w:rPr>
          <w:rFonts w:eastAsia="楷体_GB2312" w:hint="eastAsia"/>
          <w:szCs w:val="21"/>
        </w:rPr>
        <w:t>3583</w:t>
      </w:r>
      <w:r>
        <w:rPr>
          <w:rFonts w:eastAsia="楷体_GB2312" w:hint="eastAsia"/>
          <w:szCs w:val="21"/>
        </w:rPr>
        <w:t>），</w:t>
      </w:r>
      <w:r>
        <w:rPr>
          <w:rFonts w:eastAsia="楷体_GB2312"/>
          <w:szCs w:val="21"/>
        </w:rPr>
        <w:t>报告期内是否转型（</w:t>
      </w:r>
      <w:r>
        <w:rPr>
          <w:rFonts w:eastAsia="楷体_GB2312"/>
          <w:szCs w:val="21"/>
        </w:rPr>
        <w:t>2622</w:t>
      </w:r>
      <w:r>
        <w:rPr>
          <w:rFonts w:eastAsia="楷体_GB2312"/>
          <w:szCs w:val="21"/>
        </w:rPr>
        <w:t>）不能为空</w:t>
      </w:r>
    </w:p>
    <w:p w14:paraId="0637EA42" w14:textId="77777777" w:rsidR="00000000" w:rsidRDefault="00F17EEC">
      <w:pPr>
        <w:ind w:left="1260" w:firstLine="420"/>
        <w:rPr>
          <w:rFonts w:eastAsia="楷体_GB2312"/>
          <w:szCs w:val="21"/>
        </w:rPr>
      </w:pPr>
      <w:r>
        <w:rPr>
          <w:rFonts w:eastAsia="楷体_GB2312"/>
          <w:szCs w:val="21"/>
        </w:rPr>
        <w:t>其中</w:t>
      </w:r>
    </w:p>
    <w:p w14:paraId="2A22A8E4" w14:textId="77777777" w:rsidR="00000000" w:rsidRDefault="00F17EEC">
      <w:pPr>
        <w:ind w:left="1680" w:firstLine="420"/>
        <w:rPr>
          <w:rFonts w:eastAsia="楷体_GB2312"/>
          <w:szCs w:val="21"/>
        </w:rPr>
      </w:pPr>
      <w:r>
        <w:rPr>
          <w:rFonts w:eastAsia="楷体_GB2312"/>
          <w:szCs w:val="21"/>
        </w:rPr>
        <w:t>“</w:t>
      </w:r>
      <w:r>
        <w:rPr>
          <w:rFonts w:eastAsia="楷体_GB2312"/>
          <w:szCs w:val="21"/>
        </w:rPr>
        <w:t>基金类别</w:t>
      </w:r>
      <w:r>
        <w:rPr>
          <w:rFonts w:eastAsia="楷体_GB2312"/>
          <w:szCs w:val="21"/>
        </w:rPr>
        <w:t>”</w:t>
      </w:r>
      <w:r>
        <w:rPr>
          <w:rFonts w:eastAsia="楷体_GB2312"/>
          <w:szCs w:val="21"/>
        </w:rPr>
        <w:t>（</w:t>
      </w:r>
      <w:r>
        <w:rPr>
          <w:rFonts w:eastAsia="楷体_GB2312"/>
          <w:szCs w:val="21"/>
        </w:rPr>
        <w:t>0010</w:t>
      </w:r>
      <w:r>
        <w:rPr>
          <w:rFonts w:eastAsia="楷体_GB2312"/>
          <w:szCs w:val="21"/>
        </w:rPr>
        <w:t>）的有效值为：封闭式、开放式货币、</w:t>
      </w:r>
      <w:r>
        <w:rPr>
          <w:rFonts w:eastAsia="楷体_GB2312" w:hint="eastAsia"/>
          <w:szCs w:val="21"/>
        </w:rPr>
        <w:t>浮动净值型货币、</w:t>
      </w:r>
      <w:r>
        <w:rPr>
          <w:rFonts w:eastAsia="楷体_GB2312"/>
          <w:szCs w:val="21"/>
        </w:rPr>
        <w:t>开放式非货币、</w:t>
      </w:r>
      <w:r>
        <w:rPr>
          <w:rFonts w:eastAsia="楷体_GB2312"/>
          <w:szCs w:val="21"/>
        </w:rPr>
        <w:t>QDII</w:t>
      </w:r>
      <w:r>
        <w:rPr>
          <w:rFonts w:eastAsia="楷体_GB2312" w:hint="eastAsia"/>
          <w:szCs w:val="21"/>
        </w:rPr>
        <w:t>、基础设施基金</w:t>
      </w:r>
    </w:p>
    <w:p w14:paraId="0EB5EE2D" w14:textId="77777777" w:rsidR="00000000" w:rsidRDefault="00F17EEC">
      <w:pPr>
        <w:rPr>
          <w:rFonts w:eastAsia="楷体_GB2312"/>
          <w:szCs w:val="21"/>
        </w:rPr>
      </w:pPr>
      <w:r>
        <w:rPr>
          <w:rFonts w:eastAsia="楷体_GB2312" w:hint="eastAsia"/>
          <w:szCs w:val="21"/>
        </w:rPr>
        <w:t xml:space="preserve">      </w:t>
      </w:r>
      <w:r>
        <w:rPr>
          <w:rFonts w:eastAsia="楷体_GB2312" w:hint="eastAsia"/>
          <w:szCs w:val="21"/>
        </w:rPr>
        <w:t>（注：本规则中的开放式货币指摊余成本法货币基金，不包括浮动净值型货币基金）</w:t>
      </w:r>
    </w:p>
    <w:p w14:paraId="747EE26D" w14:textId="77777777" w:rsidR="00000000" w:rsidRDefault="00F17EEC">
      <w:pPr>
        <w:ind w:left="420" w:firstLine="420"/>
        <w:rPr>
          <w:rFonts w:eastAsia="楷体_GB2312"/>
          <w:szCs w:val="21"/>
        </w:rPr>
      </w:pPr>
      <w:r>
        <w:rPr>
          <w:rFonts w:eastAsia="楷体_GB2312"/>
          <w:szCs w:val="21"/>
        </w:rPr>
        <w:tab/>
      </w:r>
      <w:r>
        <w:rPr>
          <w:rFonts w:eastAsia="楷体_GB2312"/>
          <w:szCs w:val="21"/>
        </w:rPr>
        <w:t xml:space="preserve"> </w:t>
      </w:r>
      <w:r>
        <w:rPr>
          <w:rFonts w:eastAsia="楷体_GB2312"/>
          <w:szCs w:val="21"/>
        </w:rPr>
        <w:t xml:space="preserve"> </w:t>
      </w:r>
      <w:r>
        <w:rPr>
          <w:rFonts w:eastAsia="楷体_GB2312"/>
          <w:szCs w:val="21"/>
        </w:rPr>
        <w:tab/>
      </w:r>
      <w:r>
        <w:rPr>
          <w:rFonts w:eastAsia="楷体_GB2312"/>
          <w:szCs w:val="21"/>
        </w:rPr>
        <w:tab/>
      </w:r>
      <w:r>
        <w:rPr>
          <w:rFonts w:eastAsia="楷体_GB2312"/>
          <w:szCs w:val="21"/>
        </w:rPr>
        <w:t>“</w:t>
      </w:r>
      <w:r>
        <w:rPr>
          <w:rFonts w:eastAsia="楷体_GB2312"/>
          <w:szCs w:val="21"/>
        </w:rPr>
        <w:t>是否分级</w:t>
      </w:r>
      <w:r>
        <w:rPr>
          <w:rFonts w:eastAsia="楷体_GB2312"/>
          <w:szCs w:val="21"/>
        </w:rPr>
        <w:t>”</w:t>
      </w:r>
      <w:r>
        <w:rPr>
          <w:rFonts w:eastAsia="楷体_GB2312"/>
          <w:szCs w:val="21"/>
        </w:rPr>
        <w:t>（</w:t>
      </w:r>
      <w:r>
        <w:rPr>
          <w:rFonts w:eastAsia="楷体_GB2312"/>
          <w:szCs w:val="21"/>
        </w:rPr>
        <w:t>1756</w:t>
      </w:r>
      <w:r>
        <w:rPr>
          <w:rFonts w:eastAsia="楷体_GB2312"/>
          <w:szCs w:val="21"/>
        </w:rPr>
        <w:t>）的有效值为：是，否</w:t>
      </w:r>
    </w:p>
    <w:p w14:paraId="42C164A3" w14:textId="77777777" w:rsidR="00000000" w:rsidRDefault="00F17EEC">
      <w:pPr>
        <w:ind w:firstLineChars="1000" w:firstLine="2100"/>
        <w:rPr>
          <w:rFonts w:eastAsia="楷体_GB2312"/>
          <w:szCs w:val="21"/>
        </w:rPr>
      </w:pPr>
      <w:r>
        <w:rPr>
          <w:rFonts w:eastAsia="楷体_GB2312" w:hint="eastAsia"/>
          <w:szCs w:val="21"/>
        </w:rPr>
        <w:t>“是否为</w:t>
      </w:r>
      <w:r>
        <w:rPr>
          <w:rFonts w:eastAsia="楷体_GB2312" w:hint="eastAsia"/>
          <w:szCs w:val="21"/>
        </w:rPr>
        <w:t>MOM</w:t>
      </w:r>
      <w:r>
        <w:rPr>
          <w:rFonts w:eastAsia="楷体_GB2312" w:hint="eastAsia"/>
          <w:szCs w:val="21"/>
        </w:rPr>
        <w:t>基金”（</w:t>
      </w:r>
      <w:r>
        <w:rPr>
          <w:rFonts w:eastAsia="楷体_GB2312" w:hint="eastAsia"/>
          <w:szCs w:val="21"/>
        </w:rPr>
        <w:t>3583</w:t>
      </w:r>
      <w:r>
        <w:rPr>
          <w:rFonts w:eastAsia="楷体_GB2312" w:hint="eastAsia"/>
          <w:szCs w:val="21"/>
        </w:rPr>
        <w:t>）的有效值为：是，否</w:t>
      </w:r>
    </w:p>
    <w:p w14:paraId="103E9091" w14:textId="77777777" w:rsidR="00000000" w:rsidRDefault="00F17EEC">
      <w:pPr>
        <w:ind w:left="420" w:firstLine="420"/>
        <w:rPr>
          <w:rFonts w:eastAsia="楷体_GB2312"/>
          <w:szCs w:val="21"/>
        </w:rPr>
      </w:pPr>
      <w:r>
        <w:rPr>
          <w:rFonts w:eastAsia="楷体_GB2312" w:hint="eastAsia"/>
          <w:szCs w:val="21"/>
        </w:rPr>
        <w:t xml:space="preserve">            </w:t>
      </w:r>
      <w:r>
        <w:rPr>
          <w:rFonts w:eastAsia="楷体_GB2312" w:hint="eastAsia"/>
          <w:szCs w:val="21"/>
        </w:rPr>
        <w:t>“</w:t>
      </w:r>
      <w:r>
        <w:rPr>
          <w:rFonts w:eastAsia="楷体_GB2312"/>
          <w:szCs w:val="21"/>
        </w:rPr>
        <w:t>报告期内是否转型</w:t>
      </w:r>
      <w:r>
        <w:rPr>
          <w:rFonts w:eastAsia="楷体_GB2312" w:hint="eastAsia"/>
          <w:szCs w:val="21"/>
        </w:rPr>
        <w:t>”</w:t>
      </w:r>
      <w:r>
        <w:rPr>
          <w:rFonts w:eastAsia="楷体_GB2312"/>
          <w:szCs w:val="21"/>
        </w:rPr>
        <w:t>（</w:t>
      </w:r>
      <w:r>
        <w:rPr>
          <w:rFonts w:eastAsia="楷体_GB2312"/>
          <w:szCs w:val="21"/>
        </w:rPr>
        <w:t>2622</w:t>
      </w:r>
      <w:r>
        <w:rPr>
          <w:rFonts w:eastAsia="楷体_GB2312"/>
          <w:szCs w:val="21"/>
        </w:rPr>
        <w:t>）的有效值为：是，否</w:t>
      </w:r>
    </w:p>
    <w:p w14:paraId="4B3CCBDD" w14:textId="77777777" w:rsidR="00000000" w:rsidRDefault="00F17EEC">
      <w:pPr>
        <w:ind w:left="420" w:firstLine="420"/>
        <w:rPr>
          <w:rFonts w:eastAsia="楷体_GB2312" w:hint="eastAsia"/>
          <w:szCs w:val="21"/>
        </w:rPr>
      </w:pPr>
      <w:r>
        <w:rPr>
          <w:rFonts w:eastAsia="楷体_GB2312"/>
          <w:szCs w:val="21"/>
        </w:rPr>
        <w:t>条件：</w:t>
      </w:r>
      <w:r>
        <w:rPr>
          <w:rFonts w:eastAsia="楷体_GB2312"/>
          <w:szCs w:val="21"/>
        </w:rPr>
        <w:tab/>
      </w:r>
      <w:r>
        <w:rPr>
          <w:rFonts w:eastAsia="楷体_GB2312"/>
          <w:szCs w:val="21"/>
        </w:rPr>
        <w:t>报告期内是否转型（</w:t>
      </w:r>
      <w:r>
        <w:rPr>
          <w:rFonts w:eastAsia="楷体_GB2312"/>
          <w:szCs w:val="21"/>
        </w:rPr>
        <w:t>2622</w:t>
      </w:r>
      <w:r>
        <w:rPr>
          <w:rFonts w:eastAsia="楷体_GB2312"/>
          <w:szCs w:val="21"/>
        </w:rPr>
        <w:t>）：是</w:t>
      </w:r>
    </w:p>
    <w:p w14:paraId="7665B82C" w14:textId="77777777" w:rsidR="00000000" w:rsidRDefault="00F17EEC">
      <w:pPr>
        <w:ind w:left="420" w:firstLine="420"/>
        <w:rPr>
          <w:rFonts w:eastAsia="楷体_GB2312"/>
          <w:szCs w:val="21"/>
        </w:rPr>
      </w:pPr>
      <w:r>
        <w:rPr>
          <w:rFonts w:eastAsia="楷体_GB2312"/>
          <w:szCs w:val="21"/>
        </w:rPr>
        <w:t>验证：</w:t>
      </w:r>
      <w:r>
        <w:rPr>
          <w:rFonts w:eastAsia="楷体_GB2312"/>
          <w:szCs w:val="21"/>
        </w:rPr>
        <w:tab/>
      </w:r>
      <w:r>
        <w:rPr>
          <w:rFonts w:eastAsia="楷体_GB2312"/>
          <w:szCs w:val="21"/>
        </w:rPr>
        <w:t>如下元素的通用数据为必填元素</w:t>
      </w:r>
    </w:p>
    <w:p w14:paraId="3757567D" w14:textId="77777777" w:rsidR="00000000" w:rsidRDefault="00F17EEC">
      <w:pPr>
        <w:ind w:left="420" w:firstLine="420"/>
        <w:rPr>
          <w:rFonts w:eastAsia="楷体_GB2312" w:hint="eastAsia"/>
          <w:szCs w:val="21"/>
        </w:rPr>
      </w:pPr>
      <w:r>
        <w:rPr>
          <w:rFonts w:eastAsia="楷体_GB2312"/>
          <w:szCs w:val="21"/>
        </w:rPr>
        <w:t xml:space="preserve">           </w:t>
      </w:r>
      <w:r>
        <w:rPr>
          <w:rFonts w:eastAsia="楷体_GB2312" w:hint="eastAsia"/>
          <w:szCs w:val="21"/>
        </w:rPr>
        <w:t>转型日期（</w:t>
      </w:r>
      <w:r>
        <w:rPr>
          <w:rFonts w:eastAsia="楷体_GB2312" w:hint="eastAsia"/>
          <w:szCs w:val="21"/>
        </w:rPr>
        <w:t>2623</w:t>
      </w:r>
      <w:r>
        <w:rPr>
          <w:rFonts w:eastAsia="楷体_GB2312" w:hint="eastAsia"/>
          <w:szCs w:val="21"/>
        </w:rPr>
        <w:t>）</w:t>
      </w:r>
    </w:p>
    <w:p w14:paraId="2C9DBF78" w14:textId="77777777" w:rsidR="00000000" w:rsidRDefault="00F17EEC">
      <w:pPr>
        <w:ind w:left="420" w:firstLine="420"/>
        <w:rPr>
          <w:rFonts w:eastAsia="楷体_GB2312" w:hint="eastAsia"/>
          <w:szCs w:val="21"/>
        </w:rPr>
      </w:pPr>
    </w:p>
    <w:p w14:paraId="3AC73211" w14:textId="77777777" w:rsidR="00000000" w:rsidRDefault="00F17EEC">
      <w:pPr>
        <w:widowControl/>
        <w:snapToGrid w:val="0"/>
        <w:spacing w:line="360" w:lineRule="auto"/>
        <w:ind w:firstLine="420"/>
        <w:rPr>
          <w:b/>
          <w:sz w:val="24"/>
        </w:rPr>
      </w:pPr>
      <w:r>
        <w:rPr>
          <w:b/>
          <w:sz w:val="24"/>
        </w:rPr>
        <w:t>业务规则三：基金交易代码</w:t>
      </w:r>
    </w:p>
    <w:p w14:paraId="06D876FE" w14:textId="77777777" w:rsidR="00000000" w:rsidRDefault="00F17EEC">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全部</w:t>
      </w:r>
    </w:p>
    <w:p w14:paraId="3959A652" w14:textId="77777777" w:rsidR="00000000" w:rsidRDefault="00F17EEC">
      <w:pPr>
        <w:ind w:left="420" w:firstLine="420"/>
        <w:rPr>
          <w:rFonts w:eastAsia="楷体_GB2312"/>
          <w:szCs w:val="21"/>
        </w:rPr>
      </w:pPr>
      <w:r>
        <w:rPr>
          <w:rFonts w:eastAsia="楷体_GB2312"/>
          <w:szCs w:val="21"/>
        </w:rPr>
        <w:t>验证：</w:t>
      </w:r>
    </w:p>
    <w:p w14:paraId="3F4E6C89" w14:textId="77777777" w:rsidR="00000000" w:rsidRDefault="00F17EEC">
      <w:pPr>
        <w:ind w:left="1260" w:firstLine="420"/>
        <w:rPr>
          <w:rFonts w:eastAsia="楷体_GB2312"/>
          <w:szCs w:val="21"/>
        </w:rPr>
      </w:pPr>
      <w:r>
        <w:rPr>
          <w:rFonts w:eastAsia="楷体_GB2312"/>
          <w:szCs w:val="21"/>
        </w:rPr>
        <w:t>基金交易代码（</w:t>
      </w:r>
      <w:r>
        <w:rPr>
          <w:rFonts w:eastAsia="楷体_GB2312"/>
          <w:szCs w:val="21"/>
        </w:rPr>
        <w:t>0012</w:t>
      </w:r>
      <w:r>
        <w:rPr>
          <w:rFonts w:eastAsia="楷体_GB2312"/>
          <w:szCs w:val="21"/>
        </w:rPr>
        <w:t>）必须有且为六位数字，前端交易代码（</w:t>
      </w:r>
      <w:r>
        <w:rPr>
          <w:rFonts w:eastAsia="楷体_GB2312"/>
          <w:szCs w:val="21"/>
        </w:rPr>
        <w:t>0014</w:t>
      </w:r>
      <w:r>
        <w:rPr>
          <w:rFonts w:eastAsia="楷体_GB2312"/>
          <w:szCs w:val="21"/>
        </w:rPr>
        <w:t>）、后端交易代码（</w:t>
      </w:r>
      <w:r>
        <w:rPr>
          <w:rFonts w:eastAsia="楷体_GB2312"/>
          <w:szCs w:val="21"/>
        </w:rPr>
        <w:t>0015</w:t>
      </w:r>
      <w:r>
        <w:rPr>
          <w:rFonts w:eastAsia="楷体_GB2312"/>
          <w:szCs w:val="21"/>
        </w:rPr>
        <w:t>）若有必须为六位数字。目标基金主代码（</w:t>
      </w:r>
      <w:r>
        <w:rPr>
          <w:rFonts w:eastAsia="楷体_GB2312"/>
          <w:szCs w:val="21"/>
        </w:rPr>
        <w:t>2608</w:t>
      </w:r>
      <w:r>
        <w:rPr>
          <w:rFonts w:eastAsia="楷体_GB2312"/>
          <w:szCs w:val="21"/>
        </w:rPr>
        <w:t>）需要为六位数字</w:t>
      </w:r>
      <w:r>
        <w:rPr>
          <w:rFonts w:eastAsia="楷体_GB2312" w:hint="eastAsia"/>
          <w:szCs w:val="21"/>
        </w:rPr>
        <w:t>（各类</w:t>
      </w:r>
      <w:r>
        <w:rPr>
          <w:rFonts w:eastAsia="楷体_GB2312" w:hint="eastAsia"/>
          <w:szCs w:val="21"/>
        </w:rPr>
        <w:t>表中涉及基金代码的，均需为六位数字）。</w:t>
      </w:r>
    </w:p>
    <w:p w14:paraId="3EA687F4" w14:textId="77777777" w:rsidR="00000000" w:rsidRDefault="00F17EEC">
      <w:pPr>
        <w:ind w:left="1260" w:firstLine="420"/>
        <w:rPr>
          <w:rFonts w:eastAsia="楷体_GB2312"/>
          <w:szCs w:val="21"/>
        </w:rPr>
      </w:pPr>
    </w:p>
    <w:p w14:paraId="15BA80B9" w14:textId="77777777" w:rsidR="00000000" w:rsidRDefault="00F17EEC">
      <w:pPr>
        <w:widowControl/>
        <w:snapToGrid w:val="0"/>
        <w:spacing w:line="360" w:lineRule="auto"/>
        <w:ind w:firstLine="420"/>
        <w:rPr>
          <w:b/>
          <w:sz w:val="24"/>
        </w:rPr>
      </w:pPr>
      <w:r>
        <w:rPr>
          <w:b/>
          <w:sz w:val="24"/>
        </w:rPr>
        <w:t>业务规则四：基金合同生效以来基金份额变动及比较基准变动情况表的数据范围</w:t>
      </w:r>
    </w:p>
    <w:p w14:paraId="2EE8EDF5" w14:textId="77777777" w:rsidR="00000000" w:rsidRDefault="00F17EEC">
      <w:pPr>
        <w:ind w:left="420" w:firstLine="420"/>
        <w:rPr>
          <w:rFonts w:eastAsia="楷体_GB2312"/>
          <w:szCs w:val="21"/>
        </w:rPr>
      </w:pPr>
      <w:r>
        <w:rPr>
          <w:rFonts w:eastAsia="楷体_GB2312"/>
          <w:szCs w:val="21"/>
        </w:rPr>
        <w:lastRenderedPageBreak/>
        <w:t>条件：</w:t>
      </w:r>
      <w:r>
        <w:rPr>
          <w:rFonts w:eastAsia="楷体_GB2312"/>
          <w:szCs w:val="21"/>
        </w:rPr>
        <w:tab/>
      </w:r>
      <w:r>
        <w:rPr>
          <w:rFonts w:eastAsia="楷体_GB2312"/>
          <w:szCs w:val="21"/>
        </w:rPr>
        <w:t>全部</w:t>
      </w:r>
    </w:p>
    <w:p w14:paraId="38FDA50C" w14:textId="77777777" w:rsidR="00000000" w:rsidRDefault="00F17EEC">
      <w:pPr>
        <w:ind w:left="420" w:firstLine="420"/>
        <w:rPr>
          <w:rFonts w:eastAsia="楷体_GB2312"/>
          <w:szCs w:val="21"/>
        </w:rPr>
      </w:pPr>
      <w:r>
        <w:rPr>
          <w:rFonts w:eastAsia="楷体_GB2312"/>
          <w:szCs w:val="21"/>
        </w:rPr>
        <w:t>验证：</w:t>
      </w:r>
    </w:p>
    <w:p w14:paraId="75B19D6A" w14:textId="77777777" w:rsidR="00000000" w:rsidRDefault="00F17EEC">
      <w:pPr>
        <w:ind w:left="1260" w:firstLine="420"/>
        <w:rPr>
          <w:rFonts w:eastAsia="楷体_GB2312"/>
          <w:szCs w:val="21"/>
        </w:rPr>
      </w:pPr>
      <w:r>
        <w:rPr>
          <w:rFonts w:eastAsia="楷体_GB2312"/>
          <w:szCs w:val="21"/>
        </w:rPr>
        <w:t>基金合同生效日（</w:t>
      </w:r>
      <w:r>
        <w:rPr>
          <w:rFonts w:eastAsia="楷体_GB2312"/>
          <w:szCs w:val="21"/>
        </w:rPr>
        <w:t>0018</w:t>
      </w:r>
      <w:r>
        <w:rPr>
          <w:rFonts w:eastAsia="楷体_GB2312"/>
          <w:szCs w:val="21"/>
        </w:rPr>
        <w:t>）</w:t>
      </w:r>
      <w:r>
        <w:rPr>
          <w:rFonts w:eastAsia="楷体_GB2312"/>
          <w:szCs w:val="21"/>
        </w:rPr>
        <w:t xml:space="preserve"> &lt;= </w:t>
      </w:r>
      <w:r>
        <w:rPr>
          <w:rFonts w:eastAsia="楷体_GB2312"/>
          <w:szCs w:val="21"/>
        </w:rPr>
        <w:t>数据范围</w:t>
      </w:r>
      <w:r>
        <w:rPr>
          <w:rFonts w:eastAsia="楷体_GB2312"/>
          <w:szCs w:val="21"/>
        </w:rPr>
        <w:t xml:space="preserve"> &lt;= </w:t>
      </w:r>
      <w:r>
        <w:rPr>
          <w:rFonts w:eastAsia="楷体_GB2312"/>
          <w:szCs w:val="21"/>
        </w:rPr>
        <w:t>报告期结束日（</w:t>
      </w:r>
      <w:r>
        <w:rPr>
          <w:rFonts w:eastAsia="楷体_GB2312"/>
          <w:szCs w:val="21"/>
        </w:rPr>
        <w:t>2024</w:t>
      </w:r>
      <w:r>
        <w:rPr>
          <w:rFonts w:eastAsia="楷体_GB2312"/>
          <w:szCs w:val="21"/>
        </w:rPr>
        <w:t>）</w:t>
      </w:r>
    </w:p>
    <w:p w14:paraId="39F0E677" w14:textId="77777777" w:rsidR="00000000" w:rsidRDefault="00F17EEC">
      <w:pPr>
        <w:widowControl/>
        <w:snapToGrid w:val="0"/>
        <w:spacing w:line="360" w:lineRule="auto"/>
        <w:ind w:firstLine="420"/>
        <w:rPr>
          <w:rFonts w:hint="eastAsia"/>
          <w:b/>
          <w:sz w:val="24"/>
        </w:rPr>
      </w:pPr>
    </w:p>
    <w:p w14:paraId="69C63FEA" w14:textId="77777777" w:rsidR="00000000" w:rsidRDefault="00F17EEC">
      <w:pPr>
        <w:widowControl/>
        <w:snapToGrid w:val="0"/>
        <w:spacing w:line="360" w:lineRule="auto"/>
        <w:ind w:firstLine="420"/>
        <w:rPr>
          <w:b/>
          <w:sz w:val="24"/>
        </w:rPr>
      </w:pPr>
      <w:r>
        <w:rPr>
          <w:b/>
          <w:sz w:val="24"/>
        </w:rPr>
        <w:t>业务规则五：分级基金的产品份额</w:t>
      </w:r>
    </w:p>
    <w:p w14:paraId="758EE84B" w14:textId="77777777" w:rsidR="00000000" w:rsidRDefault="00F17EEC">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是否分级：是</w:t>
      </w:r>
    </w:p>
    <w:p w14:paraId="067281DB" w14:textId="77777777" w:rsidR="00000000" w:rsidRDefault="00F17EEC">
      <w:pPr>
        <w:ind w:left="420" w:firstLine="420"/>
        <w:rPr>
          <w:rFonts w:eastAsia="楷体_GB2312"/>
          <w:szCs w:val="21"/>
        </w:rPr>
      </w:pPr>
      <w:r>
        <w:rPr>
          <w:rFonts w:eastAsia="楷体_GB2312"/>
          <w:szCs w:val="21"/>
        </w:rPr>
        <w:t>验证：</w:t>
      </w:r>
    </w:p>
    <w:p w14:paraId="71EC64BB" w14:textId="77777777" w:rsidR="00000000" w:rsidRDefault="00F17EEC">
      <w:pPr>
        <w:numPr>
          <w:ilvl w:val="0"/>
          <w:numId w:val="1"/>
        </w:numPr>
        <w:rPr>
          <w:rFonts w:eastAsia="楷体_GB2312"/>
          <w:szCs w:val="21"/>
        </w:rPr>
      </w:pPr>
      <w:r>
        <w:rPr>
          <w:rFonts w:eastAsia="楷体_GB2312"/>
          <w:szCs w:val="21"/>
        </w:rPr>
        <w:t>基金整体的</w:t>
      </w:r>
      <w:r>
        <w:rPr>
          <w:rFonts w:eastAsia="楷体_GB2312"/>
          <w:szCs w:val="21"/>
        </w:rPr>
        <w:t>“</w:t>
      </w:r>
      <w:r>
        <w:rPr>
          <w:rFonts w:eastAsia="楷体_GB2312"/>
          <w:szCs w:val="21"/>
        </w:rPr>
        <w:t>报告期末基金份额总额（</w:t>
      </w:r>
      <w:r>
        <w:rPr>
          <w:rFonts w:eastAsia="楷体_GB2312"/>
          <w:szCs w:val="21"/>
        </w:rPr>
        <w:t>1702</w:t>
      </w:r>
      <w:r>
        <w:rPr>
          <w:rFonts w:eastAsia="楷体_GB2312"/>
          <w:szCs w:val="21"/>
        </w:rPr>
        <w:t>）</w:t>
      </w:r>
      <w:r>
        <w:rPr>
          <w:rFonts w:eastAsia="楷体_GB2312"/>
          <w:szCs w:val="21"/>
        </w:rPr>
        <w:t>”</w:t>
      </w:r>
      <w:r>
        <w:rPr>
          <w:rFonts w:eastAsia="楷体_GB2312"/>
          <w:szCs w:val="21"/>
        </w:rPr>
        <w:t>＝报告期末下属</w:t>
      </w:r>
      <w:r>
        <w:rPr>
          <w:rFonts w:eastAsia="楷体_GB2312" w:hint="eastAsia"/>
          <w:szCs w:val="21"/>
        </w:rPr>
        <w:t>各</w:t>
      </w:r>
      <w:r>
        <w:rPr>
          <w:rFonts w:eastAsia="楷体_GB2312"/>
          <w:szCs w:val="21"/>
        </w:rPr>
        <w:t>级基金的份额总额（</w:t>
      </w:r>
      <w:r>
        <w:rPr>
          <w:rFonts w:eastAsia="楷体_GB2312"/>
          <w:szCs w:val="21"/>
        </w:rPr>
        <w:t>1702</w:t>
      </w:r>
      <w:r>
        <w:rPr>
          <w:rFonts w:eastAsia="楷体_GB2312"/>
          <w:szCs w:val="21"/>
        </w:rPr>
        <w:t>）的合计数</w:t>
      </w:r>
    </w:p>
    <w:p w14:paraId="14E1404A" w14:textId="77777777" w:rsidR="00000000" w:rsidRDefault="00F17EEC">
      <w:pPr>
        <w:numPr>
          <w:ilvl w:val="0"/>
          <w:numId w:val="1"/>
        </w:numPr>
        <w:rPr>
          <w:rFonts w:eastAsia="楷体_GB2312" w:hint="eastAsia"/>
          <w:szCs w:val="21"/>
        </w:rPr>
      </w:pPr>
      <w:r>
        <w:rPr>
          <w:rFonts w:eastAsia="楷体_GB2312"/>
          <w:szCs w:val="21"/>
        </w:rPr>
        <w:t>基金整体的</w:t>
      </w:r>
      <w:r>
        <w:rPr>
          <w:rFonts w:eastAsia="楷体_GB2312"/>
          <w:szCs w:val="21"/>
        </w:rPr>
        <w:t>“</w:t>
      </w:r>
      <w:r>
        <w:rPr>
          <w:rFonts w:eastAsia="楷体_GB2312"/>
          <w:szCs w:val="21"/>
        </w:rPr>
        <w:t>报告期末基金资产净值（</w:t>
      </w:r>
      <w:r>
        <w:rPr>
          <w:rFonts w:eastAsia="楷体_GB2312"/>
          <w:szCs w:val="21"/>
        </w:rPr>
        <w:t>0505</w:t>
      </w:r>
      <w:r>
        <w:rPr>
          <w:rFonts w:eastAsia="楷体_GB2312"/>
          <w:szCs w:val="21"/>
        </w:rPr>
        <w:t>）</w:t>
      </w:r>
      <w:r>
        <w:rPr>
          <w:rFonts w:eastAsia="楷体_GB2312"/>
          <w:szCs w:val="21"/>
        </w:rPr>
        <w:t>”</w:t>
      </w:r>
      <w:r>
        <w:rPr>
          <w:rFonts w:eastAsia="楷体_GB2312"/>
          <w:szCs w:val="21"/>
        </w:rPr>
        <w:t>＝</w:t>
      </w:r>
      <w:r>
        <w:rPr>
          <w:rFonts w:eastAsia="楷体_GB2312" w:hint="eastAsia"/>
          <w:szCs w:val="21"/>
        </w:rPr>
        <w:t>所有</w:t>
      </w:r>
      <w:r>
        <w:rPr>
          <w:rFonts w:eastAsia="楷体_GB2312"/>
          <w:szCs w:val="21"/>
        </w:rPr>
        <w:t>下属分级</w:t>
      </w:r>
      <w:r>
        <w:rPr>
          <w:rFonts w:eastAsia="楷体_GB2312"/>
          <w:szCs w:val="21"/>
        </w:rPr>
        <w:t>/</w:t>
      </w:r>
      <w:r>
        <w:rPr>
          <w:rFonts w:eastAsia="楷体_GB2312"/>
          <w:szCs w:val="21"/>
        </w:rPr>
        <w:t>分类基金的</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r>
        <w:rPr>
          <w:rFonts w:eastAsia="楷体_GB2312"/>
          <w:szCs w:val="21"/>
        </w:rPr>
        <w:t>”</w:t>
      </w:r>
      <w:r>
        <w:rPr>
          <w:rFonts w:eastAsia="楷体_GB2312"/>
          <w:szCs w:val="21"/>
        </w:rPr>
        <w:t>的合计数</w:t>
      </w:r>
    </w:p>
    <w:p w14:paraId="206C0F28" w14:textId="77777777" w:rsidR="00000000" w:rsidRDefault="00F17EEC">
      <w:pPr>
        <w:rPr>
          <w:rFonts w:eastAsia="楷体_GB2312" w:hint="eastAsia"/>
          <w:szCs w:val="21"/>
        </w:rPr>
      </w:pPr>
    </w:p>
    <w:p w14:paraId="6C8E34D1" w14:textId="77777777" w:rsidR="00000000" w:rsidRDefault="00F17EEC">
      <w:pPr>
        <w:ind w:left="1260" w:firstLine="420"/>
        <w:rPr>
          <w:rFonts w:eastAsia="楷体_GB2312"/>
          <w:szCs w:val="21"/>
        </w:rPr>
      </w:pPr>
    </w:p>
    <w:p w14:paraId="268D141D" w14:textId="77777777" w:rsidR="00000000" w:rsidRDefault="00F17EEC">
      <w:pPr>
        <w:ind w:left="1260" w:firstLine="420"/>
        <w:rPr>
          <w:rFonts w:eastAsia="楷体_GB2312"/>
          <w:szCs w:val="21"/>
        </w:rPr>
      </w:pPr>
    </w:p>
    <w:p w14:paraId="0D495C74" w14:textId="77777777" w:rsidR="00000000" w:rsidRDefault="00F17EEC">
      <w:pPr>
        <w:widowControl/>
        <w:snapToGrid w:val="0"/>
        <w:spacing w:line="360" w:lineRule="auto"/>
        <w:ind w:firstLine="420"/>
        <w:rPr>
          <w:b/>
          <w:sz w:val="24"/>
        </w:rPr>
      </w:pPr>
      <w:r>
        <w:rPr>
          <w:b/>
          <w:sz w:val="24"/>
        </w:rPr>
        <w:t>业务规则</w:t>
      </w:r>
      <w:r>
        <w:rPr>
          <w:rFonts w:hint="eastAsia"/>
          <w:b/>
          <w:sz w:val="24"/>
        </w:rPr>
        <w:t>六</w:t>
      </w:r>
      <w:r>
        <w:rPr>
          <w:b/>
          <w:sz w:val="24"/>
        </w:rPr>
        <w:t>：主要</w:t>
      </w:r>
      <w:r>
        <w:rPr>
          <w:b/>
          <w:sz w:val="24"/>
        </w:rPr>
        <w:t>财务指标和净值表现</w:t>
      </w:r>
    </w:p>
    <w:p w14:paraId="526C7F4B" w14:textId="77777777" w:rsidR="00000000" w:rsidRDefault="00F17EEC">
      <w:pPr>
        <w:ind w:left="420" w:firstLine="420"/>
        <w:rPr>
          <w:rFonts w:eastAsia="楷体_GB2312"/>
          <w:szCs w:val="21"/>
        </w:rPr>
      </w:pPr>
      <w:r>
        <w:rPr>
          <w:rFonts w:eastAsia="楷体_GB2312"/>
          <w:szCs w:val="21"/>
        </w:rPr>
        <w:t>条件：</w:t>
      </w:r>
      <w:r>
        <w:rPr>
          <w:rFonts w:eastAsia="楷体_GB2312" w:hint="eastAsia"/>
          <w:szCs w:val="21"/>
        </w:rPr>
        <w:t xml:space="preserve"> </w:t>
      </w:r>
      <w:r>
        <w:rPr>
          <w:rFonts w:eastAsia="楷体_GB2312"/>
          <w:szCs w:val="21"/>
        </w:rPr>
        <w:t>基金类别：开放式货币</w:t>
      </w:r>
      <w:r>
        <w:rPr>
          <w:rFonts w:eastAsia="楷体_GB2312"/>
          <w:szCs w:val="21"/>
        </w:rPr>
        <w:t>/</w:t>
      </w:r>
      <w:r>
        <w:rPr>
          <w:rFonts w:eastAsia="楷体_GB2312"/>
          <w:szCs w:val="21"/>
        </w:rPr>
        <w:t>短期理财债券</w:t>
      </w:r>
    </w:p>
    <w:p w14:paraId="275C4015" w14:textId="77777777" w:rsidR="00000000" w:rsidRDefault="00F17EEC">
      <w:pPr>
        <w:ind w:left="420" w:firstLine="420"/>
        <w:rPr>
          <w:rFonts w:eastAsia="楷体_GB2312"/>
          <w:szCs w:val="21"/>
        </w:rPr>
      </w:pPr>
      <w:r>
        <w:rPr>
          <w:rFonts w:eastAsia="楷体_GB2312"/>
          <w:szCs w:val="21"/>
        </w:rPr>
        <w:t>验证：</w:t>
      </w:r>
    </w:p>
    <w:p w14:paraId="19132552" w14:textId="77777777" w:rsidR="00000000" w:rsidRDefault="00F17EEC">
      <w:pPr>
        <w:numPr>
          <w:ilvl w:val="0"/>
          <w:numId w:val="2"/>
        </w:numPr>
        <w:tabs>
          <w:tab w:val="left" w:pos="2430"/>
        </w:tabs>
        <w:rPr>
          <w:rFonts w:eastAsia="楷体_GB2312"/>
          <w:szCs w:val="21"/>
        </w:rPr>
      </w:pPr>
      <w:r>
        <w:rPr>
          <w:rFonts w:eastAsia="楷体_GB2312"/>
          <w:szCs w:val="21"/>
        </w:rPr>
        <w:t>净值收益率减去业绩比较基准收益率（</w:t>
      </w:r>
      <w:r>
        <w:rPr>
          <w:rFonts w:eastAsia="楷体_GB2312"/>
          <w:szCs w:val="21"/>
        </w:rPr>
        <w:t>1738</w:t>
      </w:r>
      <w:r>
        <w:rPr>
          <w:rFonts w:eastAsia="楷体_GB2312"/>
          <w:szCs w:val="21"/>
        </w:rPr>
        <w:t>）＝净值收益率（</w:t>
      </w:r>
      <w:r>
        <w:rPr>
          <w:rFonts w:eastAsia="楷体_GB2312"/>
          <w:szCs w:val="21"/>
        </w:rPr>
        <w:t>1736</w:t>
      </w:r>
      <w:r>
        <w:rPr>
          <w:rFonts w:eastAsia="楷体_GB2312"/>
          <w:szCs w:val="21"/>
        </w:rPr>
        <w:t>）－业绩比较基准收益率（</w:t>
      </w:r>
      <w:r>
        <w:rPr>
          <w:rFonts w:eastAsia="楷体_GB2312"/>
          <w:szCs w:val="21"/>
        </w:rPr>
        <w:t>0521</w:t>
      </w:r>
      <w:r>
        <w:rPr>
          <w:rFonts w:eastAsia="楷体_GB2312"/>
          <w:szCs w:val="21"/>
        </w:rPr>
        <w:t>）</w:t>
      </w:r>
    </w:p>
    <w:p w14:paraId="0E8B7D67" w14:textId="77777777" w:rsidR="00000000" w:rsidRDefault="00F17EEC">
      <w:pPr>
        <w:numPr>
          <w:ilvl w:val="0"/>
          <w:numId w:val="2"/>
        </w:numPr>
        <w:tabs>
          <w:tab w:val="left" w:pos="2430"/>
        </w:tabs>
        <w:rPr>
          <w:rFonts w:eastAsia="楷体_GB2312"/>
          <w:szCs w:val="21"/>
        </w:rPr>
      </w:pPr>
      <w:r>
        <w:rPr>
          <w:rFonts w:eastAsia="楷体_GB2312"/>
          <w:szCs w:val="21"/>
        </w:rPr>
        <w:t>净值收益率标准差减去业绩比较基准收益率标准差（</w:t>
      </w:r>
      <w:r>
        <w:rPr>
          <w:rFonts w:eastAsia="楷体_GB2312"/>
          <w:szCs w:val="21"/>
        </w:rPr>
        <w:t>1739</w:t>
      </w:r>
      <w:r>
        <w:rPr>
          <w:rFonts w:eastAsia="楷体_GB2312"/>
          <w:szCs w:val="21"/>
        </w:rPr>
        <w:t>）＝净值收益率标准差（</w:t>
      </w:r>
      <w:r>
        <w:rPr>
          <w:rFonts w:eastAsia="楷体_GB2312"/>
          <w:szCs w:val="21"/>
        </w:rPr>
        <w:t>1737</w:t>
      </w:r>
      <w:r>
        <w:rPr>
          <w:rFonts w:eastAsia="楷体_GB2312"/>
          <w:szCs w:val="21"/>
        </w:rPr>
        <w:t>）－业绩比较基准收益率标准差（</w:t>
      </w:r>
      <w:r>
        <w:rPr>
          <w:rFonts w:eastAsia="楷体_GB2312"/>
          <w:szCs w:val="21"/>
        </w:rPr>
        <w:t>0522</w:t>
      </w:r>
      <w:r>
        <w:rPr>
          <w:rFonts w:eastAsia="楷体_GB2312"/>
          <w:szCs w:val="21"/>
        </w:rPr>
        <w:t>）</w:t>
      </w:r>
    </w:p>
    <w:p w14:paraId="18569E41" w14:textId="77777777" w:rsidR="00000000" w:rsidRDefault="00F17EEC">
      <w:pPr>
        <w:ind w:left="420" w:firstLine="420"/>
        <w:rPr>
          <w:rFonts w:eastAsia="楷体_GB2312"/>
          <w:szCs w:val="21"/>
        </w:rPr>
      </w:pPr>
      <w:r>
        <w:rPr>
          <w:rFonts w:eastAsia="楷体_GB2312"/>
          <w:szCs w:val="21"/>
        </w:rPr>
        <w:t>条件：基金类别：除开放式货币、短期理财债券</w:t>
      </w:r>
      <w:r>
        <w:rPr>
          <w:rFonts w:eastAsia="楷体_GB2312" w:hint="eastAsia"/>
          <w:szCs w:val="21"/>
        </w:rPr>
        <w:t>、基础设施基金</w:t>
      </w:r>
      <w:r>
        <w:rPr>
          <w:rFonts w:eastAsia="楷体_GB2312"/>
          <w:szCs w:val="21"/>
        </w:rPr>
        <w:t>外的所有类型基金</w:t>
      </w:r>
    </w:p>
    <w:p w14:paraId="4E01E22E" w14:textId="77777777" w:rsidR="00000000" w:rsidRDefault="00F17EEC">
      <w:pPr>
        <w:ind w:left="420" w:firstLine="420"/>
        <w:rPr>
          <w:rFonts w:eastAsia="楷体_GB2312"/>
          <w:szCs w:val="21"/>
        </w:rPr>
      </w:pPr>
      <w:r>
        <w:rPr>
          <w:rFonts w:eastAsia="楷体_GB2312"/>
          <w:szCs w:val="21"/>
        </w:rPr>
        <w:t>验证：</w:t>
      </w:r>
    </w:p>
    <w:p w14:paraId="394ECBE3" w14:textId="77777777" w:rsidR="00000000" w:rsidRDefault="00F17EEC">
      <w:pPr>
        <w:numPr>
          <w:ilvl w:val="0"/>
          <w:numId w:val="3"/>
        </w:numPr>
        <w:tabs>
          <w:tab w:val="left" w:pos="2430"/>
        </w:tabs>
        <w:rPr>
          <w:rFonts w:eastAsia="楷体_GB2312"/>
          <w:szCs w:val="21"/>
        </w:rPr>
      </w:pPr>
      <w:r>
        <w:rPr>
          <w:rFonts w:eastAsia="楷体_GB2312"/>
          <w:szCs w:val="21"/>
        </w:rPr>
        <w:t>净值增长率减去业绩比较基准收益率（</w:t>
      </w:r>
      <w:r>
        <w:rPr>
          <w:rFonts w:eastAsia="楷体_GB2312"/>
          <w:szCs w:val="21"/>
        </w:rPr>
        <w:t>0523</w:t>
      </w:r>
      <w:r>
        <w:rPr>
          <w:rFonts w:eastAsia="楷体_GB2312"/>
          <w:szCs w:val="21"/>
        </w:rPr>
        <w:t>）＝净值增长率（</w:t>
      </w:r>
      <w:r>
        <w:rPr>
          <w:rFonts w:eastAsia="楷体_GB2312"/>
          <w:szCs w:val="21"/>
        </w:rPr>
        <w:t>0519</w:t>
      </w:r>
      <w:r>
        <w:rPr>
          <w:rFonts w:eastAsia="楷体_GB2312"/>
          <w:szCs w:val="21"/>
        </w:rPr>
        <w:t>）－业绩比较基准收益率（</w:t>
      </w:r>
      <w:r>
        <w:rPr>
          <w:rFonts w:eastAsia="楷体_GB2312"/>
          <w:szCs w:val="21"/>
        </w:rPr>
        <w:t>0521</w:t>
      </w:r>
      <w:r>
        <w:rPr>
          <w:rFonts w:eastAsia="楷体_GB2312"/>
          <w:szCs w:val="21"/>
        </w:rPr>
        <w:t>）</w:t>
      </w:r>
    </w:p>
    <w:p w14:paraId="1EF0A0C1" w14:textId="77777777" w:rsidR="00000000" w:rsidRDefault="00F17EEC">
      <w:pPr>
        <w:numPr>
          <w:ilvl w:val="0"/>
          <w:numId w:val="3"/>
        </w:numPr>
        <w:tabs>
          <w:tab w:val="left" w:pos="2430"/>
        </w:tabs>
        <w:rPr>
          <w:rFonts w:eastAsia="楷体_GB2312"/>
          <w:szCs w:val="21"/>
        </w:rPr>
      </w:pPr>
      <w:r>
        <w:rPr>
          <w:rFonts w:eastAsia="楷体_GB2312"/>
          <w:szCs w:val="21"/>
        </w:rPr>
        <w:t>净值增长率标准差减去业绩比较</w:t>
      </w:r>
      <w:r>
        <w:rPr>
          <w:rFonts w:eastAsia="楷体_GB2312"/>
          <w:szCs w:val="21"/>
        </w:rPr>
        <w:t>基准收益率标准差（</w:t>
      </w:r>
      <w:r>
        <w:rPr>
          <w:rFonts w:eastAsia="楷体_GB2312"/>
          <w:szCs w:val="21"/>
        </w:rPr>
        <w:t>0524</w:t>
      </w:r>
      <w:r>
        <w:rPr>
          <w:rFonts w:eastAsia="楷体_GB2312"/>
          <w:szCs w:val="21"/>
        </w:rPr>
        <w:t>）＝净值增长率标准差（</w:t>
      </w:r>
      <w:r>
        <w:rPr>
          <w:rFonts w:eastAsia="楷体_GB2312"/>
          <w:szCs w:val="21"/>
        </w:rPr>
        <w:t>0520</w:t>
      </w:r>
      <w:r>
        <w:rPr>
          <w:rFonts w:eastAsia="楷体_GB2312"/>
          <w:szCs w:val="21"/>
        </w:rPr>
        <w:t>）－业绩比较基准收益率标准差（</w:t>
      </w:r>
      <w:r>
        <w:rPr>
          <w:rFonts w:eastAsia="楷体_GB2312"/>
          <w:szCs w:val="21"/>
        </w:rPr>
        <w:t>0522</w:t>
      </w:r>
      <w:r>
        <w:rPr>
          <w:rFonts w:eastAsia="楷体_GB2312"/>
          <w:szCs w:val="21"/>
        </w:rPr>
        <w:t>）</w:t>
      </w:r>
    </w:p>
    <w:p w14:paraId="1053C510" w14:textId="77777777" w:rsidR="00000000" w:rsidRDefault="00F17EEC">
      <w:pPr>
        <w:numPr>
          <w:ilvl w:val="0"/>
          <w:numId w:val="3"/>
        </w:numPr>
        <w:tabs>
          <w:tab w:val="left" w:pos="2430"/>
        </w:tabs>
        <w:rPr>
          <w:rFonts w:eastAsia="楷体_GB2312"/>
          <w:szCs w:val="21"/>
        </w:rPr>
      </w:pPr>
      <w:r>
        <w:rPr>
          <w:rFonts w:eastAsia="楷体_GB2312"/>
          <w:szCs w:val="21"/>
        </w:rPr>
        <w:t>期末基金份额净值（</w:t>
      </w:r>
      <w:r>
        <w:rPr>
          <w:rFonts w:eastAsia="楷体_GB2312"/>
          <w:szCs w:val="21"/>
        </w:rPr>
        <w:t>0506</w:t>
      </w:r>
      <w:r>
        <w:rPr>
          <w:rFonts w:eastAsia="楷体_GB2312"/>
          <w:szCs w:val="21"/>
        </w:rPr>
        <w:t>）＝期末基金资产净值（</w:t>
      </w:r>
      <w:r>
        <w:rPr>
          <w:rFonts w:eastAsia="楷体_GB2312"/>
          <w:szCs w:val="21"/>
        </w:rPr>
        <w:t>0505</w:t>
      </w:r>
      <w:r>
        <w:rPr>
          <w:rFonts w:eastAsia="楷体_GB2312"/>
          <w:szCs w:val="21"/>
        </w:rPr>
        <w:t>）</w:t>
      </w:r>
      <w:r>
        <w:rPr>
          <w:rFonts w:eastAsia="楷体_GB2312"/>
          <w:szCs w:val="21"/>
        </w:rPr>
        <w:t>/</w:t>
      </w:r>
      <w:r>
        <w:rPr>
          <w:rFonts w:eastAsia="楷体_GB2312"/>
          <w:szCs w:val="21"/>
        </w:rPr>
        <w:t>期末基金份额总额（</w:t>
      </w:r>
      <w:r>
        <w:rPr>
          <w:rFonts w:eastAsia="楷体_GB2312"/>
          <w:szCs w:val="21"/>
        </w:rPr>
        <w:t>1702</w:t>
      </w:r>
      <w:r>
        <w:rPr>
          <w:rFonts w:eastAsia="楷体_GB2312"/>
          <w:szCs w:val="21"/>
        </w:rPr>
        <w:t>）</w:t>
      </w:r>
    </w:p>
    <w:p w14:paraId="78BBAC15" w14:textId="77777777" w:rsidR="00000000" w:rsidRDefault="00F17EEC">
      <w:pPr>
        <w:ind w:left="1260" w:firstLine="420"/>
        <w:rPr>
          <w:rFonts w:eastAsia="楷体_GB2312"/>
          <w:szCs w:val="21"/>
        </w:rPr>
      </w:pPr>
      <w:r>
        <w:rPr>
          <w:rFonts w:eastAsia="楷体_GB2312"/>
          <w:szCs w:val="21"/>
        </w:rPr>
        <w:t>注：对于分级基金产品按照下属</w:t>
      </w:r>
      <w:r>
        <w:rPr>
          <w:rFonts w:eastAsia="楷体_GB2312" w:hint="eastAsia"/>
          <w:szCs w:val="21"/>
        </w:rPr>
        <w:t>各</w:t>
      </w:r>
      <w:r>
        <w:rPr>
          <w:rFonts w:eastAsia="楷体_GB2312"/>
          <w:szCs w:val="21"/>
        </w:rPr>
        <w:t>级基金的数据分别校验</w:t>
      </w:r>
    </w:p>
    <w:p w14:paraId="52C5A773" w14:textId="77777777" w:rsidR="00000000" w:rsidRDefault="00F17EEC">
      <w:pPr>
        <w:widowControl/>
        <w:snapToGrid w:val="0"/>
        <w:spacing w:line="360" w:lineRule="auto"/>
        <w:rPr>
          <w:b/>
          <w:sz w:val="24"/>
        </w:rPr>
      </w:pPr>
    </w:p>
    <w:p w14:paraId="03B5D081" w14:textId="77777777" w:rsidR="00000000" w:rsidRDefault="00F17EEC">
      <w:pPr>
        <w:widowControl/>
        <w:snapToGrid w:val="0"/>
        <w:spacing w:line="360" w:lineRule="auto"/>
        <w:ind w:firstLineChars="200" w:firstLine="482"/>
        <w:rPr>
          <w:b/>
          <w:sz w:val="24"/>
        </w:rPr>
      </w:pPr>
      <w:r>
        <w:rPr>
          <w:b/>
          <w:sz w:val="24"/>
        </w:rPr>
        <w:t>业务规则七：兼任私募资产管理计划投资经理的基金经理同时管理的产品情况</w:t>
      </w:r>
    </w:p>
    <w:p w14:paraId="710CA3A7" w14:textId="77777777" w:rsidR="00000000" w:rsidRDefault="00F17EEC">
      <w:pPr>
        <w:ind w:left="420" w:firstLine="420"/>
        <w:rPr>
          <w:rFonts w:eastAsia="楷体_GB2312" w:hint="eastAsia"/>
          <w:szCs w:val="21"/>
        </w:rPr>
      </w:pPr>
      <w:r>
        <w:rPr>
          <w:rFonts w:eastAsia="楷体_GB2312"/>
          <w:szCs w:val="21"/>
        </w:rPr>
        <w:t>条件：</w:t>
      </w:r>
      <w:r>
        <w:rPr>
          <w:rFonts w:eastAsia="楷体_GB2312"/>
          <w:szCs w:val="21"/>
        </w:rPr>
        <w:tab/>
      </w:r>
      <w:r>
        <w:rPr>
          <w:rFonts w:eastAsia="楷体_GB2312"/>
          <w:szCs w:val="21"/>
        </w:rPr>
        <w:t>全部</w:t>
      </w:r>
    </w:p>
    <w:p w14:paraId="0CEF1FC1" w14:textId="77777777" w:rsidR="00000000" w:rsidRDefault="00F17EEC">
      <w:pPr>
        <w:ind w:left="420" w:firstLine="420"/>
        <w:rPr>
          <w:rFonts w:eastAsia="楷体_GB2312"/>
          <w:szCs w:val="21"/>
        </w:rPr>
      </w:pPr>
      <w:r>
        <w:rPr>
          <w:rFonts w:eastAsia="楷体_GB2312"/>
          <w:szCs w:val="21"/>
        </w:rPr>
        <w:t>验证：</w:t>
      </w:r>
    </w:p>
    <w:p w14:paraId="4CA1D9BF" w14:textId="77777777" w:rsidR="00000000" w:rsidRDefault="00F17EEC">
      <w:pPr>
        <w:ind w:left="1680"/>
        <w:rPr>
          <w:rFonts w:eastAsia="楷体_GB2312" w:hint="eastAsia"/>
          <w:szCs w:val="21"/>
        </w:rPr>
      </w:pPr>
      <w:r>
        <w:rPr>
          <w:rFonts w:eastAsia="楷体_GB2312" w:hint="eastAsia"/>
          <w:szCs w:val="21"/>
        </w:rPr>
        <w:t>1</w:t>
      </w:r>
      <w:r>
        <w:rPr>
          <w:rFonts w:eastAsia="楷体_GB2312" w:hint="eastAsia"/>
          <w:szCs w:val="21"/>
        </w:rPr>
        <w:t>）</w:t>
      </w:r>
      <w:r>
        <w:rPr>
          <w:rFonts w:eastAsia="楷体_GB2312"/>
          <w:szCs w:val="21"/>
        </w:rPr>
        <w:t>基金</w:t>
      </w:r>
      <w:r>
        <w:rPr>
          <w:rFonts w:eastAsia="楷体_GB2312" w:hint="eastAsia"/>
          <w:szCs w:val="21"/>
        </w:rPr>
        <w:t>经理同时管理的产品数量合计</w:t>
      </w:r>
      <w:r>
        <w:rPr>
          <w:rFonts w:eastAsia="楷体_GB2312"/>
          <w:szCs w:val="21"/>
        </w:rPr>
        <w:t>（</w:t>
      </w:r>
      <w:r>
        <w:rPr>
          <w:rFonts w:eastAsia="楷体_GB2312" w:hint="eastAsia"/>
          <w:szCs w:val="21"/>
        </w:rPr>
        <w:t>3562</w:t>
      </w:r>
      <w:r>
        <w:rPr>
          <w:rFonts w:eastAsia="楷体_GB2312"/>
          <w:szCs w:val="21"/>
        </w:rPr>
        <w:t>）＝</w:t>
      </w:r>
      <w:r>
        <w:rPr>
          <w:rFonts w:eastAsia="楷体_GB2312" w:hint="eastAsia"/>
          <w:szCs w:val="21"/>
        </w:rPr>
        <w:t>同时管理的公募基金产品数量（</w:t>
      </w:r>
      <w:r>
        <w:rPr>
          <w:rFonts w:eastAsia="楷体_GB2312" w:hint="eastAsia"/>
          <w:szCs w:val="21"/>
        </w:rPr>
        <w:t>3553</w:t>
      </w:r>
      <w:r>
        <w:rPr>
          <w:rFonts w:eastAsia="楷体_GB2312" w:hint="eastAsia"/>
          <w:szCs w:val="21"/>
        </w:rPr>
        <w:t>）</w:t>
      </w:r>
      <w:r>
        <w:rPr>
          <w:rFonts w:eastAsia="楷体_GB2312" w:hint="eastAsia"/>
          <w:szCs w:val="21"/>
        </w:rPr>
        <w:t>+</w:t>
      </w:r>
      <w:r>
        <w:rPr>
          <w:rFonts w:eastAsia="楷体_GB2312" w:hint="eastAsia"/>
          <w:szCs w:val="21"/>
        </w:rPr>
        <w:t>同时管理的私募资产管理计划产品数量（</w:t>
      </w:r>
      <w:r>
        <w:rPr>
          <w:rFonts w:eastAsia="楷体_GB2312" w:hint="eastAsia"/>
          <w:szCs w:val="21"/>
        </w:rPr>
        <w:t>3556</w:t>
      </w:r>
      <w:r>
        <w:rPr>
          <w:rFonts w:eastAsia="楷体_GB2312" w:hint="eastAsia"/>
          <w:szCs w:val="21"/>
        </w:rPr>
        <w:t>）</w:t>
      </w:r>
      <w:r>
        <w:rPr>
          <w:rFonts w:eastAsia="楷体_GB2312" w:hint="eastAsia"/>
          <w:szCs w:val="21"/>
        </w:rPr>
        <w:t>+</w:t>
      </w:r>
      <w:r>
        <w:rPr>
          <w:rFonts w:eastAsia="楷体_GB2312" w:hint="eastAsia"/>
          <w:szCs w:val="21"/>
        </w:rPr>
        <w:t>同时管理的其他组合产品数量（</w:t>
      </w:r>
      <w:r>
        <w:rPr>
          <w:rFonts w:eastAsia="楷体_GB2312" w:hint="eastAsia"/>
          <w:szCs w:val="21"/>
        </w:rPr>
        <w:t>3559</w:t>
      </w:r>
      <w:r>
        <w:rPr>
          <w:rFonts w:eastAsia="楷体_GB2312" w:hint="eastAsia"/>
          <w:szCs w:val="21"/>
        </w:rPr>
        <w:t>）</w:t>
      </w:r>
    </w:p>
    <w:p w14:paraId="782B5BC9" w14:textId="77777777" w:rsidR="00000000" w:rsidRDefault="00F17EEC">
      <w:pPr>
        <w:ind w:left="1680"/>
        <w:rPr>
          <w:rFonts w:eastAsia="楷体_GB2312" w:hint="eastAsia"/>
          <w:szCs w:val="21"/>
        </w:rPr>
      </w:pPr>
      <w:r>
        <w:rPr>
          <w:rFonts w:eastAsia="楷体_GB2312" w:hint="eastAsia"/>
          <w:szCs w:val="21"/>
        </w:rPr>
        <w:t>2</w:t>
      </w:r>
      <w:r>
        <w:rPr>
          <w:rFonts w:eastAsia="楷体_GB2312" w:hint="eastAsia"/>
          <w:szCs w:val="21"/>
        </w:rPr>
        <w:t>）基金经理同时管理的资产净值合计（</w:t>
      </w:r>
      <w:r>
        <w:rPr>
          <w:rFonts w:eastAsia="楷体_GB2312" w:hint="eastAsia"/>
          <w:szCs w:val="21"/>
        </w:rPr>
        <w:t>3563</w:t>
      </w:r>
      <w:r>
        <w:rPr>
          <w:rFonts w:eastAsia="楷体_GB2312" w:hint="eastAsia"/>
          <w:szCs w:val="21"/>
        </w:rPr>
        <w:t>）</w:t>
      </w:r>
      <w:r>
        <w:rPr>
          <w:rFonts w:eastAsia="楷体_GB2312"/>
          <w:szCs w:val="21"/>
        </w:rPr>
        <w:t>＝</w:t>
      </w:r>
      <w:r>
        <w:rPr>
          <w:rFonts w:eastAsia="楷体_GB2312" w:hint="eastAsia"/>
          <w:szCs w:val="21"/>
        </w:rPr>
        <w:t>同时管理的公募基金资产净值（</w:t>
      </w:r>
      <w:r>
        <w:rPr>
          <w:rFonts w:eastAsia="楷体_GB2312" w:hint="eastAsia"/>
          <w:szCs w:val="21"/>
        </w:rPr>
        <w:t>3554</w:t>
      </w:r>
      <w:r>
        <w:rPr>
          <w:rFonts w:eastAsia="楷体_GB2312" w:hint="eastAsia"/>
          <w:szCs w:val="21"/>
        </w:rPr>
        <w:t>）</w:t>
      </w:r>
      <w:r>
        <w:rPr>
          <w:rFonts w:eastAsia="楷体_GB2312" w:hint="eastAsia"/>
          <w:szCs w:val="21"/>
        </w:rPr>
        <w:t>+</w:t>
      </w:r>
      <w:r>
        <w:rPr>
          <w:rFonts w:eastAsia="楷体_GB2312" w:hint="eastAsia"/>
          <w:szCs w:val="21"/>
        </w:rPr>
        <w:t>同时管理的私募资产管理计划资产净值（</w:t>
      </w:r>
      <w:r>
        <w:rPr>
          <w:rFonts w:eastAsia="楷体_GB2312" w:hint="eastAsia"/>
          <w:szCs w:val="21"/>
        </w:rPr>
        <w:t>3557</w:t>
      </w:r>
      <w:r>
        <w:rPr>
          <w:rFonts w:eastAsia="楷体_GB2312" w:hint="eastAsia"/>
          <w:szCs w:val="21"/>
        </w:rPr>
        <w:t>）</w:t>
      </w:r>
      <w:r>
        <w:rPr>
          <w:rFonts w:eastAsia="楷体_GB2312" w:hint="eastAsia"/>
          <w:szCs w:val="21"/>
        </w:rPr>
        <w:t>+</w:t>
      </w:r>
      <w:r>
        <w:rPr>
          <w:rFonts w:eastAsia="楷体_GB2312" w:hint="eastAsia"/>
          <w:szCs w:val="21"/>
        </w:rPr>
        <w:t>同时管理的其他组合资产净值（</w:t>
      </w:r>
      <w:r>
        <w:rPr>
          <w:rFonts w:eastAsia="楷体_GB2312" w:hint="eastAsia"/>
          <w:szCs w:val="21"/>
        </w:rPr>
        <w:t>3560</w:t>
      </w:r>
      <w:r>
        <w:rPr>
          <w:rFonts w:eastAsia="楷体_GB2312" w:hint="eastAsia"/>
          <w:szCs w:val="21"/>
        </w:rPr>
        <w:t>）</w:t>
      </w:r>
    </w:p>
    <w:p w14:paraId="326D2156" w14:textId="77777777" w:rsidR="00000000" w:rsidRDefault="00F17EEC">
      <w:pPr>
        <w:ind w:left="1260" w:firstLine="420"/>
        <w:rPr>
          <w:rFonts w:eastAsia="楷体_GB2312"/>
          <w:szCs w:val="21"/>
        </w:rPr>
      </w:pPr>
    </w:p>
    <w:p w14:paraId="1FA4A8B3" w14:textId="77777777" w:rsidR="00000000" w:rsidRDefault="00F17EEC">
      <w:pPr>
        <w:ind w:left="1260" w:firstLine="420"/>
        <w:rPr>
          <w:rFonts w:eastAsia="楷体_GB2312"/>
          <w:szCs w:val="21"/>
        </w:rPr>
      </w:pPr>
    </w:p>
    <w:p w14:paraId="0AE8A74F" w14:textId="77777777" w:rsidR="00000000" w:rsidRDefault="00F17EEC">
      <w:pPr>
        <w:widowControl/>
        <w:snapToGrid w:val="0"/>
        <w:spacing w:line="360" w:lineRule="auto"/>
        <w:ind w:firstLineChars="200" w:firstLine="482"/>
        <w:rPr>
          <w:b/>
          <w:sz w:val="24"/>
        </w:rPr>
      </w:pPr>
      <w:r>
        <w:rPr>
          <w:b/>
          <w:sz w:val="24"/>
        </w:rPr>
        <w:t>业务规则</w:t>
      </w:r>
      <w:r>
        <w:rPr>
          <w:rFonts w:hint="eastAsia"/>
          <w:b/>
          <w:sz w:val="24"/>
        </w:rPr>
        <w:t>八</w:t>
      </w:r>
      <w:r>
        <w:rPr>
          <w:b/>
          <w:sz w:val="24"/>
        </w:rPr>
        <w:t>：投资组合报告</w:t>
      </w:r>
    </w:p>
    <w:p w14:paraId="1A6731BB" w14:textId="77777777" w:rsidR="00000000" w:rsidRDefault="00F17EEC">
      <w:pPr>
        <w:ind w:left="420" w:firstLine="420"/>
        <w:rPr>
          <w:rFonts w:eastAsia="楷体_GB2312" w:hint="eastAsia"/>
          <w:szCs w:val="21"/>
        </w:rPr>
      </w:pPr>
      <w:r>
        <w:rPr>
          <w:rFonts w:eastAsia="楷体_GB2312"/>
          <w:szCs w:val="21"/>
        </w:rPr>
        <w:t>条件：</w:t>
      </w:r>
      <w:r>
        <w:rPr>
          <w:rFonts w:eastAsia="楷体_GB2312"/>
          <w:szCs w:val="21"/>
        </w:rPr>
        <w:tab/>
      </w:r>
      <w:r>
        <w:rPr>
          <w:rFonts w:eastAsia="楷体_GB2312"/>
          <w:szCs w:val="21"/>
        </w:rPr>
        <w:t>所有基金</w:t>
      </w:r>
      <w:r>
        <w:rPr>
          <w:rFonts w:eastAsia="楷体_GB2312" w:hint="eastAsia"/>
          <w:szCs w:val="21"/>
        </w:rPr>
        <w:t>（除基础设施基金外）</w:t>
      </w:r>
    </w:p>
    <w:p w14:paraId="03EB96F9" w14:textId="77777777" w:rsidR="00000000" w:rsidRDefault="00F17EEC">
      <w:pPr>
        <w:ind w:left="420" w:firstLine="420"/>
        <w:rPr>
          <w:rFonts w:eastAsia="楷体_GB2312"/>
          <w:szCs w:val="21"/>
        </w:rPr>
      </w:pPr>
      <w:r>
        <w:rPr>
          <w:rFonts w:eastAsia="楷体_GB2312"/>
          <w:szCs w:val="21"/>
        </w:rPr>
        <w:t>验证：</w:t>
      </w:r>
    </w:p>
    <w:p w14:paraId="000B7F3D" w14:textId="77777777" w:rsidR="00000000" w:rsidRDefault="00F17EEC">
      <w:pPr>
        <w:numPr>
          <w:ilvl w:val="0"/>
          <w:numId w:val="4"/>
        </w:numPr>
        <w:tabs>
          <w:tab w:val="left" w:pos="2430"/>
        </w:tabs>
        <w:rPr>
          <w:rFonts w:eastAsia="楷体_GB2312"/>
          <w:szCs w:val="21"/>
        </w:rPr>
      </w:pPr>
      <w:r>
        <w:rPr>
          <w:rFonts w:eastAsia="楷体_GB2312"/>
          <w:szCs w:val="21"/>
        </w:rPr>
        <w:t>报告期末基金资产组合情况中合计金额（</w:t>
      </w:r>
      <w:r>
        <w:rPr>
          <w:rFonts w:eastAsia="楷体_GB2312"/>
          <w:szCs w:val="21"/>
        </w:rPr>
        <w:t>1090</w:t>
      </w:r>
      <w:r>
        <w:rPr>
          <w:rFonts w:eastAsia="楷体_GB2312"/>
          <w:szCs w:val="21"/>
        </w:rPr>
        <w:t>）＝权益投资（</w:t>
      </w:r>
      <w:r>
        <w:rPr>
          <w:rFonts w:eastAsia="楷体_GB2312"/>
          <w:szCs w:val="21"/>
        </w:rPr>
        <w:t>1049</w:t>
      </w:r>
      <w:r>
        <w:rPr>
          <w:rFonts w:eastAsia="楷体_GB2312"/>
          <w:szCs w:val="21"/>
        </w:rPr>
        <w:t>）＋基金投资（若有</w:t>
      </w:r>
      <w:r>
        <w:rPr>
          <w:rFonts w:eastAsia="楷体_GB2312"/>
          <w:szCs w:val="21"/>
          <w:vertAlign w:val="superscript"/>
        </w:rPr>
        <w:footnoteReference w:id="1"/>
      </w:r>
      <w:r>
        <w:rPr>
          <w:rFonts w:eastAsia="楷体_GB2312"/>
          <w:szCs w:val="21"/>
        </w:rPr>
        <w:t>）（</w:t>
      </w:r>
      <w:r>
        <w:rPr>
          <w:rFonts w:eastAsia="楷体_GB2312"/>
          <w:szCs w:val="21"/>
        </w:rPr>
        <w:t>1059</w:t>
      </w:r>
      <w:r>
        <w:rPr>
          <w:rFonts w:eastAsia="楷体_GB2312"/>
          <w:szCs w:val="21"/>
        </w:rPr>
        <w:t>）＋固定收益投资（</w:t>
      </w:r>
      <w:r>
        <w:rPr>
          <w:rFonts w:eastAsia="楷体_GB2312"/>
          <w:szCs w:val="21"/>
        </w:rPr>
        <w:t>1061</w:t>
      </w:r>
      <w:r>
        <w:rPr>
          <w:rFonts w:eastAsia="楷体_GB2312"/>
          <w:szCs w:val="21"/>
        </w:rPr>
        <w:t>）＋</w:t>
      </w:r>
      <w:r>
        <w:rPr>
          <w:rFonts w:eastAsia="楷体_GB2312" w:hint="eastAsia"/>
          <w:szCs w:val="21"/>
        </w:rPr>
        <w:t>贵金属投资</w:t>
      </w:r>
      <w:r>
        <w:rPr>
          <w:rFonts w:eastAsia="楷体_GB2312"/>
          <w:szCs w:val="21"/>
        </w:rPr>
        <w:t>（</w:t>
      </w:r>
      <w:r>
        <w:rPr>
          <w:rFonts w:eastAsia="楷体_GB2312" w:hint="eastAsia"/>
          <w:szCs w:val="21"/>
        </w:rPr>
        <w:t>3173</w:t>
      </w:r>
      <w:r>
        <w:rPr>
          <w:rFonts w:eastAsia="楷体_GB2312"/>
          <w:szCs w:val="21"/>
        </w:rPr>
        <w:t>）＋金融衍生品投资（</w:t>
      </w:r>
      <w:r>
        <w:rPr>
          <w:rFonts w:eastAsia="楷体_GB2312"/>
          <w:szCs w:val="21"/>
        </w:rPr>
        <w:t>1067</w:t>
      </w:r>
      <w:r>
        <w:rPr>
          <w:rFonts w:eastAsia="楷体_GB2312"/>
          <w:szCs w:val="21"/>
        </w:rPr>
        <w:t>）＋买入返售金融资产（</w:t>
      </w:r>
      <w:r>
        <w:rPr>
          <w:rFonts w:eastAsia="楷体_GB2312"/>
          <w:szCs w:val="21"/>
        </w:rPr>
        <w:t>0597</w:t>
      </w:r>
      <w:r>
        <w:rPr>
          <w:rFonts w:eastAsia="楷体_GB2312"/>
          <w:szCs w:val="21"/>
        </w:rPr>
        <w:t>）＋货币市场工具（若有）（</w:t>
      </w:r>
      <w:r>
        <w:rPr>
          <w:rFonts w:eastAsia="楷体_GB2312"/>
          <w:szCs w:val="21"/>
        </w:rPr>
        <w:t>1084</w:t>
      </w:r>
      <w:r>
        <w:rPr>
          <w:rFonts w:eastAsia="楷体_GB2312"/>
          <w:szCs w:val="21"/>
        </w:rPr>
        <w:t>）＋银行存款和结算备付</w:t>
      </w:r>
      <w:r>
        <w:rPr>
          <w:rFonts w:eastAsia="楷体_GB2312"/>
          <w:szCs w:val="21"/>
        </w:rPr>
        <w:t>金合计（</w:t>
      </w:r>
      <w:r>
        <w:rPr>
          <w:rFonts w:eastAsia="楷体_GB2312"/>
          <w:szCs w:val="21"/>
        </w:rPr>
        <w:t>1086</w:t>
      </w:r>
      <w:r>
        <w:rPr>
          <w:rFonts w:eastAsia="楷体_GB2312"/>
          <w:szCs w:val="21"/>
        </w:rPr>
        <w:t>）＋其他资产（</w:t>
      </w:r>
      <w:r>
        <w:rPr>
          <w:rFonts w:eastAsia="楷体_GB2312"/>
          <w:szCs w:val="21"/>
        </w:rPr>
        <w:t>1088</w:t>
      </w:r>
      <w:r>
        <w:rPr>
          <w:rFonts w:eastAsia="楷体_GB2312"/>
          <w:szCs w:val="21"/>
        </w:rPr>
        <w:t>）＋非标准科目</w:t>
      </w:r>
      <w:r>
        <w:rPr>
          <w:rFonts w:eastAsia="楷体_GB2312"/>
          <w:szCs w:val="21"/>
          <w:vertAlign w:val="superscript"/>
        </w:rPr>
        <w:footnoteReference w:id="2"/>
      </w:r>
      <w:r>
        <w:rPr>
          <w:rFonts w:eastAsia="楷体_GB2312"/>
          <w:szCs w:val="21"/>
          <w:vertAlign w:val="superscript"/>
        </w:rPr>
        <w:footnoteReference w:id="3"/>
      </w:r>
      <w:r>
        <w:rPr>
          <w:rFonts w:eastAsia="楷体_GB2312"/>
          <w:szCs w:val="21"/>
        </w:rPr>
        <w:t>（</w:t>
      </w:r>
      <w:r>
        <w:rPr>
          <w:rFonts w:eastAsia="楷体_GB2312"/>
          <w:szCs w:val="21"/>
        </w:rPr>
        <w:t>1046</w:t>
      </w:r>
      <w:r>
        <w:rPr>
          <w:rFonts w:eastAsia="楷体_GB2312"/>
          <w:szCs w:val="21"/>
        </w:rPr>
        <w:t>）</w:t>
      </w:r>
    </w:p>
    <w:p w14:paraId="541D0427" w14:textId="77777777" w:rsidR="00000000" w:rsidRDefault="00F17EEC">
      <w:pPr>
        <w:numPr>
          <w:ilvl w:val="0"/>
          <w:numId w:val="4"/>
        </w:numPr>
        <w:tabs>
          <w:tab w:val="left" w:pos="2430"/>
        </w:tabs>
        <w:rPr>
          <w:rFonts w:eastAsia="楷体_GB2312"/>
          <w:szCs w:val="21"/>
        </w:rPr>
      </w:pPr>
      <w:r>
        <w:rPr>
          <w:rFonts w:eastAsia="楷体_GB2312"/>
          <w:szCs w:val="21"/>
        </w:rPr>
        <w:t>报告期末基金资产组合情况中各投资项目占基金总资产的比例（</w:t>
      </w:r>
      <w:r>
        <w:rPr>
          <w:rFonts w:eastAsia="楷体_GB2312"/>
          <w:szCs w:val="21"/>
        </w:rPr>
        <w:t>1047</w:t>
      </w:r>
      <w:r>
        <w:rPr>
          <w:rFonts w:eastAsia="楷体_GB2312"/>
          <w:szCs w:val="21"/>
        </w:rPr>
        <w:t>）＝期末各项目的金额（</w:t>
      </w:r>
      <w:r>
        <w:rPr>
          <w:rFonts w:eastAsia="楷体_GB2312"/>
          <w:szCs w:val="21"/>
        </w:rPr>
        <w:t>1046</w:t>
      </w:r>
      <w:r>
        <w:rPr>
          <w:rFonts w:eastAsia="楷体_GB2312"/>
          <w:szCs w:val="21"/>
        </w:rPr>
        <w:t>）</w:t>
      </w:r>
      <w:r>
        <w:rPr>
          <w:rFonts w:eastAsia="楷体_GB2312"/>
          <w:szCs w:val="21"/>
        </w:rPr>
        <w:t>/</w:t>
      </w:r>
      <w:r>
        <w:rPr>
          <w:rFonts w:eastAsia="楷体_GB2312"/>
          <w:szCs w:val="21"/>
        </w:rPr>
        <w:t>期末基金总资产金额（</w:t>
      </w:r>
      <w:r>
        <w:rPr>
          <w:rFonts w:eastAsia="楷体_GB2312"/>
          <w:szCs w:val="21"/>
        </w:rPr>
        <w:t>1090</w:t>
      </w:r>
      <w:r>
        <w:rPr>
          <w:rFonts w:eastAsia="楷体_GB2312"/>
          <w:szCs w:val="21"/>
        </w:rPr>
        <w:t>）</w:t>
      </w:r>
    </w:p>
    <w:p w14:paraId="78352076" w14:textId="77777777" w:rsidR="00000000" w:rsidRDefault="00F17EEC">
      <w:pPr>
        <w:numPr>
          <w:ilvl w:val="0"/>
          <w:numId w:val="4"/>
        </w:numPr>
        <w:tabs>
          <w:tab w:val="left" w:pos="2430"/>
        </w:tabs>
        <w:rPr>
          <w:rFonts w:eastAsia="楷体_GB2312" w:hint="eastAsia"/>
          <w:szCs w:val="21"/>
        </w:rPr>
      </w:pPr>
      <w:r>
        <w:rPr>
          <w:rFonts w:eastAsia="楷体_GB2312"/>
          <w:szCs w:val="21"/>
        </w:rPr>
        <w:t>合计公允价值（</w:t>
      </w:r>
      <w:r>
        <w:rPr>
          <w:rFonts w:eastAsia="楷体_GB2312"/>
          <w:szCs w:val="21"/>
        </w:rPr>
        <w:t>1169</w:t>
      </w:r>
      <w:r>
        <w:rPr>
          <w:rFonts w:eastAsia="楷体_GB2312"/>
          <w:szCs w:val="21"/>
        </w:rPr>
        <w:t>）＝行业</w:t>
      </w:r>
      <w:r>
        <w:rPr>
          <w:rFonts w:eastAsia="楷体_GB2312"/>
          <w:szCs w:val="21"/>
        </w:rPr>
        <w:t>A~S</w:t>
      </w:r>
      <w:r>
        <w:rPr>
          <w:rFonts w:eastAsia="楷体_GB2312"/>
          <w:szCs w:val="21"/>
        </w:rPr>
        <w:t>的公允价值之和</w:t>
      </w:r>
    </w:p>
    <w:p w14:paraId="292B439B" w14:textId="77777777" w:rsidR="00000000" w:rsidRDefault="00F17EEC">
      <w:pPr>
        <w:numPr>
          <w:ilvl w:val="0"/>
          <w:numId w:val="4"/>
        </w:numPr>
        <w:tabs>
          <w:tab w:val="left" w:pos="2430"/>
        </w:tabs>
        <w:rPr>
          <w:rFonts w:eastAsia="楷体_GB2312"/>
          <w:szCs w:val="21"/>
        </w:rPr>
      </w:pPr>
      <w:r>
        <w:rPr>
          <w:rFonts w:eastAsia="楷体_GB2312" w:hint="eastAsia"/>
          <w:szCs w:val="21"/>
        </w:rPr>
        <w:t>期末港股通按行业分类的</w:t>
      </w:r>
      <w:r>
        <w:rPr>
          <w:rFonts w:eastAsia="楷体_GB2312"/>
          <w:szCs w:val="21"/>
        </w:rPr>
        <w:t>合计公允价值（</w:t>
      </w:r>
      <w:r>
        <w:rPr>
          <w:rFonts w:eastAsia="楷体_GB2312" w:hint="eastAsia"/>
          <w:szCs w:val="21"/>
        </w:rPr>
        <w:t>3250</w:t>
      </w:r>
      <w:r>
        <w:rPr>
          <w:rFonts w:eastAsia="楷体_GB2312"/>
          <w:szCs w:val="21"/>
        </w:rPr>
        <w:t>）＝</w:t>
      </w:r>
      <w:r>
        <w:rPr>
          <w:rFonts w:eastAsia="楷体_GB2312" w:hint="eastAsia"/>
          <w:szCs w:val="21"/>
        </w:rPr>
        <w:t>各</w:t>
      </w:r>
      <w:r>
        <w:rPr>
          <w:rFonts w:eastAsia="楷体_GB2312"/>
          <w:szCs w:val="21"/>
        </w:rPr>
        <w:t>行业的公允价值之和</w:t>
      </w:r>
      <w:r>
        <w:rPr>
          <w:rFonts w:eastAsia="楷体_GB2312" w:hint="eastAsia"/>
          <w:szCs w:val="21"/>
        </w:rPr>
        <w:t>(3247)</w:t>
      </w:r>
    </w:p>
    <w:p w14:paraId="7BCD6B25" w14:textId="77777777" w:rsidR="00000000" w:rsidRDefault="00F17EEC">
      <w:pPr>
        <w:numPr>
          <w:ilvl w:val="0"/>
          <w:numId w:val="4"/>
        </w:numPr>
        <w:tabs>
          <w:tab w:val="left" w:pos="2430"/>
        </w:tabs>
        <w:rPr>
          <w:rFonts w:eastAsia="楷体_GB2312"/>
          <w:szCs w:val="21"/>
        </w:rPr>
      </w:pPr>
      <w:r>
        <w:rPr>
          <w:rFonts w:eastAsia="楷体_GB2312"/>
          <w:szCs w:val="21"/>
        </w:rPr>
        <w:t>积极投资合计公允价值（</w:t>
      </w:r>
      <w:r>
        <w:rPr>
          <w:rFonts w:eastAsia="楷体_GB2312"/>
          <w:szCs w:val="21"/>
        </w:rPr>
        <w:t>1243</w:t>
      </w:r>
      <w:r>
        <w:rPr>
          <w:rFonts w:eastAsia="楷体_GB2312"/>
          <w:szCs w:val="21"/>
        </w:rPr>
        <w:t>）</w:t>
      </w:r>
      <w:r>
        <w:rPr>
          <w:rFonts w:eastAsia="楷体_GB2312"/>
          <w:szCs w:val="21"/>
        </w:rPr>
        <w:t>=</w:t>
      </w:r>
      <w:r>
        <w:rPr>
          <w:rFonts w:eastAsia="楷体_GB2312"/>
          <w:szCs w:val="21"/>
        </w:rPr>
        <w:t>积极投资行业</w:t>
      </w:r>
      <w:r>
        <w:rPr>
          <w:rFonts w:eastAsia="楷体_GB2312"/>
          <w:szCs w:val="21"/>
        </w:rPr>
        <w:t>A~S</w:t>
      </w:r>
      <w:r>
        <w:rPr>
          <w:rFonts w:eastAsia="楷体_GB2312"/>
          <w:szCs w:val="21"/>
        </w:rPr>
        <w:t>的公允价值之和</w:t>
      </w:r>
    </w:p>
    <w:p w14:paraId="1294627B" w14:textId="77777777" w:rsidR="00000000" w:rsidRDefault="00F17EEC">
      <w:pPr>
        <w:numPr>
          <w:ilvl w:val="0"/>
          <w:numId w:val="4"/>
        </w:numPr>
        <w:tabs>
          <w:tab w:val="left" w:pos="2430"/>
        </w:tabs>
        <w:rPr>
          <w:rFonts w:eastAsia="楷体_GB2312"/>
          <w:szCs w:val="21"/>
        </w:rPr>
      </w:pPr>
      <w:r>
        <w:rPr>
          <w:rFonts w:eastAsia="楷体_GB2312"/>
          <w:szCs w:val="21"/>
        </w:rPr>
        <w:t>指数投资合计公允价值（</w:t>
      </w:r>
      <w:r>
        <w:rPr>
          <w:rFonts w:eastAsia="楷体_GB2312"/>
          <w:szCs w:val="21"/>
        </w:rPr>
        <w:t>1317</w:t>
      </w:r>
      <w:r>
        <w:rPr>
          <w:rFonts w:eastAsia="楷体_GB2312"/>
          <w:szCs w:val="21"/>
        </w:rPr>
        <w:t>）</w:t>
      </w:r>
      <w:r>
        <w:rPr>
          <w:rFonts w:eastAsia="楷体_GB2312"/>
          <w:szCs w:val="21"/>
        </w:rPr>
        <w:t>=</w:t>
      </w:r>
      <w:r>
        <w:rPr>
          <w:rFonts w:eastAsia="楷体_GB2312"/>
          <w:szCs w:val="21"/>
        </w:rPr>
        <w:t>指数投资行业</w:t>
      </w:r>
      <w:r>
        <w:rPr>
          <w:rFonts w:eastAsia="楷体_GB2312"/>
          <w:szCs w:val="21"/>
        </w:rPr>
        <w:t>A~S</w:t>
      </w:r>
      <w:r>
        <w:rPr>
          <w:rFonts w:eastAsia="楷体_GB2312"/>
          <w:szCs w:val="21"/>
        </w:rPr>
        <w:t>的公允价值之和</w:t>
      </w:r>
    </w:p>
    <w:p w14:paraId="6192BBDC" w14:textId="77777777" w:rsidR="00000000" w:rsidRDefault="00F17EEC">
      <w:pPr>
        <w:numPr>
          <w:ilvl w:val="0"/>
          <w:numId w:val="4"/>
        </w:numPr>
        <w:tabs>
          <w:tab w:val="left" w:pos="2430"/>
        </w:tabs>
        <w:rPr>
          <w:rFonts w:eastAsia="楷体_GB2312" w:hint="eastAsia"/>
          <w:szCs w:val="21"/>
        </w:rPr>
      </w:pPr>
      <w:r>
        <w:rPr>
          <w:rFonts w:eastAsia="楷体_GB2312"/>
          <w:szCs w:val="21"/>
        </w:rPr>
        <w:t>各行业公允价值占基金资产净值比例＝期末各行</w:t>
      </w:r>
      <w:r>
        <w:rPr>
          <w:rFonts w:eastAsia="楷体_GB2312"/>
          <w:szCs w:val="21"/>
        </w:rPr>
        <w:t>业公允价值</w:t>
      </w:r>
      <w:r>
        <w:rPr>
          <w:rFonts w:eastAsia="楷体_GB2312"/>
          <w:szCs w:val="21"/>
        </w:rPr>
        <w:t>/</w:t>
      </w:r>
      <w:r>
        <w:rPr>
          <w:rFonts w:eastAsia="楷体_GB2312"/>
          <w:szCs w:val="21"/>
        </w:rPr>
        <w:t>期末基金资产净值</w:t>
      </w:r>
      <w:r>
        <w:rPr>
          <w:rFonts w:eastAsia="楷体_GB2312"/>
          <w:szCs w:val="21"/>
          <w:vertAlign w:val="superscript"/>
        </w:rPr>
        <w:footnoteReference w:id="4"/>
      </w:r>
      <w:r>
        <w:rPr>
          <w:rFonts w:eastAsia="楷体_GB2312"/>
          <w:szCs w:val="21"/>
        </w:rPr>
        <w:t>（</w:t>
      </w:r>
      <w:r>
        <w:rPr>
          <w:rFonts w:eastAsia="楷体_GB2312"/>
          <w:szCs w:val="21"/>
        </w:rPr>
        <w:t>0505</w:t>
      </w:r>
      <w:r>
        <w:rPr>
          <w:rFonts w:eastAsia="楷体_GB2312"/>
          <w:szCs w:val="21"/>
        </w:rPr>
        <w:t>）</w:t>
      </w:r>
    </w:p>
    <w:p w14:paraId="553DC315" w14:textId="77777777" w:rsidR="00000000" w:rsidRDefault="00F17EEC">
      <w:pPr>
        <w:numPr>
          <w:ilvl w:val="0"/>
          <w:numId w:val="4"/>
        </w:numPr>
        <w:tabs>
          <w:tab w:val="left" w:pos="2430"/>
        </w:tabs>
        <w:rPr>
          <w:rFonts w:eastAsia="楷体_GB2312"/>
          <w:szCs w:val="21"/>
        </w:rPr>
      </w:pPr>
      <w:r>
        <w:rPr>
          <w:rFonts w:eastAsia="楷体_GB2312" w:hint="eastAsia"/>
          <w:szCs w:val="21"/>
        </w:rPr>
        <w:t>期末港股通按行业分类的</w:t>
      </w:r>
      <w:r>
        <w:rPr>
          <w:rFonts w:eastAsia="楷体_GB2312"/>
          <w:szCs w:val="21"/>
        </w:rPr>
        <w:t>公允价值占基金资产净值比例</w:t>
      </w:r>
      <w:r>
        <w:rPr>
          <w:rFonts w:eastAsia="楷体_GB2312" w:hint="eastAsia"/>
          <w:szCs w:val="21"/>
        </w:rPr>
        <w:t>(3248)</w:t>
      </w:r>
      <w:r>
        <w:rPr>
          <w:rFonts w:eastAsia="楷体_GB2312"/>
          <w:szCs w:val="21"/>
        </w:rPr>
        <w:t>＝期末各行业公允价值</w:t>
      </w:r>
      <w:r>
        <w:rPr>
          <w:rFonts w:eastAsia="楷体_GB2312" w:hint="eastAsia"/>
          <w:szCs w:val="21"/>
        </w:rPr>
        <w:t>(3247)</w:t>
      </w:r>
      <w:r>
        <w:rPr>
          <w:rFonts w:eastAsia="楷体_GB2312"/>
          <w:szCs w:val="21"/>
        </w:rPr>
        <w:t xml:space="preserve">/ </w:t>
      </w:r>
      <w:r>
        <w:rPr>
          <w:rFonts w:eastAsia="楷体_GB2312"/>
          <w:szCs w:val="21"/>
        </w:rPr>
        <w:t>期末基金资产净值（</w:t>
      </w:r>
      <w:r>
        <w:rPr>
          <w:rFonts w:eastAsia="楷体_GB2312"/>
          <w:szCs w:val="21"/>
        </w:rPr>
        <w:t>0505</w:t>
      </w:r>
      <w:r>
        <w:rPr>
          <w:rFonts w:eastAsia="楷体_GB2312"/>
          <w:szCs w:val="21"/>
        </w:rPr>
        <w:t>）</w:t>
      </w:r>
      <w:r>
        <w:rPr>
          <w:rFonts w:eastAsia="楷体_GB2312" w:hint="eastAsia"/>
          <w:szCs w:val="21"/>
        </w:rPr>
        <w:t>（</w:t>
      </w:r>
      <w:r>
        <w:rPr>
          <w:rFonts w:eastAsia="楷体_GB2312"/>
          <w:szCs w:val="21"/>
        </w:rPr>
        <w:t>包括合计数比例）</w:t>
      </w:r>
    </w:p>
    <w:p w14:paraId="3D71E681" w14:textId="77777777" w:rsidR="00000000" w:rsidRDefault="00F17EEC">
      <w:pPr>
        <w:numPr>
          <w:ilvl w:val="0"/>
          <w:numId w:val="4"/>
        </w:numPr>
        <w:tabs>
          <w:tab w:val="left" w:pos="2430"/>
        </w:tabs>
        <w:rPr>
          <w:rFonts w:eastAsia="楷体_GB2312"/>
          <w:szCs w:val="21"/>
        </w:rPr>
      </w:pPr>
      <w:r>
        <w:rPr>
          <w:rFonts w:eastAsia="楷体_GB2312"/>
          <w:szCs w:val="21"/>
        </w:rPr>
        <w:t>积极投资各行业公允价值占基金资产净值比例＝积极投资期末各行业公允价值</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55A4AF97" w14:textId="77777777" w:rsidR="00000000" w:rsidRDefault="00F17EEC">
      <w:pPr>
        <w:numPr>
          <w:ilvl w:val="0"/>
          <w:numId w:val="4"/>
        </w:numPr>
        <w:tabs>
          <w:tab w:val="left" w:pos="2430"/>
        </w:tabs>
        <w:rPr>
          <w:rFonts w:eastAsia="楷体_GB2312"/>
          <w:szCs w:val="21"/>
        </w:rPr>
      </w:pPr>
      <w:r>
        <w:rPr>
          <w:rFonts w:eastAsia="楷体_GB2312"/>
          <w:szCs w:val="21"/>
        </w:rPr>
        <w:t>指数投资各行业公允价值占基金资产净值比例＝指数投资期末各行业公允价值</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29F10DB2" w14:textId="77777777" w:rsidR="00000000" w:rsidRDefault="00F17EEC">
      <w:pPr>
        <w:numPr>
          <w:ilvl w:val="0"/>
          <w:numId w:val="4"/>
        </w:numPr>
        <w:tabs>
          <w:tab w:val="left" w:pos="2430"/>
        </w:tabs>
        <w:rPr>
          <w:rFonts w:eastAsia="楷体_GB2312"/>
          <w:szCs w:val="21"/>
        </w:rPr>
      </w:pPr>
      <w:r>
        <w:rPr>
          <w:rFonts w:eastAsia="楷体_GB2312"/>
          <w:szCs w:val="21"/>
        </w:rPr>
        <w:t>各券种类型公允价值合计（</w:t>
      </w:r>
      <w:r>
        <w:rPr>
          <w:rFonts w:eastAsia="楷体_GB2312"/>
          <w:szCs w:val="21"/>
        </w:rPr>
        <w:t>1457</w:t>
      </w:r>
      <w:r>
        <w:rPr>
          <w:rFonts w:eastAsia="楷体_GB2312"/>
          <w:szCs w:val="21"/>
        </w:rPr>
        <w:t>）＝国家债券（</w:t>
      </w:r>
      <w:r>
        <w:rPr>
          <w:rFonts w:eastAsia="楷体_GB2312"/>
          <w:szCs w:val="21"/>
        </w:rPr>
        <w:t>1441</w:t>
      </w:r>
      <w:r>
        <w:rPr>
          <w:rFonts w:eastAsia="楷体_GB2312"/>
          <w:szCs w:val="21"/>
        </w:rPr>
        <w:t>）＋央行票据（</w:t>
      </w:r>
      <w:r>
        <w:rPr>
          <w:rFonts w:eastAsia="楷体_GB2312"/>
          <w:szCs w:val="21"/>
        </w:rPr>
        <w:t>1443</w:t>
      </w:r>
      <w:r>
        <w:rPr>
          <w:rFonts w:eastAsia="楷体_GB2312"/>
          <w:szCs w:val="21"/>
        </w:rPr>
        <w:t>）＋金融债券（</w:t>
      </w:r>
      <w:r>
        <w:rPr>
          <w:rFonts w:eastAsia="楷体_GB2312"/>
          <w:szCs w:val="21"/>
        </w:rPr>
        <w:t>1445</w:t>
      </w:r>
      <w:r>
        <w:rPr>
          <w:rFonts w:eastAsia="楷体_GB2312"/>
          <w:szCs w:val="21"/>
        </w:rPr>
        <w:t>）＋企业债券（</w:t>
      </w:r>
      <w:r>
        <w:rPr>
          <w:rFonts w:eastAsia="楷体_GB2312"/>
          <w:szCs w:val="21"/>
        </w:rPr>
        <w:t>1449</w:t>
      </w:r>
      <w:r>
        <w:rPr>
          <w:rFonts w:eastAsia="楷体_GB2312"/>
          <w:szCs w:val="21"/>
        </w:rPr>
        <w:t>）＋</w:t>
      </w:r>
      <w:r>
        <w:rPr>
          <w:rFonts w:eastAsia="楷体_GB2312"/>
          <w:szCs w:val="21"/>
        </w:rPr>
        <w:t>企业短期融资券（</w:t>
      </w:r>
      <w:r>
        <w:rPr>
          <w:rFonts w:eastAsia="楷体_GB2312"/>
          <w:szCs w:val="21"/>
        </w:rPr>
        <w:t>1451</w:t>
      </w:r>
      <w:r>
        <w:rPr>
          <w:rFonts w:eastAsia="楷体_GB2312"/>
          <w:szCs w:val="21"/>
        </w:rPr>
        <w:t>）＋可转债（</w:t>
      </w:r>
      <w:r>
        <w:rPr>
          <w:rFonts w:eastAsia="楷体_GB2312"/>
          <w:szCs w:val="21"/>
        </w:rPr>
        <w:t>1453</w:t>
      </w:r>
      <w:r>
        <w:rPr>
          <w:rFonts w:eastAsia="楷体_GB2312"/>
          <w:szCs w:val="21"/>
        </w:rPr>
        <w:t>）＋中期票据（</w:t>
      </w:r>
      <w:r>
        <w:rPr>
          <w:rFonts w:eastAsia="楷体_GB2312"/>
          <w:szCs w:val="21"/>
        </w:rPr>
        <w:t>2929</w:t>
      </w:r>
      <w:r>
        <w:rPr>
          <w:rFonts w:eastAsia="楷体_GB2312"/>
          <w:szCs w:val="21"/>
        </w:rPr>
        <w:t>）＋</w:t>
      </w:r>
      <w:r>
        <w:rPr>
          <w:rFonts w:eastAsia="楷体_GB2312" w:hint="eastAsia"/>
          <w:szCs w:val="21"/>
        </w:rPr>
        <w:t>同业存单（</w:t>
      </w:r>
      <w:r>
        <w:rPr>
          <w:rFonts w:eastAsia="楷体_GB2312" w:hint="eastAsia"/>
          <w:szCs w:val="21"/>
        </w:rPr>
        <w:t>3243</w:t>
      </w:r>
      <w:r>
        <w:rPr>
          <w:rFonts w:eastAsia="楷体_GB2312" w:hint="eastAsia"/>
          <w:szCs w:val="21"/>
        </w:rPr>
        <w:t>）</w:t>
      </w:r>
      <w:r>
        <w:rPr>
          <w:rFonts w:eastAsia="楷体_GB2312"/>
          <w:szCs w:val="21"/>
        </w:rPr>
        <w:t>+</w:t>
      </w:r>
      <w:r>
        <w:rPr>
          <w:rFonts w:eastAsia="楷体_GB2312"/>
          <w:szCs w:val="21"/>
        </w:rPr>
        <w:t>其他（</w:t>
      </w:r>
      <w:r>
        <w:rPr>
          <w:rFonts w:eastAsia="楷体_GB2312"/>
          <w:szCs w:val="21"/>
        </w:rPr>
        <w:t>1455</w:t>
      </w:r>
      <w:r>
        <w:rPr>
          <w:rFonts w:eastAsia="楷体_GB2312"/>
          <w:szCs w:val="21"/>
        </w:rPr>
        <w:t>）＋非标准科目（</w:t>
      </w:r>
      <w:r>
        <w:rPr>
          <w:rFonts w:eastAsia="楷体_GB2312"/>
          <w:szCs w:val="21"/>
        </w:rPr>
        <w:t>1437</w:t>
      </w:r>
      <w:r>
        <w:rPr>
          <w:rFonts w:eastAsia="楷体_GB2312"/>
          <w:szCs w:val="21"/>
        </w:rPr>
        <w:t>）</w:t>
      </w:r>
    </w:p>
    <w:p w14:paraId="1FA73757" w14:textId="77777777" w:rsidR="00000000" w:rsidRDefault="00F17EEC">
      <w:pPr>
        <w:numPr>
          <w:ilvl w:val="0"/>
          <w:numId w:val="4"/>
        </w:numPr>
        <w:tabs>
          <w:tab w:val="left" w:pos="2430"/>
        </w:tabs>
        <w:rPr>
          <w:rFonts w:eastAsia="楷体_GB2312"/>
          <w:szCs w:val="21"/>
        </w:rPr>
      </w:pPr>
      <w:r>
        <w:rPr>
          <w:rFonts w:eastAsia="楷体_GB2312"/>
          <w:szCs w:val="21"/>
        </w:rPr>
        <w:t>各券种类型公允价值占基金资产净值比例＝各券种公允价值</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6D02B7A1" w14:textId="77777777" w:rsidR="00000000" w:rsidRDefault="00F17EEC">
      <w:pPr>
        <w:numPr>
          <w:ilvl w:val="0"/>
          <w:numId w:val="4"/>
        </w:numPr>
        <w:tabs>
          <w:tab w:val="left" w:pos="2430"/>
        </w:tabs>
        <w:rPr>
          <w:rFonts w:eastAsia="楷体_GB2312"/>
          <w:szCs w:val="21"/>
        </w:rPr>
      </w:pPr>
      <w:r>
        <w:rPr>
          <w:rFonts w:eastAsia="楷体_GB2312"/>
          <w:szCs w:val="21"/>
        </w:rPr>
        <w:t>前十名股票公允价值占基金资产净值比例（</w:t>
      </w:r>
      <w:r>
        <w:rPr>
          <w:rFonts w:eastAsia="楷体_GB2312"/>
          <w:szCs w:val="21"/>
        </w:rPr>
        <w:t>1384</w:t>
      </w:r>
      <w:r>
        <w:rPr>
          <w:rFonts w:eastAsia="楷体_GB2312"/>
          <w:szCs w:val="21"/>
        </w:rPr>
        <w:t>）＝各股票公允价值（</w:t>
      </w:r>
      <w:r>
        <w:rPr>
          <w:rFonts w:eastAsia="楷体_GB2312"/>
          <w:szCs w:val="21"/>
        </w:rPr>
        <w:t>1383</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1C4B9014" w14:textId="77777777" w:rsidR="00000000" w:rsidRDefault="00F17EEC">
      <w:pPr>
        <w:numPr>
          <w:ilvl w:val="0"/>
          <w:numId w:val="4"/>
        </w:numPr>
        <w:tabs>
          <w:tab w:val="left" w:pos="2430"/>
        </w:tabs>
        <w:rPr>
          <w:rFonts w:eastAsia="楷体_GB2312"/>
          <w:szCs w:val="21"/>
        </w:rPr>
      </w:pPr>
      <w:r>
        <w:rPr>
          <w:rFonts w:eastAsia="楷体_GB2312"/>
          <w:szCs w:val="21"/>
        </w:rPr>
        <w:t>积极投资前五名股票公允价值占基金资产净值比例（</w:t>
      </w:r>
      <w:r>
        <w:rPr>
          <w:rFonts w:eastAsia="楷体_GB2312"/>
          <w:szCs w:val="21"/>
        </w:rPr>
        <w:t>1404</w:t>
      </w:r>
      <w:r>
        <w:rPr>
          <w:rFonts w:eastAsia="楷体_GB2312"/>
          <w:szCs w:val="21"/>
        </w:rPr>
        <w:t>）＝积极投资各股票公允价值（</w:t>
      </w:r>
      <w:r>
        <w:rPr>
          <w:rFonts w:eastAsia="楷体_GB2312"/>
          <w:szCs w:val="21"/>
        </w:rPr>
        <w:t>1403</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19E31B05" w14:textId="77777777" w:rsidR="00000000" w:rsidRDefault="00F17EEC">
      <w:pPr>
        <w:numPr>
          <w:ilvl w:val="0"/>
          <w:numId w:val="4"/>
        </w:numPr>
        <w:tabs>
          <w:tab w:val="left" w:pos="2430"/>
        </w:tabs>
        <w:rPr>
          <w:rFonts w:eastAsia="楷体_GB2312"/>
          <w:szCs w:val="21"/>
        </w:rPr>
      </w:pPr>
      <w:r>
        <w:rPr>
          <w:rFonts w:eastAsia="楷体_GB2312"/>
          <w:szCs w:val="21"/>
        </w:rPr>
        <w:t>指数投资前五名股票公允价值占基金资产净值比例（</w:t>
      </w:r>
      <w:r>
        <w:rPr>
          <w:rFonts w:eastAsia="楷体_GB2312"/>
          <w:szCs w:val="21"/>
        </w:rPr>
        <w:t>1394</w:t>
      </w:r>
      <w:r>
        <w:rPr>
          <w:rFonts w:eastAsia="楷体_GB2312"/>
          <w:szCs w:val="21"/>
        </w:rPr>
        <w:t>）＝指数</w:t>
      </w:r>
      <w:r>
        <w:rPr>
          <w:rFonts w:eastAsia="楷体_GB2312"/>
          <w:szCs w:val="21"/>
        </w:rPr>
        <w:t>投资各股票公允价值（</w:t>
      </w:r>
      <w:r>
        <w:rPr>
          <w:rFonts w:eastAsia="楷体_GB2312"/>
          <w:szCs w:val="21"/>
        </w:rPr>
        <w:t>1393</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38905ACB" w14:textId="77777777" w:rsidR="00000000" w:rsidRDefault="00F17EEC">
      <w:pPr>
        <w:numPr>
          <w:ilvl w:val="0"/>
          <w:numId w:val="4"/>
        </w:numPr>
        <w:tabs>
          <w:tab w:val="left" w:pos="2430"/>
        </w:tabs>
        <w:rPr>
          <w:rFonts w:eastAsia="楷体_GB2312"/>
          <w:szCs w:val="21"/>
        </w:rPr>
      </w:pPr>
      <w:r>
        <w:rPr>
          <w:rFonts w:eastAsia="楷体_GB2312" w:hint="eastAsia"/>
          <w:szCs w:val="21"/>
        </w:rPr>
        <w:t>全国中小企业股份转让系统挂牌股票投资公允价值占基金资产</w:t>
      </w:r>
      <w:r>
        <w:rPr>
          <w:rFonts w:eastAsia="楷体_GB2312" w:hint="eastAsia"/>
          <w:szCs w:val="21"/>
        </w:rPr>
        <w:lastRenderedPageBreak/>
        <w:t>净值比例（</w:t>
      </w:r>
      <w:r>
        <w:rPr>
          <w:rFonts w:eastAsia="楷体_GB2312" w:hint="eastAsia"/>
          <w:szCs w:val="21"/>
        </w:rPr>
        <w:t>3610</w:t>
      </w:r>
      <w:r>
        <w:rPr>
          <w:rFonts w:eastAsia="楷体_GB2312" w:hint="eastAsia"/>
          <w:szCs w:val="21"/>
        </w:rPr>
        <w:t>）</w:t>
      </w:r>
      <w:r>
        <w:rPr>
          <w:rFonts w:eastAsia="楷体_GB2312" w:hint="eastAsia"/>
          <w:szCs w:val="21"/>
        </w:rPr>
        <w:t>=</w:t>
      </w:r>
      <w:r>
        <w:rPr>
          <w:rFonts w:eastAsia="楷体_GB2312" w:hint="eastAsia"/>
          <w:szCs w:val="21"/>
        </w:rPr>
        <w:t>全国中小企业股份转让系统挂牌股票投资公允价值（</w:t>
      </w:r>
      <w:r>
        <w:rPr>
          <w:rFonts w:eastAsia="楷体_GB2312" w:hint="eastAsia"/>
          <w:szCs w:val="21"/>
        </w:rPr>
        <w:t>3609</w:t>
      </w:r>
      <w:r>
        <w:rPr>
          <w:rFonts w:eastAsia="楷体_GB2312" w:hint="eastAsia"/>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14F7FEA2" w14:textId="77777777" w:rsidR="00000000" w:rsidRDefault="00F17EEC">
      <w:pPr>
        <w:numPr>
          <w:ilvl w:val="0"/>
          <w:numId w:val="4"/>
        </w:numPr>
        <w:tabs>
          <w:tab w:val="left" w:pos="2430"/>
        </w:tabs>
        <w:rPr>
          <w:rFonts w:eastAsia="楷体_GB2312"/>
          <w:szCs w:val="21"/>
        </w:rPr>
      </w:pPr>
      <w:r>
        <w:rPr>
          <w:rFonts w:eastAsia="楷体_GB2312" w:hint="eastAsia"/>
          <w:szCs w:val="21"/>
        </w:rPr>
        <w:t>全国中小企业股份转让系统挂牌股票投资公允价值合计占基金资产净值比例（</w:t>
      </w:r>
      <w:r>
        <w:rPr>
          <w:rFonts w:eastAsia="楷体_GB2312" w:hint="eastAsia"/>
          <w:szCs w:val="21"/>
        </w:rPr>
        <w:t>3614</w:t>
      </w:r>
      <w:r>
        <w:rPr>
          <w:rFonts w:eastAsia="楷体_GB2312" w:hint="eastAsia"/>
          <w:szCs w:val="21"/>
        </w:rPr>
        <w:t>）</w:t>
      </w:r>
      <w:r>
        <w:rPr>
          <w:rFonts w:eastAsia="楷体_GB2312" w:hint="eastAsia"/>
          <w:szCs w:val="21"/>
        </w:rPr>
        <w:t>=</w:t>
      </w:r>
      <w:r>
        <w:rPr>
          <w:rFonts w:eastAsia="楷体_GB2312" w:hint="eastAsia"/>
          <w:szCs w:val="21"/>
        </w:rPr>
        <w:t>全国中小企业股份转让系统挂牌股票投资公允价值合计（</w:t>
      </w:r>
      <w:r>
        <w:rPr>
          <w:rFonts w:eastAsia="楷体_GB2312" w:hint="eastAsia"/>
          <w:szCs w:val="21"/>
        </w:rPr>
        <w:t>3613</w:t>
      </w:r>
      <w:r>
        <w:rPr>
          <w:rFonts w:eastAsia="楷体_GB2312" w:hint="eastAsia"/>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8F03B03" w14:textId="77777777" w:rsidR="00000000" w:rsidRDefault="00F17EEC">
      <w:pPr>
        <w:numPr>
          <w:ilvl w:val="0"/>
          <w:numId w:val="4"/>
        </w:numPr>
        <w:tabs>
          <w:tab w:val="left" w:pos="2430"/>
        </w:tabs>
        <w:rPr>
          <w:rFonts w:eastAsia="楷体_GB2312"/>
          <w:szCs w:val="21"/>
        </w:rPr>
      </w:pPr>
      <w:r>
        <w:rPr>
          <w:rFonts w:eastAsia="楷体_GB2312" w:hint="eastAsia"/>
          <w:szCs w:val="21"/>
        </w:rPr>
        <w:t>全国中小企业股份转让系统挂牌股票投资公允价值合计（</w:t>
      </w:r>
      <w:r>
        <w:rPr>
          <w:rFonts w:eastAsia="楷体_GB2312" w:hint="eastAsia"/>
          <w:szCs w:val="21"/>
        </w:rPr>
        <w:t>3613</w:t>
      </w:r>
      <w:r>
        <w:rPr>
          <w:rFonts w:eastAsia="楷体_GB2312" w:hint="eastAsia"/>
          <w:szCs w:val="21"/>
        </w:rPr>
        <w:t>）</w:t>
      </w:r>
      <w:r>
        <w:rPr>
          <w:rFonts w:eastAsia="楷体_GB2312" w:hint="eastAsia"/>
          <w:szCs w:val="21"/>
        </w:rPr>
        <w:t>=</w:t>
      </w:r>
      <w:r>
        <w:rPr>
          <w:rFonts w:eastAsia="楷体_GB2312" w:hint="eastAsia"/>
          <w:szCs w:val="21"/>
        </w:rPr>
        <w:t>全国中小企业股份转让系统挂牌股票投资公允价值（</w:t>
      </w:r>
      <w:r>
        <w:rPr>
          <w:rFonts w:eastAsia="楷体_GB2312" w:hint="eastAsia"/>
          <w:szCs w:val="21"/>
        </w:rPr>
        <w:t>360</w:t>
      </w:r>
      <w:r>
        <w:rPr>
          <w:rFonts w:eastAsia="楷体_GB2312" w:hint="eastAsia"/>
          <w:szCs w:val="21"/>
        </w:rPr>
        <w:t>9</w:t>
      </w:r>
      <w:r>
        <w:rPr>
          <w:rFonts w:eastAsia="楷体_GB2312" w:hint="eastAsia"/>
          <w:szCs w:val="21"/>
        </w:rPr>
        <w:t>）之和</w:t>
      </w:r>
    </w:p>
    <w:p w14:paraId="03149160" w14:textId="77777777" w:rsidR="00000000" w:rsidRDefault="00F17EEC">
      <w:pPr>
        <w:numPr>
          <w:ilvl w:val="0"/>
          <w:numId w:val="4"/>
        </w:numPr>
        <w:tabs>
          <w:tab w:val="left" w:pos="2430"/>
        </w:tabs>
        <w:rPr>
          <w:rFonts w:eastAsia="楷体_GB2312" w:hint="eastAsia"/>
          <w:szCs w:val="21"/>
        </w:rPr>
      </w:pPr>
      <w:r>
        <w:rPr>
          <w:rFonts w:eastAsia="楷体_GB2312"/>
          <w:szCs w:val="21"/>
        </w:rPr>
        <w:t>前五名债券公允价值占基金资产净值比例（</w:t>
      </w:r>
      <w:r>
        <w:rPr>
          <w:rFonts w:eastAsia="楷体_GB2312"/>
          <w:szCs w:val="21"/>
        </w:rPr>
        <w:t>1479</w:t>
      </w:r>
      <w:r>
        <w:rPr>
          <w:rFonts w:eastAsia="楷体_GB2312"/>
          <w:szCs w:val="21"/>
        </w:rPr>
        <w:t>）＝各债券公允价值（</w:t>
      </w:r>
      <w:r>
        <w:rPr>
          <w:rFonts w:eastAsia="楷体_GB2312"/>
          <w:szCs w:val="21"/>
        </w:rPr>
        <w:t>1478</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4719B497" w14:textId="77777777" w:rsidR="00000000" w:rsidRDefault="00F17EEC">
      <w:pPr>
        <w:numPr>
          <w:ilvl w:val="0"/>
          <w:numId w:val="4"/>
        </w:numPr>
        <w:tabs>
          <w:tab w:val="left" w:pos="2430"/>
        </w:tabs>
        <w:rPr>
          <w:rFonts w:eastAsia="楷体_GB2312"/>
          <w:szCs w:val="21"/>
        </w:rPr>
      </w:pPr>
      <w:r>
        <w:rPr>
          <w:rFonts w:eastAsia="楷体_GB2312"/>
          <w:szCs w:val="21"/>
        </w:rPr>
        <w:t>前五名</w:t>
      </w:r>
      <w:r>
        <w:rPr>
          <w:rFonts w:eastAsia="楷体_GB2312" w:hint="eastAsia"/>
          <w:szCs w:val="21"/>
        </w:rPr>
        <w:t>贵金属投资</w:t>
      </w:r>
      <w:r>
        <w:rPr>
          <w:rFonts w:eastAsia="楷体_GB2312"/>
          <w:szCs w:val="21"/>
        </w:rPr>
        <w:t>公允价值占基金资产净值比例（</w:t>
      </w:r>
      <w:r>
        <w:rPr>
          <w:rFonts w:eastAsia="楷体_GB2312" w:hint="eastAsia"/>
          <w:szCs w:val="21"/>
        </w:rPr>
        <w:t>3181</w:t>
      </w:r>
      <w:r>
        <w:rPr>
          <w:rFonts w:eastAsia="楷体_GB2312"/>
          <w:szCs w:val="21"/>
        </w:rPr>
        <w:t>）＝各</w:t>
      </w:r>
      <w:r>
        <w:rPr>
          <w:rFonts w:eastAsia="楷体_GB2312" w:hint="eastAsia"/>
          <w:szCs w:val="21"/>
        </w:rPr>
        <w:t>贵金属投资</w:t>
      </w:r>
      <w:r>
        <w:rPr>
          <w:rFonts w:eastAsia="楷体_GB2312"/>
          <w:szCs w:val="21"/>
        </w:rPr>
        <w:t>公允价值（</w:t>
      </w:r>
      <w:r>
        <w:rPr>
          <w:rFonts w:eastAsia="楷体_GB2312" w:hint="eastAsia"/>
          <w:szCs w:val="21"/>
        </w:rPr>
        <w:t>3180</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hint="eastAsia"/>
          <w:szCs w:val="21"/>
        </w:rPr>
        <w:t>）</w:t>
      </w:r>
    </w:p>
    <w:p w14:paraId="4031DED9" w14:textId="77777777" w:rsidR="00000000" w:rsidRDefault="00F17EEC">
      <w:pPr>
        <w:numPr>
          <w:ilvl w:val="0"/>
          <w:numId w:val="4"/>
        </w:numPr>
        <w:tabs>
          <w:tab w:val="left" w:pos="2430"/>
        </w:tabs>
        <w:rPr>
          <w:rFonts w:eastAsia="楷体_GB2312"/>
          <w:szCs w:val="21"/>
        </w:rPr>
      </w:pPr>
      <w:r>
        <w:rPr>
          <w:rFonts w:eastAsia="楷体_GB2312"/>
          <w:szCs w:val="21"/>
        </w:rPr>
        <w:t>前五名权证公允价值占基金资产净值比例（</w:t>
      </w:r>
      <w:r>
        <w:rPr>
          <w:rFonts w:eastAsia="楷体_GB2312"/>
          <w:szCs w:val="21"/>
        </w:rPr>
        <w:t>1584</w:t>
      </w:r>
      <w:r>
        <w:rPr>
          <w:rFonts w:eastAsia="楷体_GB2312"/>
          <w:szCs w:val="21"/>
        </w:rPr>
        <w:t>）＝各权证公允价值（</w:t>
      </w:r>
      <w:r>
        <w:rPr>
          <w:rFonts w:eastAsia="楷体_GB2312"/>
          <w:szCs w:val="21"/>
        </w:rPr>
        <w:t>1583</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543EFB14" w14:textId="77777777" w:rsidR="00000000" w:rsidRDefault="00F17EEC">
      <w:pPr>
        <w:numPr>
          <w:ilvl w:val="0"/>
          <w:numId w:val="4"/>
        </w:numPr>
        <w:tabs>
          <w:tab w:val="left" w:pos="2430"/>
        </w:tabs>
        <w:rPr>
          <w:rFonts w:eastAsia="楷体_GB2312"/>
          <w:szCs w:val="21"/>
        </w:rPr>
      </w:pPr>
      <w:r>
        <w:rPr>
          <w:rFonts w:eastAsia="楷体_GB2312"/>
          <w:szCs w:val="21"/>
        </w:rPr>
        <w:t>前十名资产支持证券公允价值占基金资产净值比例（</w:t>
      </w:r>
      <w:r>
        <w:rPr>
          <w:rFonts w:eastAsia="楷体_GB2312"/>
          <w:szCs w:val="21"/>
        </w:rPr>
        <w:t>1655</w:t>
      </w:r>
      <w:r>
        <w:rPr>
          <w:rFonts w:eastAsia="楷体_GB2312"/>
          <w:szCs w:val="21"/>
        </w:rPr>
        <w:t>）＝各资产支持证券公允价值（</w:t>
      </w:r>
      <w:r>
        <w:rPr>
          <w:rFonts w:eastAsia="楷体_GB2312"/>
          <w:szCs w:val="21"/>
        </w:rPr>
        <w:t>1654</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F331CB7" w14:textId="77777777" w:rsidR="00000000" w:rsidRDefault="00F17EEC">
      <w:pPr>
        <w:numPr>
          <w:ilvl w:val="0"/>
          <w:numId w:val="4"/>
        </w:numPr>
        <w:tabs>
          <w:tab w:val="left" w:pos="2430"/>
        </w:tabs>
        <w:rPr>
          <w:rFonts w:eastAsia="楷体_GB2312"/>
          <w:szCs w:val="21"/>
        </w:rPr>
      </w:pPr>
      <w:r>
        <w:rPr>
          <w:rFonts w:eastAsia="楷体_GB2312"/>
          <w:szCs w:val="21"/>
        </w:rPr>
        <w:t>其他资产金额合计（</w:t>
      </w:r>
      <w:r>
        <w:rPr>
          <w:rFonts w:eastAsia="楷体_GB2312"/>
          <w:szCs w:val="21"/>
        </w:rPr>
        <w:t>1606</w:t>
      </w:r>
      <w:r>
        <w:rPr>
          <w:rFonts w:eastAsia="楷体_GB2312"/>
          <w:szCs w:val="21"/>
        </w:rPr>
        <w:t>）＝存出保证金（</w:t>
      </w:r>
      <w:r>
        <w:rPr>
          <w:rFonts w:eastAsia="楷体_GB2312"/>
          <w:szCs w:val="21"/>
        </w:rPr>
        <w:t>0591</w:t>
      </w:r>
      <w:r>
        <w:rPr>
          <w:rFonts w:eastAsia="楷体_GB2312"/>
          <w:szCs w:val="21"/>
        </w:rPr>
        <w:t>）＋应收证券清算款（</w:t>
      </w:r>
      <w:r>
        <w:rPr>
          <w:rFonts w:eastAsia="楷体_GB2312"/>
          <w:szCs w:val="21"/>
        </w:rPr>
        <w:t>0598</w:t>
      </w:r>
      <w:r>
        <w:rPr>
          <w:rFonts w:eastAsia="楷体_GB2312"/>
          <w:szCs w:val="21"/>
        </w:rPr>
        <w:t>）＋应收股利（</w:t>
      </w:r>
      <w:r>
        <w:rPr>
          <w:rFonts w:eastAsia="楷体_GB2312"/>
          <w:szCs w:val="21"/>
        </w:rPr>
        <w:t>0600</w:t>
      </w:r>
      <w:r>
        <w:rPr>
          <w:rFonts w:eastAsia="楷体_GB2312"/>
          <w:szCs w:val="21"/>
        </w:rPr>
        <w:t>）＋应收利息（</w:t>
      </w:r>
      <w:r>
        <w:rPr>
          <w:rFonts w:eastAsia="楷体_GB2312"/>
          <w:szCs w:val="21"/>
        </w:rPr>
        <w:t>0599</w:t>
      </w:r>
      <w:r>
        <w:rPr>
          <w:rFonts w:eastAsia="楷体_GB2312"/>
          <w:szCs w:val="21"/>
        </w:rPr>
        <w:t>）＋应收申购款（</w:t>
      </w:r>
      <w:r>
        <w:rPr>
          <w:rFonts w:eastAsia="楷体_GB2312"/>
          <w:szCs w:val="21"/>
        </w:rPr>
        <w:t>0601</w:t>
      </w:r>
      <w:r>
        <w:rPr>
          <w:rFonts w:eastAsia="楷体_GB2312"/>
          <w:szCs w:val="21"/>
        </w:rPr>
        <w:t>）＋其他应收款（</w:t>
      </w:r>
      <w:r>
        <w:rPr>
          <w:rFonts w:eastAsia="楷体_GB2312"/>
          <w:szCs w:val="21"/>
        </w:rPr>
        <w:t>1603</w:t>
      </w:r>
      <w:r>
        <w:rPr>
          <w:rFonts w:eastAsia="楷体_GB2312"/>
          <w:szCs w:val="21"/>
        </w:rPr>
        <w:t>）＋待摊费用（</w:t>
      </w:r>
      <w:r>
        <w:rPr>
          <w:rFonts w:eastAsia="楷体_GB2312"/>
          <w:szCs w:val="21"/>
        </w:rPr>
        <w:t>1604</w:t>
      </w:r>
      <w:r>
        <w:rPr>
          <w:rFonts w:eastAsia="楷体_GB2312"/>
          <w:szCs w:val="21"/>
        </w:rPr>
        <w:t>）＋其他（</w:t>
      </w:r>
      <w:r>
        <w:rPr>
          <w:rFonts w:eastAsia="楷体_GB2312"/>
          <w:szCs w:val="21"/>
        </w:rPr>
        <w:t>1605</w:t>
      </w:r>
      <w:r>
        <w:rPr>
          <w:rFonts w:eastAsia="楷体_GB2312"/>
          <w:szCs w:val="21"/>
        </w:rPr>
        <w:t>）＋非标准科目（</w:t>
      </w:r>
      <w:r>
        <w:rPr>
          <w:rFonts w:eastAsia="楷体_GB2312"/>
          <w:szCs w:val="21"/>
        </w:rPr>
        <w:t>1601</w:t>
      </w:r>
      <w:r>
        <w:rPr>
          <w:rFonts w:eastAsia="楷体_GB2312"/>
          <w:szCs w:val="21"/>
        </w:rPr>
        <w:t>）</w:t>
      </w:r>
    </w:p>
    <w:p w14:paraId="36E141EB" w14:textId="77777777" w:rsidR="00000000" w:rsidRDefault="00F17EEC">
      <w:pPr>
        <w:numPr>
          <w:ilvl w:val="0"/>
          <w:numId w:val="4"/>
        </w:numPr>
        <w:tabs>
          <w:tab w:val="left" w:pos="2430"/>
        </w:tabs>
        <w:rPr>
          <w:rFonts w:eastAsia="楷体_GB2312"/>
          <w:szCs w:val="21"/>
        </w:rPr>
      </w:pPr>
      <w:r>
        <w:rPr>
          <w:rFonts w:eastAsia="楷体_GB2312"/>
          <w:szCs w:val="21"/>
        </w:rPr>
        <w:t>报告期末持有的处于转股期的可转换债券公允价值占基金资产净值比例（</w:t>
      </w:r>
      <w:r>
        <w:rPr>
          <w:rFonts w:eastAsia="楷体_GB2312"/>
          <w:szCs w:val="21"/>
        </w:rPr>
        <w:t>1615</w:t>
      </w:r>
      <w:r>
        <w:rPr>
          <w:rFonts w:eastAsia="楷体_GB2312"/>
          <w:szCs w:val="21"/>
        </w:rPr>
        <w:t>）＝处于转股期的可转换债券公允价值（</w:t>
      </w:r>
      <w:r>
        <w:rPr>
          <w:rFonts w:eastAsia="楷体_GB2312"/>
          <w:szCs w:val="21"/>
        </w:rPr>
        <w:t>1614</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7AAA9901" w14:textId="77777777" w:rsidR="00000000" w:rsidRDefault="00F17EEC">
      <w:pPr>
        <w:numPr>
          <w:ilvl w:val="0"/>
          <w:numId w:val="4"/>
        </w:numPr>
        <w:tabs>
          <w:tab w:val="left" w:pos="2430"/>
        </w:tabs>
        <w:rPr>
          <w:rFonts w:eastAsia="楷体_GB2312" w:hint="eastAsia"/>
          <w:szCs w:val="21"/>
        </w:rPr>
      </w:pPr>
      <w:r>
        <w:rPr>
          <w:rFonts w:eastAsia="楷体_GB2312"/>
          <w:szCs w:val="21"/>
        </w:rPr>
        <w:t>前十名流通受限股票的公允价值占基金资产净值比例（</w:t>
      </w:r>
      <w:r>
        <w:rPr>
          <w:rFonts w:eastAsia="楷体_GB2312"/>
          <w:szCs w:val="21"/>
        </w:rPr>
        <w:t>1623</w:t>
      </w:r>
      <w:r>
        <w:rPr>
          <w:rFonts w:eastAsia="楷体_GB2312"/>
          <w:szCs w:val="21"/>
        </w:rPr>
        <w:t>）＝各流通受限股票的公允价值（</w:t>
      </w:r>
      <w:r>
        <w:rPr>
          <w:rFonts w:eastAsia="楷体_GB2312"/>
          <w:szCs w:val="21"/>
        </w:rPr>
        <w:t>1622</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7DBCA3E3" w14:textId="77777777" w:rsidR="00000000" w:rsidRDefault="00F17EEC">
      <w:pPr>
        <w:numPr>
          <w:ilvl w:val="0"/>
          <w:numId w:val="4"/>
        </w:numPr>
        <w:tabs>
          <w:tab w:val="left" w:pos="2430"/>
        </w:tabs>
        <w:rPr>
          <w:rFonts w:eastAsia="楷体_GB2312" w:hint="eastAsia"/>
          <w:szCs w:val="21"/>
        </w:rPr>
      </w:pPr>
      <w:r>
        <w:rPr>
          <w:rFonts w:eastAsia="楷体_GB2312" w:hint="eastAsia"/>
          <w:szCs w:val="21"/>
        </w:rPr>
        <w:t>期末积极投资前五名股票中存在流通受限部</w:t>
      </w:r>
      <w:r>
        <w:rPr>
          <w:rFonts w:eastAsia="楷体_GB2312" w:hint="eastAsia"/>
          <w:szCs w:val="21"/>
        </w:rPr>
        <w:t>分公允价值占基金资产净值比例（</w:t>
      </w:r>
      <w:r>
        <w:rPr>
          <w:rFonts w:eastAsia="楷体_GB2312" w:hint="eastAsia"/>
          <w:szCs w:val="21"/>
        </w:rPr>
        <w:t>2252</w:t>
      </w:r>
      <w:r>
        <w:rPr>
          <w:rFonts w:eastAsia="楷体_GB2312" w:hint="eastAsia"/>
          <w:szCs w:val="21"/>
        </w:rPr>
        <w:t>）</w:t>
      </w:r>
      <w:r>
        <w:rPr>
          <w:rFonts w:eastAsia="楷体_GB2312" w:hint="eastAsia"/>
          <w:szCs w:val="21"/>
        </w:rPr>
        <w:t>=</w:t>
      </w:r>
      <w:r>
        <w:rPr>
          <w:rFonts w:eastAsia="楷体_GB2312" w:hint="eastAsia"/>
          <w:szCs w:val="21"/>
        </w:rPr>
        <w:t>流通受限部分的公允价值（</w:t>
      </w:r>
      <w:r>
        <w:rPr>
          <w:rFonts w:eastAsia="楷体_GB2312" w:hint="eastAsia"/>
          <w:szCs w:val="21"/>
        </w:rPr>
        <w:t>2251</w:t>
      </w:r>
      <w:r>
        <w:rPr>
          <w:rFonts w:eastAsia="楷体_GB2312" w:hint="eastAsia"/>
          <w:szCs w:val="21"/>
        </w:rPr>
        <w:t>）</w:t>
      </w:r>
      <w:r>
        <w:rPr>
          <w:rFonts w:eastAsia="楷体_GB2312" w:hint="eastAsia"/>
          <w:szCs w:val="21"/>
        </w:rPr>
        <w:t>/</w:t>
      </w:r>
      <w:r>
        <w:rPr>
          <w:rFonts w:eastAsia="楷体_GB2312"/>
          <w:szCs w:val="21"/>
        </w:rPr>
        <w:t>期末基金资产净值（</w:t>
      </w:r>
      <w:r>
        <w:rPr>
          <w:rFonts w:eastAsia="楷体_GB2312"/>
          <w:szCs w:val="21"/>
        </w:rPr>
        <w:t>0505</w:t>
      </w:r>
      <w:r>
        <w:rPr>
          <w:rFonts w:eastAsia="楷体_GB2312"/>
          <w:szCs w:val="21"/>
        </w:rPr>
        <w:t>）</w:t>
      </w:r>
    </w:p>
    <w:p w14:paraId="48E8244A" w14:textId="77777777" w:rsidR="00000000" w:rsidRDefault="00F17EEC">
      <w:pPr>
        <w:numPr>
          <w:ilvl w:val="0"/>
          <w:numId w:val="4"/>
        </w:numPr>
        <w:tabs>
          <w:tab w:val="left" w:pos="2430"/>
        </w:tabs>
        <w:rPr>
          <w:rFonts w:eastAsia="楷体_GB2312" w:hint="eastAsia"/>
          <w:szCs w:val="21"/>
        </w:rPr>
      </w:pPr>
      <w:r>
        <w:rPr>
          <w:rFonts w:eastAsia="楷体_GB2312" w:hint="eastAsia"/>
          <w:szCs w:val="21"/>
        </w:rPr>
        <w:t>报告期末本基金持有股票资产占基金资产净值的比例（</w:t>
      </w:r>
      <w:r>
        <w:rPr>
          <w:rFonts w:eastAsia="楷体_GB2312" w:hint="eastAsia"/>
          <w:szCs w:val="21"/>
        </w:rPr>
        <w:t>3577</w:t>
      </w:r>
      <w:r>
        <w:rPr>
          <w:rFonts w:eastAsia="楷体_GB2312" w:hint="eastAsia"/>
          <w:szCs w:val="21"/>
        </w:rPr>
        <w:t>）</w:t>
      </w:r>
      <w:r>
        <w:rPr>
          <w:rFonts w:eastAsia="楷体_GB2312" w:hint="eastAsia"/>
          <w:szCs w:val="21"/>
        </w:rPr>
        <w:t>=</w:t>
      </w:r>
      <w:r>
        <w:rPr>
          <w:rFonts w:eastAsia="楷体_GB2312" w:hint="eastAsia"/>
          <w:szCs w:val="21"/>
        </w:rPr>
        <w:t>期末基金持有股票资产（</w:t>
      </w:r>
      <w:r>
        <w:rPr>
          <w:rFonts w:eastAsia="楷体_GB2312" w:hint="eastAsia"/>
          <w:szCs w:val="21"/>
        </w:rPr>
        <w:t>1051</w:t>
      </w:r>
      <w:r>
        <w:rPr>
          <w:rFonts w:eastAsia="楷体_GB2312" w:hint="eastAsia"/>
          <w:szCs w:val="21"/>
        </w:rPr>
        <w:t>）</w:t>
      </w:r>
      <w:r>
        <w:rPr>
          <w:rFonts w:eastAsia="楷体_GB2312" w:hint="eastAsia"/>
          <w:szCs w:val="21"/>
        </w:rPr>
        <w:t>/</w:t>
      </w:r>
      <w:r>
        <w:rPr>
          <w:rFonts w:eastAsia="楷体_GB2312"/>
          <w:szCs w:val="21"/>
        </w:rPr>
        <w:t>期末基金资产净值（</w:t>
      </w:r>
      <w:r>
        <w:rPr>
          <w:rFonts w:eastAsia="楷体_GB2312"/>
          <w:szCs w:val="21"/>
        </w:rPr>
        <w:t>0505</w:t>
      </w:r>
      <w:r>
        <w:rPr>
          <w:rFonts w:eastAsia="楷体_GB2312"/>
          <w:szCs w:val="21"/>
        </w:rPr>
        <w:t>）</w:t>
      </w:r>
    </w:p>
    <w:p w14:paraId="0CC50939" w14:textId="77777777" w:rsidR="00000000" w:rsidRDefault="00F17EEC">
      <w:pPr>
        <w:numPr>
          <w:ilvl w:val="0"/>
          <w:numId w:val="4"/>
        </w:numPr>
        <w:tabs>
          <w:tab w:val="left" w:pos="2430"/>
        </w:tabs>
        <w:rPr>
          <w:rFonts w:eastAsia="楷体_GB2312" w:hint="eastAsia"/>
          <w:szCs w:val="21"/>
        </w:rPr>
      </w:pPr>
      <w:r>
        <w:rPr>
          <w:rFonts w:eastAsia="楷体_GB2312" w:hint="eastAsia"/>
          <w:szCs w:val="21"/>
        </w:rPr>
        <w:t>报告期末本基金运用股指期货进行对冲的空头合约市值占基金资产净值的比例（</w:t>
      </w:r>
      <w:r>
        <w:rPr>
          <w:rFonts w:eastAsia="楷体_GB2312" w:hint="eastAsia"/>
          <w:szCs w:val="21"/>
        </w:rPr>
        <w:t>3579</w:t>
      </w:r>
      <w:r>
        <w:rPr>
          <w:rFonts w:eastAsia="楷体_GB2312" w:hint="eastAsia"/>
          <w:szCs w:val="21"/>
        </w:rPr>
        <w:t>）</w:t>
      </w:r>
      <w:r>
        <w:rPr>
          <w:rFonts w:eastAsia="楷体_GB2312" w:hint="eastAsia"/>
          <w:szCs w:val="21"/>
        </w:rPr>
        <w:t>=</w:t>
      </w:r>
      <w:r>
        <w:rPr>
          <w:rFonts w:eastAsia="楷体_GB2312" w:hint="eastAsia"/>
          <w:szCs w:val="21"/>
        </w:rPr>
        <w:t>期末本基金运用股指期货进行对冲的空头合约市值（</w:t>
      </w:r>
      <w:r>
        <w:rPr>
          <w:rFonts w:eastAsia="楷体_GB2312" w:hint="eastAsia"/>
          <w:szCs w:val="21"/>
        </w:rPr>
        <w:t>3578</w:t>
      </w:r>
      <w:r>
        <w:rPr>
          <w:rFonts w:eastAsia="楷体_GB2312" w:hint="eastAsia"/>
          <w:szCs w:val="21"/>
        </w:rPr>
        <w:t>）</w:t>
      </w:r>
      <w:r>
        <w:rPr>
          <w:rFonts w:eastAsia="楷体_GB2312" w:hint="eastAsia"/>
          <w:szCs w:val="21"/>
        </w:rPr>
        <w:t>/</w:t>
      </w:r>
      <w:r>
        <w:rPr>
          <w:rFonts w:eastAsia="楷体_GB2312"/>
          <w:szCs w:val="21"/>
        </w:rPr>
        <w:t>期末基金资产净值（</w:t>
      </w:r>
      <w:r>
        <w:rPr>
          <w:rFonts w:eastAsia="楷体_GB2312"/>
          <w:szCs w:val="21"/>
        </w:rPr>
        <w:t>0505</w:t>
      </w:r>
      <w:r>
        <w:rPr>
          <w:rFonts w:eastAsia="楷体_GB2312"/>
          <w:szCs w:val="21"/>
        </w:rPr>
        <w:t>）</w:t>
      </w:r>
    </w:p>
    <w:p w14:paraId="7DFF771E" w14:textId="77777777" w:rsidR="00000000" w:rsidRDefault="00F17EEC">
      <w:pPr>
        <w:numPr>
          <w:ilvl w:val="0"/>
          <w:numId w:val="4"/>
        </w:numPr>
        <w:tabs>
          <w:tab w:val="left" w:pos="2430"/>
        </w:tabs>
        <w:rPr>
          <w:rFonts w:eastAsia="楷体_GB2312" w:hint="eastAsia"/>
          <w:szCs w:val="21"/>
        </w:rPr>
      </w:pPr>
      <w:r>
        <w:rPr>
          <w:rFonts w:eastAsia="楷体_GB2312" w:hint="eastAsia"/>
          <w:szCs w:val="21"/>
        </w:rPr>
        <w:t>本基金运用股指期货进行对冲的空头合约市值占股票资产的比例（</w:t>
      </w:r>
      <w:r>
        <w:rPr>
          <w:rFonts w:eastAsia="楷体_GB2312" w:hint="eastAsia"/>
          <w:szCs w:val="21"/>
        </w:rPr>
        <w:t>3580</w:t>
      </w:r>
      <w:r>
        <w:rPr>
          <w:rFonts w:eastAsia="楷体_GB2312" w:hint="eastAsia"/>
          <w:szCs w:val="21"/>
        </w:rPr>
        <w:t>）</w:t>
      </w:r>
      <w:r>
        <w:rPr>
          <w:rFonts w:eastAsia="楷体_GB2312" w:hint="eastAsia"/>
          <w:szCs w:val="21"/>
        </w:rPr>
        <w:t>=</w:t>
      </w:r>
      <w:r>
        <w:rPr>
          <w:rFonts w:eastAsia="楷体_GB2312" w:hint="eastAsia"/>
          <w:szCs w:val="21"/>
        </w:rPr>
        <w:t>期末本基金运用股指期货进行对冲的空头合约</w:t>
      </w:r>
      <w:r>
        <w:rPr>
          <w:rFonts w:eastAsia="楷体_GB2312" w:hint="eastAsia"/>
          <w:szCs w:val="21"/>
        </w:rPr>
        <w:t>市值（</w:t>
      </w:r>
      <w:r>
        <w:rPr>
          <w:rFonts w:eastAsia="楷体_GB2312" w:hint="eastAsia"/>
          <w:szCs w:val="21"/>
        </w:rPr>
        <w:t>3578</w:t>
      </w:r>
      <w:r>
        <w:rPr>
          <w:rFonts w:eastAsia="楷体_GB2312" w:hint="eastAsia"/>
          <w:szCs w:val="21"/>
        </w:rPr>
        <w:t>）</w:t>
      </w:r>
      <w:r>
        <w:rPr>
          <w:rFonts w:eastAsia="楷体_GB2312" w:hint="eastAsia"/>
          <w:szCs w:val="21"/>
        </w:rPr>
        <w:t>/</w:t>
      </w:r>
      <w:r>
        <w:rPr>
          <w:rFonts w:eastAsia="楷体_GB2312" w:hint="eastAsia"/>
          <w:szCs w:val="21"/>
        </w:rPr>
        <w:t>期末基金持有股票资产（</w:t>
      </w:r>
      <w:r>
        <w:rPr>
          <w:rFonts w:eastAsia="楷体_GB2312" w:hint="eastAsia"/>
          <w:szCs w:val="21"/>
        </w:rPr>
        <w:t>1051</w:t>
      </w:r>
      <w:r>
        <w:rPr>
          <w:rFonts w:eastAsia="楷体_GB2312" w:hint="eastAsia"/>
          <w:szCs w:val="21"/>
        </w:rPr>
        <w:t>）</w:t>
      </w:r>
    </w:p>
    <w:p w14:paraId="4C89A891" w14:textId="77777777" w:rsidR="00000000" w:rsidRDefault="00F17EEC">
      <w:pPr>
        <w:rPr>
          <w:rFonts w:eastAsia="楷体_GB2312" w:hint="eastAsia"/>
          <w:szCs w:val="21"/>
        </w:rPr>
      </w:pPr>
    </w:p>
    <w:p w14:paraId="5814A774" w14:textId="77777777" w:rsidR="00000000" w:rsidRDefault="00F17EEC">
      <w:pPr>
        <w:ind w:left="1680"/>
        <w:rPr>
          <w:rFonts w:eastAsia="楷体_GB2312"/>
          <w:szCs w:val="21"/>
        </w:rPr>
      </w:pPr>
    </w:p>
    <w:p w14:paraId="2B68F2BF" w14:textId="77777777" w:rsidR="00000000" w:rsidRDefault="00F17EEC">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基金类别：开放式货币</w:t>
      </w:r>
      <w:r>
        <w:rPr>
          <w:rFonts w:eastAsia="楷体_GB2312"/>
          <w:szCs w:val="21"/>
        </w:rPr>
        <w:t>/</w:t>
      </w:r>
      <w:r>
        <w:rPr>
          <w:rFonts w:eastAsia="楷体_GB2312"/>
          <w:szCs w:val="21"/>
        </w:rPr>
        <w:t>短期理财债券</w:t>
      </w:r>
    </w:p>
    <w:p w14:paraId="7435488C" w14:textId="77777777" w:rsidR="00000000" w:rsidRDefault="00F17EEC">
      <w:pPr>
        <w:ind w:left="420" w:firstLine="420"/>
        <w:rPr>
          <w:rFonts w:eastAsia="楷体_GB2312"/>
          <w:szCs w:val="21"/>
        </w:rPr>
      </w:pPr>
      <w:r>
        <w:rPr>
          <w:rFonts w:eastAsia="楷体_GB2312"/>
          <w:szCs w:val="21"/>
        </w:rPr>
        <w:t>验证：</w:t>
      </w:r>
    </w:p>
    <w:p w14:paraId="3B2D27C8" w14:textId="77777777" w:rsidR="00000000" w:rsidRDefault="00F17EEC">
      <w:pPr>
        <w:numPr>
          <w:ilvl w:val="0"/>
          <w:numId w:val="5"/>
        </w:numPr>
        <w:tabs>
          <w:tab w:val="left" w:pos="2430"/>
        </w:tabs>
        <w:rPr>
          <w:rFonts w:eastAsia="楷体_GB2312"/>
          <w:szCs w:val="21"/>
        </w:rPr>
      </w:pPr>
      <w:r>
        <w:rPr>
          <w:rFonts w:eastAsia="楷体_GB2312"/>
          <w:szCs w:val="21"/>
        </w:rPr>
        <w:t>各券种类型摊余成本合计（</w:t>
      </w:r>
      <w:r>
        <w:rPr>
          <w:rFonts w:eastAsia="楷体_GB2312"/>
          <w:szCs w:val="21"/>
        </w:rPr>
        <w:t>1457</w:t>
      </w:r>
      <w:r>
        <w:rPr>
          <w:rFonts w:eastAsia="楷体_GB2312"/>
          <w:szCs w:val="21"/>
        </w:rPr>
        <w:t>）＝国家债券（</w:t>
      </w:r>
      <w:r>
        <w:rPr>
          <w:rFonts w:eastAsia="楷体_GB2312"/>
          <w:szCs w:val="21"/>
        </w:rPr>
        <w:t>1441</w:t>
      </w:r>
      <w:r>
        <w:rPr>
          <w:rFonts w:eastAsia="楷体_GB2312"/>
          <w:szCs w:val="21"/>
        </w:rPr>
        <w:t>）＋央行票据（</w:t>
      </w:r>
      <w:r>
        <w:rPr>
          <w:rFonts w:eastAsia="楷体_GB2312"/>
          <w:szCs w:val="21"/>
        </w:rPr>
        <w:t>1443</w:t>
      </w:r>
      <w:r>
        <w:rPr>
          <w:rFonts w:eastAsia="楷体_GB2312"/>
          <w:szCs w:val="21"/>
        </w:rPr>
        <w:t>）＋金融债券（</w:t>
      </w:r>
      <w:r>
        <w:rPr>
          <w:rFonts w:eastAsia="楷体_GB2312"/>
          <w:szCs w:val="21"/>
        </w:rPr>
        <w:t>1445</w:t>
      </w:r>
      <w:r>
        <w:rPr>
          <w:rFonts w:eastAsia="楷体_GB2312"/>
          <w:szCs w:val="21"/>
        </w:rPr>
        <w:t>）＋企业债券（</w:t>
      </w:r>
      <w:r>
        <w:rPr>
          <w:rFonts w:eastAsia="楷体_GB2312"/>
          <w:szCs w:val="21"/>
        </w:rPr>
        <w:t>1449</w:t>
      </w:r>
      <w:r>
        <w:rPr>
          <w:rFonts w:eastAsia="楷体_GB2312"/>
          <w:szCs w:val="21"/>
        </w:rPr>
        <w:t>）＋企业短期融资券（</w:t>
      </w:r>
      <w:r>
        <w:rPr>
          <w:rFonts w:eastAsia="楷体_GB2312"/>
          <w:szCs w:val="21"/>
        </w:rPr>
        <w:t>1451</w:t>
      </w:r>
      <w:r>
        <w:rPr>
          <w:rFonts w:eastAsia="楷体_GB2312"/>
          <w:szCs w:val="21"/>
        </w:rPr>
        <w:t>）＋中期票据（</w:t>
      </w:r>
      <w:r>
        <w:rPr>
          <w:rFonts w:eastAsia="楷体_GB2312"/>
          <w:szCs w:val="21"/>
        </w:rPr>
        <w:t>2929</w:t>
      </w:r>
      <w:r>
        <w:rPr>
          <w:rFonts w:eastAsia="楷体_GB2312"/>
          <w:szCs w:val="21"/>
        </w:rPr>
        <w:t>）＋</w:t>
      </w:r>
      <w:r>
        <w:rPr>
          <w:rFonts w:eastAsia="楷体_GB2312" w:hint="eastAsia"/>
          <w:szCs w:val="21"/>
        </w:rPr>
        <w:t>同业存单（</w:t>
      </w:r>
      <w:r>
        <w:rPr>
          <w:rFonts w:eastAsia="楷体_GB2312" w:hint="eastAsia"/>
          <w:szCs w:val="21"/>
        </w:rPr>
        <w:t>3243</w:t>
      </w:r>
      <w:r>
        <w:rPr>
          <w:rFonts w:eastAsia="楷体_GB2312" w:hint="eastAsia"/>
          <w:szCs w:val="21"/>
        </w:rPr>
        <w:t>）</w:t>
      </w:r>
      <w:r>
        <w:rPr>
          <w:rFonts w:eastAsia="楷体_GB2312"/>
          <w:szCs w:val="21"/>
        </w:rPr>
        <w:t>+</w:t>
      </w:r>
      <w:r>
        <w:rPr>
          <w:rFonts w:eastAsia="楷体_GB2312"/>
          <w:szCs w:val="21"/>
        </w:rPr>
        <w:t>其他（</w:t>
      </w:r>
      <w:r>
        <w:rPr>
          <w:rFonts w:eastAsia="楷体_GB2312"/>
          <w:szCs w:val="21"/>
        </w:rPr>
        <w:t>1455</w:t>
      </w:r>
      <w:r>
        <w:rPr>
          <w:rFonts w:eastAsia="楷体_GB2312"/>
          <w:szCs w:val="21"/>
        </w:rPr>
        <w:t>）＋非标准科目（</w:t>
      </w:r>
      <w:r>
        <w:rPr>
          <w:rFonts w:eastAsia="楷体_GB2312"/>
          <w:szCs w:val="21"/>
        </w:rPr>
        <w:t>1438</w:t>
      </w:r>
      <w:r>
        <w:rPr>
          <w:rFonts w:eastAsia="楷体_GB2312"/>
          <w:szCs w:val="21"/>
        </w:rPr>
        <w:t>）</w:t>
      </w:r>
    </w:p>
    <w:p w14:paraId="4E5C067C" w14:textId="77777777" w:rsidR="00000000" w:rsidRDefault="00F17EEC">
      <w:pPr>
        <w:numPr>
          <w:ilvl w:val="0"/>
          <w:numId w:val="5"/>
        </w:numPr>
        <w:tabs>
          <w:tab w:val="left" w:pos="2430"/>
        </w:tabs>
        <w:rPr>
          <w:rFonts w:eastAsia="楷体_GB2312"/>
          <w:szCs w:val="21"/>
        </w:rPr>
      </w:pPr>
      <w:r>
        <w:rPr>
          <w:rFonts w:eastAsia="楷体_GB2312"/>
          <w:szCs w:val="21"/>
        </w:rPr>
        <w:lastRenderedPageBreak/>
        <w:t>各券种类型摊余成本占基金资产净值比例＝各券种摊余</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3B71B34A" w14:textId="77777777" w:rsidR="00000000" w:rsidRDefault="00F17EEC">
      <w:pPr>
        <w:numPr>
          <w:ilvl w:val="0"/>
          <w:numId w:val="5"/>
        </w:numPr>
        <w:tabs>
          <w:tab w:val="left" w:pos="2430"/>
        </w:tabs>
        <w:rPr>
          <w:rFonts w:eastAsia="楷体_GB2312"/>
          <w:szCs w:val="21"/>
        </w:rPr>
      </w:pPr>
      <w:r>
        <w:rPr>
          <w:rFonts w:eastAsia="楷体_GB2312"/>
          <w:szCs w:val="21"/>
        </w:rPr>
        <w:t>剩余存续期超过</w:t>
      </w:r>
      <w:r>
        <w:rPr>
          <w:rFonts w:eastAsia="楷体_GB2312"/>
          <w:szCs w:val="21"/>
        </w:rPr>
        <w:t>397</w:t>
      </w:r>
      <w:r>
        <w:rPr>
          <w:rFonts w:eastAsia="楷体_GB2312"/>
          <w:szCs w:val="21"/>
        </w:rPr>
        <w:t>天的浮动利率债券摊余成本占基金资产净值比例（</w:t>
      </w:r>
      <w:r>
        <w:rPr>
          <w:rFonts w:eastAsia="楷体_GB2312"/>
          <w:szCs w:val="21"/>
        </w:rPr>
        <w:t>1460</w:t>
      </w:r>
      <w:r>
        <w:rPr>
          <w:rFonts w:eastAsia="楷体_GB2312"/>
          <w:szCs w:val="21"/>
        </w:rPr>
        <w:t>）＝剩余存续期</w:t>
      </w:r>
      <w:r>
        <w:rPr>
          <w:rFonts w:eastAsia="楷体_GB2312"/>
          <w:szCs w:val="21"/>
        </w:rPr>
        <w:t>超过</w:t>
      </w:r>
      <w:r>
        <w:rPr>
          <w:rFonts w:eastAsia="楷体_GB2312"/>
          <w:szCs w:val="21"/>
        </w:rPr>
        <w:t>397</w:t>
      </w:r>
      <w:r>
        <w:rPr>
          <w:rFonts w:eastAsia="楷体_GB2312"/>
          <w:szCs w:val="21"/>
        </w:rPr>
        <w:t>天的浮动利率债券摊余成本（</w:t>
      </w:r>
      <w:r>
        <w:rPr>
          <w:rFonts w:eastAsia="楷体_GB2312"/>
          <w:szCs w:val="21"/>
        </w:rPr>
        <w:t>1459</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13F7FB79" w14:textId="77777777" w:rsidR="00000000" w:rsidRDefault="00F17EEC">
      <w:pPr>
        <w:numPr>
          <w:ilvl w:val="0"/>
          <w:numId w:val="5"/>
        </w:numPr>
        <w:tabs>
          <w:tab w:val="left" w:pos="2430"/>
        </w:tabs>
        <w:rPr>
          <w:rFonts w:eastAsia="楷体_GB2312" w:hint="eastAsia"/>
          <w:szCs w:val="21"/>
        </w:rPr>
      </w:pPr>
      <w:r>
        <w:rPr>
          <w:rFonts w:eastAsia="楷体_GB2312"/>
          <w:szCs w:val="21"/>
        </w:rPr>
        <w:t>前十名债券摊余成本占基金资产净值比例（</w:t>
      </w:r>
      <w:r>
        <w:rPr>
          <w:rFonts w:eastAsia="楷体_GB2312"/>
          <w:szCs w:val="21"/>
        </w:rPr>
        <w:t>1496</w:t>
      </w:r>
      <w:r>
        <w:rPr>
          <w:rFonts w:eastAsia="楷体_GB2312"/>
          <w:szCs w:val="21"/>
        </w:rPr>
        <w:t>）＝各债券摊余成本（</w:t>
      </w:r>
      <w:r>
        <w:rPr>
          <w:rFonts w:eastAsia="楷体_GB2312"/>
          <w:szCs w:val="21"/>
        </w:rPr>
        <w:t>1495</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2B76FF6A" w14:textId="77777777" w:rsidR="00000000" w:rsidRDefault="00F17EEC">
      <w:pPr>
        <w:numPr>
          <w:ilvl w:val="0"/>
          <w:numId w:val="5"/>
        </w:numPr>
        <w:tabs>
          <w:tab w:val="left" w:pos="2430"/>
        </w:tabs>
        <w:rPr>
          <w:rFonts w:eastAsia="楷体_GB2312"/>
          <w:szCs w:val="21"/>
        </w:rPr>
      </w:pPr>
      <w:r>
        <w:rPr>
          <w:rFonts w:eastAsia="楷体_GB2312"/>
          <w:szCs w:val="21"/>
        </w:rPr>
        <w:t>前十名资产支持证券</w:t>
      </w:r>
      <w:r>
        <w:rPr>
          <w:rFonts w:eastAsia="楷体_GB2312" w:hint="eastAsia"/>
          <w:szCs w:val="21"/>
        </w:rPr>
        <w:t>摊余成本</w:t>
      </w:r>
      <w:r>
        <w:rPr>
          <w:rFonts w:eastAsia="楷体_GB2312"/>
          <w:szCs w:val="21"/>
        </w:rPr>
        <w:t>占基金资产净值比例（</w:t>
      </w:r>
      <w:r>
        <w:rPr>
          <w:rFonts w:eastAsia="楷体_GB2312"/>
          <w:szCs w:val="21"/>
        </w:rPr>
        <w:t>1655</w:t>
      </w:r>
      <w:r>
        <w:rPr>
          <w:rFonts w:eastAsia="楷体_GB2312"/>
          <w:szCs w:val="21"/>
        </w:rPr>
        <w:t>）＝各资产支持证券</w:t>
      </w:r>
      <w:r>
        <w:rPr>
          <w:rFonts w:eastAsia="楷体_GB2312" w:hint="eastAsia"/>
          <w:szCs w:val="21"/>
        </w:rPr>
        <w:t>摊余成本</w:t>
      </w:r>
      <w:r>
        <w:rPr>
          <w:rFonts w:eastAsia="楷体_GB2312"/>
          <w:szCs w:val="21"/>
        </w:rPr>
        <w:t>（</w:t>
      </w:r>
      <w:r>
        <w:rPr>
          <w:rFonts w:eastAsia="楷体_GB2312"/>
          <w:szCs w:val="21"/>
        </w:rPr>
        <w:t>1654</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F3150AA" w14:textId="77777777" w:rsidR="00000000" w:rsidRDefault="00F17EEC">
      <w:pPr>
        <w:numPr>
          <w:ilvl w:val="0"/>
          <w:numId w:val="5"/>
        </w:numPr>
        <w:tabs>
          <w:tab w:val="left" w:pos="2430"/>
        </w:tabs>
        <w:rPr>
          <w:rFonts w:eastAsia="楷体_GB2312"/>
          <w:szCs w:val="21"/>
        </w:rPr>
      </w:pPr>
      <w:r>
        <w:rPr>
          <w:rFonts w:eastAsia="楷体_GB2312"/>
          <w:szCs w:val="21"/>
        </w:rPr>
        <w:t>报告期内每个工作日偏离度的绝对值的简单平均值（</w:t>
      </w:r>
      <w:r>
        <w:rPr>
          <w:rFonts w:eastAsia="楷体_GB2312"/>
          <w:szCs w:val="21"/>
        </w:rPr>
        <w:t>1567</w:t>
      </w:r>
      <w:r>
        <w:rPr>
          <w:rFonts w:eastAsia="楷体_GB2312"/>
          <w:szCs w:val="21"/>
        </w:rPr>
        <w:t>）</w:t>
      </w:r>
      <w:r>
        <w:rPr>
          <w:rFonts w:eastAsia="楷体_GB2312"/>
          <w:szCs w:val="21"/>
        </w:rPr>
        <w:t>&gt;=0</w:t>
      </w:r>
    </w:p>
    <w:p w14:paraId="71F04459" w14:textId="77777777" w:rsidR="00000000" w:rsidRDefault="00F17EEC">
      <w:pPr>
        <w:numPr>
          <w:ilvl w:val="0"/>
          <w:numId w:val="5"/>
        </w:numPr>
        <w:tabs>
          <w:tab w:val="left" w:pos="2430"/>
        </w:tabs>
        <w:rPr>
          <w:rFonts w:eastAsia="楷体_GB2312"/>
          <w:szCs w:val="21"/>
        </w:rPr>
      </w:pPr>
      <w:r>
        <w:rPr>
          <w:rFonts w:eastAsia="楷体_GB2312"/>
          <w:szCs w:val="21"/>
        </w:rPr>
        <w:t>报告期内投资组合平均剩余期限最低值（</w:t>
      </w:r>
      <w:r>
        <w:rPr>
          <w:rFonts w:eastAsia="楷体_GB2312"/>
          <w:szCs w:val="21"/>
        </w:rPr>
        <w:t>1524</w:t>
      </w:r>
      <w:r>
        <w:rPr>
          <w:rFonts w:eastAsia="楷体_GB2312"/>
          <w:szCs w:val="21"/>
        </w:rPr>
        <w:t>）</w:t>
      </w:r>
      <w:r>
        <w:rPr>
          <w:rFonts w:eastAsia="楷体_GB2312"/>
          <w:szCs w:val="21"/>
        </w:rPr>
        <w:t>&lt;=</w:t>
      </w:r>
      <w:r>
        <w:rPr>
          <w:rFonts w:eastAsia="楷体_GB2312"/>
          <w:szCs w:val="21"/>
        </w:rPr>
        <w:t>报告期末投资组合平均剩余期限（</w:t>
      </w:r>
      <w:r>
        <w:rPr>
          <w:rFonts w:eastAsia="楷体_GB2312"/>
          <w:szCs w:val="21"/>
        </w:rPr>
        <w:t>1522</w:t>
      </w:r>
      <w:r>
        <w:rPr>
          <w:rFonts w:eastAsia="楷体_GB2312"/>
          <w:szCs w:val="21"/>
        </w:rPr>
        <w:t>）</w:t>
      </w:r>
      <w:r>
        <w:rPr>
          <w:rFonts w:eastAsia="楷体_GB2312"/>
          <w:szCs w:val="21"/>
        </w:rPr>
        <w:t>&lt;=</w:t>
      </w:r>
      <w:r>
        <w:rPr>
          <w:rFonts w:eastAsia="楷体_GB2312"/>
          <w:szCs w:val="21"/>
        </w:rPr>
        <w:t>报告期内投资组合平均剩余期限最高值（</w:t>
      </w:r>
      <w:r>
        <w:rPr>
          <w:rFonts w:eastAsia="楷体_GB2312"/>
          <w:szCs w:val="21"/>
        </w:rPr>
        <w:t>1523</w:t>
      </w:r>
      <w:r>
        <w:rPr>
          <w:rFonts w:eastAsia="楷体_GB2312"/>
          <w:szCs w:val="21"/>
        </w:rPr>
        <w:t>）</w:t>
      </w:r>
    </w:p>
    <w:p w14:paraId="297B0C2F" w14:textId="77777777" w:rsidR="00000000" w:rsidRDefault="00F17EEC">
      <w:pPr>
        <w:numPr>
          <w:ilvl w:val="0"/>
          <w:numId w:val="5"/>
        </w:numPr>
        <w:tabs>
          <w:tab w:val="left" w:pos="2430"/>
        </w:tabs>
        <w:rPr>
          <w:rFonts w:eastAsia="楷体_GB2312"/>
          <w:szCs w:val="21"/>
        </w:rPr>
      </w:pPr>
      <w:r>
        <w:rPr>
          <w:rFonts w:eastAsia="楷体_GB2312"/>
          <w:szCs w:val="21"/>
        </w:rPr>
        <w:t>报告期末债券回购融资余额占基金资产净值比例（</w:t>
      </w:r>
      <w:r>
        <w:rPr>
          <w:rFonts w:eastAsia="楷体_GB2312"/>
          <w:szCs w:val="21"/>
        </w:rPr>
        <w:t>1509</w:t>
      </w:r>
      <w:r>
        <w:rPr>
          <w:rFonts w:eastAsia="楷体_GB2312"/>
          <w:szCs w:val="21"/>
        </w:rPr>
        <w:t>）＝报告期末债券回购融资余额（</w:t>
      </w:r>
      <w:r>
        <w:rPr>
          <w:rFonts w:eastAsia="楷体_GB2312"/>
          <w:szCs w:val="21"/>
        </w:rPr>
        <w:t>1508</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708F38AB" w14:textId="77777777" w:rsidR="00000000" w:rsidRDefault="00F17EEC">
      <w:pPr>
        <w:numPr>
          <w:ilvl w:val="0"/>
          <w:numId w:val="5"/>
        </w:numPr>
        <w:tabs>
          <w:tab w:val="left" w:pos="2430"/>
        </w:tabs>
        <w:rPr>
          <w:rFonts w:eastAsia="楷体_GB2312" w:hint="eastAsia"/>
          <w:szCs w:val="21"/>
        </w:rPr>
      </w:pPr>
      <w:r>
        <w:rPr>
          <w:rFonts w:eastAsia="楷体_GB2312"/>
          <w:szCs w:val="21"/>
        </w:rPr>
        <w:t>报告期末买断式回购融资余额占基金资产净值比例（</w:t>
      </w:r>
      <w:r>
        <w:rPr>
          <w:rFonts w:eastAsia="楷体_GB2312"/>
          <w:szCs w:val="21"/>
        </w:rPr>
        <w:t>1511</w:t>
      </w:r>
      <w:r>
        <w:rPr>
          <w:rFonts w:eastAsia="楷体_GB2312"/>
          <w:szCs w:val="21"/>
        </w:rPr>
        <w:t>）＝报告期末买断式回购融资余额（</w:t>
      </w:r>
      <w:r>
        <w:rPr>
          <w:rFonts w:eastAsia="楷体_GB2312"/>
          <w:szCs w:val="21"/>
        </w:rPr>
        <w:t>1510</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417DF0E8" w14:textId="77777777" w:rsidR="00000000" w:rsidRDefault="00F17EEC">
      <w:pPr>
        <w:ind w:firstLineChars="500" w:firstLine="1050"/>
        <w:rPr>
          <w:rFonts w:eastAsia="楷体_GB2312" w:hint="eastAsia"/>
          <w:szCs w:val="21"/>
        </w:rPr>
      </w:pPr>
    </w:p>
    <w:p w14:paraId="178FC6A1" w14:textId="77777777" w:rsidR="00000000" w:rsidRDefault="00F17EEC">
      <w:pPr>
        <w:ind w:firstLineChars="500" w:firstLine="1050"/>
        <w:rPr>
          <w:rFonts w:eastAsia="楷体_GB2312"/>
          <w:szCs w:val="21"/>
        </w:rPr>
      </w:pPr>
      <w:r>
        <w:rPr>
          <w:rFonts w:eastAsia="楷体_GB2312"/>
          <w:szCs w:val="21"/>
        </w:rPr>
        <w:t>条件：</w:t>
      </w:r>
      <w:r>
        <w:rPr>
          <w:rFonts w:eastAsia="楷体_GB2312"/>
          <w:szCs w:val="21"/>
        </w:rPr>
        <w:tab/>
      </w:r>
      <w:r>
        <w:rPr>
          <w:rFonts w:eastAsia="楷体_GB2312"/>
          <w:szCs w:val="21"/>
        </w:rPr>
        <w:t>基金类别：</w:t>
      </w:r>
      <w:r>
        <w:rPr>
          <w:rFonts w:eastAsia="楷体_GB2312" w:hint="eastAsia"/>
          <w:szCs w:val="21"/>
        </w:rPr>
        <w:t>浮动净值型货币</w:t>
      </w:r>
    </w:p>
    <w:p w14:paraId="01C3D9DF" w14:textId="77777777" w:rsidR="00000000" w:rsidRDefault="00F17EEC">
      <w:pPr>
        <w:ind w:left="420" w:firstLineChars="300" w:firstLine="630"/>
        <w:rPr>
          <w:rFonts w:eastAsia="楷体_GB2312"/>
          <w:szCs w:val="21"/>
        </w:rPr>
      </w:pPr>
      <w:r>
        <w:rPr>
          <w:rFonts w:eastAsia="楷体_GB2312"/>
          <w:szCs w:val="21"/>
        </w:rPr>
        <w:t>验证：</w:t>
      </w:r>
    </w:p>
    <w:p w14:paraId="5189E926" w14:textId="77777777" w:rsidR="00000000" w:rsidRDefault="00F17EEC">
      <w:pPr>
        <w:ind w:left="1680"/>
        <w:rPr>
          <w:rFonts w:eastAsia="楷体_GB2312"/>
          <w:szCs w:val="21"/>
        </w:rPr>
      </w:pPr>
    </w:p>
    <w:p w14:paraId="32C225EF" w14:textId="77777777" w:rsidR="00000000" w:rsidRDefault="00F17EEC">
      <w:pPr>
        <w:numPr>
          <w:ilvl w:val="0"/>
          <w:numId w:val="6"/>
        </w:numPr>
        <w:ind w:left="2058" w:hanging="357"/>
        <w:rPr>
          <w:rFonts w:eastAsia="楷体_GB2312" w:hint="eastAsia"/>
          <w:szCs w:val="21"/>
        </w:rPr>
      </w:pPr>
      <w:r>
        <w:rPr>
          <w:rFonts w:eastAsia="楷体_GB2312"/>
          <w:szCs w:val="21"/>
        </w:rPr>
        <w:t>各券种类型</w:t>
      </w:r>
      <w:r>
        <w:rPr>
          <w:rFonts w:eastAsia="楷体_GB2312" w:hint="eastAsia"/>
          <w:szCs w:val="21"/>
        </w:rPr>
        <w:t>公允价值</w:t>
      </w:r>
      <w:r>
        <w:rPr>
          <w:rFonts w:eastAsia="楷体_GB2312"/>
          <w:szCs w:val="21"/>
        </w:rPr>
        <w:t>合计（</w:t>
      </w:r>
      <w:r>
        <w:rPr>
          <w:rFonts w:eastAsia="楷体_GB2312"/>
          <w:szCs w:val="21"/>
        </w:rPr>
        <w:t>1457</w:t>
      </w:r>
      <w:r>
        <w:rPr>
          <w:rFonts w:eastAsia="楷体_GB2312"/>
          <w:szCs w:val="21"/>
        </w:rPr>
        <w:t>）＝国家债券（</w:t>
      </w:r>
      <w:r>
        <w:rPr>
          <w:rFonts w:eastAsia="楷体_GB2312"/>
          <w:szCs w:val="21"/>
        </w:rPr>
        <w:t>1441</w:t>
      </w:r>
      <w:r>
        <w:rPr>
          <w:rFonts w:eastAsia="楷体_GB2312"/>
          <w:szCs w:val="21"/>
        </w:rPr>
        <w:t>）＋央行票据（</w:t>
      </w:r>
      <w:r>
        <w:rPr>
          <w:rFonts w:eastAsia="楷体_GB2312"/>
          <w:szCs w:val="21"/>
        </w:rPr>
        <w:t>1443</w:t>
      </w:r>
      <w:r>
        <w:rPr>
          <w:rFonts w:eastAsia="楷体_GB2312"/>
          <w:szCs w:val="21"/>
        </w:rPr>
        <w:t>）＋金融债券（</w:t>
      </w:r>
      <w:r>
        <w:rPr>
          <w:rFonts w:eastAsia="楷体_GB2312"/>
          <w:szCs w:val="21"/>
        </w:rPr>
        <w:t>1445</w:t>
      </w:r>
      <w:r>
        <w:rPr>
          <w:rFonts w:eastAsia="楷体_GB2312"/>
          <w:szCs w:val="21"/>
        </w:rPr>
        <w:t>）＋企业债券（</w:t>
      </w:r>
      <w:r>
        <w:rPr>
          <w:rFonts w:eastAsia="楷体_GB2312"/>
          <w:szCs w:val="21"/>
        </w:rPr>
        <w:t>1449</w:t>
      </w:r>
      <w:r>
        <w:rPr>
          <w:rFonts w:eastAsia="楷体_GB2312"/>
          <w:szCs w:val="21"/>
        </w:rPr>
        <w:t>）＋企业短期融资券（</w:t>
      </w:r>
      <w:r>
        <w:rPr>
          <w:rFonts w:eastAsia="楷体_GB2312"/>
          <w:szCs w:val="21"/>
        </w:rPr>
        <w:t>1451</w:t>
      </w:r>
      <w:r>
        <w:rPr>
          <w:rFonts w:eastAsia="楷体_GB2312"/>
          <w:szCs w:val="21"/>
        </w:rPr>
        <w:t>）＋中期票据（</w:t>
      </w:r>
      <w:r>
        <w:rPr>
          <w:rFonts w:eastAsia="楷体_GB2312"/>
          <w:szCs w:val="21"/>
        </w:rPr>
        <w:t>2929</w:t>
      </w:r>
      <w:r>
        <w:rPr>
          <w:rFonts w:eastAsia="楷体_GB2312"/>
          <w:szCs w:val="21"/>
        </w:rPr>
        <w:t>）＋</w:t>
      </w:r>
      <w:r>
        <w:rPr>
          <w:rFonts w:eastAsia="楷体_GB2312" w:hint="eastAsia"/>
          <w:szCs w:val="21"/>
        </w:rPr>
        <w:t>同业存单（</w:t>
      </w:r>
      <w:r>
        <w:rPr>
          <w:rFonts w:eastAsia="楷体_GB2312" w:hint="eastAsia"/>
          <w:szCs w:val="21"/>
        </w:rPr>
        <w:t>3243</w:t>
      </w:r>
      <w:r>
        <w:rPr>
          <w:rFonts w:eastAsia="楷体_GB2312" w:hint="eastAsia"/>
          <w:szCs w:val="21"/>
        </w:rPr>
        <w:t>）</w:t>
      </w:r>
      <w:r>
        <w:rPr>
          <w:rFonts w:eastAsia="楷体_GB2312"/>
          <w:szCs w:val="21"/>
        </w:rPr>
        <w:t>+</w:t>
      </w:r>
      <w:r>
        <w:rPr>
          <w:rFonts w:eastAsia="楷体_GB2312"/>
          <w:szCs w:val="21"/>
        </w:rPr>
        <w:t>其他（</w:t>
      </w:r>
      <w:r>
        <w:rPr>
          <w:rFonts w:eastAsia="楷体_GB2312"/>
          <w:szCs w:val="21"/>
        </w:rPr>
        <w:t>1455</w:t>
      </w:r>
      <w:r>
        <w:rPr>
          <w:rFonts w:eastAsia="楷体_GB2312"/>
          <w:szCs w:val="21"/>
        </w:rPr>
        <w:t>）＋非标准科目（</w:t>
      </w:r>
      <w:r>
        <w:rPr>
          <w:rFonts w:eastAsia="楷体_GB2312"/>
          <w:szCs w:val="21"/>
        </w:rPr>
        <w:t>1438</w:t>
      </w:r>
      <w:r>
        <w:rPr>
          <w:rFonts w:eastAsia="楷体_GB2312"/>
          <w:szCs w:val="21"/>
        </w:rPr>
        <w:t>）</w:t>
      </w:r>
    </w:p>
    <w:p w14:paraId="5D36051C" w14:textId="77777777" w:rsidR="00000000" w:rsidRDefault="00F17EEC">
      <w:pPr>
        <w:numPr>
          <w:ilvl w:val="0"/>
          <w:numId w:val="6"/>
        </w:numPr>
        <w:ind w:left="2058" w:hanging="357"/>
        <w:rPr>
          <w:rFonts w:eastAsia="楷体_GB2312" w:hint="eastAsia"/>
          <w:szCs w:val="21"/>
        </w:rPr>
      </w:pPr>
      <w:r>
        <w:rPr>
          <w:rFonts w:eastAsia="楷体_GB2312"/>
          <w:szCs w:val="21"/>
        </w:rPr>
        <w:t>报告期内投资组合平均剩余期限最低值（</w:t>
      </w:r>
      <w:r>
        <w:rPr>
          <w:rFonts w:eastAsia="楷体_GB2312"/>
          <w:szCs w:val="21"/>
        </w:rPr>
        <w:t>1524</w:t>
      </w:r>
      <w:r>
        <w:rPr>
          <w:rFonts w:eastAsia="楷体_GB2312"/>
          <w:szCs w:val="21"/>
        </w:rPr>
        <w:t>）</w:t>
      </w:r>
      <w:r>
        <w:rPr>
          <w:rFonts w:eastAsia="楷体_GB2312"/>
          <w:szCs w:val="21"/>
        </w:rPr>
        <w:t>&lt;=</w:t>
      </w:r>
      <w:r>
        <w:rPr>
          <w:rFonts w:eastAsia="楷体_GB2312"/>
          <w:szCs w:val="21"/>
        </w:rPr>
        <w:t>报告期末投资组合平均剩余期限（</w:t>
      </w:r>
      <w:r>
        <w:rPr>
          <w:rFonts w:eastAsia="楷体_GB2312"/>
          <w:szCs w:val="21"/>
        </w:rPr>
        <w:t>1522</w:t>
      </w:r>
      <w:r>
        <w:rPr>
          <w:rFonts w:eastAsia="楷体_GB2312"/>
          <w:szCs w:val="21"/>
        </w:rPr>
        <w:t>）</w:t>
      </w:r>
      <w:r>
        <w:rPr>
          <w:rFonts w:eastAsia="楷体_GB2312"/>
          <w:szCs w:val="21"/>
        </w:rPr>
        <w:t>&lt;=</w:t>
      </w:r>
      <w:r>
        <w:rPr>
          <w:rFonts w:eastAsia="楷体_GB2312"/>
          <w:szCs w:val="21"/>
        </w:rPr>
        <w:t>报告期内投资组合平均剩余期限最高值（</w:t>
      </w:r>
      <w:r>
        <w:rPr>
          <w:rFonts w:eastAsia="楷体_GB2312"/>
          <w:szCs w:val="21"/>
        </w:rPr>
        <w:t>1523</w:t>
      </w:r>
      <w:r>
        <w:rPr>
          <w:rFonts w:eastAsia="楷体_GB2312"/>
          <w:szCs w:val="21"/>
        </w:rPr>
        <w:t>）</w:t>
      </w:r>
    </w:p>
    <w:p w14:paraId="7C6EE15A" w14:textId="77777777" w:rsidR="00000000" w:rsidRDefault="00F17EEC">
      <w:pPr>
        <w:numPr>
          <w:ilvl w:val="0"/>
          <w:numId w:val="6"/>
        </w:numPr>
        <w:ind w:left="2058" w:hanging="357"/>
        <w:rPr>
          <w:rFonts w:eastAsia="楷体_GB2312"/>
          <w:szCs w:val="21"/>
        </w:rPr>
      </w:pPr>
      <w:r>
        <w:rPr>
          <w:rFonts w:eastAsia="楷体_GB2312"/>
          <w:szCs w:val="21"/>
        </w:rPr>
        <w:t>前十名债券</w:t>
      </w:r>
      <w:r>
        <w:rPr>
          <w:rFonts w:eastAsia="楷体_GB2312" w:hint="eastAsia"/>
          <w:szCs w:val="21"/>
        </w:rPr>
        <w:t>公允价值</w:t>
      </w:r>
      <w:r>
        <w:rPr>
          <w:rFonts w:eastAsia="楷体_GB2312"/>
          <w:szCs w:val="21"/>
        </w:rPr>
        <w:t>占基金资产净值比例（</w:t>
      </w:r>
      <w:r>
        <w:rPr>
          <w:rFonts w:eastAsia="楷体_GB2312"/>
          <w:szCs w:val="21"/>
        </w:rPr>
        <w:t>1496</w:t>
      </w:r>
      <w:r>
        <w:rPr>
          <w:rFonts w:eastAsia="楷体_GB2312"/>
          <w:szCs w:val="21"/>
        </w:rPr>
        <w:t>）＝各债券</w:t>
      </w:r>
      <w:r>
        <w:rPr>
          <w:rFonts w:eastAsia="楷体_GB2312" w:hint="eastAsia"/>
          <w:szCs w:val="21"/>
        </w:rPr>
        <w:t>公允价值</w:t>
      </w:r>
      <w:r>
        <w:rPr>
          <w:rFonts w:eastAsia="楷体_GB2312"/>
          <w:szCs w:val="21"/>
        </w:rPr>
        <w:t>（</w:t>
      </w:r>
      <w:r>
        <w:rPr>
          <w:rFonts w:eastAsia="楷体_GB2312"/>
          <w:szCs w:val="21"/>
        </w:rPr>
        <w:t>1495</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44C84643" w14:textId="77777777" w:rsidR="00000000" w:rsidRDefault="00F17EEC">
      <w:pPr>
        <w:rPr>
          <w:rFonts w:eastAsia="楷体_GB2312"/>
          <w:szCs w:val="21"/>
        </w:rPr>
      </w:pPr>
    </w:p>
    <w:p w14:paraId="523C48E3" w14:textId="77777777" w:rsidR="00000000" w:rsidRDefault="00F17EEC">
      <w:pPr>
        <w:ind w:left="1680"/>
        <w:rPr>
          <w:rFonts w:eastAsia="楷体_GB2312"/>
          <w:szCs w:val="21"/>
        </w:rPr>
      </w:pPr>
    </w:p>
    <w:p w14:paraId="6DC5106B" w14:textId="77777777" w:rsidR="00000000" w:rsidRDefault="00F17EEC">
      <w:pPr>
        <w:ind w:left="900"/>
        <w:rPr>
          <w:rFonts w:eastAsia="楷体_GB2312"/>
          <w:szCs w:val="21"/>
        </w:rPr>
      </w:pPr>
      <w:r>
        <w:rPr>
          <w:rFonts w:eastAsia="楷体_GB2312"/>
          <w:szCs w:val="21"/>
        </w:rPr>
        <w:t>条件：</w:t>
      </w:r>
      <w:r>
        <w:rPr>
          <w:rFonts w:eastAsia="楷体_GB2312"/>
          <w:szCs w:val="21"/>
        </w:rPr>
        <w:tab/>
      </w:r>
      <w:r>
        <w:rPr>
          <w:rFonts w:eastAsia="楷体_GB2312"/>
          <w:szCs w:val="21"/>
        </w:rPr>
        <w:t>基金类别：</w:t>
      </w:r>
      <w:r>
        <w:rPr>
          <w:rFonts w:eastAsia="楷体_GB2312"/>
          <w:szCs w:val="21"/>
        </w:rPr>
        <w:t xml:space="preserve">QDII </w:t>
      </w:r>
    </w:p>
    <w:p w14:paraId="3C13BE8D" w14:textId="77777777" w:rsidR="00000000" w:rsidRDefault="00F17EEC">
      <w:pPr>
        <w:ind w:left="900"/>
        <w:rPr>
          <w:rFonts w:eastAsia="楷体_GB2312"/>
          <w:szCs w:val="21"/>
        </w:rPr>
      </w:pPr>
      <w:r>
        <w:rPr>
          <w:rFonts w:eastAsia="楷体_GB2312"/>
          <w:szCs w:val="21"/>
        </w:rPr>
        <w:t>验证：</w:t>
      </w:r>
    </w:p>
    <w:p w14:paraId="5C81ED6E" w14:textId="77777777" w:rsidR="00000000" w:rsidRDefault="00F17EEC">
      <w:pPr>
        <w:numPr>
          <w:ilvl w:val="0"/>
          <w:numId w:val="7"/>
        </w:numPr>
        <w:tabs>
          <w:tab w:val="left" w:pos="2430"/>
        </w:tabs>
        <w:rPr>
          <w:rFonts w:eastAsia="楷体_GB2312"/>
          <w:szCs w:val="21"/>
        </w:rPr>
      </w:pPr>
      <w:r>
        <w:rPr>
          <w:rFonts w:eastAsia="楷体_GB2312"/>
          <w:szCs w:val="21"/>
        </w:rPr>
        <w:t>报告期末各个国家（地区）证券市场的股票及存托凭证投资分布占基金资产净值比例（</w:t>
      </w:r>
      <w:r>
        <w:rPr>
          <w:rFonts w:eastAsia="楷体_GB2312"/>
          <w:szCs w:val="21"/>
        </w:rPr>
        <w:t>1096</w:t>
      </w:r>
      <w:r>
        <w:rPr>
          <w:rFonts w:eastAsia="楷体_GB2312"/>
          <w:szCs w:val="21"/>
        </w:rPr>
        <w:t>）＝期末各个国家（地区）证券市场的相关投资公允价值（</w:t>
      </w:r>
      <w:r>
        <w:rPr>
          <w:rFonts w:eastAsia="楷体_GB2312"/>
          <w:szCs w:val="21"/>
        </w:rPr>
        <w:t>1095</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7F7E765D" w14:textId="77777777" w:rsidR="00000000" w:rsidRDefault="00F17EEC">
      <w:pPr>
        <w:numPr>
          <w:ilvl w:val="0"/>
          <w:numId w:val="7"/>
        </w:numPr>
        <w:tabs>
          <w:tab w:val="left" w:pos="2430"/>
        </w:tabs>
        <w:rPr>
          <w:rFonts w:eastAsia="楷体_GB2312"/>
          <w:szCs w:val="21"/>
        </w:rPr>
      </w:pPr>
      <w:r>
        <w:rPr>
          <w:rFonts w:eastAsia="楷体_GB2312"/>
          <w:szCs w:val="21"/>
        </w:rPr>
        <w:t>报告期末按行业</w:t>
      </w:r>
      <w:r>
        <w:rPr>
          <w:rFonts w:eastAsia="楷体_GB2312"/>
          <w:szCs w:val="21"/>
        </w:rPr>
        <w:t>分类的股票及存托凭证投资组合占期末基金资产净值比例（</w:t>
      </w:r>
      <w:r>
        <w:rPr>
          <w:rFonts w:eastAsia="楷体_GB2312"/>
          <w:szCs w:val="21"/>
        </w:rPr>
        <w:t>1324</w:t>
      </w:r>
      <w:r>
        <w:rPr>
          <w:rFonts w:eastAsia="楷体_GB2312"/>
          <w:szCs w:val="21"/>
        </w:rPr>
        <w:t>）＝期末各行业投资公允价值（</w:t>
      </w:r>
      <w:r>
        <w:rPr>
          <w:rFonts w:eastAsia="楷体_GB2312"/>
          <w:szCs w:val="21"/>
        </w:rPr>
        <w:t>1323</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318FD315" w14:textId="77777777" w:rsidR="00000000" w:rsidRDefault="00F17EEC">
      <w:pPr>
        <w:numPr>
          <w:ilvl w:val="0"/>
          <w:numId w:val="7"/>
        </w:numPr>
        <w:tabs>
          <w:tab w:val="left" w:pos="2430"/>
        </w:tabs>
        <w:rPr>
          <w:rFonts w:eastAsia="楷体_GB2312"/>
          <w:szCs w:val="21"/>
        </w:rPr>
      </w:pPr>
      <w:r>
        <w:rPr>
          <w:rFonts w:eastAsia="楷体_GB2312"/>
          <w:szCs w:val="21"/>
        </w:rPr>
        <w:t>报告期末按债券信用等级分类的债券占基金资产净值比例</w:t>
      </w:r>
      <w:r>
        <w:rPr>
          <w:rFonts w:eastAsia="楷体_GB2312"/>
          <w:szCs w:val="21"/>
        </w:rPr>
        <w:t>(1465)</w:t>
      </w:r>
      <w:r>
        <w:rPr>
          <w:rFonts w:eastAsia="楷体_GB2312"/>
          <w:szCs w:val="21"/>
        </w:rPr>
        <w:t>＝各信用等级债券公允价值</w:t>
      </w:r>
      <w:r>
        <w:rPr>
          <w:rFonts w:eastAsia="楷体_GB2312"/>
          <w:szCs w:val="21"/>
        </w:rPr>
        <w:t>(1464)/</w:t>
      </w:r>
      <w:r>
        <w:rPr>
          <w:rFonts w:eastAsia="楷体_GB2312"/>
          <w:szCs w:val="21"/>
        </w:rPr>
        <w:t>期末基金资产净值（</w:t>
      </w:r>
      <w:r>
        <w:rPr>
          <w:rFonts w:eastAsia="楷体_GB2312"/>
          <w:szCs w:val="21"/>
        </w:rPr>
        <w:t>0505</w:t>
      </w:r>
      <w:r>
        <w:rPr>
          <w:rFonts w:eastAsia="楷体_GB2312"/>
          <w:szCs w:val="21"/>
        </w:rPr>
        <w:t>）</w:t>
      </w:r>
    </w:p>
    <w:p w14:paraId="75A1ABDC" w14:textId="77777777" w:rsidR="00000000" w:rsidRDefault="00F17EEC">
      <w:pPr>
        <w:numPr>
          <w:ilvl w:val="0"/>
          <w:numId w:val="7"/>
        </w:numPr>
        <w:tabs>
          <w:tab w:val="left" w:pos="2430"/>
        </w:tabs>
        <w:rPr>
          <w:rFonts w:eastAsia="楷体_GB2312"/>
          <w:szCs w:val="21"/>
        </w:rPr>
      </w:pPr>
      <w:r>
        <w:rPr>
          <w:rFonts w:eastAsia="楷体_GB2312"/>
          <w:szCs w:val="21"/>
        </w:rPr>
        <w:t>报告期末按公允价值占基金资产净值比例大小排名的前五名金融衍生品占基金资产净值比例（</w:t>
      </w:r>
      <w:r>
        <w:rPr>
          <w:rFonts w:eastAsia="楷体_GB2312"/>
          <w:szCs w:val="21"/>
        </w:rPr>
        <w:t>1662</w:t>
      </w:r>
      <w:r>
        <w:rPr>
          <w:rFonts w:eastAsia="楷体_GB2312"/>
          <w:szCs w:val="21"/>
        </w:rPr>
        <w:t>）＝金融衍生品公允价值</w:t>
      </w:r>
      <w:r>
        <w:rPr>
          <w:rFonts w:eastAsia="楷体_GB2312"/>
          <w:szCs w:val="21"/>
        </w:rPr>
        <w:lastRenderedPageBreak/>
        <w:t>（</w:t>
      </w:r>
      <w:r>
        <w:rPr>
          <w:rFonts w:eastAsia="楷体_GB2312"/>
          <w:szCs w:val="21"/>
        </w:rPr>
        <w:t>1661</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564B11F4" w14:textId="77777777" w:rsidR="00000000" w:rsidRDefault="00F17EEC">
      <w:pPr>
        <w:tabs>
          <w:tab w:val="left" w:pos="2430"/>
        </w:tabs>
        <w:rPr>
          <w:rFonts w:eastAsia="楷体_GB2312"/>
          <w:szCs w:val="21"/>
        </w:rPr>
      </w:pPr>
    </w:p>
    <w:p w14:paraId="18FCA15F" w14:textId="77777777" w:rsidR="00000000" w:rsidRDefault="00F17EEC">
      <w:pPr>
        <w:ind w:left="900"/>
        <w:rPr>
          <w:rFonts w:eastAsia="楷体_GB2312"/>
          <w:szCs w:val="21"/>
        </w:rPr>
      </w:pPr>
      <w:r>
        <w:rPr>
          <w:rFonts w:eastAsia="楷体_GB2312"/>
          <w:szCs w:val="21"/>
        </w:rPr>
        <w:t>条件：</w:t>
      </w:r>
      <w:r>
        <w:rPr>
          <w:rFonts w:eastAsia="楷体_GB2312"/>
          <w:szCs w:val="21"/>
        </w:rPr>
        <w:tab/>
      </w:r>
      <w:r>
        <w:rPr>
          <w:rFonts w:eastAsia="楷体_GB2312"/>
          <w:szCs w:val="21"/>
        </w:rPr>
        <w:t>基金类别：</w:t>
      </w:r>
      <w:r>
        <w:rPr>
          <w:rFonts w:eastAsia="楷体_GB2312" w:hint="eastAsia"/>
          <w:szCs w:val="21"/>
        </w:rPr>
        <w:t>基础设施基金</w:t>
      </w:r>
      <w:r>
        <w:rPr>
          <w:rFonts w:eastAsia="楷体_GB2312"/>
          <w:szCs w:val="21"/>
        </w:rPr>
        <w:t xml:space="preserve"> </w:t>
      </w:r>
    </w:p>
    <w:p w14:paraId="2EC78A49" w14:textId="77777777" w:rsidR="00000000" w:rsidRDefault="00F17EEC">
      <w:pPr>
        <w:ind w:left="900"/>
        <w:rPr>
          <w:rFonts w:eastAsia="楷体_GB2312"/>
          <w:szCs w:val="21"/>
        </w:rPr>
      </w:pPr>
      <w:r>
        <w:rPr>
          <w:rFonts w:eastAsia="楷体_GB2312"/>
          <w:szCs w:val="21"/>
        </w:rPr>
        <w:t>验证：</w:t>
      </w:r>
    </w:p>
    <w:p w14:paraId="3810E504" w14:textId="77777777" w:rsidR="00000000" w:rsidRDefault="00F17EEC">
      <w:pPr>
        <w:numPr>
          <w:ilvl w:val="0"/>
          <w:numId w:val="8"/>
        </w:numPr>
        <w:tabs>
          <w:tab w:val="left" w:pos="2430"/>
        </w:tabs>
        <w:ind w:left="1680"/>
        <w:rPr>
          <w:rFonts w:eastAsia="楷体_GB2312"/>
          <w:szCs w:val="21"/>
        </w:rPr>
      </w:pPr>
      <w:r>
        <w:rPr>
          <w:rFonts w:eastAsia="楷体_GB2312"/>
          <w:szCs w:val="21"/>
        </w:rPr>
        <w:t>报告期末基金资产组合情况中合计金额（</w:t>
      </w:r>
      <w:r>
        <w:rPr>
          <w:rFonts w:eastAsia="楷体_GB2312"/>
          <w:szCs w:val="21"/>
        </w:rPr>
        <w:t>1090</w:t>
      </w:r>
      <w:r>
        <w:rPr>
          <w:rFonts w:eastAsia="楷体_GB2312"/>
          <w:szCs w:val="21"/>
        </w:rPr>
        <w:t>）＝固定</w:t>
      </w:r>
      <w:r>
        <w:rPr>
          <w:rFonts w:eastAsia="楷体_GB2312"/>
          <w:szCs w:val="21"/>
        </w:rPr>
        <w:t>收益投资（</w:t>
      </w:r>
      <w:r>
        <w:rPr>
          <w:rFonts w:eastAsia="楷体_GB2312"/>
          <w:szCs w:val="21"/>
        </w:rPr>
        <w:t>1061</w:t>
      </w:r>
      <w:r>
        <w:rPr>
          <w:rFonts w:eastAsia="楷体_GB2312"/>
          <w:szCs w:val="21"/>
        </w:rPr>
        <w:t>）＋买入返售金融资产（</w:t>
      </w:r>
      <w:r>
        <w:rPr>
          <w:rFonts w:eastAsia="楷体_GB2312"/>
          <w:szCs w:val="21"/>
        </w:rPr>
        <w:t>0597</w:t>
      </w:r>
      <w:r>
        <w:rPr>
          <w:rFonts w:eastAsia="楷体_GB2312"/>
          <w:szCs w:val="21"/>
        </w:rPr>
        <w:t>）＋</w:t>
      </w:r>
      <w:r>
        <w:rPr>
          <w:rFonts w:eastAsia="楷体_GB2312" w:hint="eastAsia"/>
          <w:szCs w:val="21"/>
        </w:rPr>
        <w:t>货币资金</w:t>
      </w:r>
      <w:r>
        <w:rPr>
          <w:rFonts w:eastAsia="楷体_GB2312"/>
          <w:szCs w:val="21"/>
        </w:rPr>
        <w:t>和结算备付金合计（</w:t>
      </w:r>
      <w:r>
        <w:rPr>
          <w:rFonts w:eastAsia="楷体_GB2312" w:hint="eastAsia"/>
          <w:szCs w:val="21"/>
        </w:rPr>
        <w:t>3851</w:t>
      </w:r>
      <w:r>
        <w:rPr>
          <w:rFonts w:eastAsia="楷体_GB2312"/>
          <w:szCs w:val="21"/>
        </w:rPr>
        <w:t>）＋其他资产（</w:t>
      </w:r>
      <w:r>
        <w:rPr>
          <w:rFonts w:eastAsia="楷体_GB2312"/>
          <w:szCs w:val="21"/>
        </w:rPr>
        <w:t>1088</w:t>
      </w:r>
      <w:r>
        <w:rPr>
          <w:rFonts w:eastAsia="楷体_GB2312"/>
          <w:szCs w:val="21"/>
        </w:rPr>
        <w:t>）＋非标准科目（</w:t>
      </w:r>
      <w:r>
        <w:rPr>
          <w:rFonts w:eastAsia="楷体_GB2312"/>
          <w:szCs w:val="21"/>
        </w:rPr>
        <w:t>1046</w:t>
      </w:r>
      <w:r>
        <w:rPr>
          <w:rFonts w:eastAsia="楷体_GB2312"/>
          <w:szCs w:val="21"/>
        </w:rPr>
        <w:t>）</w:t>
      </w:r>
    </w:p>
    <w:p w14:paraId="7B2EA3C4" w14:textId="77777777" w:rsidR="00000000" w:rsidRDefault="00F17EEC">
      <w:pPr>
        <w:numPr>
          <w:ilvl w:val="0"/>
          <w:numId w:val="8"/>
        </w:numPr>
        <w:tabs>
          <w:tab w:val="left" w:pos="2430"/>
        </w:tabs>
        <w:ind w:left="1680"/>
        <w:rPr>
          <w:rFonts w:eastAsia="楷体_GB2312"/>
          <w:szCs w:val="21"/>
        </w:rPr>
      </w:pPr>
      <w:r>
        <w:rPr>
          <w:rFonts w:eastAsia="楷体_GB2312"/>
          <w:szCs w:val="21"/>
        </w:rPr>
        <w:t>各项目</w:t>
      </w:r>
      <w:r>
        <w:rPr>
          <w:rFonts w:eastAsia="楷体_GB2312"/>
          <w:szCs w:val="21"/>
        </w:rPr>
        <w:t>占基础设施资产支持证券之外的投资组合的比例</w:t>
      </w:r>
      <w:r>
        <w:rPr>
          <w:rFonts w:eastAsia="楷体_GB2312"/>
          <w:szCs w:val="21"/>
        </w:rPr>
        <w:t>（</w:t>
      </w:r>
      <w:r>
        <w:rPr>
          <w:rFonts w:eastAsia="楷体_GB2312"/>
          <w:szCs w:val="21"/>
        </w:rPr>
        <w:t>6977~6985</w:t>
      </w:r>
      <w:r>
        <w:rPr>
          <w:rFonts w:eastAsia="楷体_GB2312"/>
          <w:szCs w:val="21"/>
        </w:rPr>
        <w:t>）</w:t>
      </w:r>
      <w:r>
        <w:rPr>
          <w:rFonts w:eastAsia="楷体_GB2312"/>
          <w:szCs w:val="21"/>
        </w:rPr>
        <w:t>=</w:t>
      </w:r>
      <w:r>
        <w:rPr>
          <w:rFonts w:eastAsia="楷体_GB2312"/>
          <w:szCs w:val="21"/>
        </w:rPr>
        <w:t>各项目（固定收益投资等）</w:t>
      </w:r>
      <w:r>
        <w:rPr>
          <w:rFonts w:eastAsia="楷体_GB2312"/>
          <w:szCs w:val="21"/>
        </w:rPr>
        <w:t>/</w:t>
      </w:r>
      <w:r>
        <w:rPr>
          <w:rFonts w:eastAsia="楷体_GB2312"/>
          <w:szCs w:val="21"/>
        </w:rPr>
        <w:t>报告期末基金资产组合情况中合计金额（</w:t>
      </w:r>
      <w:r>
        <w:rPr>
          <w:rFonts w:eastAsia="楷体_GB2312"/>
          <w:szCs w:val="21"/>
        </w:rPr>
        <w:t>1090</w:t>
      </w:r>
      <w:r>
        <w:rPr>
          <w:rFonts w:eastAsia="楷体_GB2312"/>
          <w:szCs w:val="21"/>
        </w:rPr>
        <w:t>）</w:t>
      </w:r>
    </w:p>
    <w:p w14:paraId="474D83D3" w14:textId="77777777" w:rsidR="00000000" w:rsidRDefault="00F17EEC">
      <w:pPr>
        <w:tabs>
          <w:tab w:val="left" w:pos="2430"/>
        </w:tabs>
        <w:ind w:left="1680"/>
        <w:rPr>
          <w:rFonts w:eastAsia="楷体_GB2312"/>
          <w:szCs w:val="21"/>
        </w:rPr>
      </w:pPr>
      <w:r>
        <w:rPr>
          <w:rFonts w:eastAsia="楷体_GB2312" w:hint="eastAsia"/>
          <w:szCs w:val="21"/>
        </w:rPr>
        <w:t>3</w:t>
      </w:r>
      <w:r>
        <w:rPr>
          <w:rFonts w:eastAsia="楷体_GB2312" w:hint="eastAsia"/>
          <w:szCs w:val="21"/>
        </w:rPr>
        <w:t>）</w:t>
      </w:r>
      <w:r>
        <w:rPr>
          <w:rFonts w:eastAsia="楷体_GB2312"/>
          <w:szCs w:val="21"/>
        </w:rPr>
        <w:t>各券种类型</w:t>
      </w:r>
      <w:r>
        <w:rPr>
          <w:rFonts w:eastAsia="楷体_GB2312" w:hint="eastAsia"/>
          <w:szCs w:val="21"/>
        </w:rPr>
        <w:t>公允价值</w:t>
      </w:r>
      <w:r>
        <w:rPr>
          <w:rFonts w:eastAsia="楷体_GB2312"/>
          <w:szCs w:val="21"/>
        </w:rPr>
        <w:t>合计（</w:t>
      </w:r>
      <w:r>
        <w:rPr>
          <w:rFonts w:eastAsia="楷体_GB2312"/>
          <w:szCs w:val="21"/>
        </w:rPr>
        <w:t>1457</w:t>
      </w:r>
      <w:r>
        <w:rPr>
          <w:rFonts w:eastAsia="楷体_GB2312"/>
          <w:szCs w:val="21"/>
        </w:rPr>
        <w:t>）＝国家债券（</w:t>
      </w:r>
      <w:r>
        <w:rPr>
          <w:rFonts w:eastAsia="楷体_GB2312"/>
          <w:szCs w:val="21"/>
        </w:rPr>
        <w:t>1441</w:t>
      </w:r>
      <w:r>
        <w:rPr>
          <w:rFonts w:eastAsia="楷体_GB2312"/>
          <w:szCs w:val="21"/>
        </w:rPr>
        <w:t>）＋央行票据（</w:t>
      </w:r>
      <w:r>
        <w:rPr>
          <w:rFonts w:eastAsia="楷体_GB2312"/>
          <w:szCs w:val="21"/>
        </w:rPr>
        <w:t>1443</w:t>
      </w:r>
      <w:r>
        <w:rPr>
          <w:rFonts w:eastAsia="楷体_GB2312"/>
          <w:szCs w:val="21"/>
        </w:rPr>
        <w:t>）＋金融债券（</w:t>
      </w:r>
      <w:r>
        <w:rPr>
          <w:rFonts w:eastAsia="楷体_GB2312"/>
          <w:szCs w:val="21"/>
        </w:rPr>
        <w:t>1445</w:t>
      </w:r>
      <w:r>
        <w:rPr>
          <w:rFonts w:eastAsia="楷体_GB2312"/>
          <w:szCs w:val="21"/>
        </w:rPr>
        <w:t>）＋企业债券（</w:t>
      </w:r>
      <w:r>
        <w:rPr>
          <w:rFonts w:eastAsia="楷体_GB2312"/>
          <w:szCs w:val="21"/>
        </w:rPr>
        <w:t>1449</w:t>
      </w:r>
      <w:r>
        <w:rPr>
          <w:rFonts w:eastAsia="楷体_GB2312"/>
          <w:szCs w:val="21"/>
        </w:rPr>
        <w:t>）＋企业短期融资券（</w:t>
      </w:r>
      <w:r>
        <w:rPr>
          <w:rFonts w:eastAsia="楷体_GB2312"/>
          <w:szCs w:val="21"/>
        </w:rPr>
        <w:t>1451</w:t>
      </w:r>
      <w:r>
        <w:rPr>
          <w:rFonts w:eastAsia="楷体_GB2312"/>
          <w:szCs w:val="21"/>
        </w:rPr>
        <w:t>）＋中期票据（</w:t>
      </w:r>
      <w:r>
        <w:rPr>
          <w:rFonts w:eastAsia="楷体_GB2312"/>
          <w:szCs w:val="21"/>
        </w:rPr>
        <w:t>2929</w:t>
      </w:r>
      <w:r>
        <w:rPr>
          <w:rFonts w:eastAsia="楷体_GB2312"/>
          <w:szCs w:val="21"/>
        </w:rPr>
        <w:t>）＋</w:t>
      </w:r>
      <w:r>
        <w:rPr>
          <w:rFonts w:eastAsia="楷体_GB2312" w:hint="eastAsia"/>
          <w:szCs w:val="21"/>
        </w:rPr>
        <w:t>同业存单（</w:t>
      </w:r>
      <w:r>
        <w:rPr>
          <w:rFonts w:eastAsia="楷体_GB2312" w:hint="eastAsia"/>
          <w:szCs w:val="21"/>
        </w:rPr>
        <w:t>3243</w:t>
      </w:r>
      <w:r>
        <w:rPr>
          <w:rFonts w:eastAsia="楷体_GB2312" w:hint="eastAsia"/>
          <w:szCs w:val="21"/>
        </w:rPr>
        <w:t>）</w:t>
      </w:r>
      <w:r>
        <w:rPr>
          <w:rFonts w:eastAsia="楷体_GB2312"/>
          <w:szCs w:val="21"/>
        </w:rPr>
        <w:t>+</w:t>
      </w:r>
      <w:r>
        <w:rPr>
          <w:rFonts w:eastAsia="楷体_GB2312"/>
          <w:szCs w:val="21"/>
        </w:rPr>
        <w:t>其他（</w:t>
      </w:r>
      <w:r>
        <w:rPr>
          <w:rFonts w:eastAsia="楷体_GB2312"/>
          <w:szCs w:val="21"/>
        </w:rPr>
        <w:t>1455</w:t>
      </w:r>
      <w:r>
        <w:rPr>
          <w:rFonts w:eastAsia="楷体_GB2312"/>
          <w:szCs w:val="21"/>
        </w:rPr>
        <w:t>）＋非标准科目（</w:t>
      </w:r>
      <w:r>
        <w:rPr>
          <w:rFonts w:eastAsia="楷体_GB2312"/>
          <w:szCs w:val="21"/>
        </w:rPr>
        <w:t>143</w:t>
      </w:r>
      <w:r>
        <w:rPr>
          <w:rFonts w:eastAsia="楷体_GB2312" w:hint="eastAsia"/>
          <w:szCs w:val="21"/>
        </w:rPr>
        <w:t>7</w:t>
      </w:r>
      <w:r>
        <w:rPr>
          <w:rFonts w:eastAsia="楷体_GB2312"/>
          <w:szCs w:val="21"/>
        </w:rPr>
        <w:t>）</w:t>
      </w:r>
    </w:p>
    <w:p w14:paraId="03C7059B" w14:textId="77777777" w:rsidR="00000000" w:rsidRDefault="00F17EEC">
      <w:pPr>
        <w:tabs>
          <w:tab w:val="left" w:pos="2430"/>
        </w:tabs>
        <w:ind w:left="1680"/>
        <w:rPr>
          <w:rFonts w:eastAsia="楷体_GB2312"/>
          <w:szCs w:val="21"/>
        </w:rPr>
      </w:pPr>
      <w:r>
        <w:rPr>
          <w:rFonts w:eastAsia="楷体_GB2312" w:hint="eastAsia"/>
          <w:szCs w:val="21"/>
        </w:rPr>
        <w:t>4</w:t>
      </w:r>
      <w:r>
        <w:rPr>
          <w:rFonts w:eastAsia="楷体_GB2312" w:hint="eastAsia"/>
          <w:szCs w:val="21"/>
        </w:rPr>
        <w:t>）</w:t>
      </w:r>
      <w:r>
        <w:rPr>
          <w:rFonts w:eastAsia="楷体_GB2312"/>
          <w:szCs w:val="21"/>
        </w:rPr>
        <w:t>其他资产金额合计（</w:t>
      </w:r>
      <w:r>
        <w:rPr>
          <w:rFonts w:eastAsia="楷体_GB2312"/>
          <w:szCs w:val="21"/>
        </w:rPr>
        <w:t>1606</w:t>
      </w:r>
      <w:r>
        <w:rPr>
          <w:rFonts w:eastAsia="楷体_GB2312"/>
          <w:szCs w:val="21"/>
        </w:rPr>
        <w:t>）＝存出保证金（</w:t>
      </w:r>
      <w:r>
        <w:rPr>
          <w:rFonts w:eastAsia="楷体_GB2312"/>
          <w:szCs w:val="21"/>
        </w:rPr>
        <w:t>0591</w:t>
      </w:r>
      <w:r>
        <w:rPr>
          <w:rFonts w:eastAsia="楷体_GB2312"/>
          <w:szCs w:val="21"/>
        </w:rPr>
        <w:t>）＋应收证券清算款（</w:t>
      </w:r>
      <w:r>
        <w:rPr>
          <w:rFonts w:eastAsia="楷体_GB2312"/>
          <w:szCs w:val="21"/>
        </w:rPr>
        <w:t>0598</w:t>
      </w:r>
      <w:r>
        <w:rPr>
          <w:rFonts w:eastAsia="楷体_GB2312"/>
          <w:szCs w:val="21"/>
        </w:rPr>
        <w:t>）＋应收利息（</w:t>
      </w:r>
      <w:r>
        <w:rPr>
          <w:rFonts w:eastAsia="楷体_GB2312"/>
          <w:szCs w:val="21"/>
        </w:rPr>
        <w:t>0599</w:t>
      </w:r>
      <w:r>
        <w:rPr>
          <w:rFonts w:eastAsia="楷体_GB2312"/>
          <w:szCs w:val="21"/>
        </w:rPr>
        <w:t>）＋其他（</w:t>
      </w:r>
      <w:r>
        <w:rPr>
          <w:rFonts w:eastAsia="楷体_GB2312"/>
          <w:szCs w:val="21"/>
        </w:rPr>
        <w:t>1605</w:t>
      </w:r>
      <w:r>
        <w:rPr>
          <w:rFonts w:eastAsia="楷体_GB2312"/>
          <w:szCs w:val="21"/>
        </w:rPr>
        <w:t>）＋非标准科目（</w:t>
      </w:r>
      <w:r>
        <w:rPr>
          <w:rFonts w:eastAsia="楷体_GB2312"/>
          <w:szCs w:val="21"/>
        </w:rPr>
        <w:t>1601</w:t>
      </w:r>
      <w:r>
        <w:rPr>
          <w:rFonts w:eastAsia="楷体_GB2312"/>
          <w:szCs w:val="21"/>
        </w:rPr>
        <w:t>）</w:t>
      </w:r>
    </w:p>
    <w:p w14:paraId="052EB785" w14:textId="77777777" w:rsidR="00000000" w:rsidRDefault="00F17EEC">
      <w:pPr>
        <w:widowControl/>
        <w:snapToGrid w:val="0"/>
        <w:spacing w:line="360" w:lineRule="auto"/>
        <w:ind w:firstLine="420"/>
        <w:rPr>
          <w:b/>
          <w:sz w:val="24"/>
        </w:rPr>
      </w:pPr>
    </w:p>
    <w:p w14:paraId="6C43233C" w14:textId="77777777" w:rsidR="00000000" w:rsidRDefault="00F17EEC">
      <w:pPr>
        <w:widowControl/>
        <w:snapToGrid w:val="0"/>
        <w:spacing w:line="360" w:lineRule="auto"/>
        <w:ind w:firstLine="420"/>
        <w:rPr>
          <w:b/>
          <w:sz w:val="24"/>
        </w:rPr>
      </w:pPr>
      <w:r>
        <w:rPr>
          <w:b/>
          <w:sz w:val="24"/>
        </w:rPr>
        <w:t>业务规则九：管理人中管理人产品</w:t>
      </w:r>
    </w:p>
    <w:p w14:paraId="66AB9E4B" w14:textId="77777777" w:rsidR="00000000" w:rsidRDefault="00F17EEC">
      <w:pPr>
        <w:ind w:firstLineChars="500" w:firstLine="1050"/>
        <w:rPr>
          <w:rFonts w:eastAsia="楷体_GB2312"/>
          <w:szCs w:val="21"/>
        </w:rPr>
      </w:pPr>
      <w:r>
        <w:rPr>
          <w:rFonts w:eastAsia="楷体_GB2312"/>
          <w:szCs w:val="21"/>
        </w:rPr>
        <w:t>条件：</w:t>
      </w:r>
      <w:r>
        <w:rPr>
          <w:rFonts w:eastAsia="楷体_GB2312" w:hint="eastAsia"/>
          <w:szCs w:val="21"/>
        </w:rPr>
        <w:t>是否为</w:t>
      </w:r>
      <w:r>
        <w:rPr>
          <w:rFonts w:eastAsia="楷体_GB2312" w:hint="eastAsia"/>
          <w:szCs w:val="21"/>
        </w:rPr>
        <w:t>MOM</w:t>
      </w:r>
      <w:r>
        <w:rPr>
          <w:rFonts w:eastAsia="楷体_GB2312" w:hint="eastAsia"/>
          <w:szCs w:val="21"/>
        </w:rPr>
        <w:t>基金：是</w:t>
      </w:r>
      <w:r>
        <w:rPr>
          <w:rFonts w:eastAsia="楷体_GB2312"/>
          <w:szCs w:val="21"/>
        </w:rPr>
        <w:t xml:space="preserve"> </w:t>
      </w:r>
    </w:p>
    <w:p w14:paraId="60E499DB" w14:textId="77777777" w:rsidR="00000000" w:rsidRDefault="00F17EEC">
      <w:pPr>
        <w:adjustRightInd w:val="0"/>
        <w:snapToGrid w:val="0"/>
        <w:spacing w:line="360" w:lineRule="exact"/>
        <w:ind w:firstLineChars="500" w:firstLine="1050"/>
        <w:rPr>
          <w:rFonts w:eastAsia="楷体_GB2312"/>
          <w:szCs w:val="21"/>
        </w:rPr>
      </w:pPr>
      <w:r>
        <w:rPr>
          <w:rFonts w:eastAsia="楷体_GB2312"/>
          <w:szCs w:val="21"/>
        </w:rPr>
        <w:t>验证：</w:t>
      </w:r>
    </w:p>
    <w:p w14:paraId="3CEF5501" w14:textId="77777777" w:rsidR="00000000" w:rsidRDefault="00F17EEC">
      <w:pPr>
        <w:numPr>
          <w:ilvl w:val="0"/>
          <w:numId w:val="9"/>
        </w:numPr>
        <w:adjustRightInd w:val="0"/>
        <w:snapToGrid w:val="0"/>
        <w:spacing w:line="360" w:lineRule="exact"/>
        <w:ind w:left="1680"/>
        <w:rPr>
          <w:rFonts w:eastAsia="楷体_GB2312"/>
          <w:szCs w:val="21"/>
        </w:rPr>
      </w:pPr>
      <w:r>
        <w:rPr>
          <w:rFonts w:eastAsia="楷体_GB2312" w:hint="eastAsia"/>
          <w:szCs w:val="21"/>
        </w:rPr>
        <w:t>“是否与基金管理人存在关联关系（</w:t>
      </w:r>
      <w:r>
        <w:rPr>
          <w:rFonts w:eastAsia="楷体_GB2312" w:hint="eastAsia"/>
          <w:szCs w:val="21"/>
        </w:rPr>
        <w:t>3595</w:t>
      </w:r>
      <w:r>
        <w:rPr>
          <w:rFonts w:eastAsia="楷体_GB2312" w:hint="eastAsia"/>
          <w:szCs w:val="21"/>
        </w:rPr>
        <w:t>）”有效值：是，否</w:t>
      </w:r>
    </w:p>
    <w:p w14:paraId="449CD729" w14:textId="77777777" w:rsidR="00000000" w:rsidRDefault="00F17EEC">
      <w:pPr>
        <w:widowControl/>
        <w:numPr>
          <w:ilvl w:val="0"/>
          <w:numId w:val="9"/>
        </w:numPr>
        <w:adjustRightInd w:val="0"/>
        <w:snapToGrid w:val="0"/>
        <w:spacing w:line="360" w:lineRule="exact"/>
        <w:ind w:left="1680"/>
        <w:rPr>
          <w:rFonts w:eastAsia="楷体_GB2312" w:hint="eastAsia"/>
          <w:szCs w:val="21"/>
        </w:rPr>
      </w:pPr>
      <w:r>
        <w:rPr>
          <w:rFonts w:eastAsia="楷体_GB2312" w:hint="eastAsia"/>
          <w:szCs w:val="21"/>
        </w:rPr>
        <w:t>“是否与其他投资顾问存在关联关系（</w:t>
      </w:r>
      <w:r>
        <w:rPr>
          <w:rFonts w:eastAsia="楷体_GB2312" w:hint="eastAsia"/>
          <w:szCs w:val="21"/>
        </w:rPr>
        <w:t>3596</w:t>
      </w:r>
      <w:r>
        <w:rPr>
          <w:rFonts w:eastAsia="楷体_GB2312" w:hint="eastAsia"/>
          <w:szCs w:val="21"/>
        </w:rPr>
        <w:t>）”有效值：是，否</w:t>
      </w:r>
    </w:p>
    <w:p w14:paraId="4FF72AE4" w14:textId="77777777" w:rsidR="00000000" w:rsidRDefault="00F17EEC">
      <w:pPr>
        <w:widowControl/>
        <w:numPr>
          <w:ilvl w:val="0"/>
          <w:numId w:val="9"/>
        </w:numPr>
        <w:adjustRightInd w:val="0"/>
        <w:snapToGrid w:val="0"/>
        <w:spacing w:line="360" w:lineRule="exact"/>
        <w:ind w:left="1680"/>
        <w:rPr>
          <w:rFonts w:eastAsia="楷体_GB2312"/>
          <w:szCs w:val="21"/>
        </w:rPr>
      </w:pPr>
      <w:r>
        <w:rPr>
          <w:rFonts w:eastAsia="楷体_GB2312"/>
          <w:szCs w:val="21"/>
        </w:rPr>
        <w:t>报告期末各资产单元的资产净值及占基金资产净值的比例（</w:t>
      </w:r>
      <w:r>
        <w:rPr>
          <w:rFonts w:eastAsia="楷体_GB2312"/>
          <w:szCs w:val="21"/>
        </w:rPr>
        <w:t>3590</w:t>
      </w:r>
      <w:r>
        <w:rPr>
          <w:rFonts w:eastAsia="楷体_GB2312"/>
          <w:szCs w:val="21"/>
        </w:rPr>
        <w:t>）</w:t>
      </w:r>
      <w:r>
        <w:rPr>
          <w:rFonts w:eastAsia="楷体_GB2312"/>
          <w:szCs w:val="21"/>
        </w:rPr>
        <w:t>=</w:t>
      </w:r>
      <w:r>
        <w:rPr>
          <w:rFonts w:eastAsia="楷体_GB2312"/>
          <w:szCs w:val="21"/>
        </w:rPr>
        <w:t>报告期末资产单元资产净值（</w:t>
      </w:r>
      <w:r>
        <w:rPr>
          <w:rFonts w:eastAsia="楷体_GB2312"/>
          <w:szCs w:val="21"/>
        </w:rPr>
        <w:t>3589</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5835555A" w14:textId="77777777" w:rsidR="00000000" w:rsidRDefault="00F17EEC"/>
    <w:p w14:paraId="11184673" w14:textId="77777777" w:rsidR="00000000" w:rsidRDefault="00F17EEC">
      <w:pPr>
        <w:rPr>
          <w:rFonts w:eastAsia="楷体_GB2312"/>
          <w:szCs w:val="21"/>
        </w:rPr>
      </w:pPr>
    </w:p>
    <w:p w14:paraId="6B535AB4" w14:textId="77777777" w:rsidR="00000000" w:rsidRDefault="00F17EEC">
      <w:pPr>
        <w:widowControl/>
        <w:snapToGrid w:val="0"/>
        <w:spacing w:line="360" w:lineRule="auto"/>
        <w:ind w:firstLine="420"/>
        <w:rPr>
          <w:b/>
          <w:sz w:val="24"/>
        </w:rPr>
      </w:pPr>
      <w:r>
        <w:rPr>
          <w:b/>
          <w:sz w:val="24"/>
        </w:rPr>
        <w:t>业务规则</w:t>
      </w:r>
      <w:r>
        <w:rPr>
          <w:rFonts w:hint="eastAsia"/>
          <w:b/>
          <w:sz w:val="24"/>
        </w:rPr>
        <w:t>十</w:t>
      </w:r>
      <w:r>
        <w:rPr>
          <w:b/>
          <w:sz w:val="24"/>
        </w:rPr>
        <w:t>：基金份额</w:t>
      </w:r>
      <w:r>
        <w:rPr>
          <w:b/>
          <w:sz w:val="24"/>
        </w:rPr>
        <w:t>变动</w:t>
      </w:r>
    </w:p>
    <w:p w14:paraId="77CB9CAE" w14:textId="77777777" w:rsidR="00000000" w:rsidRDefault="00F17EEC">
      <w:pPr>
        <w:ind w:left="900"/>
        <w:rPr>
          <w:rFonts w:eastAsia="楷体_GB2312"/>
          <w:szCs w:val="21"/>
        </w:rPr>
      </w:pPr>
      <w:r>
        <w:rPr>
          <w:rFonts w:eastAsia="楷体_GB2312"/>
          <w:szCs w:val="21"/>
        </w:rPr>
        <w:t>条件：</w:t>
      </w:r>
      <w:r>
        <w:rPr>
          <w:rFonts w:eastAsia="楷体_GB2312"/>
          <w:szCs w:val="21"/>
        </w:rPr>
        <w:tab/>
      </w:r>
      <w:r>
        <w:rPr>
          <w:rFonts w:eastAsia="楷体_GB2312"/>
          <w:szCs w:val="21"/>
        </w:rPr>
        <w:t>基金类别：除去封闭式</w:t>
      </w:r>
      <w:r>
        <w:rPr>
          <w:rFonts w:eastAsia="楷体_GB2312" w:hint="eastAsia"/>
          <w:szCs w:val="21"/>
        </w:rPr>
        <w:t>、基础设施基金</w:t>
      </w:r>
      <w:r>
        <w:rPr>
          <w:rFonts w:eastAsia="楷体_GB2312"/>
          <w:szCs w:val="21"/>
        </w:rPr>
        <w:t>外的所有基金</w:t>
      </w:r>
    </w:p>
    <w:p w14:paraId="5946B1A0" w14:textId="77777777" w:rsidR="00000000" w:rsidRDefault="00F17EEC">
      <w:pPr>
        <w:ind w:left="900"/>
        <w:rPr>
          <w:rFonts w:eastAsia="楷体_GB2312"/>
          <w:szCs w:val="21"/>
        </w:rPr>
      </w:pPr>
      <w:r>
        <w:rPr>
          <w:rFonts w:eastAsia="楷体_GB2312"/>
          <w:szCs w:val="21"/>
        </w:rPr>
        <w:t>验证：</w:t>
      </w:r>
    </w:p>
    <w:p w14:paraId="08192F0E" w14:textId="77777777" w:rsidR="00000000" w:rsidRDefault="00F17EEC">
      <w:pPr>
        <w:ind w:leftChars="800" w:left="1680"/>
        <w:rPr>
          <w:rFonts w:eastAsia="楷体_GB2312"/>
          <w:szCs w:val="21"/>
        </w:rPr>
      </w:pPr>
      <w:r>
        <w:rPr>
          <w:rFonts w:eastAsia="楷体_GB2312"/>
          <w:szCs w:val="21"/>
        </w:rPr>
        <w:t>报告期期末基金份额总额（</w:t>
      </w:r>
      <w:r>
        <w:rPr>
          <w:rFonts w:eastAsia="楷体_GB2312"/>
          <w:szCs w:val="21"/>
        </w:rPr>
        <w:t>1702</w:t>
      </w:r>
      <w:r>
        <w:rPr>
          <w:rFonts w:eastAsia="楷体_GB2312"/>
          <w:szCs w:val="21"/>
        </w:rPr>
        <w:t>）＝报告期期初基金份额总额（</w:t>
      </w:r>
      <w:r>
        <w:rPr>
          <w:rFonts w:eastAsia="楷体_GB2312"/>
          <w:szCs w:val="21"/>
        </w:rPr>
        <w:t>1702</w:t>
      </w:r>
      <w:r>
        <w:rPr>
          <w:rFonts w:eastAsia="楷体_GB2312"/>
          <w:szCs w:val="21"/>
        </w:rPr>
        <w:t>）</w:t>
      </w:r>
      <w:r>
        <w:rPr>
          <w:rFonts w:eastAsia="楷体_GB2312" w:hint="eastAsia"/>
          <w:szCs w:val="21"/>
        </w:rPr>
        <w:t>/</w:t>
      </w:r>
      <w:r>
        <w:rPr>
          <w:rFonts w:eastAsia="楷体_GB2312" w:hint="eastAsia"/>
          <w:szCs w:val="21"/>
        </w:rPr>
        <w:t>基金合同生效日</w:t>
      </w:r>
      <w:r>
        <w:rPr>
          <w:rFonts w:eastAsia="楷体_GB2312"/>
          <w:szCs w:val="21"/>
        </w:rPr>
        <w:t>基金份额总额（</w:t>
      </w:r>
      <w:r>
        <w:rPr>
          <w:rFonts w:eastAsia="楷体_GB2312"/>
          <w:szCs w:val="21"/>
        </w:rPr>
        <w:t>170</w:t>
      </w:r>
      <w:r>
        <w:rPr>
          <w:rFonts w:eastAsia="楷体_GB2312" w:hint="eastAsia"/>
          <w:szCs w:val="21"/>
        </w:rPr>
        <w:t>1</w:t>
      </w:r>
      <w:r>
        <w:rPr>
          <w:rFonts w:eastAsia="楷体_GB2312"/>
          <w:szCs w:val="21"/>
        </w:rPr>
        <w:t>）</w:t>
      </w:r>
      <w:r>
        <w:rPr>
          <w:rFonts w:eastAsia="楷体_GB2312" w:hint="eastAsia"/>
          <w:szCs w:val="21"/>
        </w:rPr>
        <w:t>+</w:t>
      </w:r>
      <w:r>
        <w:rPr>
          <w:rFonts w:eastAsia="楷体_GB2312"/>
          <w:szCs w:val="21"/>
        </w:rPr>
        <w:t>报告期间基金总申购份额（</w:t>
      </w:r>
      <w:r>
        <w:rPr>
          <w:rFonts w:eastAsia="楷体_GB2312"/>
          <w:szCs w:val="21"/>
        </w:rPr>
        <w:t>1703</w:t>
      </w:r>
      <w:r>
        <w:rPr>
          <w:rFonts w:eastAsia="楷体_GB2312"/>
          <w:szCs w:val="21"/>
        </w:rPr>
        <w:t>）</w:t>
      </w:r>
      <w:r>
        <w:rPr>
          <w:rFonts w:eastAsia="楷体_GB2312" w:hint="eastAsia"/>
          <w:szCs w:val="21"/>
        </w:rPr>
        <w:t>-</w:t>
      </w:r>
      <w:r>
        <w:rPr>
          <w:rFonts w:eastAsia="楷体_GB2312"/>
          <w:szCs w:val="21"/>
        </w:rPr>
        <w:t>报告期间基金总赎回份额（</w:t>
      </w:r>
      <w:r>
        <w:rPr>
          <w:rFonts w:eastAsia="楷体_GB2312"/>
          <w:szCs w:val="21"/>
        </w:rPr>
        <w:t>1704</w:t>
      </w:r>
      <w:r>
        <w:rPr>
          <w:rFonts w:eastAsia="楷体_GB2312"/>
          <w:szCs w:val="21"/>
        </w:rPr>
        <w:t>）</w:t>
      </w:r>
      <w:r>
        <w:rPr>
          <w:rFonts w:eastAsia="楷体_GB2312" w:hint="eastAsia"/>
          <w:szCs w:val="21"/>
        </w:rPr>
        <w:t>+</w:t>
      </w:r>
      <w:r>
        <w:rPr>
          <w:rFonts w:eastAsia="楷体_GB2312"/>
          <w:szCs w:val="21"/>
        </w:rPr>
        <w:t>报告期间基金拆分变动份额</w:t>
      </w:r>
      <w:r>
        <w:rPr>
          <w:rFonts w:eastAsia="楷体_GB2312"/>
          <w:szCs w:val="21"/>
          <w:vertAlign w:val="superscript"/>
        </w:rPr>
        <w:footnoteReference w:id="5"/>
      </w:r>
      <w:r>
        <w:rPr>
          <w:rFonts w:eastAsia="楷体_GB2312"/>
          <w:szCs w:val="21"/>
        </w:rPr>
        <w:t>（</w:t>
      </w:r>
      <w:r>
        <w:rPr>
          <w:rFonts w:eastAsia="楷体_GB2312"/>
          <w:szCs w:val="21"/>
        </w:rPr>
        <w:t>1705</w:t>
      </w:r>
      <w:r>
        <w:rPr>
          <w:rFonts w:eastAsia="楷体_GB2312"/>
          <w:szCs w:val="21"/>
        </w:rPr>
        <w:t>）</w:t>
      </w:r>
    </w:p>
    <w:p w14:paraId="492EDD17" w14:textId="77777777" w:rsidR="00000000" w:rsidRDefault="00F17EEC">
      <w:pPr>
        <w:rPr>
          <w:rFonts w:eastAsia="楷体_GB2312" w:hint="eastAsia"/>
          <w:szCs w:val="21"/>
        </w:rPr>
      </w:pPr>
      <w:r>
        <w:rPr>
          <w:rFonts w:eastAsia="楷体_GB2312" w:hint="eastAsia"/>
          <w:szCs w:val="21"/>
        </w:rPr>
        <w:t xml:space="preserve">        </w:t>
      </w:r>
    </w:p>
    <w:p w14:paraId="25E48D41" w14:textId="77777777" w:rsidR="00000000" w:rsidRDefault="00F17EEC">
      <w:pPr>
        <w:ind w:firstLineChars="400" w:firstLine="840"/>
        <w:rPr>
          <w:rFonts w:eastAsia="楷体_GB2312" w:hint="eastAsia"/>
          <w:szCs w:val="21"/>
        </w:rPr>
      </w:pPr>
      <w:r>
        <w:rPr>
          <w:rFonts w:eastAsia="楷体_GB2312" w:hint="eastAsia"/>
          <w:szCs w:val="21"/>
        </w:rPr>
        <w:t>条件：</w:t>
      </w:r>
      <w:r>
        <w:rPr>
          <w:rFonts w:eastAsia="楷体_GB2312" w:hint="eastAsia"/>
          <w:szCs w:val="21"/>
        </w:rPr>
        <w:t xml:space="preserve"> </w:t>
      </w:r>
      <w:r>
        <w:rPr>
          <w:rFonts w:eastAsia="楷体_GB2312" w:hint="eastAsia"/>
          <w:szCs w:val="21"/>
        </w:rPr>
        <w:t>基金类别：基础设施基金</w:t>
      </w:r>
    </w:p>
    <w:p w14:paraId="4C0BBE8B" w14:textId="77777777" w:rsidR="00000000" w:rsidRDefault="00F17EEC">
      <w:pPr>
        <w:ind w:firstLineChars="400" w:firstLine="840"/>
        <w:rPr>
          <w:rFonts w:eastAsia="楷体_GB2312" w:hint="eastAsia"/>
          <w:szCs w:val="21"/>
        </w:rPr>
      </w:pPr>
      <w:r>
        <w:rPr>
          <w:rFonts w:eastAsia="楷体_GB2312" w:hint="eastAsia"/>
          <w:szCs w:val="21"/>
        </w:rPr>
        <w:t>验证：</w:t>
      </w:r>
    </w:p>
    <w:p w14:paraId="7999C2B8" w14:textId="77777777" w:rsidR="00000000" w:rsidRDefault="00F17EEC">
      <w:pPr>
        <w:ind w:leftChars="780" w:left="1638"/>
        <w:rPr>
          <w:rFonts w:eastAsia="楷体_GB2312"/>
          <w:szCs w:val="21"/>
        </w:rPr>
      </w:pPr>
      <w:r>
        <w:rPr>
          <w:rFonts w:eastAsia="楷体_GB2312"/>
          <w:szCs w:val="21"/>
        </w:rPr>
        <w:t>报告期期末基金份额总额（</w:t>
      </w:r>
      <w:r>
        <w:rPr>
          <w:rFonts w:eastAsia="楷体_GB2312"/>
          <w:szCs w:val="21"/>
        </w:rPr>
        <w:t>1702</w:t>
      </w:r>
      <w:r>
        <w:rPr>
          <w:rFonts w:eastAsia="楷体_GB2312"/>
          <w:szCs w:val="21"/>
        </w:rPr>
        <w:t>）＝报告期期初基金份额总额（</w:t>
      </w:r>
      <w:r>
        <w:rPr>
          <w:rFonts w:eastAsia="楷体_GB2312"/>
          <w:szCs w:val="21"/>
        </w:rPr>
        <w:t>1702</w:t>
      </w:r>
      <w:r>
        <w:rPr>
          <w:rFonts w:eastAsia="楷体_GB2312"/>
          <w:szCs w:val="21"/>
        </w:rPr>
        <w:t>）</w:t>
      </w:r>
      <w:r>
        <w:rPr>
          <w:rFonts w:eastAsia="楷体_GB2312" w:hint="eastAsia"/>
          <w:szCs w:val="21"/>
        </w:rPr>
        <w:t>/</w:t>
      </w:r>
      <w:r>
        <w:rPr>
          <w:rFonts w:eastAsia="楷体_GB2312" w:hint="eastAsia"/>
          <w:szCs w:val="21"/>
        </w:rPr>
        <w:t>基金合同生效日</w:t>
      </w:r>
      <w:r>
        <w:rPr>
          <w:rFonts w:eastAsia="楷体_GB2312"/>
          <w:szCs w:val="21"/>
        </w:rPr>
        <w:t>基金份额总额（</w:t>
      </w:r>
      <w:r>
        <w:rPr>
          <w:rFonts w:eastAsia="楷体_GB2312"/>
          <w:szCs w:val="21"/>
        </w:rPr>
        <w:t>170</w:t>
      </w:r>
      <w:r>
        <w:rPr>
          <w:rFonts w:eastAsia="楷体_GB2312" w:hint="eastAsia"/>
          <w:szCs w:val="21"/>
        </w:rPr>
        <w:t>1</w:t>
      </w:r>
      <w:r>
        <w:rPr>
          <w:rFonts w:eastAsia="楷体_GB2312"/>
          <w:szCs w:val="21"/>
        </w:rPr>
        <w:t>）</w:t>
      </w:r>
      <w:r>
        <w:rPr>
          <w:rFonts w:eastAsia="楷体_GB2312" w:hint="eastAsia"/>
          <w:szCs w:val="21"/>
        </w:rPr>
        <w:t>+</w:t>
      </w:r>
      <w:r>
        <w:rPr>
          <w:rFonts w:eastAsia="楷体_GB2312"/>
          <w:szCs w:val="21"/>
        </w:rPr>
        <w:t>报告期间</w:t>
      </w:r>
      <w:r>
        <w:rPr>
          <w:rFonts w:eastAsia="楷体_GB2312" w:hint="eastAsia"/>
          <w:szCs w:val="21"/>
        </w:rPr>
        <w:t>其他份额变动情况</w:t>
      </w:r>
      <w:r>
        <w:rPr>
          <w:rFonts w:eastAsia="楷体_GB2312"/>
          <w:szCs w:val="21"/>
        </w:rPr>
        <w:t>（</w:t>
      </w:r>
      <w:r>
        <w:rPr>
          <w:rFonts w:eastAsia="楷体_GB2312" w:hint="eastAsia"/>
          <w:szCs w:val="21"/>
        </w:rPr>
        <w:t>3772</w:t>
      </w:r>
      <w:r>
        <w:rPr>
          <w:rFonts w:eastAsia="楷体_GB2312"/>
          <w:szCs w:val="21"/>
        </w:rPr>
        <w:t>）</w:t>
      </w:r>
    </w:p>
    <w:p w14:paraId="1AD00016" w14:textId="77777777" w:rsidR="00000000" w:rsidRDefault="00F17EEC">
      <w:pPr>
        <w:ind w:leftChars="780" w:left="1638"/>
        <w:rPr>
          <w:rFonts w:eastAsia="楷体_GB2312"/>
          <w:szCs w:val="21"/>
        </w:rPr>
      </w:pPr>
    </w:p>
    <w:p w14:paraId="38A00D8E" w14:textId="77777777" w:rsidR="00000000" w:rsidRDefault="00F17EEC">
      <w:pPr>
        <w:widowControl/>
        <w:snapToGrid w:val="0"/>
        <w:spacing w:line="312" w:lineRule="auto"/>
        <w:ind w:firstLine="420"/>
        <w:rPr>
          <w:b/>
          <w:sz w:val="24"/>
        </w:rPr>
      </w:pPr>
      <w:r>
        <w:rPr>
          <w:b/>
          <w:sz w:val="24"/>
        </w:rPr>
        <w:t>业务规则</w:t>
      </w:r>
      <w:r>
        <w:rPr>
          <w:rFonts w:hint="eastAsia"/>
          <w:b/>
          <w:sz w:val="24"/>
        </w:rPr>
        <w:t>十一</w:t>
      </w:r>
      <w:r>
        <w:rPr>
          <w:b/>
          <w:sz w:val="24"/>
        </w:rPr>
        <w:t>：</w:t>
      </w:r>
      <w:r>
        <w:rPr>
          <w:rFonts w:ascii="宋体" w:hAnsi="宋体" w:hint="eastAsia"/>
          <w:b/>
          <w:kern w:val="0"/>
          <w:sz w:val="24"/>
        </w:rPr>
        <w:t>基金中基金</w:t>
      </w:r>
    </w:p>
    <w:p w14:paraId="6F34D7F3" w14:textId="77777777" w:rsidR="00000000" w:rsidRDefault="00F17EEC">
      <w:pPr>
        <w:spacing w:line="312" w:lineRule="auto"/>
        <w:ind w:leftChars="398" w:left="1674" w:hangingChars="399" w:hanging="838"/>
        <w:rPr>
          <w:rFonts w:eastAsia="楷体_GB2312" w:hint="eastAsia"/>
          <w:szCs w:val="21"/>
        </w:rPr>
      </w:pPr>
      <w:r>
        <w:rPr>
          <w:rFonts w:eastAsia="楷体_GB2312"/>
          <w:szCs w:val="21"/>
        </w:rPr>
        <w:t>条件：</w:t>
      </w:r>
      <w:r>
        <w:rPr>
          <w:rFonts w:eastAsia="楷体_GB2312"/>
          <w:szCs w:val="21"/>
        </w:rPr>
        <w:tab/>
      </w:r>
      <w:r>
        <w:rPr>
          <w:rFonts w:eastAsia="楷体_GB2312" w:hint="eastAsia"/>
          <w:szCs w:val="21"/>
        </w:rPr>
        <w:t>基金中基金</w:t>
      </w:r>
    </w:p>
    <w:p w14:paraId="594D7D89" w14:textId="77777777" w:rsidR="00000000" w:rsidRDefault="00F17EEC">
      <w:pPr>
        <w:rPr>
          <w:rFonts w:eastAsia="楷体_GB2312"/>
          <w:szCs w:val="21"/>
        </w:rPr>
      </w:pPr>
      <w:r>
        <w:rPr>
          <w:rFonts w:hint="eastAsia"/>
        </w:rPr>
        <w:t xml:space="preserve">       </w:t>
      </w:r>
      <w:r>
        <w:rPr>
          <w:rFonts w:eastAsia="楷体_GB2312"/>
          <w:szCs w:val="21"/>
        </w:rPr>
        <w:t xml:space="preserve"> </w:t>
      </w:r>
      <w:r>
        <w:rPr>
          <w:rFonts w:eastAsia="楷体_GB2312"/>
          <w:szCs w:val="21"/>
        </w:rPr>
        <w:t>验证：</w:t>
      </w:r>
    </w:p>
    <w:p w14:paraId="0CD5DF24" w14:textId="77777777" w:rsidR="00000000" w:rsidRDefault="00F17EEC">
      <w:pPr>
        <w:numPr>
          <w:ilvl w:val="0"/>
          <w:numId w:val="10"/>
        </w:numPr>
        <w:ind w:left="1680"/>
        <w:rPr>
          <w:rFonts w:eastAsia="楷体_GB2312"/>
          <w:szCs w:val="21"/>
        </w:rPr>
      </w:pPr>
      <w:r>
        <w:rPr>
          <w:rFonts w:eastAsia="楷体_GB2312"/>
          <w:szCs w:val="21"/>
        </w:rPr>
        <w:lastRenderedPageBreak/>
        <w:t>期末按公允价值占基金资产净值比例大小排序的前十名基金投资占基金资产净值比例（</w:t>
      </w:r>
      <w:r>
        <w:rPr>
          <w:rFonts w:eastAsia="楷体_GB2312"/>
          <w:szCs w:val="21"/>
        </w:rPr>
        <w:t>1413</w:t>
      </w:r>
      <w:r>
        <w:rPr>
          <w:rFonts w:eastAsia="楷体_GB2312"/>
          <w:szCs w:val="21"/>
        </w:rPr>
        <w:t>）＝公允价值（</w:t>
      </w:r>
      <w:r>
        <w:rPr>
          <w:rFonts w:eastAsia="楷体_GB2312"/>
          <w:szCs w:val="21"/>
        </w:rPr>
        <w:t>1412</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03DE30EA" w14:textId="77777777" w:rsidR="00000000" w:rsidRDefault="00F17EEC">
      <w:pPr>
        <w:numPr>
          <w:ilvl w:val="0"/>
          <w:numId w:val="10"/>
        </w:numPr>
        <w:tabs>
          <w:tab w:val="left" w:pos="312"/>
        </w:tabs>
        <w:ind w:left="1680"/>
        <w:rPr>
          <w:rFonts w:eastAsia="楷体_GB2312"/>
          <w:szCs w:val="21"/>
        </w:rPr>
      </w:pPr>
      <w:r>
        <w:rPr>
          <w:rFonts w:eastAsia="楷体_GB2312"/>
          <w:szCs w:val="21"/>
        </w:rPr>
        <w:t>期末按公允价值占基金资产净值比例大小排</w:t>
      </w:r>
      <w:r>
        <w:rPr>
          <w:rFonts w:eastAsia="楷体_GB2312"/>
          <w:szCs w:val="21"/>
        </w:rPr>
        <w:t>序的前十名</w:t>
      </w:r>
      <w:r>
        <w:rPr>
          <w:rFonts w:eastAsia="楷体_GB2312" w:hint="eastAsia"/>
          <w:szCs w:val="21"/>
        </w:rPr>
        <w:t>REITs</w:t>
      </w:r>
      <w:r>
        <w:rPr>
          <w:rFonts w:eastAsia="楷体_GB2312"/>
          <w:szCs w:val="21"/>
        </w:rPr>
        <w:t>投资占基金资产净值比例（</w:t>
      </w:r>
      <w:r>
        <w:rPr>
          <w:rFonts w:eastAsia="楷体_GB2312" w:hint="eastAsia"/>
          <w:szCs w:val="21"/>
        </w:rPr>
        <w:t>6810</w:t>
      </w:r>
      <w:r>
        <w:rPr>
          <w:rFonts w:eastAsia="楷体_GB2312"/>
          <w:szCs w:val="21"/>
        </w:rPr>
        <w:t>）＝公允价值（</w:t>
      </w:r>
      <w:r>
        <w:rPr>
          <w:rFonts w:eastAsia="楷体_GB2312" w:hint="eastAsia"/>
          <w:szCs w:val="21"/>
        </w:rPr>
        <w:t>6809</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7E072365" w14:textId="77777777" w:rsidR="00000000" w:rsidRDefault="00F17EEC">
      <w:pPr>
        <w:numPr>
          <w:ilvl w:val="0"/>
          <w:numId w:val="10"/>
        </w:numPr>
        <w:tabs>
          <w:tab w:val="left" w:pos="312"/>
        </w:tabs>
        <w:ind w:left="1680"/>
        <w:rPr>
          <w:rFonts w:eastAsia="楷体_GB2312"/>
          <w:szCs w:val="21"/>
        </w:rPr>
      </w:pPr>
      <w:r>
        <w:rPr>
          <w:rFonts w:eastAsia="楷体_GB2312"/>
          <w:szCs w:val="21"/>
        </w:rPr>
        <w:t>期末</w:t>
      </w:r>
      <w:r>
        <w:rPr>
          <w:rFonts w:eastAsia="楷体_GB2312" w:hint="eastAsia"/>
          <w:szCs w:val="21"/>
        </w:rPr>
        <w:t>基金持有的</w:t>
      </w:r>
      <w:r>
        <w:rPr>
          <w:rFonts w:eastAsia="楷体_GB2312" w:hint="eastAsia"/>
          <w:szCs w:val="21"/>
        </w:rPr>
        <w:t>REITs</w:t>
      </w:r>
      <w:r>
        <w:rPr>
          <w:rFonts w:eastAsia="楷体_GB2312"/>
          <w:szCs w:val="21"/>
        </w:rPr>
        <w:t>公允价值</w:t>
      </w:r>
      <w:r>
        <w:rPr>
          <w:rFonts w:eastAsia="楷体_GB2312" w:hint="eastAsia"/>
          <w:szCs w:val="21"/>
        </w:rPr>
        <w:t>合计</w:t>
      </w:r>
      <w:r>
        <w:rPr>
          <w:rFonts w:eastAsia="楷体_GB2312"/>
          <w:szCs w:val="21"/>
        </w:rPr>
        <w:t>占基金资产净值比例（</w:t>
      </w:r>
      <w:r>
        <w:rPr>
          <w:rFonts w:eastAsia="楷体_GB2312" w:hint="eastAsia"/>
          <w:szCs w:val="21"/>
        </w:rPr>
        <w:t>6817</w:t>
      </w:r>
      <w:r>
        <w:rPr>
          <w:rFonts w:eastAsia="楷体_GB2312"/>
          <w:szCs w:val="21"/>
        </w:rPr>
        <w:t>）＝公允价值（</w:t>
      </w:r>
      <w:r>
        <w:rPr>
          <w:rFonts w:eastAsia="楷体_GB2312" w:hint="eastAsia"/>
          <w:szCs w:val="21"/>
        </w:rPr>
        <w:t>6816</w:t>
      </w:r>
      <w:r>
        <w:rPr>
          <w:rFonts w:eastAsia="楷体_GB2312"/>
          <w:szCs w:val="21"/>
        </w:rPr>
        <w:t>）</w:t>
      </w:r>
      <w:r>
        <w:rPr>
          <w:rFonts w:eastAsia="楷体_GB2312"/>
          <w:szCs w:val="21"/>
        </w:rPr>
        <w:t>/</w:t>
      </w:r>
      <w:r>
        <w:rPr>
          <w:rFonts w:eastAsia="楷体_GB2312"/>
          <w:szCs w:val="21"/>
        </w:rPr>
        <w:t>期末基金资产净值（</w:t>
      </w:r>
      <w:r>
        <w:rPr>
          <w:rFonts w:eastAsia="楷体_GB2312"/>
          <w:szCs w:val="21"/>
        </w:rPr>
        <w:t>0505</w:t>
      </w:r>
      <w:r>
        <w:rPr>
          <w:rFonts w:eastAsia="楷体_GB2312"/>
          <w:szCs w:val="21"/>
        </w:rPr>
        <w:t>）</w:t>
      </w:r>
    </w:p>
    <w:p w14:paraId="72E5E834" w14:textId="77777777" w:rsidR="00000000" w:rsidRDefault="00F17EEC">
      <w:pPr>
        <w:tabs>
          <w:tab w:val="left" w:pos="1680"/>
        </w:tabs>
        <w:rPr>
          <w:rFonts w:eastAsia="楷体_GB2312"/>
          <w:szCs w:val="21"/>
        </w:rPr>
      </w:pPr>
    </w:p>
    <w:p w14:paraId="7909FF4F" w14:textId="77777777" w:rsidR="00000000" w:rsidRDefault="00F17EEC">
      <w:pPr>
        <w:widowControl/>
        <w:snapToGrid w:val="0"/>
        <w:spacing w:line="360" w:lineRule="auto"/>
        <w:ind w:firstLine="420"/>
        <w:rPr>
          <w:b/>
          <w:sz w:val="24"/>
        </w:rPr>
      </w:pPr>
      <w:r>
        <w:rPr>
          <w:b/>
          <w:sz w:val="24"/>
        </w:rPr>
        <w:t>业务规则</w:t>
      </w:r>
      <w:r>
        <w:rPr>
          <w:rFonts w:hint="eastAsia"/>
          <w:b/>
          <w:sz w:val="24"/>
        </w:rPr>
        <w:t>十一</w:t>
      </w:r>
      <w:r>
        <w:rPr>
          <w:b/>
          <w:sz w:val="24"/>
        </w:rPr>
        <w:t>：元素不同、值相同项目的校验</w:t>
      </w:r>
    </w:p>
    <w:p w14:paraId="0F94739C" w14:textId="77777777" w:rsidR="00000000" w:rsidRDefault="00F17EEC">
      <w:pPr>
        <w:ind w:left="900"/>
        <w:rPr>
          <w:rFonts w:eastAsia="楷体_GB2312"/>
          <w:szCs w:val="21"/>
        </w:rPr>
      </w:pPr>
      <w:r>
        <w:rPr>
          <w:rFonts w:eastAsia="楷体_GB2312"/>
          <w:szCs w:val="21"/>
        </w:rPr>
        <w:t>条件：</w:t>
      </w:r>
      <w:r>
        <w:rPr>
          <w:rFonts w:eastAsia="楷体_GB2312"/>
          <w:szCs w:val="21"/>
        </w:rPr>
        <w:tab/>
      </w:r>
      <w:r>
        <w:rPr>
          <w:rFonts w:eastAsia="楷体_GB2312"/>
          <w:szCs w:val="21"/>
        </w:rPr>
        <w:t>所有基金</w:t>
      </w:r>
    </w:p>
    <w:p w14:paraId="4D23EF87" w14:textId="77777777" w:rsidR="00000000" w:rsidRDefault="00F17EEC">
      <w:pPr>
        <w:ind w:left="900"/>
        <w:rPr>
          <w:rFonts w:eastAsia="楷体_GB2312"/>
          <w:szCs w:val="21"/>
        </w:rPr>
      </w:pPr>
      <w:r>
        <w:rPr>
          <w:rFonts w:eastAsia="楷体_GB2312"/>
          <w:szCs w:val="21"/>
        </w:rPr>
        <w:t>验证：</w:t>
      </w:r>
    </w:p>
    <w:p w14:paraId="76A8EF4C" w14:textId="77777777" w:rsidR="00000000" w:rsidRDefault="00F17EEC">
      <w:pPr>
        <w:numPr>
          <w:ilvl w:val="0"/>
          <w:numId w:val="11"/>
        </w:numPr>
        <w:tabs>
          <w:tab w:val="left" w:pos="2430"/>
        </w:tabs>
        <w:rPr>
          <w:rFonts w:eastAsia="楷体_GB2312"/>
          <w:szCs w:val="21"/>
        </w:rPr>
      </w:pPr>
      <w:r>
        <w:rPr>
          <w:rFonts w:eastAsia="楷体_GB2312"/>
          <w:szCs w:val="21"/>
        </w:rPr>
        <w:t>其中债券金额（报告期末基金资产组合情况）（</w:t>
      </w:r>
      <w:r>
        <w:rPr>
          <w:rFonts w:eastAsia="楷体_GB2312"/>
          <w:szCs w:val="21"/>
        </w:rPr>
        <w:t>1063</w:t>
      </w:r>
      <w:r>
        <w:rPr>
          <w:rFonts w:eastAsia="楷体_GB2312"/>
          <w:szCs w:val="21"/>
        </w:rPr>
        <w:t>）</w:t>
      </w:r>
      <w:r>
        <w:rPr>
          <w:rFonts w:eastAsia="楷体_GB2312"/>
          <w:szCs w:val="21"/>
        </w:rPr>
        <w:t>=</w:t>
      </w:r>
      <w:r>
        <w:rPr>
          <w:rFonts w:eastAsia="楷体_GB2312"/>
          <w:szCs w:val="21"/>
        </w:rPr>
        <w:t>按券种分类的投资组合合计（报告期末按债券品种分类的债券投资组合）（</w:t>
      </w:r>
      <w:r>
        <w:rPr>
          <w:rFonts w:eastAsia="楷体_GB2312"/>
          <w:szCs w:val="21"/>
        </w:rPr>
        <w:t>1457</w:t>
      </w:r>
      <w:r>
        <w:rPr>
          <w:rFonts w:eastAsia="楷体_GB2312"/>
          <w:szCs w:val="21"/>
        </w:rPr>
        <w:t>）</w:t>
      </w:r>
    </w:p>
    <w:p w14:paraId="49F12DF8" w14:textId="77777777" w:rsidR="00000000" w:rsidRDefault="00F17EEC">
      <w:pPr>
        <w:numPr>
          <w:ilvl w:val="0"/>
          <w:numId w:val="11"/>
        </w:numPr>
        <w:tabs>
          <w:tab w:val="left" w:pos="2430"/>
        </w:tabs>
        <w:rPr>
          <w:rFonts w:eastAsia="楷体_GB2312"/>
          <w:szCs w:val="21"/>
        </w:rPr>
      </w:pPr>
      <w:r>
        <w:rPr>
          <w:rFonts w:eastAsia="楷体_GB2312"/>
          <w:szCs w:val="21"/>
        </w:rPr>
        <w:t>资产组合其他资产（报告期末基金资产组合情况）（</w:t>
      </w:r>
      <w:r>
        <w:rPr>
          <w:rFonts w:eastAsia="楷体_GB2312"/>
          <w:szCs w:val="21"/>
        </w:rPr>
        <w:t>1088</w:t>
      </w:r>
      <w:r>
        <w:rPr>
          <w:rFonts w:eastAsia="楷体_GB2312"/>
          <w:szCs w:val="21"/>
        </w:rPr>
        <w:t>）</w:t>
      </w:r>
      <w:r>
        <w:rPr>
          <w:rFonts w:eastAsia="楷体_GB2312"/>
          <w:szCs w:val="21"/>
        </w:rPr>
        <w:t xml:space="preserve">= </w:t>
      </w:r>
      <w:r>
        <w:rPr>
          <w:rFonts w:eastAsia="楷体_GB2312"/>
          <w:szCs w:val="21"/>
        </w:rPr>
        <w:t>合计（其他资产的构成情况）（</w:t>
      </w:r>
      <w:r>
        <w:rPr>
          <w:rFonts w:eastAsia="楷体_GB2312"/>
          <w:szCs w:val="21"/>
        </w:rPr>
        <w:t>1606</w:t>
      </w:r>
      <w:r>
        <w:rPr>
          <w:rFonts w:eastAsia="楷体_GB2312"/>
          <w:szCs w:val="21"/>
        </w:rPr>
        <w:t>）</w:t>
      </w:r>
    </w:p>
    <w:p w14:paraId="447D6A92" w14:textId="77777777" w:rsidR="00000000" w:rsidRDefault="00F17EEC">
      <w:pPr>
        <w:ind w:left="900"/>
        <w:rPr>
          <w:rFonts w:eastAsia="楷体_GB2312"/>
          <w:szCs w:val="21"/>
        </w:rPr>
      </w:pPr>
    </w:p>
    <w:p w14:paraId="1A6E36F6" w14:textId="77777777" w:rsidR="00000000" w:rsidRDefault="00F17EEC">
      <w:pPr>
        <w:ind w:left="900"/>
        <w:rPr>
          <w:rFonts w:eastAsia="楷体_GB2312"/>
          <w:szCs w:val="21"/>
        </w:rPr>
      </w:pPr>
      <w:r>
        <w:rPr>
          <w:rFonts w:eastAsia="楷体_GB2312"/>
          <w:szCs w:val="21"/>
        </w:rPr>
        <w:t>条件：</w:t>
      </w:r>
      <w:r>
        <w:rPr>
          <w:rFonts w:eastAsia="楷体_GB2312"/>
          <w:szCs w:val="21"/>
        </w:rPr>
        <w:tab/>
      </w:r>
      <w:r>
        <w:rPr>
          <w:rFonts w:eastAsia="楷体_GB2312" w:hint="eastAsia"/>
          <w:szCs w:val="21"/>
        </w:rPr>
        <w:t>基础设施</w:t>
      </w:r>
      <w:r>
        <w:rPr>
          <w:rFonts w:eastAsia="楷体_GB2312"/>
          <w:szCs w:val="21"/>
        </w:rPr>
        <w:t>基金</w:t>
      </w:r>
    </w:p>
    <w:p w14:paraId="113F3FA1" w14:textId="77777777" w:rsidR="00000000" w:rsidRDefault="00F17EEC">
      <w:pPr>
        <w:ind w:left="900"/>
        <w:rPr>
          <w:rFonts w:eastAsia="楷体_GB2312"/>
          <w:szCs w:val="21"/>
        </w:rPr>
      </w:pPr>
      <w:r>
        <w:rPr>
          <w:rFonts w:eastAsia="楷体_GB2312" w:hint="eastAsia"/>
          <w:szCs w:val="21"/>
        </w:rPr>
        <w:t>验证：</w:t>
      </w:r>
      <w:r>
        <w:rPr>
          <w:rFonts w:eastAsia="楷体_GB2312" w:hint="eastAsia"/>
          <w:szCs w:val="21"/>
        </w:rPr>
        <w:t xml:space="preserve"> </w:t>
      </w:r>
      <w:r>
        <w:rPr>
          <w:rFonts w:eastAsia="楷体_GB2312" w:hint="eastAsia"/>
          <w:szCs w:val="21"/>
        </w:rPr>
        <w:t>本期可供分配金额</w:t>
      </w:r>
      <w:r>
        <w:rPr>
          <w:rFonts w:eastAsia="楷体_GB2312"/>
          <w:szCs w:val="21"/>
        </w:rPr>
        <w:t>(</w:t>
      </w:r>
      <w:r>
        <w:rPr>
          <w:rFonts w:eastAsia="楷体_GB2312" w:hint="eastAsia"/>
          <w:szCs w:val="21"/>
        </w:rPr>
        <w:t>3636</w:t>
      </w:r>
      <w:r>
        <w:rPr>
          <w:rFonts w:eastAsia="楷体_GB2312"/>
          <w:szCs w:val="21"/>
        </w:rPr>
        <w:t>)</w:t>
      </w:r>
      <w:r>
        <w:rPr>
          <w:rFonts w:eastAsia="楷体_GB2312" w:hint="eastAsia"/>
          <w:szCs w:val="21"/>
        </w:rPr>
        <w:t>=</w:t>
      </w:r>
      <w:r>
        <w:rPr>
          <w:rFonts w:eastAsia="楷体_GB2312" w:hint="eastAsia"/>
          <w:szCs w:val="21"/>
        </w:rPr>
        <w:t>本期可供分配金额（</w:t>
      </w:r>
      <w:r>
        <w:rPr>
          <w:rFonts w:eastAsia="楷体_GB2312" w:hint="eastAsia"/>
          <w:szCs w:val="21"/>
        </w:rPr>
        <w:t>3684</w:t>
      </w:r>
      <w:r>
        <w:rPr>
          <w:rFonts w:eastAsia="楷体_GB2312" w:hint="eastAsia"/>
          <w:szCs w:val="21"/>
        </w:rPr>
        <w:t>）</w:t>
      </w:r>
    </w:p>
    <w:p w14:paraId="4278C92C" w14:textId="77777777" w:rsidR="00000000" w:rsidRDefault="00F17EEC">
      <w:pPr>
        <w:ind w:left="1680"/>
        <w:rPr>
          <w:rFonts w:eastAsia="楷体_GB2312"/>
          <w:szCs w:val="21"/>
        </w:rPr>
      </w:pPr>
    </w:p>
    <w:p w14:paraId="2ECA73FA" w14:textId="77777777" w:rsidR="00000000" w:rsidRDefault="00F17EEC">
      <w:pPr>
        <w:widowControl/>
        <w:snapToGrid w:val="0"/>
        <w:spacing w:line="312" w:lineRule="auto"/>
        <w:ind w:firstLine="420"/>
        <w:rPr>
          <w:b/>
          <w:sz w:val="24"/>
        </w:rPr>
      </w:pPr>
      <w:r>
        <w:rPr>
          <w:b/>
          <w:sz w:val="24"/>
        </w:rPr>
        <w:t>业务规则</w:t>
      </w:r>
      <w:r>
        <w:rPr>
          <w:rFonts w:hint="eastAsia"/>
          <w:b/>
          <w:sz w:val="24"/>
        </w:rPr>
        <w:t>十二</w:t>
      </w:r>
      <w:r>
        <w:rPr>
          <w:b/>
          <w:sz w:val="24"/>
        </w:rPr>
        <w:t>：</w:t>
      </w:r>
      <w:r>
        <w:rPr>
          <w:rFonts w:ascii="宋体" w:hAnsi="宋体" w:hint="eastAsia"/>
          <w:b/>
          <w:kern w:val="0"/>
          <w:sz w:val="24"/>
        </w:rPr>
        <w:t>单一投资者持有基金份额比例达到或超过</w:t>
      </w:r>
      <w:r>
        <w:rPr>
          <w:rFonts w:ascii="宋体" w:hAnsi="宋体" w:hint="eastAsia"/>
          <w:b/>
          <w:kern w:val="0"/>
          <w:sz w:val="24"/>
        </w:rPr>
        <w:t>20%</w:t>
      </w:r>
      <w:r>
        <w:rPr>
          <w:rFonts w:ascii="宋体" w:hAnsi="宋体" w:hint="eastAsia"/>
          <w:b/>
          <w:kern w:val="0"/>
          <w:sz w:val="24"/>
        </w:rPr>
        <w:t>的情况</w:t>
      </w:r>
    </w:p>
    <w:p w14:paraId="27D0133E" w14:textId="77777777" w:rsidR="00000000" w:rsidRDefault="00F17EEC">
      <w:pPr>
        <w:spacing w:line="312" w:lineRule="auto"/>
        <w:ind w:leftChars="27" w:left="57" w:firstLineChars="372" w:firstLine="781"/>
        <w:rPr>
          <w:rFonts w:eastAsia="楷体_GB2312"/>
          <w:szCs w:val="21"/>
        </w:rPr>
      </w:pPr>
      <w:r>
        <w:rPr>
          <w:rFonts w:eastAsia="楷体_GB2312"/>
          <w:szCs w:val="21"/>
        </w:rPr>
        <w:t>条件：</w:t>
      </w:r>
      <w:r>
        <w:rPr>
          <w:rFonts w:eastAsia="楷体_GB2312"/>
          <w:szCs w:val="21"/>
        </w:rPr>
        <w:tab/>
      </w:r>
      <w:r>
        <w:rPr>
          <w:rFonts w:eastAsia="楷体_GB2312"/>
          <w:szCs w:val="21"/>
        </w:rPr>
        <w:t>所有基金</w:t>
      </w:r>
      <w:r>
        <w:rPr>
          <w:rFonts w:eastAsia="楷体_GB2312" w:hint="eastAsia"/>
          <w:szCs w:val="21"/>
        </w:rPr>
        <w:t>（除基础设施基金外）</w:t>
      </w:r>
    </w:p>
    <w:p w14:paraId="747EE7B2" w14:textId="77777777" w:rsidR="00000000" w:rsidRDefault="00F17EEC">
      <w:pPr>
        <w:tabs>
          <w:tab w:val="left" w:pos="1680"/>
        </w:tabs>
        <w:spacing w:line="312" w:lineRule="auto"/>
        <w:ind w:left="1688" w:hangingChars="804" w:hanging="1688"/>
        <w:rPr>
          <w:rFonts w:eastAsia="楷体_GB2312"/>
          <w:szCs w:val="21"/>
        </w:rPr>
      </w:pPr>
      <w:r>
        <w:rPr>
          <w:rFonts w:eastAsia="楷体_GB2312" w:hint="eastAsia"/>
          <w:szCs w:val="21"/>
        </w:rPr>
        <w:t xml:space="preserve">        </w:t>
      </w:r>
      <w:r>
        <w:rPr>
          <w:rFonts w:eastAsia="楷体_GB2312"/>
          <w:szCs w:val="21"/>
        </w:rPr>
        <w:t>验证：</w:t>
      </w:r>
    </w:p>
    <w:p w14:paraId="438B7E04" w14:textId="77777777" w:rsidR="00000000" w:rsidRDefault="00F17EEC">
      <w:pPr>
        <w:tabs>
          <w:tab w:val="left" w:pos="1680"/>
        </w:tabs>
        <w:spacing w:line="312" w:lineRule="auto"/>
        <w:ind w:leftChars="800" w:left="1688" w:hanging="8"/>
        <w:rPr>
          <w:rFonts w:eastAsia="楷体_GB2312"/>
          <w:szCs w:val="21"/>
        </w:rPr>
      </w:pPr>
      <w:r>
        <w:rPr>
          <w:rFonts w:eastAsia="楷体_GB2312" w:hint="eastAsia"/>
          <w:szCs w:val="21"/>
        </w:rPr>
        <w:t>1</w:t>
      </w:r>
      <w:r>
        <w:rPr>
          <w:rFonts w:eastAsia="楷体_GB2312" w:hint="eastAsia"/>
          <w:szCs w:val="21"/>
        </w:rPr>
        <w:t>）机构类型单一投资者报告期末持有</w:t>
      </w:r>
      <w:r>
        <w:rPr>
          <w:rFonts w:eastAsia="楷体_GB2312" w:hint="eastAsia"/>
          <w:szCs w:val="21"/>
        </w:rPr>
        <w:t>基金份额占比（</w:t>
      </w:r>
      <w:r>
        <w:rPr>
          <w:rFonts w:eastAsia="楷体_GB2312" w:hint="eastAsia"/>
          <w:szCs w:val="21"/>
        </w:rPr>
        <w:t>3303</w:t>
      </w:r>
      <w:r>
        <w:rPr>
          <w:rFonts w:eastAsia="楷体_GB2312" w:hint="eastAsia"/>
          <w:szCs w:val="21"/>
        </w:rPr>
        <w:t>）</w:t>
      </w:r>
      <w:r>
        <w:rPr>
          <w:rFonts w:eastAsia="楷体_GB2312" w:hint="eastAsia"/>
          <w:szCs w:val="21"/>
        </w:rPr>
        <w:t>=</w:t>
      </w:r>
      <w:r>
        <w:rPr>
          <w:rFonts w:eastAsia="楷体_GB2312" w:hint="eastAsia"/>
          <w:szCs w:val="21"/>
        </w:rPr>
        <w:t>报告期末机构类型单一投资者持有份额（</w:t>
      </w:r>
      <w:r>
        <w:rPr>
          <w:rFonts w:eastAsia="楷体_GB2312" w:hint="eastAsia"/>
          <w:szCs w:val="21"/>
        </w:rPr>
        <w:t>3300</w:t>
      </w:r>
      <w:r>
        <w:rPr>
          <w:rFonts w:eastAsia="楷体_GB2312" w:hint="eastAsia"/>
          <w:szCs w:val="21"/>
        </w:rPr>
        <w:t>）</w:t>
      </w:r>
      <w:r>
        <w:rPr>
          <w:rFonts w:eastAsia="楷体_GB2312" w:hint="eastAsia"/>
          <w:szCs w:val="21"/>
        </w:rPr>
        <w:t>/</w:t>
      </w:r>
      <w:r>
        <w:rPr>
          <w:rFonts w:eastAsia="楷体_GB2312"/>
          <w:szCs w:val="21"/>
        </w:rPr>
        <w:t>期末基金份额总额（</w:t>
      </w:r>
      <w:r>
        <w:rPr>
          <w:rFonts w:eastAsia="楷体_GB2312"/>
          <w:szCs w:val="21"/>
        </w:rPr>
        <w:t>1702</w:t>
      </w:r>
      <w:r>
        <w:rPr>
          <w:rFonts w:eastAsia="楷体_GB2312"/>
          <w:szCs w:val="21"/>
        </w:rPr>
        <w:t>）</w:t>
      </w:r>
    </w:p>
    <w:p w14:paraId="596E3E16" w14:textId="77777777" w:rsidR="00000000" w:rsidRDefault="00F17EEC">
      <w:pPr>
        <w:tabs>
          <w:tab w:val="left" w:pos="1680"/>
        </w:tabs>
        <w:spacing w:line="312" w:lineRule="auto"/>
        <w:ind w:leftChars="800" w:left="1680"/>
        <w:rPr>
          <w:rFonts w:eastAsia="楷体_GB2312"/>
          <w:szCs w:val="21"/>
        </w:rPr>
      </w:pPr>
      <w:r>
        <w:rPr>
          <w:rFonts w:eastAsia="楷体_GB2312" w:hint="eastAsia"/>
          <w:szCs w:val="21"/>
        </w:rPr>
        <w:t>2</w:t>
      </w:r>
      <w:r>
        <w:rPr>
          <w:rFonts w:eastAsia="楷体_GB2312" w:hint="eastAsia"/>
          <w:szCs w:val="21"/>
        </w:rPr>
        <w:t>）个人类型单一投资者报告期末持有基金份额占比（</w:t>
      </w:r>
      <w:r>
        <w:rPr>
          <w:rFonts w:eastAsia="楷体_GB2312" w:hint="eastAsia"/>
          <w:szCs w:val="21"/>
        </w:rPr>
        <w:t>3309</w:t>
      </w:r>
      <w:r>
        <w:rPr>
          <w:rFonts w:eastAsia="楷体_GB2312" w:hint="eastAsia"/>
          <w:szCs w:val="21"/>
        </w:rPr>
        <w:t>）</w:t>
      </w:r>
      <w:r>
        <w:rPr>
          <w:rFonts w:eastAsia="楷体_GB2312" w:hint="eastAsia"/>
          <w:szCs w:val="21"/>
        </w:rPr>
        <w:t>=</w:t>
      </w:r>
      <w:r>
        <w:rPr>
          <w:rFonts w:eastAsia="楷体_GB2312" w:hint="eastAsia"/>
          <w:szCs w:val="21"/>
        </w:rPr>
        <w:t>报告期末个人类型单一投资者持有份额（</w:t>
      </w:r>
      <w:r>
        <w:rPr>
          <w:rFonts w:eastAsia="楷体_GB2312" w:hint="eastAsia"/>
          <w:szCs w:val="21"/>
        </w:rPr>
        <w:t>3306</w:t>
      </w:r>
      <w:r>
        <w:rPr>
          <w:rFonts w:eastAsia="楷体_GB2312" w:hint="eastAsia"/>
          <w:szCs w:val="21"/>
        </w:rPr>
        <w:t>）</w:t>
      </w:r>
      <w:r>
        <w:rPr>
          <w:rFonts w:eastAsia="楷体_GB2312" w:hint="eastAsia"/>
          <w:szCs w:val="21"/>
        </w:rPr>
        <w:t>/</w:t>
      </w:r>
      <w:r>
        <w:rPr>
          <w:rFonts w:eastAsia="楷体_GB2312"/>
          <w:szCs w:val="21"/>
        </w:rPr>
        <w:t>期末基金份额总额（</w:t>
      </w:r>
      <w:r>
        <w:rPr>
          <w:rFonts w:eastAsia="楷体_GB2312"/>
          <w:szCs w:val="21"/>
        </w:rPr>
        <w:t>1702</w:t>
      </w:r>
      <w:r>
        <w:rPr>
          <w:rFonts w:eastAsia="楷体_GB2312"/>
          <w:szCs w:val="21"/>
        </w:rPr>
        <w:t>）</w:t>
      </w:r>
    </w:p>
    <w:p w14:paraId="7550BBA3" w14:textId="77777777" w:rsidR="00000000" w:rsidRDefault="00F17EEC">
      <w:pPr>
        <w:tabs>
          <w:tab w:val="left" w:pos="1680"/>
        </w:tabs>
        <w:spacing w:line="312" w:lineRule="auto"/>
        <w:ind w:leftChars="800" w:left="1680"/>
        <w:rPr>
          <w:rFonts w:eastAsia="楷体_GB2312"/>
          <w:szCs w:val="21"/>
        </w:rPr>
      </w:pPr>
      <w:r>
        <w:rPr>
          <w:rFonts w:eastAsia="楷体_GB2312" w:hint="eastAsia"/>
          <w:szCs w:val="21"/>
        </w:rPr>
        <w:t>3</w:t>
      </w:r>
      <w:r>
        <w:rPr>
          <w:rFonts w:eastAsia="楷体_GB2312" w:hint="eastAsia"/>
          <w:szCs w:val="21"/>
        </w:rPr>
        <w:t>）其他类型单一投资者报告期末持有基金份额占比（</w:t>
      </w:r>
      <w:r>
        <w:rPr>
          <w:rFonts w:eastAsia="楷体_GB2312" w:hint="eastAsia"/>
          <w:szCs w:val="21"/>
        </w:rPr>
        <w:t>3315</w:t>
      </w:r>
      <w:r>
        <w:rPr>
          <w:rFonts w:eastAsia="楷体_GB2312" w:hint="eastAsia"/>
          <w:szCs w:val="21"/>
        </w:rPr>
        <w:t>）</w:t>
      </w:r>
      <w:r>
        <w:rPr>
          <w:rFonts w:eastAsia="楷体_GB2312" w:hint="eastAsia"/>
          <w:szCs w:val="21"/>
        </w:rPr>
        <w:t>=</w:t>
      </w:r>
      <w:r>
        <w:rPr>
          <w:rFonts w:eastAsia="楷体_GB2312" w:hint="eastAsia"/>
          <w:szCs w:val="21"/>
        </w:rPr>
        <w:t>报告期末其他类型单一投资者持有份额（</w:t>
      </w:r>
      <w:r>
        <w:rPr>
          <w:rFonts w:eastAsia="楷体_GB2312" w:hint="eastAsia"/>
          <w:szCs w:val="21"/>
        </w:rPr>
        <w:t>3312</w:t>
      </w:r>
      <w:r>
        <w:rPr>
          <w:rFonts w:eastAsia="楷体_GB2312" w:hint="eastAsia"/>
          <w:szCs w:val="21"/>
        </w:rPr>
        <w:t>）</w:t>
      </w:r>
      <w:r>
        <w:rPr>
          <w:rFonts w:eastAsia="楷体_GB2312" w:hint="eastAsia"/>
          <w:szCs w:val="21"/>
        </w:rPr>
        <w:t>/</w:t>
      </w:r>
      <w:r>
        <w:rPr>
          <w:rFonts w:eastAsia="楷体_GB2312"/>
          <w:szCs w:val="21"/>
        </w:rPr>
        <w:t>期末基金份额总额（</w:t>
      </w:r>
      <w:r>
        <w:rPr>
          <w:rFonts w:eastAsia="楷体_GB2312"/>
          <w:szCs w:val="21"/>
        </w:rPr>
        <w:t>1702</w:t>
      </w:r>
      <w:r>
        <w:rPr>
          <w:rFonts w:eastAsia="楷体_GB2312"/>
          <w:szCs w:val="21"/>
        </w:rPr>
        <w:t>）</w:t>
      </w:r>
    </w:p>
    <w:p w14:paraId="353B60C4" w14:textId="77777777" w:rsidR="00000000" w:rsidRDefault="00F17EEC">
      <w:pPr>
        <w:tabs>
          <w:tab w:val="left" w:pos="1680"/>
        </w:tabs>
        <w:spacing w:line="312" w:lineRule="auto"/>
        <w:ind w:leftChars="800" w:left="1680"/>
        <w:rPr>
          <w:rFonts w:eastAsia="楷体_GB2312" w:hint="eastAsia"/>
          <w:szCs w:val="21"/>
        </w:rPr>
      </w:pPr>
      <w:r>
        <w:rPr>
          <w:rFonts w:eastAsia="楷体_GB2312" w:hint="eastAsia"/>
          <w:szCs w:val="21"/>
        </w:rPr>
        <w:t>4</w:t>
      </w:r>
      <w:r>
        <w:rPr>
          <w:rFonts w:eastAsia="楷体_GB2312" w:hint="eastAsia"/>
          <w:szCs w:val="21"/>
        </w:rPr>
        <w:t>）机构（</w:t>
      </w:r>
      <w:r>
        <w:rPr>
          <w:rFonts w:eastAsia="楷体_GB2312" w:hint="eastAsia"/>
          <w:szCs w:val="21"/>
        </w:rPr>
        <w:t>3300</w:t>
      </w:r>
      <w:r>
        <w:rPr>
          <w:rFonts w:eastAsia="楷体_GB2312" w:hint="eastAsia"/>
          <w:szCs w:val="21"/>
        </w:rPr>
        <w:t>）</w:t>
      </w:r>
      <w:r>
        <w:rPr>
          <w:rFonts w:eastAsia="楷体_GB2312" w:hint="eastAsia"/>
          <w:szCs w:val="21"/>
        </w:rPr>
        <w:t>/</w:t>
      </w:r>
      <w:r>
        <w:rPr>
          <w:rFonts w:eastAsia="楷体_GB2312" w:hint="eastAsia"/>
          <w:szCs w:val="21"/>
        </w:rPr>
        <w:t>个人（</w:t>
      </w:r>
      <w:r>
        <w:rPr>
          <w:rFonts w:eastAsia="楷体_GB2312" w:hint="eastAsia"/>
          <w:szCs w:val="21"/>
        </w:rPr>
        <w:t>3306</w:t>
      </w:r>
      <w:r>
        <w:rPr>
          <w:rFonts w:eastAsia="楷体_GB2312" w:hint="eastAsia"/>
          <w:szCs w:val="21"/>
        </w:rPr>
        <w:t>）</w:t>
      </w:r>
      <w:r>
        <w:rPr>
          <w:rFonts w:eastAsia="楷体_GB2312" w:hint="eastAsia"/>
          <w:szCs w:val="21"/>
        </w:rPr>
        <w:t>/</w:t>
      </w:r>
      <w:r>
        <w:rPr>
          <w:rFonts w:eastAsia="楷体_GB2312" w:hint="eastAsia"/>
          <w:szCs w:val="21"/>
        </w:rPr>
        <w:t>其他类型单一投资者期初持有份额（</w:t>
      </w:r>
      <w:r>
        <w:rPr>
          <w:rFonts w:eastAsia="楷体_GB2312" w:hint="eastAsia"/>
          <w:szCs w:val="21"/>
        </w:rPr>
        <w:t>3312</w:t>
      </w:r>
      <w:r>
        <w:rPr>
          <w:rFonts w:eastAsia="楷体_GB2312" w:hint="eastAsia"/>
          <w:szCs w:val="21"/>
        </w:rPr>
        <w:t>）</w:t>
      </w:r>
      <w:r>
        <w:rPr>
          <w:rFonts w:eastAsia="楷体_GB2312" w:hint="eastAsia"/>
          <w:szCs w:val="21"/>
        </w:rPr>
        <w:t>+</w:t>
      </w:r>
      <w:r>
        <w:rPr>
          <w:rFonts w:eastAsia="楷体_GB2312" w:hint="eastAsia"/>
          <w:szCs w:val="21"/>
        </w:rPr>
        <w:t>期间申购份额（</w:t>
      </w:r>
      <w:r>
        <w:rPr>
          <w:rFonts w:eastAsia="楷体_GB2312" w:hint="eastAsia"/>
          <w:szCs w:val="21"/>
        </w:rPr>
        <w:t>3301</w:t>
      </w:r>
      <w:r>
        <w:rPr>
          <w:rFonts w:eastAsia="楷体_GB2312" w:hint="eastAsia"/>
          <w:szCs w:val="21"/>
        </w:rPr>
        <w:t>）</w:t>
      </w:r>
      <w:r>
        <w:rPr>
          <w:rFonts w:eastAsia="楷体_GB2312" w:hint="eastAsia"/>
          <w:szCs w:val="21"/>
        </w:rPr>
        <w:t>/</w:t>
      </w:r>
      <w:r>
        <w:rPr>
          <w:rFonts w:eastAsia="楷体_GB2312" w:hint="eastAsia"/>
          <w:szCs w:val="21"/>
        </w:rPr>
        <w:t>（</w:t>
      </w:r>
      <w:r>
        <w:rPr>
          <w:rFonts w:eastAsia="楷体_GB2312" w:hint="eastAsia"/>
          <w:szCs w:val="21"/>
        </w:rPr>
        <w:t>3307</w:t>
      </w:r>
      <w:r>
        <w:rPr>
          <w:rFonts w:eastAsia="楷体_GB2312" w:hint="eastAsia"/>
          <w:szCs w:val="21"/>
        </w:rPr>
        <w:t>）</w:t>
      </w:r>
      <w:r>
        <w:rPr>
          <w:rFonts w:eastAsia="楷体_GB2312" w:hint="eastAsia"/>
          <w:szCs w:val="21"/>
        </w:rPr>
        <w:t>/</w:t>
      </w:r>
      <w:r>
        <w:rPr>
          <w:rFonts w:eastAsia="楷体_GB2312" w:hint="eastAsia"/>
          <w:szCs w:val="21"/>
        </w:rPr>
        <w:t>（</w:t>
      </w:r>
      <w:r>
        <w:rPr>
          <w:rFonts w:eastAsia="楷体_GB2312" w:hint="eastAsia"/>
          <w:szCs w:val="21"/>
        </w:rPr>
        <w:t>3</w:t>
      </w:r>
      <w:r>
        <w:rPr>
          <w:rFonts w:eastAsia="楷体_GB2312"/>
          <w:szCs w:val="21"/>
        </w:rPr>
        <w:t>31</w:t>
      </w:r>
      <w:r>
        <w:rPr>
          <w:rFonts w:eastAsia="楷体_GB2312"/>
          <w:szCs w:val="21"/>
        </w:rPr>
        <w:t>3</w:t>
      </w:r>
      <w:r>
        <w:rPr>
          <w:rFonts w:eastAsia="楷体_GB2312" w:hint="eastAsia"/>
          <w:szCs w:val="21"/>
        </w:rPr>
        <w:t>）</w:t>
      </w:r>
      <w:r>
        <w:rPr>
          <w:rFonts w:eastAsia="楷体_GB2312" w:hint="eastAsia"/>
          <w:szCs w:val="21"/>
        </w:rPr>
        <w:t>-</w:t>
      </w:r>
      <w:r>
        <w:rPr>
          <w:rFonts w:eastAsia="楷体_GB2312" w:hint="eastAsia"/>
          <w:szCs w:val="21"/>
        </w:rPr>
        <w:t>期间赎回份额（</w:t>
      </w:r>
      <w:r>
        <w:rPr>
          <w:rFonts w:eastAsia="楷体_GB2312" w:hint="eastAsia"/>
          <w:szCs w:val="21"/>
        </w:rPr>
        <w:t>3302</w:t>
      </w:r>
      <w:r>
        <w:rPr>
          <w:rFonts w:eastAsia="楷体_GB2312" w:hint="eastAsia"/>
          <w:szCs w:val="21"/>
        </w:rPr>
        <w:t>）</w:t>
      </w:r>
      <w:r>
        <w:rPr>
          <w:rFonts w:eastAsia="楷体_GB2312" w:hint="eastAsia"/>
          <w:szCs w:val="21"/>
        </w:rPr>
        <w:t>/</w:t>
      </w:r>
      <w:r>
        <w:rPr>
          <w:rFonts w:eastAsia="楷体_GB2312" w:hint="eastAsia"/>
          <w:szCs w:val="21"/>
        </w:rPr>
        <w:t>（</w:t>
      </w:r>
      <w:r>
        <w:rPr>
          <w:rFonts w:eastAsia="楷体_GB2312" w:hint="eastAsia"/>
          <w:szCs w:val="21"/>
        </w:rPr>
        <w:t>3308</w:t>
      </w:r>
      <w:r>
        <w:rPr>
          <w:rFonts w:eastAsia="楷体_GB2312" w:hint="eastAsia"/>
          <w:szCs w:val="21"/>
        </w:rPr>
        <w:t>）</w:t>
      </w:r>
      <w:r>
        <w:rPr>
          <w:rFonts w:eastAsia="楷体_GB2312" w:hint="eastAsia"/>
          <w:szCs w:val="21"/>
        </w:rPr>
        <w:t>/</w:t>
      </w:r>
      <w:r>
        <w:rPr>
          <w:rFonts w:eastAsia="楷体_GB2312" w:hint="eastAsia"/>
          <w:szCs w:val="21"/>
        </w:rPr>
        <w:t>（</w:t>
      </w:r>
      <w:r>
        <w:rPr>
          <w:rFonts w:eastAsia="楷体_GB2312" w:hint="eastAsia"/>
          <w:szCs w:val="21"/>
        </w:rPr>
        <w:t>3314</w:t>
      </w:r>
      <w:r>
        <w:rPr>
          <w:rFonts w:eastAsia="楷体_GB2312" w:hint="eastAsia"/>
          <w:szCs w:val="21"/>
        </w:rPr>
        <w:t>）</w:t>
      </w:r>
      <w:r>
        <w:rPr>
          <w:rFonts w:eastAsia="楷体_GB2312" w:hint="eastAsia"/>
          <w:szCs w:val="21"/>
        </w:rPr>
        <w:t>=</w:t>
      </w:r>
      <w:r>
        <w:rPr>
          <w:rFonts w:eastAsia="楷体_GB2312" w:hint="eastAsia"/>
          <w:szCs w:val="21"/>
        </w:rPr>
        <w:t>期末持有份额（</w:t>
      </w:r>
      <w:r>
        <w:rPr>
          <w:rFonts w:eastAsia="楷体_GB2312" w:hint="eastAsia"/>
          <w:szCs w:val="21"/>
        </w:rPr>
        <w:t>330</w:t>
      </w:r>
      <w:r>
        <w:rPr>
          <w:rFonts w:eastAsia="楷体_GB2312"/>
          <w:szCs w:val="21"/>
        </w:rPr>
        <w:t>0</w:t>
      </w:r>
      <w:r>
        <w:rPr>
          <w:rFonts w:eastAsia="楷体_GB2312" w:hint="eastAsia"/>
          <w:szCs w:val="21"/>
        </w:rPr>
        <w:t>）</w:t>
      </w:r>
      <w:r>
        <w:rPr>
          <w:rFonts w:eastAsia="楷体_GB2312" w:hint="eastAsia"/>
          <w:szCs w:val="21"/>
        </w:rPr>
        <w:t>/</w:t>
      </w:r>
      <w:r>
        <w:rPr>
          <w:rFonts w:eastAsia="楷体_GB2312" w:hint="eastAsia"/>
          <w:szCs w:val="21"/>
        </w:rPr>
        <w:t>（</w:t>
      </w:r>
      <w:r>
        <w:rPr>
          <w:rFonts w:eastAsia="楷体_GB2312" w:hint="eastAsia"/>
          <w:szCs w:val="21"/>
        </w:rPr>
        <w:t>330</w:t>
      </w:r>
      <w:r>
        <w:rPr>
          <w:rFonts w:eastAsia="楷体_GB2312"/>
          <w:szCs w:val="21"/>
        </w:rPr>
        <w:t>6</w:t>
      </w:r>
      <w:r>
        <w:rPr>
          <w:rFonts w:eastAsia="楷体_GB2312" w:hint="eastAsia"/>
          <w:szCs w:val="21"/>
        </w:rPr>
        <w:t>）</w:t>
      </w:r>
      <w:r>
        <w:rPr>
          <w:rFonts w:eastAsia="楷体_GB2312" w:hint="eastAsia"/>
          <w:szCs w:val="21"/>
        </w:rPr>
        <w:t>/</w:t>
      </w:r>
      <w:r>
        <w:rPr>
          <w:rFonts w:eastAsia="楷体_GB2312" w:hint="eastAsia"/>
          <w:szCs w:val="21"/>
        </w:rPr>
        <w:t>（</w:t>
      </w:r>
      <w:r>
        <w:rPr>
          <w:rFonts w:eastAsia="楷体_GB2312" w:hint="eastAsia"/>
          <w:szCs w:val="21"/>
        </w:rPr>
        <w:t>3</w:t>
      </w:r>
      <w:r>
        <w:rPr>
          <w:rFonts w:eastAsia="楷体_GB2312"/>
          <w:szCs w:val="21"/>
        </w:rPr>
        <w:t>312</w:t>
      </w:r>
      <w:r>
        <w:rPr>
          <w:rFonts w:eastAsia="楷体_GB2312" w:hint="eastAsia"/>
          <w:szCs w:val="21"/>
        </w:rPr>
        <w:t>）</w:t>
      </w:r>
    </w:p>
    <w:p w14:paraId="41FBFF1E" w14:textId="77777777" w:rsidR="00000000" w:rsidRDefault="00F17EEC">
      <w:pPr>
        <w:widowControl/>
        <w:snapToGrid w:val="0"/>
        <w:spacing w:line="312" w:lineRule="auto"/>
        <w:ind w:firstLine="420"/>
        <w:rPr>
          <w:b/>
          <w:sz w:val="24"/>
        </w:rPr>
      </w:pPr>
    </w:p>
    <w:p w14:paraId="7B76F969" w14:textId="77777777" w:rsidR="00000000" w:rsidRDefault="00F17EEC">
      <w:pPr>
        <w:widowControl/>
        <w:tabs>
          <w:tab w:val="left" w:pos="1680"/>
        </w:tabs>
        <w:snapToGrid w:val="0"/>
        <w:spacing w:line="312" w:lineRule="auto"/>
        <w:ind w:firstLine="420"/>
        <w:rPr>
          <w:rFonts w:hint="eastAsia"/>
          <w:b/>
          <w:sz w:val="24"/>
        </w:rPr>
      </w:pPr>
      <w:r>
        <w:rPr>
          <w:b/>
          <w:sz w:val="24"/>
        </w:rPr>
        <w:t>业务规则</w:t>
      </w:r>
      <w:r>
        <w:rPr>
          <w:rFonts w:hint="eastAsia"/>
          <w:b/>
          <w:sz w:val="24"/>
        </w:rPr>
        <w:t>十三</w:t>
      </w:r>
      <w:r>
        <w:rPr>
          <w:b/>
          <w:sz w:val="24"/>
        </w:rPr>
        <w:t>：</w:t>
      </w:r>
      <w:r>
        <w:rPr>
          <w:rFonts w:hint="eastAsia"/>
          <w:b/>
          <w:sz w:val="24"/>
        </w:rPr>
        <w:t>基础设施基金收益分配情况</w:t>
      </w:r>
    </w:p>
    <w:p w14:paraId="1E4B3758" w14:textId="77777777" w:rsidR="00000000" w:rsidRDefault="00F17EEC">
      <w:pPr>
        <w:spacing w:line="312" w:lineRule="auto"/>
        <w:ind w:leftChars="27" w:left="57" w:firstLineChars="372" w:firstLine="781"/>
        <w:rPr>
          <w:rFonts w:eastAsia="楷体_GB2312" w:hint="eastAsia"/>
          <w:szCs w:val="21"/>
        </w:rPr>
      </w:pPr>
      <w:r>
        <w:rPr>
          <w:rFonts w:eastAsia="楷体_GB2312"/>
          <w:szCs w:val="21"/>
        </w:rPr>
        <w:t>条件：</w:t>
      </w:r>
      <w:r>
        <w:rPr>
          <w:rFonts w:eastAsia="楷体_GB2312"/>
          <w:szCs w:val="21"/>
        </w:rPr>
        <w:tab/>
      </w:r>
      <w:r>
        <w:rPr>
          <w:rFonts w:eastAsia="楷体_GB2312" w:hint="eastAsia"/>
          <w:szCs w:val="21"/>
        </w:rPr>
        <w:t>基金类别：基础设施基金</w:t>
      </w:r>
    </w:p>
    <w:p w14:paraId="4696EABC" w14:textId="77777777" w:rsidR="00000000" w:rsidRDefault="00F17EEC">
      <w:pPr>
        <w:tabs>
          <w:tab w:val="left" w:pos="1680"/>
        </w:tabs>
        <w:spacing w:line="312" w:lineRule="auto"/>
        <w:ind w:left="1688" w:hangingChars="804" w:hanging="1688"/>
        <w:rPr>
          <w:rFonts w:eastAsia="楷体_GB2312" w:hint="eastAsia"/>
          <w:szCs w:val="21"/>
        </w:rPr>
      </w:pPr>
      <w:r>
        <w:rPr>
          <w:rFonts w:eastAsia="楷体_GB2312" w:hint="eastAsia"/>
          <w:szCs w:val="21"/>
        </w:rPr>
        <w:t xml:space="preserve">        </w:t>
      </w:r>
      <w:r>
        <w:rPr>
          <w:rFonts w:eastAsia="楷体_GB2312"/>
          <w:szCs w:val="21"/>
        </w:rPr>
        <w:t>验证：</w:t>
      </w:r>
      <w:r>
        <w:rPr>
          <w:rFonts w:eastAsia="楷体_GB2312" w:hint="eastAsia"/>
          <w:szCs w:val="21"/>
        </w:rPr>
        <w:t xml:space="preserve"> </w:t>
      </w:r>
    </w:p>
    <w:p w14:paraId="26B7F7E1" w14:textId="77777777" w:rsidR="00000000" w:rsidRDefault="00F17EEC">
      <w:pPr>
        <w:tabs>
          <w:tab w:val="left" w:pos="1680"/>
        </w:tabs>
        <w:spacing w:line="312" w:lineRule="auto"/>
        <w:ind w:leftChars="800" w:left="1680"/>
        <w:rPr>
          <w:rFonts w:eastAsia="楷体_GB2312"/>
          <w:szCs w:val="21"/>
        </w:rPr>
      </w:pPr>
      <w:r>
        <w:rPr>
          <w:rFonts w:eastAsia="楷体_GB2312" w:hint="eastAsia"/>
          <w:szCs w:val="21"/>
        </w:rPr>
        <w:t>1</w:t>
      </w:r>
      <w:r>
        <w:rPr>
          <w:rFonts w:eastAsia="楷体_GB2312" w:hint="eastAsia"/>
          <w:szCs w:val="21"/>
        </w:rPr>
        <w:t>）</w:t>
      </w:r>
      <w:r>
        <w:rPr>
          <w:rFonts w:eastAsia="楷体_GB2312" w:hint="eastAsia"/>
          <w:szCs w:val="21"/>
        </w:rPr>
        <w:t>本期息税折旧及摊销前利润（</w:t>
      </w:r>
      <w:r>
        <w:rPr>
          <w:rFonts w:eastAsia="楷体_GB2312" w:hint="eastAsia"/>
          <w:szCs w:val="21"/>
        </w:rPr>
        <w:t>3672</w:t>
      </w:r>
      <w:r>
        <w:rPr>
          <w:rFonts w:eastAsia="楷体_GB2312" w:hint="eastAsia"/>
          <w:szCs w:val="21"/>
        </w:rPr>
        <w:t>）</w:t>
      </w:r>
      <w:r>
        <w:rPr>
          <w:rFonts w:eastAsia="楷体_GB2312" w:hint="eastAsia"/>
          <w:szCs w:val="21"/>
        </w:rPr>
        <w:t>=</w:t>
      </w:r>
      <w:r>
        <w:rPr>
          <w:rFonts w:eastAsia="楷体_GB2312" w:hint="eastAsia"/>
          <w:szCs w:val="21"/>
        </w:rPr>
        <w:t>本期合并净利润（</w:t>
      </w:r>
      <w:r>
        <w:rPr>
          <w:rFonts w:eastAsia="楷体_GB2312" w:hint="eastAsia"/>
          <w:szCs w:val="21"/>
        </w:rPr>
        <w:t>3664</w:t>
      </w:r>
      <w:r>
        <w:rPr>
          <w:rFonts w:eastAsia="楷体_GB2312" w:hint="eastAsia"/>
          <w:szCs w:val="21"/>
        </w:rPr>
        <w:t>）</w:t>
      </w:r>
      <w:r>
        <w:rPr>
          <w:rFonts w:eastAsia="楷体_GB2312" w:hint="eastAsia"/>
          <w:szCs w:val="21"/>
        </w:rPr>
        <w:t xml:space="preserve">+ </w:t>
      </w:r>
      <w:r>
        <w:rPr>
          <w:rFonts w:eastAsia="楷体_GB2312" w:hint="eastAsia"/>
          <w:szCs w:val="21"/>
        </w:rPr>
        <w:t>本期折旧和摊销（</w:t>
      </w:r>
      <w:r>
        <w:rPr>
          <w:rFonts w:eastAsia="楷体_GB2312" w:hint="eastAsia"/>
          <w:szCs w:val="21"/>
        </w:rPr>
        <w:t>3666</w:t>
      </w:r>
      <w:r>
        <w:rPr>
          <w:rFonts w:eastAsia="楷体_GB2312" w:hint="eastAsia"/>
          <w:szCs w:val="21"/>
        </w:rPr>
        <w:t>）</w:t>
      </w:r>
      <w:r>
        <w:rPr>
          <w:rFonts w:eastAsia="楷体_GB2312" w:hint="eastAsia"/>
          <w:szCs w:val="21"/>
        </w:rPr>
        <w:t>+</w:t>
      </w:r>
      <w:r>
        <w:rPr>
          <w:rFonts w:eastAsia="楷体_GB2312" w:hint="eastAsia"/>
          <w:szCs w:val="21"/>
        </w:rPr>
        <w:t>本期利息支出（</w:t>
      </w:r>
      <w:r>
        <w:rPr>
          <w:rFonts w:eastAsia="楷体_GB2312" w:hint="eastAsia"/>
          <w:szCs w:val="21"/>
        </w:rPr>
        <w:t>3668</w:t>
      </w:r>
      <w:r>
        <w:rPr>
          <w:rFonts w:eastAsia="楷体_GB2312" w:hint="eastAsia"/>
          <w:szCs w:val="21"/>
        </w:rPr>
        <w:t>）</w:t>
      </w:r>
      <w:r>
        <w:rPr>
          <w:rFonts w:eastAsia="楷体_GB2312" w:hint="eastAsia"/>
          <w:szCs w:val="21"/>
        </w:rPr>
        <w:t>+</w:t>
      </w:r>
      <w:r>
        <w:rPr>
          <w:rFonts w:eastAsia="楷体_GB2312" w:hint="eastAsia"/>
          <w:szCs w:val="21"/>
        </w:rPr>
        <w:t>本期所得税费用（</w:t>
      </w:r>
      <w:r>
        <w:rPr>
          <w:rFonts w:eastAsia="楷体_GB2312" w:hint="eastAsia"/>
          <w:szCs w:val="21"/>
        </w:rPr>
        <w:t>3670</w:t>
      </w:r>
      <w:r>
        <w:rPr>
          <w:rFonts w:eastAsia="楷体_GB2312" w:hint="eastAsia"/>
          <w:szCs w:val="21"/>
        </w:rPr>
        <w:t>）</w:t>
      </w:r>
    </w:p>
    <w:p w14:paraId="7AAD3472" w14:textId="77777777" w:rsidR="00000000" w:rsidRDefault="00F17EEC">
      <w:pPr>
        <w:tabs>
          <w:tab w:val="left" w:pos="1680"/>
        </w:tabs>
        <w:spacing w:line="312" w:lineRule="auto"/>
        <w:ind w:leftChars="800" w:left="1680"/>
        <w:rPr>
          <w:rFonts w:eastAsia="楷体_GB2312" w:hint="eastAsia"/>
          <w:szCs w:val="21"/>
        </w:rPr>
      </w:pPr>
      <w:r>
        <w:rPr>
          <w:rFonts w:eastAsia="楷体_GB2312" w:hint="eastAsia"/>
          <w:szCs w:val="21"/>
        </w:rPr>
        <w:t>2</w:t>
      </w:r>
      <w:r>
        <w:rPr>
          <w:rFonts w:eastAsia="楷体_GB2312" w:hint="eastAsia"/>
          <w:szCs w:val="21"/>
        </w:rPr>
        <w:t>）</w:t>
      </w:r>
      <w:r>
        <w:rPr>
          <w:rFonts w:eastAsia="楷体_GB2312" w:hint="eastAsia"/>
          <w:szCs w:val="21"/>
        </w:rPr>
        <w:t>本期可供分配金额（</w:t>
      </w:r>
      <w:r>
        <w:rPr>
          <w:rFonts w:eastAsia="楷体_GB2312" w:hint="eastAsia"/>
          <w:szCs w:val="21"/>
        </w:rPr>
        <w:t>3684</w:t>
      </w:r>
      <w:r>
        <w:rPr>
          <w:rFonts w:eastAsia="楷体_GB2312" w:hint="eastAsia"/>
          <w:szCs w:val="21"/>
        </w:rPr>
        <w:t>）</w:t>
      </w:r>
      <w:r>
        <w:rPr>
          <w:rFonts w:eastAsia="楷体_GB2312" w:hint="eastAsia"/>
          <w:szCs w:val="21"/>
        </w:rPr>
        <w:t>=</w:t>
      </w:r>
      <w:r>
        <w:rPr>
          <w:rFonts w:eastAsia="楷体_GB2312" w:hint="eastAsia"/>
          <w:szCs w:val="21"/>
        </w:rPr>
        <w:t>本期息税折旧及摊销前利润（</w:t>
      </w:r>
      <w:r>
        <w:rPr>
          <w:rFonts w:eastAsia="楷体_GB2312" w:hint="eastAsia"/>
          <w:szCs w:val="21"/>
        </w:rPr>
        <w:t>3672</w:t>
      </w:r>
      <w:r>
        <w:rPr>
          <w:rFonts w:eastAsia="楷体_GB2312" w:hint="eastAsia"/>
          <w:szCs w:val="21"/>
        </w:rPr>
        <w:t>）</w:t>
      </w:r>
      <w:r>
        <w:rPr>
          <w:rFonts w:eastAsia="楷体_GB2312" w:hint="eastAsia"/>
          <w:szCs w:val="21"/>
        </w:rPr>
        <w:t>+</w:t>
      </w:r>
      <w:r>
        <w:rPr>
          <w:rFonts w:eastAsia="楷体_GB2312" w:hint="eastAsia"/>
          <w:szCs w:val="21"/>
        </w:rPr>
        <w:t>调</w:t>
      </w:r>
      <w:r>
        <w:rPr>
          <w:rFonts w:eastAsia="楷体_GB2312" w:hint="eastAsia"/>
          <w:szCs w:val="21"/>
        </w:rPr>
        <w:lastRenderedPageBreak/>
        <w:t>增项（</w:t>
      </w:r>
      <w:r>
        <w:rPr>
          <w:rFonts w:eastAsia="楷体_GB2312" w:hint="eastAsia"/>
          <w:szCs w:val="21"/>
        </w:rPr>
        <w:t>3677</w:t>
      </w:r>
      <w:r>
        <w:rPr>
          <w:rFonts w:eastAsia="楷体_GB2312" w:hint="eastAsia"/>
          <w:szCs w:val="21"/>
        </w:rPr>
        <w:t>）</w:t>
      </w:r>
      <w:r>
        <w:rPr>
          <w:rFonts w:eastAsia="楷体_GB2312" w:hint="eastAsia"/>
          <w:szCs w:val="21"/>
        </w:rPr>
        <w:t>之和</w:t>
      </w:r>
      <w:r>
        <w:rPr>
          <w:rFonts w:eastAsia="楷体_GB2312" w:hint="eastAsia"/>
          <w:szCs w:val="21"/>
        </w:rPr>
        <w:t>+</w:t>
      </w:r>
      <w:r>
        <w:rPr>
          <w:rFonts w:eastAsia="楷体_GB2312" w:hint="eastAsia"/>
          <w:szCs w:val="21"/>
        </w:rPr>
        <w:t>调减项（</w:t>
      </w:r>
      <w:r>
        <w:rPr>
          <w:rFonts w:eastAsia="楷体_GB2312" w:hint="eastAsia"/>
          <w:szCs w:val="21"/>
        </w:rPr>
        <w:t>3682</w:t>
      </w:r>
      <w:r>
        <w:rPr>
          <w:rFonts w:eastAsia="楷体_GB2312" w:hint="eastAsia"/>
          <w:szCs w:val="21"/>
        </w:rPr>
        <w:t>）</w:t>
      </w:r>
      <w:r>
        <w:rPr>
          <w:rFonts w:eastAsia="楷体_GB2312" w:hint="eastAsia"/>
          <w:szCs w:val="21"/>
        </w:rPr>
        <w:t>之和</w:t>
      </w:r>
    </w:p>
    <w:p w14:paraId="61C20514" w14:textId="77777777" w:rsidR="00000000" w:rsidRDefault="00F17EEC">
      <w:pPr>
        <w:widowControl/>
        <w:tabs>
          <w:tab w:val="left" w:pos="1680"/>
        </w:tabs>
        <w:snapToGrid w:val="0"/>
        <w:spacing w:line="312" w:lineRule="auto"/>
        <w:ind w:firstLine="420"/>
        <w:rPr>
          <w:rFonts w:hint="eastAsia"/>
          <w:b/>
          <w:sz w:val="24"/>
        </w:rPr>
      </w:pPr>
    </w:p>
    <w:p w14:paraId="6B49C048" w14:textId="77777777" w:rsidR="00000000" w:rsidRDefault="00F17EEC">
      <w:pPr>
        <w:widowControl/>
        <w:tabs>
          <w:tab w:val="left" w:pos="1680"/>
        </w:tabs>
        <w:snapToGrid w:val="0"/>
        <w:spacing w:line="312" w:lineRule="auto"/>
        <w:ind w:firstLine="420"/>
        <w:rPr>
          <w:rFonts w:ascii="宋体" w:hAnsi="宋体" w:hint="eastAsia"/>
          <w:b/>
          <w:kern w:val="0"/>
          <w:sz w:val="24"/>
        </w:rPr>
      </w:pPr>
      <w:r>
        <w:rPr>
          <w:rFonts w:hint="eastAsia"/>
          <w:b/>
          <w:sz w:val="24"/>
        </w:rPr>
        <w:t>业务规则十四：</w:t>
      </w:r>
      <w:r>
        <w:rPr>
          <w:rFonts w:ascii="宋体" w:hAnsi="宋体" w:hint="eastAsia"/>
          <w:b/>
          <w:kern w:val="0"/>
          <w:sz w:val="24"/>
        </w:rPr>
        <w:t>基础设施</w:t>
      </w:r>
      <w:r>
        <w:rPr>
          <w:rFonts w:ascii="宋体" w:hAnsi="宋体" w:hint="eastAsia"/>
          <w:b/>
          <w:kern w:val="0"/>
          <w:sz w:val="24"/>
        </w:rPr>
        <w:t>项目公司运营财务数据</w:t>
      </w:r>
    </w:p>
    <w:p w14:paraId="07627934" w14:textId="77777777" w:rsidR="00000000" w:rsidRDefault="00F17EEC">
      <w:pPr>
        <w:spacing w:line="312" w:lineRule="auto"/>
        <w:ind w:leftChars="27" w:left="57" w:firstLineChars="372" w:firstLine="781"/>
        <w:rPr>
          <w:rFonts w:eastAsia="楷体_GB2312" w:hint="eastAsia"/>
          <w:szCs w:val="21"/>
        </w:rPr>
      </w:pPr>
      <w:r>
        <w:rPr>
          <w:rFonts w:eastAsia="楷体_GB2312"/>
          <w:szCs w:val="21"/>
        </w:rPr>
        <w:t>条件：</w:t>
      </w:r>
      <w:r>
        <w:rPr>
          <w:rFonts w:eastAsia="楷体_GB2312"/>
          <w:szCs w:val="21"/>
        </w:rPr>
        <w:tab/>
      </w:r>
      <w:r>
        <w:rPr>
          <w:rFonts w:eastAsia="楷体_GB2312" w:hint="eastAsia"/>
          <w:szCs w:val="21"/>
        </w:rPr>
        <w:t>基金类别：基础设施基金</w:t>
      </w:r>
    </w:p>
    <w:p w14:paraId="67D07ADB" w14:textId="77777777" w:rsidR="00000000" w:rsidRDefault="00F17EEC">
      <w:pPr>
        <w:tabs>
          <w:tab w:val="left" w:pos="1680"/>
        </w:tabs>
        <w:spacing w:line="312" w:lineRule="auto"/>
        <w:ind w:left="1688" w:hangingChars="804" w:hanging="1688"/>
        <w:rPr>
          <w:rFonts w:eastAsia="楷体_GB2312" w:hint="eastAsia"/>
          <w:szCs w:val="21"/>
        </w:rPr>
      </w:pPr>
      <w:r>
        <w:rPr>
          <w:rFonts w:eastAsia="楷体_GB2312" w:hint="eastAsia"/>
          <w:szCs w:val="21"/>
        </w:rPr>
        <w:t xml:space="preserve">        </w:t>
      </w:r>
      <w:r>
        <w:rPr>
          <w:rFonts w:eastAsia="楷体_GB2312"/>
          <w:szCs w:val="21"/>
        </w:rPr>
        <w:t>验证</w:t>
      </w:r>
      <w:r>
        <w:rPr>
          <w:rFonts w:eastAsia="楷体_GB2312" w:hint="eastAsia"/>
          <w:szCs w:val="21"/>
        </w:rPr>
        <w:t>：</w:t>
      </w:r>
      <w:r>
        <w:rPr>
          <w:rFonts w:eastAsia="楷体_GB2312" w:hint="eastAsia"/>
          <w:szCs w:val="21"/>
        </w:rPr>
        <w:t xml:space="preserve"> </w:t>
      </w:r>
    </w:p>
    <w:p w14:paraId="440621E3" w14:textId="77777777" w:rsidR="00000000" w:rsidRDefault="00F17EEC">
      <w:pPr>
        <w:tabs>
          <w:tab w:val="left" w:pos="1680"/>
        </w:tabs>
        <w:spacing w:line="312" w:lineRule="auto"/>
        <w:ind w:leftChars="800" w:left="1680"/>
        <w:rPr>
          <w:rFonts w:eastAsia="楷体_GB2312" w:hint="eastAsia"/>
          <w:szCs w:val="21"/>
        </w:rPr>
      </w:pPr>
      <w:r>
        <w:rPr>
          <w:rFonts w:eastAsia="楷体_GB2312" w:hint="eastAsia"/>
          <w:szCs w:val="21"/>
        </w:rPr>
        <w:t>1</w:t>
      </w:r>
      <w:r>
        <w:rPr>
          <w:rFonts w:eastAsia="楷体_GB2312" w:hint="eastAsia"/>
          <w:szCs w:val="21"/>
        </w:rPr>
        <w:t>）</w:t>
      </w:r>
      <w:r>
        <w:rPr>
          <w:rFonts w:eastAsia="楷体_GB2312" w:hint="eastAsia"/>
          <w:szCs w:val="21"/>
        </w:rPr>
        <w:t>收入构成金额合计（</w:t>
      </w:r>
      <w:r>
        <w:rPr>
          <w:rFonts w:eastAsia="楷体_GB2312" w:hint="eastAsia"/>
          <w:szCs w:val="21"/>
        </w:rPr>
        <w:t>3701</w:t>
      </w:r>
      <w:r>
        <w:rPr>
          <w:rFonts w:eastAsia="楷体_GB2312" w:hint="eastAsia"/>
          <w:szCs w:val="21"/>
        </w:rPr>
        <w:t>）</w:t>
      </w:r>
      <w:r>
        <w:rPr>
          <w:rFonts w:eastAsia="楷体_GB2312" w:hint="eastAsia"/>
          <w:szCs w:val="21"/>
        </w:rPr>
        <w:t>=</w:t>
      </w:r>
      <w:r>
        <w:rPr>
          <w:rFonts w:eastAsia="楷体_GB2312" w:hint="eastAsia"/>
          <w:szCs w:val="21"/>
        </w:rPr>
        <w:t>收入构成项目金额（</w:t>
      </w:r>
      <w:r>
        <w:rPr>
          <w:rFonts w:eastAsia="楷体_GB2312" w:hint="eastAsia"/>
          <w:szCs w:val="21"/>
        </w:rPr>
        <w:t>3697</w:t>
      </w:r>
      <w:r>
        <w:rPr>
          <w:rFonts w:eastAsia="楷体_GB2312" w:hint="eastAsia"/>
          <w:szCs w:val="21"/>
        </w:rPr>
        <w:t>）之和</w:t>
      </w:r>
      <w:r>
        <w:rPr>
          <w:rFonts w:eastAsia="楷体_GB2312" w:hint="eastAsia"/>
          <w:szCs w:val="21"/>
        </w:rPr>
        <w:t>+</w:t>
      </w:r>
      <w:r>
        <w:rPr>
          <w:rFonts w:eastAsia="楷体_GB2312" w:hint="eastAsia"/>
          <w:szCs w:val="21"/>
        </w:rPr>
        <w:t>其他收入金额（</w:t>
      </w:r>
      <w:r>
        <w:rPr>
          <w:rFonts w:eastAsia="楷体_GB2312" w:hint="eastAsia"/>
          <w:szCs w:val="21"/>
        </w:rPr>
        <w:t>3699</w:t>
      </w:r>
      <w:r>
        <w:rPr>
          <w:rFonts w:eastAsia="楷体_GB2312" w:hint="eastAsia"/>
          <w:szCs w:val="21"/>
        </w:rPr>
        <w:t>）</w:t>
      </w:r>
    </w:p>
    <w:p w14:paraId="3A4EE4BF" w14:textId="77777777" w:rsidR="00000000" w:rsidRDefault="00F17EEC">
      <w:pPr>
        <w:tabs>
          <w:tab w:val="left" w:pos="1680"/>
        </w:tabs>
        <w:spacing w:line="312" w:lineRule="auto"/>
        <w:ind w:leftChars="800" w:left="1680"/>
        <w:rPr>
          <w:ins w:id="0" w:author="zhouyt" w:date="2025-06-10T14:56:00Z"/>
          <w:rFonts w:eastAsia="楷体_GB2312" w:hint="eastAsia"/>
          <w:szCs w:val="21"/>
        </w:rPr>
      </w:pPr>
      <w:r>
        <w:rPr>
          <w:rFonts w:eastAsia="楷体_GB2312" w:hint="eastAsia"/>
          <w:szCs w:val="21"/>
        </w:rPr>
        <w:t>2</w:t>
      </w:r>
      <w:r>
        <w:rPr>
          <w:rFonts w:eastAsia="楷体_GB2312" w:hint="eastAsia"/>
          <w:szCs w:val="21"/>
        </w:rPr>
        <w:t>）</w:t>
      </w:r>
      <w:r>
        <w:rPr>
          <w:rFonts w:eastAsia="楷体_GB2312" w:hint="eastAsia"/>
          <w:szCs w:val="21"/>
        </w:rPr>
        <w:t>成本</w:t>
      </w:r>
      <w:r>
        <w:rPr>
          <w:rFonts w:eastAsia="楷体_GB2312" w:hint="eastAsia"/>
          <w:szCs w:val="21"/>
        </w:rPr>
        <w:t>/</w:t>
      </w:r>
      <w:r>
        <w:rPr>
          <w:rFonts w:eastAsia="楷体_GB2312" w:hint="eastAsia"/>
          <w:szCs w:val="21"/>
        </w:rPr>
        <w:t>费用构成金额合计（</w:t>
      </w:r>
      <w:r>
        <w:rPr>
          <w:rFonts w:eastAsia="楷体_GB2312" w:hint="eastAsia"/>
          <w:szCs w:val="21"/>
        </w:rPr>
        <w:t>3712</w:t>
      </w:r>
      <w:r>
        <w:rPr>
          <w:rFonts w:eastAsia="楷体_GB2312" w:hint="eastAsia"/>
          <w:szCs w:val="21"/>
        </w:rPr>
        <w:t>）</w:t>
      </w:r>
      <w:r>
        <w:rPr>
          <w:rFonts w:eastAsia="楷体_GB2312" w:hint="eastAsia"/>
          <w:szCs w:val="21"/>
        </w:rPr>
        <w:t>=</w:t>
      </w:r>
      <w:r>
        <w:rPr>
          <w:rFonts w:eastAsia="楷体_GB2312" w:hint="eastAsia"/>
          <w:szCs w:val="21"/>
        </w:rPr>
        <w:t>成本</w:t>
      </w:r>
      <w:r>
        <w:rPr>
          <w:rFonts w:eastAsia="楷体_GB2312" w:hint="eastAsia"/>
          <w:szCs w:val="21"/>
        </w:rPr>
        <w:t>/</w:t>
      </w:r>
      <w:r>
        <w:rPr>
          <w:rFonts w:eastAsia="楷体_GB2312" w:hint="eastAsia"/>
          <w:szCs w:val="21"/>
        </w:rPr>
        <w:t>费用构成项目金额（</w:t>
      </w:r>
      <w:r>
        <w:rPr>
          <w:rFonts w:eastAsia="楷体_GB2312" w:hint="eastAsia"/>
          <w:szCs w:val="21"/>
        </w:rPr>
        <w:t>3708</w:t>
      </w:r>
      <w:r>
        <w:rPr>
          <w:rFonts w:eastAsia="楷体_GB2312" w:hint="eastAsia"/>
          <w:szCs w:val="21"/>
        </w:rPr>
        <w:t>）之和</w:t>
      </w:r>
      <w:r>
        <w:rPr>
          <w:rFonts w:eastAsia="楷体_GB2312" w:hint="eastAsia"/>
          <w:szCs w:val="21"/>
        </w:rPr>
        <w:t>+</w:t>
      </w:r>
      <w:r>
        <w:rPr>
          <w:rFonts w:eastAsia="楷体_GB2312" w:hint="eastAsia"/>
          <w:szCs w:val="21"/>
        </w:rPr>
        <w:t>其他成本</w:t>
      </w:r>
      <w:r>
        <w:rPr>
          <w:rFonts w:eastAsia="楷体_GB2312" w:hint="eastAsia"/>
          <w:szCs w:val="21"/>
        </w:rPr>
        <w:t>/</w:t>
      </w:r>
      <w:r>
        <w:rPr>
          <w:rFonts w:eastAsia="楷体_GB2312" w:hint="eastAsia"/>
          <w:szCs w:val="21"/>
        </w:rPr>
        <w:t>费用金额（</w:t>
      </w:r>
      <w:r>
        <w:rPr>
          <w:rFonts w:eastAsia="楷体_GB2312" w:hint="eastAsia"/>
          <w:szCs w:val="21"/>
        </w:rPr>
        <w:t>3710</w:t>
      </w:r>
      <w:r>
        <w:rPr>
          <w:rFonts w:eastAsia="楷体_GB2312" w:hint="eastAsia"/>
          <w:szCs w:val="21"/>
        </w:rPr>
        <w:t>）</w:t>
      </w:r>
    </w:p>
    <w:p w14:paraId="7FAA40B6" w14:textId="77777777" w:rsidR="00000000" w:rsidRDefault="00F17EEC">
      <w:pPr>
        <w:tabs>
          <w:tab w:val="left" w:pos="1680"/>
        </w:tabs>
        <w:rPr>
          <w:ins w:id="1" w:author="zhouyt" w:date="2025-06-10T14:56:00Z"/>
          <w:rFonts w:eastAsia="楷体_GB2312" w:hint="eastAsia"/>
          <w:szCs w:val="21"/>
        </w:rPr>
      </w:pPr>
      <w:ins w:id="2" w:author="zhouyt" w:date="2025-06-10T14:56:00Z">
        <w:r>
          <w:rPr>
            <w:rFonts w:eastAsia="楷体_GB2312" w:hint="eastAsia"/>
            <w:szCs w:val="21"/>
          </w:rPr>
          <w:t xml:space="preserve">        </w:t>
        </w:r>
        <w:r>
          <w:rPr>
            <w:rFonts w:eastAsia="楷体_GB2312" w:hint="eastAsia"/>
            <w:szCs w:val="21"/>
          </w:rPr>
          <w:t>条件：成立时间</w:t>
        </w:r>
        <w:r>
          <w:rPr>
            <w:rFonts w:eastAsia="楷体_GB2312" w:hint="eastAsia"/>
            <w:szCs w:val="21"/>
          </w:rPr>
          <w:t>1</w:t>
        </w:r>
        <w:r>
          <w:rPr>
            <w:rFonts w:eastAsia="楷体_GB2312" w:hint="eastAsia"/>
            <w:szCs w:val="21"/>
          </w:rPr>
          <w:t>年以上</w:t>
        </w:r>
        <w:r>
          <w:rPr>
            <w:rFonts w:eastAsia="楷体_GB2312" w:hint="eastAsia"/>
            <w:szCs w:val="21"/>
          </w:rPr>
          <w:t>的</w:t>
        </w:r>
        <w:r>
          <w:rPr>
            <w:rFonts w:eastAsia="楷体_GB2312" w:hint="eastAsia"/>
            <w:szCs w:val="21"/>
          </w:rPr>
          <w:t>基础</w:t>
        </w:r>
        <w:r>
          <w:rPr>
            <w:rFonts w:eastAsia="楷体_GB2312" w:hint="eastAsia"/>
            <w:szCs w:val="21"/>
          </w:rPr>
          <w:t>设施基金</w:t>
        </w:r>
      </w:ins>
    </w:p>
    <w:p w14:paraId="41817157" w14:textId="77777777" w:rsidR="00000000" w:rsidRDefault="00F17EEC">
      <w:pPr>
        <w:tabs>
          <w:tab w:val="left" w:pos="1680"/>
        </w:tabs>
        <w:rPr>
          <w:ins w:id="3" w:author="zhouyt" w:date="2025-06-10T14:56:00Z"/>
          <w:rFonts w:eastAsia="楷体_GB2312" w:hint="eastAsia"/>
          <w:szCs w:val="21"/>
        </w:rPr>
      </w:pPr>
      <w:ins w:id="4" w:author="zhouyt" w:date="2025-06-10T14:56:00Z">
        <w:r>
          <w:rPr>
            <w:rFonts w:eastAsia="楷体_GB2312" w:hint="eastAsia"/>
            <w:szCs w:val="21"/>
          </w:rPr>
          <w:t xml:space="preserve">        </w:t>
        </w:r>
        <w:r>
          <w:rPr>
            <w:rFonts w:eastAsia="楷体_GB2312" w:hint="eastAsia"/>
            <w:szCs w:val="21"/>
          </w:rPr>
          <w:t>验证：</w:t>
        </w:r>
      </w:ins>
    </w:p>
    <w:p w14:paraId="1DE5EDC0" w14:textId="77777777" w:rsidR="00000000" w:rsidRDefault="00F17EEC">
      <w:pPr>
        <w:tabs>
          <w:tab w:val="left" w:pos="1680"/>
        </w:tabs>
        <w:ind w:left="1680"/>
        <w:rPr>
          <w:ins w:id="5" w:author="zhouyt" w:date="2025-06-10T14:56:00Z"/>
          <w:rFonts w:eastAsia="楷体_GB2312" w:hint="eastAsia"/>
          <w:szCs w:val="21"/>
        </w:rPr>
      </w:pPr>
      <w:ins w:id="6" w:author="zhouyt" w:date="2025-06-10T14:56:00Z">
        <w:r>
          <w:rPr>
            <w:rFonts w:eastAsia="楷体_GB2312" w:hint="eastAsia"/>
            <w:szCs w:val="21"/>
          </w:rPr>
          <w:t>3</w:t>
        </w:r>
        <w:r>
          <w:rPr>
            <w:rFonts w:eastAsia="楷体_GB2312" w:hint="eastAsia"/>
            <w:szCs w:val="21"/>
          </w:rPr>
          <w:t>）资产项目公司报告期末总资产较上年末变动比例（</w:t>
        </w:r>
        <w:r>
          <w:rPr>
            <w:rFonts w:eastAsia="楷体_GB2312" w:hint="eastAsia"/>
            <w:szCs w:val="21"/>
          </w:rPr>
          <w:t>7074</w:t>
        </w:r>
        <w:r>
          <w:rPr>
            <w:rFonts w:eastAsia="楷体_GB2312" w:hint="eastAsia"/>
            <w:szCs w:val="21"/>
          </w:rPr>
          <w:t>）</w:t>
        </w:r>
        <w:r>
          <w:rPr>
            <w:rFonts w:eastAsia="楷体_GB2312" w:hint="eastAsia"/>
            <w:szCs w:val="21"/>
          </w:rPr>
          <w:t>=</w:t>
        </w:r>
        <w:r>
          <w:rPr>
            <w:rFonts w:eastAsia="楷体_GB2312" w:hint="eastAsia"/>
            <w:szCs w:val="21"/>
          </w:rPr>
          <w:t>本期末总资产（</w:t>
        </w:r>
        <w:r>
          <w:rPr>
            <w:rFonts w:eastAsia="楷体_GB2312" w:hint="eastAsia"/>
            <w:szCs w:val="21"/>
          </w:rPr>
          <w:t>7073</w:t>
        </w:r>
        <w:r>
          <w:rPr>
            <w:rFonts w:eastAsia="楷体_GB2312" w:hint="eastAsia"/>
            <w:szCs w:val="21"/>
          </w:rPr>
          <w:t>）</w:t>
        </w:r>
        <w:r>
          <w:rPr>
            <w:rFonts w:eastAsia="楷体_GB2312" w:hint="eastAsia"/>
            <w:szCs w:val="21"/>
          </w:rPr>
          <w:t>/</w:t>
        </w:r>
        <w:r>
          <w:rPr>
            <w:rFonts w:eastAsia="楷体_GB2312" w:hint="eastAsia"/>
            <w:szCs w:val="21"/>
          </w:rPr>
          <w:t>上年末总资产（</w:t>
        </w:r>
        <w:r>
          <w:rPr>
            <w:rFonts w:eastAsia="楷体_GB2312" w:hint="eastAsia"/>
            <w:szCs w:val="21"/>
          </w:rPr>
          <w:t>7073</w:t>
        </w:r>
        <w:r>
          <w:rPr>
            <w:rFonts w:eastAsia="楷体_GB2312" w:hint="eastAsia"/>
            <w:szCs w:val="21"/>
          </w:rPr>
          <w:t>）</w:t>
        </w:r>
        <w:r>
          <w:rPr>
            <w:rFonts w:eastAsia="楷体_GB2312" w:hint="eastAsia"/>
            <w:szCs w:val="21"/>
          </w:rPr>
          <w:t>-1</w:t>
        </w:r>
      </w:ins>
    </w:p>
    <w:p w14:paraId="18DE9BBF" w14:textId="77777777" w:rsidR="00000000" w:rsidRDefault="00F17EEC">
      <w:pPr>
        <w:tabs>
          <w:tab w:val="left" w:pos="1680"/>
        </w:tabs>
        <w:ind w:left="1680"/>
        <w:rPr>
          <w:ins w:id="7" w:author="zhouyt" w:date="2025-06-10T14:56:00Z"/>
          <w:rFonts w:eastAsia="楷体_GB2312" w:hint="eastAsia"/>
          <w:szCs w:val="21"/>
        </w:rPr>
      </w:pPr>
      <w:ins w:id="8" w:author="zhouyt" w:date="2025-06-10T14:56:00Z">
        <w:r>
          <w:rPr>
            <w:rFonts w:eastAsia="楷体_GB2312" w:hint="eastAsia"/>
            <w:szCs w:val="21"/>
          </w:rPr>
          <w:t>4</w:t>
        </w:r>
        <w:r>
          <w:rPr>
            <w:rFonts w:eastAsia="楷体_GB2312" w:hint="eastAsia"/>
            <w:szCs w:val="21"/>
          </w:rPr>
          <w:t>）资产项目公司报告期末总负债较</w:t>
        </w:r>
        <w:r>
          <w:rPr>
            <w:rFonts w:eastAsia="楷体_GB2312" w:hint="eastAsia"/>
            <w:szCs w:val="21"/>
          </w:rPr>
          <w:t>上年末变动比例（</w:t>
        </w:r>
        <w:r>
          <w:rPr>
            <w:rFonts w:eastAsia="楷体_GB2312" w:hint="eastAsia"/>
            <w:szCs w:val="21"/>
          </w:rPr>
          <w:t>7076</w:t>
        </w:r>
        <w:r>
          <w:rPr>
            <w:rFonts w:eastAsia="楷体_GB2312" w:hint="eastAsia"/>
            <w:szCs w:val="21"/>
          </w:rPr>
          <w:t>）</w:t>
        </w:r>
        <w:r>
          <w:rPr>
            <w:rFonts w:eastAsia="楷体_GB2312" w:hint="eastAsia"/>
            <w:szCs w:val="21"/>
          </w:rPr>
          <w:t>=</w:t>
        </w:r>
        <w:r>
          <w:rPr>
            <w:rFonts w:eastAsia="楷体_GB2312" w:hint="eastAsia"/>
            <w:szCs w:val="21"/>
          </w:rPr>
          <w:t>本期末总负债（</w:t>
        </w:r>
        <w:r>
          <w:rPr>
            <w:rFonts w:eastAsia="楷体_GB2312" w:hint="eastAsia"/>
            <w:szCs w:val="21"/>
          </w:rPr>
          <w:t>7075</w:t>
        </w:r>
        <w:r>
          <w:rPr>
            <w:rFonts w:eastAsia="楷体_GB2312" w:hint="eastAsia"/>
            <w:szCs w:val="21"/>
          </w:rPr>
          <w:t>）</w:t>
        </w:r>
        <w:r>
          <w:rPr>
            <w:rFonts w:eastAsia="楷体_GB2312" w:hint="eastAsia"/>
            <w:szCs w:val="21"/>
          </w:rPr>
          <w:t>/</w:t>
        </w:r>
        <w:r>
          <w:rPr>
            <w:rFonts w:eastAsia="楷体_GB2312" w:hint="eastAsia"/>
            <w:szCs w:val="21"/>
          </w:rPr>
          <w:t>上年末总负债（</w:t>
        </w:r>
        <w:r>
          <w:rPr>
            <w:rFonts w:eastAsia="楷体_GB2312" w:hint="eastAsia"/>
            <w:szCs w:val="21"/>
          </w:rPr>
          <w:t>7075</w:t>
        </w:r>
        <w:r>
          <w:rPr>
            <w:rFonts w:eastAsia="楷体_GB2312" w:hint="eastAsia"/>
            <w:szCs w:val="21"/>
          </w:rPr>
          <w:t>）</w:t>
        </w:r>
        <w:r>
          <w:rPr>
            <w:rFonts w:eastAsia="楷体_GB2312" w:hint="eastAsia"/>
            <w:szCs w:val="21"/>
          </w:rPr>
          <w:t>-1</w:t>
        </w:r>
      </w:ins>
    </w:p>
    <w:p w14:paraId="2F099C52" w14:textId="77777777" w:rsidR="00000000" w:rsidRDefault="00F17EEC">
      <w:pPr>
        <w:tabs>
          <w:tab w:val="left" w:pos="1680"/>
        </w:tabs>
        <w:ind w:left="1680"/>
        <w:rPr>
          <w:ins w:id="9" w:author="zhouyt" w:date="2025-06-10T14:56:00Z"/>
          <w:rFonts w:eastAsia="楷体_GB2312" w:hint="eastAsia"/>
          <w:szCs w:val="21"/>
        </w:rPr>
      </w:pPr>
      <w:ins w:id="10" w:author="zhouyt" w:date="2025-06-10T14:56:00Z">
        <w:r>
          <w:rPr>
            <w:rFonts w:eastAsia="楷体_GB2312" w:hint="eastAsia"/>
            <w:szCs w:val="21"/>
          </w:rPr>
          <w:t>5</w:t>
        </w:r>
        <w:r>
          <w:rPr>
            <w:rFonts w:eastAsia="楷体_GB2312" w:hint="eastAsia"/>
            <w:szCs w:val="21"/>
          </w:rPr>
          <w:t>）资产项目公司报告期间各财务科目变动比例（</w:t>
        </w:r>
        <w:r>
          <w:rPr>
            <w:rFonts w:eastAsia="楷体_GB2312" w:hint="eastAsia"/>
            <w:szCs w:val="21"/>
          </w:rPr>
          <w:t>7078</w:t>
        </w:r>
        <w:r>
          <w:rPr>
            <w:rFonts w:eastAsia="楷体_GB2312" w:hint="eastAsia"/>
            <w:szCs w:val="21"/>
          </w:rPr>
          <w:t>）（</w:t>
        </w:r>
        <w:r>
          <w:rPr>
            <w:rFonts w:eastAsia="楷体_GB2312" w:hint="eastAsia"/>
            <w:szCs w:val="21"/>
          </w:rPr>
          <w:t>7080</w:t>
        </w:r>
        <w:r>
          <w:rPr>
            <w:rFonts w:eastAsia="楷体_GB2312" w:hint="eastAsia"/>
            <w:szCs w:val="21"/>
          </w:rPr>
          <w:t>）（</w:t>
        </w:r>
        <w:r>
          <w:rPr>
            <w:rFonts w:eastAsia="楷体_GB2312" w:hint="eastAsia"/>
            <w:szCs w:val="21"/>
          </w:rPr>
          <w:t>7082</w:t>
        </w:r>
        <w:r>
          <w:rPr>
            <w:rFonts w:eastAsia="楷体_GB2312" w:hint="eastAsia"/>
            <w:szCs w:val="21"/>
          </w:rPr>
          <w:t>）</w:t>
        </w:r>
        <w:r>
          <w:rPr>
            <w:rFonts w:eastAsia="楷体_GB2312" w:hint="eastAsia"/>
            <w:szCs w:val="21"/>
          </w:rPr>
          <w:t>=</w:t>
        </w:r>
        <w:r>
          <w:rPr>
            <w:rFonts w:eastAsia="楷体_GB2312" w:hint="eastAsia"/>
            <w:szCs w:val="21"/>
          </w:rPr>
          <w:t>各科目本期（</w:t>
        </w:r>
        <w:r>
          <w:rPr>
            <w:rFonts w:eastAsia="楷体_GB2312" w:hint="eastAsia"/>
            <w:szCs w:val="21"/>
          </w:rPr>
          <w:t>7077~7081</w:t>
        </w:r>
        <w:r>
          <w:rPr>
            <w:rFonts w:eastAsia="楷体_GB2312" w:hint="eastAsia"/>
            <w:szCs w:val="21"/>
          </w:rPr>
          <w:t>）</w:t>
        </w:r>
        <w:r>
          <w:rPr>
            <w:rFonts w:eastAsia="楷体_GB2312" w:hint="eastAsia"/>
            <w:szCs w:val="21"/>
          </w:rPr>
          <w:t>/</w:t>
        </w:r>
        <w:r>
          <w:rPr>
            <w:rFonts w:eastAsia="楷体_GB2312" w:hint="eastAsia"/>
            <w:szCs w:val="21"/>
          </w:rPr>
          <w:t>各科目上年同期（</w:t>
        </w:r>
        <w:r>
          <w:rPr>
            <w:rFonts w:eastAsia="楷体_GB2312" w:hint="eastAsia"/>
            <w:szCs w:val="21"/>
          </w:rPr>
          <w:t>7077~7081</w:t>
        </w:r>
        <w:r>
          <w:rPr>
            <w:rFonts w:eastAsia="楷体_GB2312" w:hint="eastAsia"/>
            <w:szCs w:val="21"/>
          </w:rPr>
          <w:t>）</w:t>
        </w:r>
        <w:r>
          <w:rPr>
            <w:rFonts w:eastAsia="楷体_GB2312" w:hint="eastAsia"/>
            <w:szCs w:val="21"/>
          </w:rPr>
          <w:t>-1</w:t>
        </w:r>
      </w:ins>
    </w:p>
    <w:p w14:paraId="1EBEB688" w14:textId="77777777" w:rsidR="00000000" w:rsidRDefault="00F17EEC">
      <w:pPr>
        <w:pStyle w:val="Heading1"/>
        <w:keepNext w:val="0"/>
        <w:keepLines w:val="0"/>
        <w:ind w:firstLineChars="200" w:firstLine="562"/>
        <w:rPr>
          <w:sz w:val="28"/>
          <w:szCs w:val="28"/>
        </w:rPr>
      </w:pPr>
      <w:r>
        <w:rPr>
          <w:sz w:val="28"/>
          <w:szCs w:val="28"/>
        </w:rPr>
        <w:t>业务规则十</w:t>
      </w:r>
      <w:r>
        <w:rPr>
          <w:rFonts w:hint="eastAsia"/>
          <w:sz w:val="28"/>
          <w:szCs w:val="28"/>
        </w:rPr>
        <w:t>五</w:t>
      </w:r>
      <w:r>
        <w:rPr>
          <w:sz w:val="28"/>
          <w:szCs w:val="28"/>
        </w:rPr>
        <w:t>：基金扩募情况</w:t>
      </w:r>
    </w:p>
    <w:p w14:paraId="156D307D" w14:textId="77777777" w:rsidR="00000000" w:rsidRDefault="00F17EEC">
      <w:pPr>
        <w:spacing w:line="312" w:lineRule="auto"/>
        <w:ind w:leftChars="27" w:left="57" w:firstLineChars="372" w:firstLine="781"/>
        <w:rPr>
          <w:rFonts w:eastAsia="楷体_GB2312"/>
          <w:szCs w:val="21"/>
        </w:rPr>
      </w:pPr>
      <w:r>
        <w:rPr>
          <w:rFonts w:eastAsia="楷体_GB2312"/>
          <w:szCs w:val="21"/>
        </w:rPr>
        <w:t>条件：</w:t>
      </w:r>
      <w:r>
        <w:rPr>
          <w:rFonts w:eastAsia="楷体_GB2312"/>
          <w:szCs w:val="21"/>
        </w:rPr>
        <w:tab/>
      </w:r>
      <w:r>
        <w:rPr>
          <w:rFonts w:eastAsia="楷体_GB2312" w:hint="eastAsia"/>
          <w:szCs w:val="21"/>
        </w:rPr>
        <w:t>基金类别：基础设施基金</w:t>
      </w:r>
    </w:p>
    <w:p w14:paraId="18E9DDEA" w14:textId="77777777" w:rsidR="00000000" w:rsidRDefault="00F17EEC">
      <w:pPr>
        <w:ind w:firstLineChars="400" w:firstLine="840"/>
        <w:rPr>
          <w:rFonts w:eastAsia="楷体_GB2312"/>
          <w:szCs w:val="21"/>
        </w:rPr>
      </w:pPr>
      <w:r>
        <w:rPr>
          <w:rFonts w:eastAsia="楷体_GB2312"/>
          <w:szCs w:val="21"/>
        </w:rPr>
        <w:t>验证：</w:t>
      </w:r>
    </w:p>
    <w:p w14:paraId="5EF31DD1" w14:textId="77777777" w:rsidR="00000000" w:rsidRDefault="00F17EEC">
      <w:pPr>
        <w:ind w:firstLineChars="400" w:firstLine="840"/>
        <w:rPr>
          <w:rFonts w:eastAsia="楷体_GB2312"/>
          <w:szCs w:val="21"/>
        </w:rPr>
      </w:pPr>
      <w:r>
        <w:rPr>
          <w:rFonts w:eastAsia="楷体_GB2312"/>
          <w:szCs w:val="21"/>
        </w:rPr>
        <w:t>以下元素的值必须为</w:t>
      </w:r>
      <w:r>
        <w:rPr>
          <w:rFonts w:eastAsia="楷体_GB2312"/>
          <w:szCs w:val="21"/>
        </w:rPr>
        <w:t>“</w:t>
      </w:r>
      <w:r>
        <w:rPr>
          <w:rFonts w:eastAsia="楷体_GB2312"/>
          <w:szCs w:val="21"/>
        </w:rPr>
        <w:t>是</w:t>
      </w:r>
      <w:r>
        <w:rPr>
          <w:rFonts w:eastAsia="楷体_GB2312"/>
          <w:szCs w:val="21"/>
        </w:rPr>
        <w:t>”</w:t>
      </w:r>
      <w:r>
        <w:rPr>
          <w:rFonts w:eastAsia="楷体_GB2312"/>
          <w:szCs w:val="21"/>
        </w:rPr>
        <w:t>或</w:t>
      </w:r>
      <w:r>
        <w:rPr>
          <w:rFonts w:eastAsia="楷体_GB2312"/>
          <w:szCs w:val="21"/>
        </w:rPr>
        <w:t>“</w:t>
      </w:r>
      <w:r>
        <w:rPr>
          <w:rFonts w:eastAsia="楷体_GB2312"/>
          <w:szCs w:val="21"/>
        </w:rPr>
        <w:t>否</w:t>
      </w:r>
      <w:r>
        <w:rPr>
          <w:rFonts w:eastAsia="楷体_GB2312"/>
          <w:szCs w:val="21"/>
        </w:rPr>
        <w:t>”</w:t>
      </w:r>
      <w:r>
        <w:rPr>
          <w:rFonts w:eastAsia="楷体_GB2312"/>
          <w:szCs w:val="21"/>
        </w:rPr>
        <w:t>：</w:t>
      </w:r>
    </w:p>
    <w:p w14:paraId="2FCBC387" w14:textId="77777777" w:rsidR="00000000" w:rsidRDefault="00F17EEC">
      <w:pPr>
        <w:ind w:firstLineChars="400" w:firstLine="840"/>
        <w:rPr>
          <w:rFonts w:eastAsia="楷体_GB2312" w:hint="eastAsia"/>
        </w:rPr>
      </w:pPr>
      <w:r>
        <w:rPr>
          <w:rFonts w:eastAsia="楷体_GB2312" w:hint="eastAsia"/>
          <w:szCs w:val="21"/>
        </w:rPr>
        <w:t>基金扩募情况明细扩募方式定向扩募</w:t>
      </w:r>
      <w:r>
        <w:rPr>
          <w:rFonts w:eastAsia="楷体_GB2312" w:hint="eastAsia"/>
          <w:szCs w:val="21"/>
        </w:rPr>
        <w:t>（</w:t>
      </w:r>
      <w:r>
        <w:rPr>
          <w:rFonts w:eastAsia="楷体_GB2312" w:hint="eastAsia"/>
          <w:szCs w:val="21"/>
        </w:rPr>
        <w:t>6855</w:t>
      </w:r>
      <w:r>
        <w:rPr>
          <w:rFonts w:eastAsia="楷体_GB2312" w:hint="eastAsia"/>
          <w:szCs w:val="21"/>
        </w:rPr>
        <w:t>）、基金扩募情况明细扩募方式向原持有人配售（</w:t>
      </w:r>
      <w:r>
        <w:rPr>
          <w:rFonts w:eastAsia="楷体_GB2312" w:hint="eastAsia"/>
          <w:szCs w:val="21"/>
        </w:rPr>
        <w:t>6867</w:t>
      </w:r>
      <w:r>
        <w:rPr>
          <w:rFonts w:eastAsia="楷体_GB2312" w:hint="eastAsia"/>
          <w:szCs w:val="21"/>
        </w:rPr>
        <w:t>）、基金扩募情况明细扩募方式公开扩募（</w:t>
      </w:r>
      <w:r>
        <w:rPr>
          <w:rFonts w:eastAsia="楷体_GB2312" w:hint="eastAsia"/>
          <w:szCs w:val="21"/>
        </w:rPr>
        <w:t>6868</w:t>
      </w:r>
      <w:r>
        <w:rPr>
          <w:rFonts w:eastAsia="楷体_GB2312" w:hint="eastAsia"/>
          <w:szCs w:val="21"/>
        </w:rPr>
        <w:t>）</w:t>
      </w:r>
    </w:p>
    <w:p w14:paraId="3718DB66" w14:textId="77777777" w:rsidR="00F17EEC" w:rsidRDefault="00F17EEC">
      <w:pPr>
        <w:tabs>
          <w:tab w:val="left" w:pos="1680"/>
        </w:tabs>
        <w:spacing w:line="312" w:lineRule="auto"/>
        <w:ind w:leftChars="800" w:left="1680"/>
        <w:rPr>
          <w:rFonts w:eastAsia="楷体_GB2312" w:hint="eastAsia"/>
          <w:szCs w:val="21"/>
        </w:rPr>
      </w:pPr>
    </w:p>
    <w:sectPr w:rsidR="00F17EEC">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A5637" w14:textId="77777777" w:rsidR="00F17EEC" w:rsidRDefault="00F17EEC">
      <w:r>
        <w:separator/>
      </w:r>
    </w:p>
  </w:endnote>
  <w:endnote w:type="continuationSeparator" w:id="0">
    <w:p w14:paraId="4492D7F7" w14:textId="77777777" w:rsidR="00F17EEC" w:rsidRDefault="00F17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9316" w14:textId="77777777" w:rsidR="00000000" w:rsidRDefault="00F17EEC">
    <w:pPr>
      <w:pStyle w:val="Footer"/>
    </w:pPr>
    <w:r>
      <w:rPr>
        <w:rFonts w:ascii="Arial" w:hAnsi="Arial" w:hint="eastAsia"/>
      </w:rPr>
      <w:t>中</w:t>
    </w:r>
    <w:r>
      <w:rPr>
        <w:rFonts w:ascii="Arial" w:hAnsi="Arial"/>
      </w:rPr>
      <w:t>证</w:t>
    </w:r>
    <w:r>
      <w:rPr>
        <w:rFonts w:ascii="Arial" w:hAnsi="Arial" w:hint="eastAsia"/>
      </w:rPr>
      <w:t>数据</w:t>
    </w:r>
    <w:r>
      <w:rPr>
        <w:rFonts w:ascii="Arial" w:hAnsi="Arial" w:hint="eastAsia"/>
      </w:rPr>
      <w:t>有限责任公司</w:t>
    </w:r>
    <w:r>
      <w:rPr>
        <w:rFonts w:ascii="Arial" w:hAnsi="Arial" w:hint="eastAsia"/>
      </w:rPr>
      <w:t xml:space="preserve">                             </w:t>
    </w:r>
    <w:r>
      <w:rPr>
        <w:rFonts w:ascii="Arial" w:hAnsi="Arial" w:hint="eastAsia"/>
      </w:rPr>
      <w:t xml:space="preserve">        </w:t>
    </w:r>
    <w:r>
      <w:rPr>
        <w:rFonts w:ascii="Arial" w:hAnsi="Arial" w:hint="eastAsia"/>
      </w:rPr>
      <w:t xml:space="preserve">              </w:t>
    </w:r>
    <w:r>
      <w:rPr>
        <w:rFonts w:ascii="Arial" w:hAnsi="Arial" w:hint="eastAsia"/>
      </w:rPr>
      <w:t xml:space="preserve">      </w:t>
    </w:r>
    <w:r>
      <w:rPr>
        <w:rFonts w:ascii="Arial" w:hAnsi="Arial" w:hint="eastAsia"/>
      </w:rPr>
      <w:t>第</w:t>
    </w:r>
    <w:r>
      <w:fldChar w:fldCharType="begin"/>
    </w:r>
    <w:r>
      <w:rPr>
        <w:rStyle w:val="PageNumber"/>
      </w:rPr>
      <w:instrText xml:space="preserve"> PAGE </w:instrText>
    </w:r>
    <w:r>
      <w:fldChar w:fldCharType="separate"/>
    </w:r>
    <w:r>
      <w:rPr>
        <w:rStyle w:val="PageNumber"/>
        <w:lang w:eastAsia="zh-CN"/>
      </w:rPr>
      <w:t>8</w:t>
    </w:r>
    <w:r>
      <w:fldChar w:fldCharType="end"/>
    </w:r>
    <w:r>
      <w:rPr>
        <w:rStyle w:val="PageNumber"/>
        <w:rFonts w:hint="eastAsia"/>
      </w:rPr>
      <w:t>页，共</w:t>
    </w:r>
    <w:r>
      <w:fldChar w:fldCharType="begin"/>
    </w:r>
    <w:r>
      <w:rPr>
        <w:rStyle w:val="PageNumber"/>
      </w:rPr>
      <w:instrText xml:space="preserve"> NUMPAGES </w:instrText>
    </w:r>
    <w:r>
      <w:fldChar w:fldCharType="separate"/>
    </w:r>
    <w:r>
      <w:rPr>
        <w:rStyle w:val="PageNumber"/>
        <w:lang w:eastAsia="zh-CN"/>
      </w:rPr>
      <w:t>8</w:t>
    </w:r>
    <w:r>
      <w:fldChar w:fldCharType="end"/>
    </w:r>
    <w:r>
      <w:rPr>
        <w:rStyle w:val="PageNumber"/>
        <w:rFonts w:hint="eastAsia"/>
      </w:rPr>
      <w:t>页</w:t>
    </w:r>
  </w:p>
  <w:p w14:paraId="58EF675E" w14:textId="77777777" w:rsidR="00000000" w:rsidRDefault="00F17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32433" w14:textId="77777777" w:rsidR="00F17EEC" w:rsidRDefault="00F17EEC">
      <w:r>
        <w:separator/>
      </w:r>
    </w:p>
  </w:footnote>
  <w:footnote w:type="continuationSeparator" w:id="0">
    <w:p w14:paraId="58A99D0E" w14:textId="77777777" w:rsidR="00F17EEC" w:rsidRDefault="00F17EEC">
      <w:r>
        <w:continuationSeparator/>
      </w:r>
    </w:p>
  </w:footnote>
  <w:footnote w:id="1">
    <w:p w14:paraId="769ACCA8" w14:textId="77777777" w:rsidR="00000000" w:rsidRDefault="00F17EEC">
      <w:pPr>
        <w:pStyle w:val="FootnoteText"/>
      </w:pPr>
      <w:r>
        <w:rPr>
          <w:rStyle w:val="FootnoteReference"/>
        </w:rPr>
        <w:footnoteRef/>
      </w:r>
      <w:r>
        <w:rPr>
          <w:rFonts w:ascii="楷体_GB2312" w:eastAsia="楷体_GB2312" w:hint="eastAsia"/>
        </w:rPr>
        <w:t>此处标注若有表示不是</w:t>
      </w:r>
      <w:r>
        <w:rPr>
          <w:rFonts w:ascii="楷体_GB2312" w:eastAsia="楷体_GB2312" w:hint="eastAsia"/>
        </w:rPr>
        <w:t>每类基金都有此项，下同。</w:t>
      </w:r>
    </w:p>
  </w:footnote>
  <w:footnote w:id="2">
    <w:p w14:paraId="2BAA3947" w14:textId="77777777" w:rsidR="00000000" w:rsidRDefault="00F17EEC">
      <w:pPr>
        <w:pStyle w:val="FootnoteText"/>
      </w:pPr>
      <w:r>
        <w:rPr>
          <w:rStyle w:val="FootnoteReference"/>
        </w:rPr>
        <w:footnoteRef/>
      </w:r>
      <w:r>
        <w:rPr>
          <w:rFonts w:ascii="楷体_GB2312" w:eastAsia="楷体_GB2312" w:hint="eastAsia"/>
        </w:rPr>
        <w:t>以下的“非标准科目”主要是指除模板规定的科目外，基金公司根据自己的特殊情况需要增加列示的科目。</w:t>
      </w:r>
    </w:p>
  </w:footnote>
  <w:footnote w:id="3">
    <w:p w14:paraId="3C64102A" w14:textId="77777777" w:rsidR="00000000" w:rsidRDefault="00F17EEC">
      <w:pPr>
        <w:pStyle w:val="FootnoteText"/>
      </w:pPr>
      <w:r>
        <w:rPr>
          <w:rStyle w:val="FootnoteReference"/>
        </w:rPr>
        <w:footnoteRef/>
      </w:r>
      <w:r>
        <w:rPr>
          <w:rFonts w:ascii="楷体_GB2312" w:eastAsia="楷体_GB2312" w:hint="eastAsia"/>
        </w:rPr>
        <w:t>上述公式适用于</w:t>
      </w:r>
      <w:r>
        <w:rPr>
          <w:rFonts w:ascii="楷体_GB2312" w:eastAsia="楷体_GB2312" w:hint="eastAsia"/>
        </w:rPr>
        <w:t>QDII</w:t>
      </w:r>
      <w:r>
        <w:rPr>
          <w:rFonts w:ascii="楷体_GB2312" w:eastAsia="楷体_GB2312" w:hint="eastAsia"/>
        </w:rPr>
        <w:t>基金，其他类别基金参照上述公式校验（不适用的项目删除即可）。</w:t>
      </w:r>
    </w:p>
  </w:footnote>
  <w:footnote w:id="4">
    <w:p w14:paraId="65CCFE03" w14:textId="77777777" w:rsidR="00000000" w:rsidRDefault="00F17EEC">
      <w:pPr>
        <w:pStyle w:val="FootnoteText"/>
      </w:pPr>
      <w:r>
        <w:rPr>
          <w:rStyle w:val="FootnoteReference"/>
        </w:rPr>
        <w:footnoteRef/>
      </w:r>
      <w:r>
        <w:rPr>
          <w:rFonts w:ascii="楷体_GB2312" w:eastAsia="楷体_GB2312" w:hint="eastAsia"/>
        </w:rPr>
        <w:t>期末基金资产净值数据来源于主要财务指标中，若是分级基金需要将下属两级基金的资产净值数值相加。</w:t>
      </w:r>
    </w:p>
  </w:footnote>
  <w:footnote w:id="5">
    <w:p w14:paraId="0439A25E" w14:textId="77777777" w:rsidR="00000000" w:rsidRDefault="00F17EEC">
      <w:pPr>
        <w:pStyle w:val="FootnoteText"/>
      </w:pPr>
      <w:r>
        <w:rPr>
          <w:rStyle w:val="FootnoteReference"/>
        </w:rPr>
        <w:footnoteRef/>
      </w:r>
      <w:r>
        <w:rPr>
          <w:rFonts w:ascii="楷体_GB2312" w:eastAsia="楷体_GB2312" w:hint="eastAsia"/>
        </w:rPr>
        <w:t>对于报告期内合同生效的基金，以上公式中的期初改为合同生效日，期间改为合同生效日至期末，下同。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F96F" w14:textId="77777777" w:rsidR="00000000" w:rsidRDefault="00F17EEC">
    <w:pPr>
      <w:pStyle w:val="Header"/>
      <w:ind w:firstLineChars="49" w:firstLine="103"/>
      <w:jc w:val="left"/>
      <w:rPr>
        <w:rFonts w:hint="eastAsia"/>
      </w:rPr>
    </w:pPr>
    <w:r>
      <w:rPr>
        <w:rFonts w:ascii="Arial" w:hAnsi="Arial" w:hint="eastAsia"/>
        <w:b/>
        <w:sz w:val="21"/>
        <w:szCs w:val="21"/>
      </w:rPr>
      <w:t>中国证监会电子化信息披露</w:t>
    </w:r>
  </w:p>
  <w:p w14:paraId="09D3132F" w14:textId="77777777" w:rsidR="00000000" w:rsidRDefault="00F17EEC">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41AF09"/>
    <w:multiLevelType w:val="singleLevel"/>
    <w:tmpl w:val="8B41AF09"/>
    <w:lvl w:ilvl="0">
      <w:start w:val="1"/>
      <w:numFmt w:val="decimal"/>
      <w:lvlText w:val="%1."/>
      <w:lvlJc w:val="left"/>
      <w:pPr>
        <w:tabs>
          <w:tab w:val="num" w:pos="312"/>
        </w:tabs>
      </w:pPr>
    </w:lvl>
  </w:abstractNum>
  <w:abstractNum w:abstractNumId="1" w15:restartNumberingAfterBreak="0">
    <w:nsid w:val="01860E3B"/>
    <w:multiLevelType w:val="multilevel"/>
    <w:tmpl w:val="01860E3B"/>
    <w:lvl w:ilvl="0">
      <w:start w:val="1"/>
      <w:numFmt w:val="decimal"/>
      <w:lvlText w:val="%1）"/>
      <w:lvlJc w:val="left"/>
      <w:pPr>
        <w:ind w:left="2460" w:hanging="360"/>
      </w:pPr>
      <w:rPr>
        <w:rFonts w:hint="default"/>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2" w15:restartNumberingAfterBreak="0">
    <w:nsid w:val="1E305E7F"/>
    <w:multiLevelType w:val="multilevel"/>
    <w:tmpl w:val="1E305E7F"/>
    <w:lvl w:ilvl="0">
      <w:start w:val="1"/>
      <w:numFmt w:val="decimal"/>
      <w:lvlText w:val="%1）"/>
      <w:lvlJc w:val="left"/>
      <w:pPr>
        <w:tabs>
          <w:tab w:val="num" w:pos="2430"/>
        </w:tabs>
        <w:ind w:left="2430" w:hanging="75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FEC4798"/>
    <w:multiLevelType w:val="multilevel"/>
    <w:tmpl w:val="1FEC4798"/>
    <w:lvl w:ilvl="0">
      <w:start w:val="1"/>
      <w:numFmt w:val="decimal"/>
      <w:lvlText w:val="%1）"/>
      <w:lvlJc w:val="left"/>
      <w:pPr>
        <w:tabs>
          <w:tab w:val="num" w:pos="2430"/>
        </w:tabs>
        <w:ind w:left="2430" w:hanging="75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228EE55C"/>
    <w:multiLevelType w:val="singleLevel"/>
    <w:tmpl w:val="228EE55C"/>
    <w:lvl w:ilvl="0">
      <w:start w:val="1"/>
      <w:numFmt w:val="decimal"/>
      <w:suff w:val="nothing"/>
      <w:lvlText w:val="%1）"/>
      <w:lvlJc w:val="left"/>
      <w:pPr>
        <w:ind w:left="-136"/>
      </w:pPr>
      <w:rPr>
        <w:rFonts w:hint="default"/>
        <w:b w:val="0"/>
        <w:bCs w:val="0"/>
      </w:rPr>
    </w:lvl>
  </w:abstractNum>
  <w:abstractNum w:abstractNumId="5" w15:restartNumberingAfterBreak="0">
    <w:nsid w:val="4976767A"/>
    <w:multiLevelType w:val="multilevel"/>
    <w:tmpl w:val="4976767A"/>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6" w15:restartNumberingAfterBreak="0">
    <w:nsid w:val="661C05F5"/>
    <w:multiLevelType w:val="multilevel"/>
    <w:tmpl w:val="661C05F5"/>
    <w:lvl w:ilvl="0">
      <w:start w:val="1"/>
      <w:numFmt w:val="decimal"/>
      <w:lvlText w:val="%1）"/>
      <w:lvlJc w:val="left"/>
      <w:pPr>
        <w:tabs>
          <w:tab w:val="num" w:pos="2430"/>
        </w:tabs>
        <w:ind w:left="2430" w:hanging="75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6A752156"/>
    <w:multiLevelType w:val="singleLevel"/>
    <w:tmpl w:val="6A752156"/>
    <w:lvl w:ilvl="0">
      <w:start w:val="1"/>
      <w:numFmt w:val="decimal"/>
      <w:suff w:val="nothing"/>
      <w:lvlText w:val="%1）"/>
      <w:lvlJc w:val="left"/>
    </w:lvl>
  </w:abstractNum>
  <w:abstractNum w:abstractNumId="8" w15:restartNumberingAfterBreak="0">
    <w:nsid w:val="762E0CF6"/>
    <w:multiLevelType w:val="multilevel"/>
    <w:tmpl w:val="762E0CF6"/>
    <w:lvl w:ilvl="0">
      <w:start w:val="1"/>
      <w:numFmt w:val="decimal"/>
      <w:lvlText w:val="%1）"/>
      <w:lvlJc w:val="left"/>
      <w:pPr>
        <w:tabs>
          <w:tab w:val="num" w:pos="2430"/>
        </w:tabs>
        <w:ind w:left="2430" w:hanging="75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79CB42CC"/>
    <w:multiLevelType w:val="multilevel"/>
    <w:tmpl w:val="79CB42CC"/>
    <w:lvl w:ilvl="0">
      <w:start w:val="1"/>
      <w:numFmt w:val="decimal"/>
      <w:lvlText w:val="%1）"/>
      <w:lvlJc w:val="left"/>
      <w:pPr>
        <w:tabs>
          <w:tab w:val="num" w:pos="2430"/>
        </w:tabs>
        <w:ind w:left="2430" w:hanging="75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7DBA2F09"/>
    <w:multiLevelType w:val="multilevel"/>
    <w:tmpl w:val="7DBA2F09"/>
    <w:lvl w:ilvl="0">
      <w:start w:val="1"/>
      <w:numFmt w:val="decimal"/>
      <w:lvlText w:val="%1）"/>
      <w:lvlJc w:val="left"/>
      <w:pPr>
        <w:tabs>
          <w:tab w:val="num" w:pos="2430"/>
        </w:tabs>
        <w:ind w:left="2430" w:hanging="750"/>
      </w:pPr>
      <w:rPr>
        <w:rFonts w:hint="default"/>
      </w:rPr>
    </w:lvl>
    <w:lvl w:ilvl="1">
      <w:start w:val="1"/>
      <w:numFmt w:val="lowerLetter"/>
      <w:lvlText w:val="%2)"/>
      <w:lvlJc w:val="left"/>
      <w:pPr>
        <w:tabs>
          <w:tab w:val="num" w:pos="2520"/>
        </w:tabs>
        <w:ind w:left="2520" w:hanging="420"/>
      </w:pPr>
    </w:lvl>
    <w:lvl w:ilvl="2">
      <w:start w:val="1"/>
      <w:numFmt w:val="lowerRoman"/>
      <w:lvlText w:val="%3."/>
      <w:lvlJc w:val="right"/>
      <w:pPr>
        <w:tabs>
          <w:tab w:val="num" w:pos="2940"/>
        </w:tabs>
        <w:ind w:left="2940" w:hanging="420"/>
      </w:pPr>
    </w:lvl>
    <w:lvl w:ilvl="3">
      <w:start w:val="1"/>
      <w:numFmt w:val="decimal"/>
      <w:lvlText w:val="%4."/>
      <w:lvlJc w:val="left"/>
      <w:pPr>
        <w:tabs>
          <w:tab w:val="num" w:pos="3360"/>
        </w:tabs>
        <w:ind w:left="3360" w:hanging="420"/>
      </w:pPr>
    </w:lvl>
    <w:lvl w:ilvl="4">
      <w:start w:val="1"/>
      <w:numFmt w:val="lowerLetter"/>
      <w:lvlText w:val="%5)"/>
      <w:lvlJc w:val="left"/>
      <w:pPr>
        <w:tabs>
          <w:tab w:val="num" w:pos="3780"/>
        </w:tabs>
        <w:ind w:left="3780" w:hanging="420"/>
      </w:pPr>
    </w:lvl>
    <w:lvl w:ilvl="5">
      <w:start w:val="1"/>
      <w:numFmt w:val="lowerRoman"/>
      <w:lvlText w:val="%6."/>
      <w:lvlJc w:val="right"/>
      <w:pPr>
        <w:tabs>
          <w:tab w:val="num" w:pos="4200"/>
        </w:tabs>
        <w:ind w:left="4200" w:hanging="420"/>
      </w:pPr>
    </w:lvl>
    <w:lvl w:ilvl="6">
      <w:start w:val="1"/>
      <w:numFmt w:val="decimal"/>
      <w:lvlText w:val="%7."/>
      <w:lvlJc w:val="left"/>
      <w:pPr>
        <w:tabs>
          <w:tab w:val="num" w:pos="4620"/>
        </w:tabs>
        <w:ind w:left="4620" w:hanging="420"/>
      </w:pPr>
    </w:lvl>
    <w:lvl w:ilvl="7">
      <w:start w:val="1"/>
      <w:numFmt w:val="lowerLetter"/>
      <w:lvlText w:val="%8)"/>
      <w:lvlJc w:val="left"/>
      <w:pPr>
        <w:tabs>
          <w:tab w:val="num" w:pos="5040"/>
        </w:tabs>
        <w:ind w:left="5040" w:hanging="420"/>
      </w:pPr>
    </w:lvl>
    <w:lvl w:ilvl="8">
      <w:start w:val="1"/>
      <w:numFmt w:val="lowerRoman"/>
      <w:lvlText w:val="%9."/>
      <w:lvlJc w:val="right"/>
      <w:pPr>
        <w:tabs>
          <w:tab w:val="num" w:pos="5460"/>
        </w:tabs>
        <w:ind w:left="5460" w:hanging="420"/>
      </w:pPr>
    </w:lvl>
  </w:abstractNum>
  <w:num w:numId="1">
    <w:abstractNumId w:val="5"/>
  </w:num>
  <w:num w:numId="2">
    <w:abstractNumId w:val="10"/>
  </w:num>
  <w:num w:numId="3">
    <w:abstractNumId w:val="8"/>
  </w:num>
  <w:num w:numId="4">
    <w:abstractNumId w:val="6"/>
  </w:num>
  <w:num w:numId="5">
    <w:abstractNumId w:val="2"/>
  </w:num>
  <w:num w:numId="6">
    <w:abstractNumId w:val="1"/>
  </w:num>
  <w:num w:numId="7">
    <w:abstractNumId w:val="3"/>
  </w:num>
  <w:num w:numId="8">
    <w:abstractNumId w:val="7"/>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A5Zjc5OTc2MDRlNDUyOTQzYmNkZjRmZGU0NDQ3NTUifQ=="/>
  </w:docVars>
  <w:rsids>
    <w:rsidRoot w:val="00813545"/>
    <w:rsid w:val="00086056"/>
    <w:rsid w:val="00093A21"/>
    <w:rsid w:val="000C034F"/>
    <w:rsid w:val="000C4A03"/>
    <w:rsid w:val="000D2B8F"/>
    <w:rsid w:val="00102443"/>
    <w:rsid w:val="001203BC"/>
    <w:rsid w:val="001273D2"/>
    <w:rsid w:val="00135DE6"/>
    <w:rsid w:val="0014688A"/>
    <w:rsid w:val="00172ADC"/>
    <w:rsid w:val="00210264"/>
    <w:rsid w:val="00262E3C"/>
    <w:rsid w:val="002C1C72"/>
    <w:rsid w:val="002E1AD2"/>
    <w:rsid w:val="002E512B"/>
    <w:rsid w:val="00381E1D"/>
    <w:rsid w:val="003E7ACB"/>
    <w:rsid w:val="004122BB"/>
    <w:rsid w:val="00427C18"/>
    <w:rsid w:val="004C239B"/>
    <w:rsid w:val="004D68D9"/>
    <w:rsid w:val="004F7AF0"/>
    <w:rsid w:val="005A0823"/>
    <w:rsid w:val="005A7130"/>
    <w:rsid w:val="005D766C"/>
    <w:rsid w:val="00603D20"/>
    <w:rsid w:val="006970A2"/>
    <w:rsid w:val="006D2CCC"/>
    <w:rsid w:val="006D3A1E"/>
    <w:rsid w:val="00703A8D"/>
    <w:rsid w:val="00727F02"/>
    <w:rsid w:val="0077248D"/>
    <w:rsid w:val="007850CC"/>
    <w:rsid w:val="007C2D8E"/>
    <w:rsid w:val="007C43DC"/>
    <w:rsid w:val="00801049"/>
    <w:rsid w:val="008038AD"/>
    <w:rsid w:val="00813545"/>
    <w:rsid w:val="00815824"/>
    <w:rsid w:val="00834391"/>
    <w:rsid w:val="00853C5C"/>
    <w:rsid w:val="0086572A"/>
    <w:rsid w:val="00872BEF"/>
    <w:rsid w:val="008B0CDA"/>
    <w:rsid w:val="008E69AC"/>
    <w:rsid w:val="008E7E76"/>
    <w:rsid w:val="0091133D"/>
    <w:rsid w:val="00920BBE"/>
    <w:rsid w:val="00921DE0"/>
    <w:rsid w:val="0092269D"/>
    <w:rsid w:val="00924073"/>
    <w:rsid w:val="00933408"/>
    <w:rsid w:val="00940FB0"/>
    <w:rsid w:val="009A1C1D"/>
    <w:rsid w:val="009D3FDE"/>
    <w:rsid w:val="00A676A5"/>
    <w:rsid w:val="00A93A01"/>
    <w:rsid w:val="00AB31C3"/>
    <w:rsid w:val="00AC1FF8"/>
    <w:rsid w:val="00AD4937"/>
    <w:rsid w:val="00AD64D8"/>
    <w:rsid w:val="00B11E5F"/>
    <w:rsid w:val="00B13FE4"/>
    <w:rsid w:val="00BA4454"/>
    <w:rsid w:val="00BA6FCE"/>
    <w:rsid w:val="00BC3426"/>
    <w:rsid w:val="00C424A2"/>
    <w:rsid w:val="00C571DC"/>
    <w:rsid w:val="00C82E62"/>
    <w:rsid w:val="00CA3708"/>
    <w:rsid w:val="00CB0B45"/>
    <w:rsid w:val="00CB7670"/>
    <w:rsid w:val="00CD6981"/>
    <w:rsid w:val="00CF1406"/>
    <w:rsid w:val="00D023F2"/>
    <w:rsid w:val="00D46E7D"/>
    <w:rsid w:val="00D77F3E"/>
    <w:rsid w:val="00DD7F72"/>
    <w:rsid w:val="00E5001B"/>
    <w:rsid w:val="00E85EF0"/>
    <w:rsid w:val="00EA02D3"/>
    <w:rsid w:val="00F12121"/>
    <w:rsid w:val="00F17EEC"/>
    <w:rsid w:val="00F265B9"/>
    <w:rsid w:val="00F757BB"/>
    <w:rsid w:val="00F964B3"/>
    <w:rsid w:val="00FD6EBF"/>
    <w:rsid w:val="11DB2C54"/>
    <w:rsid w:val="13104E5B"/>
    <w:rsid w:val="1BCB57F1"/>
    <w:rsid w:val="1E567F98"/>
    <w:rsid w:val="219B0462"/>
    <w:rsid w:val="28965FDA"/>
    <w:rsid w:val="30344EE7"/>
    <w:rsid w:val="30914E01"/>
    <w:rsid w:val="34253FF8"/>
    <w:rsid w:val="3AE31B56"/>
    <w:rsid w:val="41C553EA"/>
    <w:rsid w:val="441847A7"/>
    <w:rsid w:val="508E5611"/>
    <w:rsid w:val="51F137DC"/>
    <w:rsid w:val="55F219C2"/>
    <w:rsid w:val="56E06AE5"/>
    <w:rsid w:val="5A3265B5"/>
    <w:rsid w:val="5B1B04C3"/>
    <w:rsid w:val="63E70173"/>
    <w:rsid w:val="72577A2E"/>
    <w:rsid w:val="7A35534A"/>
    <w:rsid w:val="7A6A7A28"/>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FA99405"/>
  <w15:chartTrackingRefBased/>
  <w15:docId w15:val="{C1D907B7-4C73-4047-8143-9B35A0A5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hAnsi="Times New Roman"/>
      <w:kern w:val="2"/>
      <w:sz w:val="18"/>
      <w:szCs w:val="18"/>
    </w:rPr>
  </w:style>
  <w:style w:type="character" w:customStyle="1" w:styleId="FooterChar">
    <w:name w:val="Footer Char"/>
    <w:link w:val="Footer"/>
    <w:rPr>
      <w:rFonts w:ascii="Times New Roman" w:hAnsi="Times New Roman"/>
      <w:kern w:val="2"/>
      <w:sz w:val="18"/>
      <w:szCs w:val="18"/>
    </w:rPr>
  </w:style>
  <w:style w:type="character" w:styleId="CommentReference">
    <w:name w:val="annotation reference"/>
    <w:uiPriority w:val="99"/>
    <w:unhideWhenUsed/>
    <w:rPr>
      <w:sz w:val="21"/>
      <w:szCs w:val="21"/>
    </w:rPr>
  </w:style>
  <w:style w:type="character" w:customStyle="1" w:styleId="BalloonTextChar">
    <w:name w:val="Balloon Text Char"/>
    <w:link w:val="BalloonText"/>
    <w:uiPriority w:val="99"/>
    <w:semiHidden/>
    <w:rPr>
      <w:rFonts w:ascii="Times New Roman" w:hAnsi="Times New Roman"/>
      <w:kern w:val="2"/>
      <w:sz w:val="18"/>
      <w:szCs w:val="18"/>
    </w:rPr>
  </w:style>
  <w:style w:type="character" w:customStyle="1" w:styleId="FootnoteTextChar">
    <w:name w:val="Footnote Text Char"/>
    <w:link w:val="FootnoteText"/>
    <w:semiHidden/>
    <w:rPr>
      <w:rFonts w:ascii="Times New Roman" w:eastAsia="宋体" w:hAnsi="Times New Roman" w:cs="Times New Roman"/>
      <w:sz w:val="18"/>
      <w:szCs w:val="18"/>
    </w:rPr>
  </w:style>
  <w:style w:type="character" w:customStyle="1" w:styleId="CommentTextChar">
    <w:name w:val="Comment Text Char"/>
    <w:link w:val="CommentText"/>
    <w:uiPriority w:val="99"/>
    <w:semiHidden/>
    <w:rPr>
      <w:rFonts w:ascii="Times New Roman" w:hAnsi="Times New Roman"/>
      <w:kern w:val="2"/>
      <w:sz w:val="21"/>
      <w:szCs w:val="24"/>
    </w:rPr>
  </w:style>
  <w:style w:type="character" w:styleId="PageNumber">
    <w:name w:val="page number"/>
  </w:style>
  <w:style w:type="character" w:styleId="FootnoteReference">
    <w:name w:val="footnote reference"/>
    <w:semiHidden/>
    <w:rPr>
      <w:vertAlign w:val="superscript"/>
    </w:rPr>
  </w:style>
  <w:style w:type="character" w:customStyle="1" w:styleId="CommentSubjectChar">
    <w:name w:val="Comment Subject Char"/>
    <w:link w:val="CommentSubject"/>
    <w:uiPriority w:val="99"/>
    <w:semiHidden/>
    <w:rPr>
      <w:rFonts w:ascii="Times New Roman" w:hAnsi="Times New Roman"/>
      <w:b/>
      <w:bCs/>
      <w:kern w:val="2"/>
      <w:sz w:val="21"/>
      <w:szCs w:val="24"/>
    </w:rPr>
  </w:style>
  <w:style w:type="paragraph" w:styleId="CommentSubject">
    <w:name w:val="annotation subject"/>
    <w:basedOn w:val="CommentText"/>
    <w:next w:val="CommentText"/>
    <w:link w:val="CommentSubjectChar"/>
    <w:uiPriority w:val="99"/>
    <w:unhideWhenUsed/>
    <w:rPr>
      <w:b/>
      <w:bCs/>
    </w:rPr>
  </w:style>
  <w:style w:type="paragraph" w:styleId="BalloonText">
    <w:name w:val="Balloon Text"/>
    <w:basedOn w:val="Normal"/>
    <w:link w:val="BalloonTextChar"/>
    <w:uiPriority w:val="99"/>
    <w:unhideWhenUsed/>
    <w:rPr>
      <w:sz w:val="18"/>
      <w:szCs w:val="18"/>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nhideWhenUsed/>
    <w:pPr>
      <w:tabs>
        <w:tab w:val="center" w:pos="4153"/>
        <w:tab w:val="right" w:pos="8306"/>
      </w:tabs>
      <w:snapToGrid w:val="0"/>
      <w:jc w:val="left"/>
    </w:pPr>
    <w:rPr>
      <w:sz w:val="18"/>
      <w:szCs w:val="18"/>
    </w:rPr>
  </w:style>
  <w:style w:type="paragraph" w:styleId="FootnoteText">
    <w:name w:val="footnote text"/>
    <w:basedOn w:val="Normal"/>
    <w:link w:val="FootnoteTextChar"/>
    <w:semiHidden/>
    <w:pPr>
      <w:snapToGrid w:val="0"/>
      <w:jc w:val="left"/>
    </w:pPr>
    <w:rPr>
      <w:kern w:val="0"/>
      <w:sz w:val="18"/>
      <w:szCs w:val="18"/>
    </w:rPr>
  </w:style>
  <w:style w:type="paragraph" w:styleId="CommentText">
    <w:name w:val="annotation text"/>
    <w:basedOn w:val="Normal"/>
    <w:link w:val="CommentTextChar"/>
    <w:uiPriority w:val="99"/>
    <w:unhideWhenUsed/>
    <w:pPr>
      <w:jc w:val="left"/>
    </w:pPr>
  </w:style>
  <w:style w:type="paragraph" w:styleId="Revision">
    <w:name w:val="Revision"/>
    <w:uiPriority w:val="99"/>
    <w:semiHidden/>
    <w:rPr>
      <w:kern w:val="2"/>
      <w:sz w:val="21"/>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1068</Words>
  <Characters>6089</Characters>
  <Application>Microsoft Office Word</Application>
  <DocSecurity>0</DocSecurity>
  <PresentationFormat/>
  <Lines>50</Lines>
  <Paragraphs>14</Paragraphs>
  <Slides>0</Slides>
  <Notes>0</Notes>
  <HiddenSlides>0</HiddenSlides>
  <MMClips>0</MMClips>
  <ScaleCrop>false</ScaleCrop>
  <Manager/>
  <Company>南京理工大学</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龚文杰</dc:creator>
  <cp:keywords/>
  <dc:description/>
  <cp:lastModifiedBy>LIN SUISHENG</cp:lastModifiedBy>
  <cp:revision>2</cp:revision>
  <dcterms:created xsi:type="dcterms:W3CDTF">2025-07-19T07:08:00Z</dcterms:created>
  <dcterms:modified xsi:type="dcterms:W3CDTF">2025-07-19T07:08:00Z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y fmtid="{D5CDD505-2E9C-101B-9397-08002B2CF9AE}" pid="3" name="ICV">
    <vt:lpwstr>581C0F6FF48745FD948201CC806BBC32</vt:lpwstr>
  </property>
</Properties>
</file>