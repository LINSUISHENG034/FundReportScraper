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EC79" w14:textId="77777777" w:rsidR="00B11F0A" w:rsidRPr="00C32B38" w:rsidRDefault="00B11F0A">
      <w:pPr>
        <w:spacing w:beforeLines="150" w:before="468"/>
        <w:jc w:val="center"/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2B38"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CSRC</w:t>
      </w:r>
      <w:r w:rsidRPr="00C32B38"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基金</w:t>
      </w:r>
      <w:r w:rsidRPr="00C32B38"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XBRL</w:t>
      </w:r>
      <w:r w:rsidRPr="00C32B38"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实例文档编制技术指引</w:t>
      </w:r>
    </w:p>
    <w:p w14:paraId="7540B04D" w14:textId="77777777" w:rsidR="00B11F0A" w:rsidRPr="00C32B38" w:rsidRDefault="00B11F0A">
      <w:pPr>
        <w:spacing w:beforeLines="150" w:before="468"/>
        <w:jc w:val="center"/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2B38"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C32B38"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号</w:t>
      </w:r>
      <w:r w:rsidRPr="00C32B38"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 </w:t>
      </w:r>
      <w:r w:rsidRPr="00C32B38"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净值公告</w:t>
      </w:r>
    </w:p>
    <w:p w14:paraId="4DB86BB7" w14:textId="77777777" w:rsidR="00B11F0A" w:rsidRPr="00C32B38" w:rsidRDefault="00B11F0A">
      <w:pPr>
        <w:spacing w:beforeLines="150" w:before="468"/>
        <w:jc w:val="center"/>
        <w:rPr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2B38">
        <w:rPr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当前版本号</w:t>
      </w:r>
      <w:r w:rsidRPr="00C32B38">
        <w:rPr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V </w:t>
      </w:r>
      <w:ins w:id="0" w:author="Microsoft" w:date="2020-02-06T11:05:00Z">
        <w:r w:rsidR="00F01350" w:rsidRPr="00C32B38">
          <w:rPr>
            <w:rFonts w:hint="eastAsia"/>
            <w:color w:val="000000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4</w:t>
        </w:r>
      </w:ins>
      <w:r w:rsidRPr="00C32B38">
        <w:rPr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ins w:id="1" w:author="Microsoft" w:date="2020-02-06T11:05:00Z">
        <w:r w:rsidR="00F01350" w:rsidRPr="00C32B38">
          <w:rPr>
            <w:rFonts w:hint="eastAsia"/>
            <w:color w:val="000000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0</w:t>
        </w:r>
      </w:ins>
    </w:p>
    <w:p w14:paraId="37091B21" w14:textId="77777777" w:rsidR="00B11F0A" w:rsidRPr="00C32B38" w:rsidRDefault="00B11F0A">
      <w:pPr>
        <w:spacing w:beforeLines="150" w:before="468"/>
        <w:jc w:val="center"/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3629E0C" w14:textId="77777777" w:rsidR="00B11F0A" w:rsidRPr="00C32B38" w:rsidRDefault="00B11F0A">
      <w:pPr>
        <w:spacing w:beforeLines="150" w:before="468"/>
        <w:jc w:val="center"/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9562321" w14:textId="77777777" w:rsidR="00B11F0A" w:rsidRPr="00C32B38" w:rsidRDefault="00B11F0A" w:rsidP="004335CB">
      <w:pPr>
        <w:spacing w:beforeLines="150" w:before="468"/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88E6AB3" w14:textId="77777777" w:rsidR="00B11F0A" w:rsidRPr="00C32B38" w:rsidRDefault="00B11F0A">
      <w:pPr>
        <w:spacing w:beforeLines="150" w:before="468"/>
        <w:jc w:val="center"/>
        <w:rPr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A03A55" w14:textId="77777777" w:rsidR="00B11F0A" w:rsidRDefault="00B11F0A">
      <w:pPr>
        <w:jc w:val="center"/>
        <w:rPr>
          <w:b/>
          <w:color w:val="000000"/>
        </w:rPr>
      </w:pPr>
      <w:r>
        <w:rPr>
          <w:b/>
          <w:bCs/>
          <w:color w:val="000000"/>
          <w:sz w:val="28"/>
        </w:rPr>
        <w:t>文档版本历史表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84"/>
        <w:gridCol w:w="1440"/>
        <w:gridCol w:w="14"/>
        <w:gridCol w:w="5046"/>
      </w:tblGrid>
      <w:tr w:rsidR="00B11F0A" w14:paraId="44145D37" w14:textId="77777777">
        <w:trPr>
          <w:jc w:val="center"/>
        </w:trPr>
        <w:tc>
          <w:tcPr>
            <w:tcW w:w="900" w:type="dxa"/>
            <w:shd w:val="clear" w:color="000000" w:fill="E6E6E6"/>
            <w:vAlign w:val="center"/>
          </w:tcPr>
          <w:p w14:paraId="2FEA9889" w14:textId="77777777" w:rsidR="00B11F0A" w:rsidRDefault="00B11F0A">
            <w:pPr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版本号</w:t>
            </w:r>
          </w:p>
        </w:tc>
        <w:tc>
          <w:tcPr>
            <w:tcW w:w="784" w:type="dxa"/>
            <w:shd w:val="clear" w:color="000000" w:fill="E6E6E6"/>
            <w:vAlign w:val="center"/>
          </w:tcPr>
          <w:p w14:paraId="55EA8873" w14:textId="77777777" w:rsidR="00B11F0A" w:rsidRDefault="00B11F0A">
            <w:pPr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操作</w:t>
            </w:r>
          </w:p>
        </w:tc>
        <w:tc>
          <w:tcPr>
            <w:tcW w:w="1454" w:type="dxa"/>
            <w:gridSpan w:val="2"/>
            <w:shd w:val="clear" w:color="000000" w:fill="E6E6E6"/>
            <w:vAlign w:val="center"/>
          </w:tcPr>
          <w:p w14:paraId="218184F6" w14:textId="77777777" w:rsidR="00B11F0A" w:rsidRDefault="00B11F0A">
            <w:pPr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日期</w:t>
            </w:r>
          </w:p>
        </w:tc>
        <w:tc>
          <w:tcPr>
            <w:tcW w:w="5046" w:type="dxa"/>
            <w:shd w:val="clear" w:color="000000" w:fill="E6E6E6"/>
            <w:vAlign w:val="center"/>
          </w:tcPr>
          <w:p w14:paraId="00D69B67" w14:textId="77777777" w:rsidR="00B11F0A" w:rsidRDefault="00B11F0A">
            <w:pPr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说明</w:t>
            </w:r>
          </w:p>
        </w:tc>
      </w:tr>
      <w:tr w:rsidR="00B11F0A" w14:paraId="60F23EB9" w14:textId="77777777">
        <w:trPr>
          <w:jc w:val="center"/>
        </w:trPr>
        <w:tc>
          <w:tcPr>
            <w:tcW w:w="900" w:type="dxa"/>
          </w:tcPr>
          <w:p w14:paraId="5C48D38F" w14:textId="77777777" w:rsidR="00B11F0A" w:rsidRDefault="00B11F0A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 1.0</w:t>
            </w:r>
          </w:p>
        </w:tc>
        <w:tc>
          <w:tcPr>
            <w:tcW w:w="784" w:type="dxa"/>
          </w:tcPr>
          <w:p w14:paraId="70E8EC50" w14:textId="77777777" w:rsidR="00B11F0A" w:rsidRDefault="00B11F0A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改写</w:t>
            </w:r>
          </w:p>
        </w:tc>
        <w:tc>
          <w:tcPr>
            <w:tcW w:w="1454" w:type="dxa"/>
            <w:gridSpan w:val="2"/>
          </w:tcPr>
          <w:p w14:paraId="32BEB153" w14:textId="77777777" w:rsidR="00B11F0A" w:rsidRDefault="00B11F0A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2009-5-11</w:t>
            </w:r>
          </w:p>
        </w:tc>
        <w:tc>
          <w:tcPr>
            <w:tcW w:w="5046" w:type="dxa"/>
          </w:tcPr>
          <w:p w14:paraId="58A58528" w14:textId="77777777" w:rsidR="00B11F0A" w:rsidRDefault="00B11F0A"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根据旧版技术指引改写</w:t>
            </w:r>
          </w:p>
        </w:tc>
      </w:tr>
      <w:tr w:rsidR="00B11F0A" w14:paraId="4B58824A" w14:textId="77777777">
        <w:trPr>
          <w:jc w:val="center"/>
        </w:trPr>
        <w:tc>
          <w:tcPr>
            <w:tcW w:w="900" w:type="dxa"/>
          </w:tcPr>
          <w:p w14:paraId="485D2E53" w14:textId="77777777" w:rsidR="00B11F0A" w:rsidRDefault="00B11F0A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V1.1</w:t>
            </w:r>
          </w:p>
        </w:tc>
        <w:tc>
          <w:tcPr>
            <w:tcW w:w="784" w:type="dxa"/>
          </w:tcPr>
          <w:p w14:paraId="39C70E4E" w14:textId="77777777" w:rsidR="00B11F0A" w:rsidRDefault="00B11F0A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改写</w:t>
            </w:r>
          </w:p>
        </w:tc>
        <w:tc>
          <w:tcPr>
            <w:tcW w:w="1454" w:type="dxa"/>
            <w:gridSpan w:val="2"/>
          </w:tcPr>
          <w:p w14:paraId="247C8C3F" w14:textId="77777777" w:rsidR="00B11F0A" w:rsidRDefault="00B11F0A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2011-4-1</w:t>
            </w:r>
          </w:p>
        </w:tc>
        <w:tc>
          <w:tcPr>
            <w:tcW w:w="5046" w:type="dxa"/>
          </w:tcPr>
          <w:p w14:paraId="591D126B" w14:textId="77777777" w:rsidR="00B11F0A" w:rsidRDefault="00B11F0A"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目前创新封闭分级基金存在只有某</w:t>
            </w:r>
            <w:proofErr w:type="gramStart"/>
            <w:r>
              <w:rPr>
                <w:bCs/>
                <w:color w:val="000000"/>
                <w:sz w:val="18"/>
              </w:rPr>
              <w:t>一级基金</w:t>
            </w:r>
            <w:proofErr w:type="gramEnd"/>
            <w:r>
              <w:rPr>
                <w:bCs/>
                <w:color w:val="000000"/>
                <w:sz w:val="18"/>
              </w:rPr>
              <w:t>产品已成立，而另一级别基金产品还未成立的情况，对业务</w:t>
            </w:r>
            <w:proofErr w:type="gramStart"/>
            <w:r>
              <w:rPr>
                <w:bCs/>
                <w:color w:val="000000"/>
                <w:sz w:val="18"/>
              </w:rPr>
              <w:t>规则十八、十九</w:t>
            </w:r>
            <w:proofErr w:type="gramEnd"/>
            <w:r>
              <w:rPr>
                <w:bCs/>
                <w:color w:val="000000"/>
                <w:sz w:val="18"/>
              </w:rPr>
              <w:t>进行了相应的调整以保证基金净值能正常上报。</w:t>
            </w:r>
          </w:p>
        </w:tc>
      </w:tr>
      <w:tr w:rsidR="00B11F0A" w14:paraId="1ACD868E" w14:textId="77777777">
        <w:trPr>
          <w:jc w:val="center"/>
        </w:trPr>
        <w:tc>
          <w:tcPr>
            <w:tcW w:w="900" w:type="dxa"/>
          </w:tcPr>
          <w:p w14:paraId="1D8B2E8C" w14:textId="77777777" w:rsidR="00B11F0A" w:rsidRDefault="00B11F0A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V1.2</w:t>
            </w:r>
          </w:p>
        </w:tc>
        <w:tc>
          <w:tcPr>
            <w:tcW w:w="784" w:type="dxa"/>
          </w:tcPr>
          <w:p w14:paraId="7F856648" w14:textId="77777777" w:rsidR="00B11F0A" w:rsidRDefault="00B11F0A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改写</w:t>
            </w:r>
          </w:p>
        </w:tc>
        <w:tc>
          <w:tcPr>
            <w:tcW w:w="1454" w:type="dxa"/>
            <w:gridSpan w:val="2"/>
          </w:tcPr>
          <w:p w14:paraId="3BB1C58D" w14:textId="77777777" w:rsidR="00B11F0A" w:rsidRDefault="00B11F0A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2011-5-17</w:t>
            </w:r>
          </w:p>
        </w:tc>
        <w:tc>
          <w:tcPr>
            <w:tcW w:w="5046" w:type="dxa"/>
          </w:tcPr>
          <w:p w14:paraId="2DF4938E" w14:textId="77777777" w:rsidR="00B11F0A" w:rsidRDefault="00B11F0A"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有些分级基金按合同约定在封闭期、半年度和年度公告最后一日只披露分级产品的份额净值，为保证净值数据正常报送，对业务</w:t>
            </w:r>
            <w:proofErr w:type="gramStart"/>
            <w:r>
              <w:rPr>
                <w:bCs/>
                <w:color w:val="000000"/>
                <w:sz w:val="18"/>
              </w:rPr>
              <w:t>规则四、九</w:t>
            </w:r>
            <w:proofErr w:type="gramEnd"/>
            <w:r>
              <w:rPr>
                <w:bCs/>
                <w:color w:val="000000"/>
                <w:sz w:val="18"/>
              </w:rPr>
              <w:t>进行相应调整</w:t>
            </w:r>
          </w:p>
        </w:tc>
      </w:tr>
      <w:tr w:rsidR="00B11F0A" w14:paraId="72ECC540" w14:textId="77777777">
        <w:trPr>
          <w:jc w:val="center"/>
        </w:trPr>
        <w:tc>
          <w:tcPr>
            <w:tcW w:w="900" w:type="dxa"/>
          </w:tcPr>
          <w:p w14:paraId="59AFB280" w14:textId="77777777" w:rsidR="00B11F0A" w:rsidRDefault="00B11F0A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V2.0</w:t>
            </w:r>
          </w:p>
        </w:tc>
        <w:tc>
          <w:tcPr>
            <w:tcW w:w="784" w:type="dxa"/>
          </w:tcPr>
          <w:p w14:paraId="445FCC30" w14:textId="77777777" w:rsidR="00B11F0A" w:rsidRDefault="00B11F0A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改写</w:t>
            </w:r>
          </w:p>
        </w:tc>
        <w:tc>
          <w:tcPr>
            <w:tcW w:w="1454" w:type="dxa"/>
            <w:gridSpan w:val="2"/>
          </w:tcPr>
          <w:p w14:paraId="2A2938A9" w14:textId="77777777" w:rsidR="00B11F0A" w:rsidRDefault="00B11F0A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2012-4-17</w:t>
            </w:r>
          </w:p>
        </w:tc>
        <w:tc>
          <w:tcPr>
            <w:tcW w:w="5046" w:type="dxa"/>
          </w:tcPr>
          <w:p w14:paraId="0A6F8277" w14:textId="77777777" w:rsidR="00B11F0A" w:rsidRDefault="00B11F0A"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根据最新基金净值日报业务模板改写</w:t>
            </w:r>
          </w:p>
        </w:tc>
      </w:tr>
      <w:tr w:rsidR="00B11F0A" w14:paraId="0D4BECA3" w14:textId="77777777">
        <w:trPr>
          <w:trHeight w:val="327"/>
          <w:jc w:val="center"/>
        </w:trPr>
        <w:tc>
          <w:tcPr>
            <w:tcW w:w="900" w:type="dxa"/>
          </w:tcPr>
          <w:p w14:paraId="00582708" w14:textId="77777777" w:rsidR="00B11F0A" w:rsidRDefault="00B11F0A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V2.1</w:t>
            </w:r>
          </w:p>
        </w:tc>
        <w:tc>
          <w:tcPr>
            <w:tcW w:w="784" w:type="dxa"/>
          </w:tcPr>
          <w:p w14:paraId="50DE1E45" w14:textId="77777777" w:rsidR="00B11F0A" w:rsidRDefault="00B11F0A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改写</w:t>
            </w:r>
          </w:p>
        </w:tc>
        <w:tc>
          <w:tcPr>
            <w:tcW w:w="1440" w:type="dxa"/>
          </w:tcPr>
          <w:p w14:paraId="743C1807" w14:textId="77777777" w:rsidR="00B11F0A" w:rsidRDefault="00B11F0A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2012-5-17</w:t>
            </w:r>
          </w:p>
        </w:tc>
        <w:tc>
          <w:tcPr>
            <w:tcW w:w="5060" w:type="dxa"/>
            <w:gridSpan w:val="2"/>
          </w:tcPr>
          <w:p w14:paraId="4072C066" w14:textId="77777777" w:rsidR="00B11F0A" w:rsidRDefault="00B11F0A"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增加短期理财债券型基金</w:t>
            </w:r>
          </w:p>
        </w:tc>
      </w:tr>
      <w:tr w:rsidR="00B11F0A" w14:paraId="07D128D9" w14:textId="77777777">
        <w:trPr>
          <w:trHeight w:val="327"/>
          <w:jc w:val="center"/>
        </w:trPr>
        <w:tc>
          <w:tcPr>
            <w:tcW w:w="900" w:type="dxa"/>
          </w:tcPr>
          <w:p w14:paraId="34C1EC0D" w14:textId="77777777" w:rsidR="00B11F0A" w:rsidRDefault="00B11F0A"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V3.0</w:t>
            </w:r>
          </w:p>
        </w:tc>
        <w:tc>
          <w:tcPr>
            <w:tcW w:w="784" w:type="dxa"/>
          </w:tcPr>
          <w:p w14:paraId="0E898977" w14:textId="77777777" w:rsidR="00B11F0A" w:rsidRDefault="00B11F0A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修订</w:t>
            </w:r>
          </w:p>
        </w:tc>
        <w:tc>
          <w:tcPr>
            <w:tcW w:w="1440" w:type="dxa"/>
          </w:tcPr>
          <w:p w14:paraId="4D6B4C6F" w14:textId="77777777" w:rsidR="00B11F0A" w:rsidRDefault="00B11F0A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2012-10-10</w:t>
            </w:r>
          </w:p>
        </w:tc>
        <w:tc>
          <w:tcPr>
            <w:tcW w:w="5060" w:type="dxa"/>
            <w:gridSpan w:val="2"/>
          </w:tcPr>
          <w:p w14:paraId="28600CA0" w14:textId="77777777" w:rsidR="00B11F0A" w:rsidRDefault="00B11F0A"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统一短期理财债券型基金类型名称；将校验规则独立成文</w:t>
            </w:r>
            <w:r>
              <w:rPr>
                <w:bCs/>
                <w:color w:val="000000"/>
                <w:sz w:val="18"/>
              </w:rPr>
              <w:t xml:space="preserve"> </w:t>
            </w:r>
          </w:p>
        </w:tc>
      </w:tr>
      <w:tr w:rsidR="00B11F0A" w14:paraId="08BAC059" w14:textId="77777777">
        <w:trPr>
          <w:trHeight w:val="327"/>
          <w:jc w:val="center"/>
        </w:trPr>
        <w:tc>
          <w:tcPr>
            <w:tcW w:w="900" w:type="dxa"/>
          </w:tcPr>
          <w:p w14:paraId="7E18D4AF" w14:textId="77777777" w:rsidR="00B11F0A" w:rsidRDefault="00B11F0A">
            <w:pPr>
              <w:rPr>
                <w:bCs/>
                <w:color w:val="000000"/>
                <w:sz w:val="18"/>
              </w:rPr>
            </w:pPr>
            <w:bookmarkStart w:id="2" w:name="_Toc119677984"/>
            <w:r>
              <w:rPr>
                <w:bCs/>
                <w:color w:val="000000"/>
                <w:sz w:val="18"/>
              </w:rPr>
              <w:t>V3.</w:t>
            </w: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784" w:type="dxa"/>
          </w:tcPr>
          <w:p w14:paraId="19A44532" w14:textId="77777777" w:rsidR="00B11F0A" w:rsidRDefault="00B11F0A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修订</w:t>
            </w:r>
          </w:p>
        </w:tc>
        <w:tc>
          <w:tcPr>
            <w:tcW w:w="1440" w:type="dxa"/>
          </w:tcPr>
          <w:p w14:paraId="4DFF6050" w14:textId="77777777" w:rsidR="00B11F0A" w:rsidRDefault="00B11F0A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201</w:t>
            </w:r>
            <w:r>
              <w:rPr>
                <w:rFonts w:hint="eastAsia"/>
                <w:bCs/>
                <w:color w:val="000000"/>
                <w:sz w:val="18"/>
              </w:rPr>
              <w:t>7</w:t>
            </w:r>
            <w:r>
              <w:rPr>
                <w:bCs/>
                <w:color w:val="000000"/>
                <w:sz w:val="18"/>
              </w:rPr>
              <w:t>-</w:t>
            </w:r>
            <w:r>
              <w:rPr>
                <w:rFonts w:hint="eastAsia"/>
                <w:bCs/>
                <w:color w:val="000000"/>
                <w:sz w:val="18"/>
              </w:rPr>
              <w:t>5</w:t>
            </w:r>
            <w:r>
              <w:rPr>
                <w:bCs/>
                <w:color w:val="000000"/>
                <w:sz w:val="18"/>
              </w:rPr>
              <w:t>-1</w:t>
            </w:r>
            <w:r>
              <w:rPr>
                <w:rFonts w:hint="eastAsia"/>
                <w:bCs/>
                <w:color w:val="000000"/>
                <w:sz w:val="18"/>
              </w:rPr>
              <w:t>8</w:t>
            </w:r>
          </w:p>
        </w:tc>
        <w:tc>
          <w:tcPr>
            <w:tcW w:w="5060" w:type="dxa"/>
            <w:gridSpan w:val="2"/>
          </w:tcPr>
          <w:p w14:paraId="591EAC09" w14:textId="77777777" w:rsidR="00B11F0A" w:rsidRDefault="00B11F0A"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修订</w:t>
            </w:r>
          </w:p>
        </w:tc>
      </w:tr>
      <w:tr w:rsidR="00F23F91" w14:paraId="25F72873" w14:textId="77777777">
        <w:trPr>
          <w:trHeight w:val="327"/>
          <w:jc w:val="center"/>
        </w:trPr>
        <w:tc>
          <w:tcPr>
            <w:tcW w:w="900" w:type="dxa"/>
          </w:tcPr>
          <w:p w14:paraId="7F71B918" w14:textId="77777777" w:rsidR="00F23F91" w:rsidRDefault="00F23F91"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V</w:t>
            </w:r>
            <w:r>
              <w:rPr>
                <w:rFonts w:hint="eastAsia"/>
                <w:bCs/>
                <w:color w:val="000000"/>
                <w:sz w:val="18"/>
              </w:rPr>
              <w:t>4.0</w:t>
            </w:r>
          </w:p>
        </w:tc>
        <w:tc>
          <w:tcPr>
            <w:tcW w:w="784" w:type="dxa"/>
          </w:tcPr>
          <w:p w14:paraId="48D6D8B6" w14:textId="77777777" w:rsidR="00F23F91" w:rsidRDefault="00F23F91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改写</w:t>
            </w:r>
          </w:p>
        </w:tc>
        <w:tc>
          <w:tcPr>
            <w:tcW w:w="1440" w:type="dxa"/>
          </w:tcPr>
          <w:p w14:paraId="754495DB" w14:textId="77777777" w:rsidR="00F23F91" w:rsidRDefault="00F23F91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2020-2-6</w:t>
            </w:r>
          </w:p>
        </w:tc>
        <w:tc>
          <w:tcPr>
            <w:tcW w:w="5060" w:type="dxa"/>
            <w:gridSpan w:val="2"/>
          </w:tcPr>
          <w:p w14:paraId="6335E74C" w14:textId="77777777" w:rsidR="00F23F91" w:rsidRDefault="00F23F91"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根据最新基金净值日报（</w:t>
            </w:r>
            <w:r>
              <w:rPr>
                <w:rFonts w:hint="eastAsia"/>
                <w:bCs/>
                <w:color w:val="000000"/>
                <w:sz w:val="18"/>
              </w:rPr>
              <w:t>20200121</w:t>
            </w:r>
            <w:r>
              <w:rPr>
                <w:rFonts w:hint="eastAsia"/>
                <w:bCs/>
                <w:color w:val="000000"/>
                <w:sz w:val="18"/>
              </w:rPr>
              <w:t>）业务模板改写</w:t>
            </w:r>
          </w:p>
        </w:tc>
      </w:tr>
    </w:tbl>
    <w:p w14:paraId="15D79574" w14:textId="77777777" w:rsidR="004335CB" w:rsidRDefault="004335CB">
      <w:pPr>
        <w:widowControl/>
        <w:autoSpaceDE w:val="0"/>
        <w:autoSpaceDN w:val="0"/>
        <w:jc w:val="center"/>
        <w:textAlignment w:val="bottom"/>
        <w:rPr>
          <w:ins w:id="3" w:author="Microsoft" w:date="2020-02-06T10:51:00Z"/>
          <w:b/>
          <w:color w:val="000000"/>
          <w:sz w:val="44"/>
          <w:szCs w:val="44"/>
        </w:rPr>
      </w:pPr>
    </w:p>
    <w:p w14:paraId="0A8D362C" w14:textId="77777777" w:rsidR="00B11F0A" w:rsidRDefault="004335CB">
      <w:pPr>
        <w:widowControl/>
        <w:autoSpaceDE w:val="0"/>
        <w:autoSpaceDN w:val="0"/>
        <w:jc w:val="center"/>
        <w:textAlignment w:val="bottom"/>
        <w:rPr>
          <w:b/>
          <w:color w:val="000000"/>
          <w:sz w:val="44"/>
          <w:szCs w:val="44"/>
        </w:rPr>
      </w:pPr>
      <w:ins w:id="4" w:author="Microsoft" w:date="2020-02-06T10:51:00Z">
        <w:r>
          <w:rPr>
            <w:b/>
            <w:color w:val="000000"/>
            <w:sz w:val="44"/>
            <w:szCs w:val="44"/>
          </w:rPr>
          <w:br w:type="page"/>
        </w:r>
      </w:ins>
    </w:p>
    <w:p w14:paraId="6663DDD8" w14:textId="77777777" w:rsidR="00B11F0A" w:rsidRDefault="00B11F0A">
      <w:pPr>
        <w:widowControl/>
        <w:autoSpaceDE w:val="0"/>
        <w:autoSpaceDN w:val="0"/>
        <w:jc w:val="center"/>
        <w:textAlignment w:val="bottom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目录</w:t>
      </w:r>
      <w:bookmarkEnd w:id="2"/>
    </w:p>
    <w:p w14:paraId="20429996" w14:textId="77777777" w:rsidR="00B11F0A" w:rsidRDefault="00B11F0A">
      <w:pPr>
        <w:widowControl/>
        <w:autoSpaceDE w:val="0"/>
        <w:autoSpaceDN w:val="0"/>
        <w:jc w:val="center"/>
        <w:textAlignment w:val="bottom"/>
        <w:rPr>
          <w:b/>
          <w:color w:val="000000"/>
          <w:sz w:val="44"/>
          <w:szCs w:val="44"/>
        </w:rPr>
      </w:pPr>
    </w:p>
    <w:p w14:paraId="360ADB78" w14:textId="77777777" w:rsidR="00B11F0A" w:rsidRDefault="00B11F0A">
      <w:pPr>
        <w:pStyle w:val="TOC1"/>
        <w:tabs>
          <w:tab w:val="left" w:pos="420"/>
          <w:tab w:val="right" w:leader="dot" w:pos="9710"/>
        </w:tabs>
        <w:rPr>
          <w:color w:val="000000"/>
          <w:szCs w:val="22"/>
          <w:lang w:eastAsia="zh-CN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hyperlink w:anchor="_Toc337540158" w:history="1">
        <w:r>
          <w:rPr>
            <w:rStyle w:val="Hyperlink"/>
            <w:color w:val="000000"/>
            <w:lang w:eastAsia="zh-CN"/>
          </w:rPr>
          <w:t>1</w:t>
        </w:r>
        <w:r>
          <w:rPr>
            <w:color w:val="000000"/>
            <w:szCs w:val="22"/>
            <w:lang w:eastAsia="zh-CN"/>
          </w:rPr>
          <w:tab/>
        </w:r>
        <w:r>
          <w:rPr>
            <w:rStyle w:val="Hyperlink"/>
            <w:color w:val="000000"/>
            <w:lang w:eastAsia="zh-CN"/>
          </w:rPr>
          <w:t>参考的技术文档</w:t>
        </w:r>
        <w:r>
          <w:rPr>
            <w:color w:val="000000"/>
            <w:lang w:eastAsia="zh-CN"/>
          </w:rPr>
          <w:tab/>
        </w:r>
        <w:r>
          <w:rPr>
            <w:color w:val="000000"/>
            <w:lang w:eastAsia="zh-CN"/>
          </w:rPr>
          <w:fldChar w:fldCharType="begin"/>
        </w:r>
        <w:r>
          <w:rPr>
            <w:color w:val="000000"/>
            <w:lang w:eastAsia="zh-CN"/>
          </w:rPr>
          <w:instrText xml:space="preserve"> PAGEREF _Toc337540158 \h </w:instrText>
        </w:r>
        <w:r>
          <w:rPr>
            <w:color w:val="000000"/>
            <w:lang w:eastAsia="zh-CN"/>
          </w:rPr>
          <w:fldChar w:fldCharType="separate"/>
        </w:r>
        <w:r>
          <w:rPr>
            <w:color w:val="000000"/>
            <w:lang w:eastAsia="zh-CN"/>
          </w:rPr>
          <w:t>3</w:t>
        </w:r>
        <w:r>
          <w:rPr>
            <w:color w:val="000000"/>
            <w:lang w:eastAsia="zh-CN"/>
          </w:rPr>
          <w:fldChar w:fldCharType="end"/>
        </w:r>
      </w:hyperlink>
    </w:p>
    <w:p w14:paraId="59926B7A" w14:textId="77777777" w:rsidR="00B11F0A" w:rsidRDefault="00B11F0A">
      <w:pPr>
        <w:pStyle w:val="TOC1"/>
        <w:tabs>
          <w:tab w:val="left" w:pos="420"/>
          <w:tab w:val="right" w:leader="dot" w:pos="9710"/>
        </w:tabs>
        <w:rPr>
          <w:color w:val="000000"/>
          <w:szCs w:val="22"/>
          <w:lang w:eastAsia="zh-CN"/>
        </w:rPr>
      </w:pPr>
      <w:hyperlink w:anchor="_Toc337540159" w:history="1">
        <w:r>
          <w:rPr>
            <w:rStyle w:val="Hyperlink"/>
            <w:color w:val="000000"/>
            <w:lang w:eastAsia="zh-CN"/>
          </w:rPr>
          <w:t>2</w:t>
        </w:r>
        <w:r>
          <w:rPr>
            <w:color w:val="000000"/>
            <w:szCs w:val="22"/>
            <w:lang w:eastAsia="zh-CN"/>
          </w:rPr>
          <w:tab/>
        </w:r>
        <w:r>
          <w:rPr>
            <w:rStyle w:val="Hyperlink"/>
            <w:color w:val="000000"/>
            <w:lang w:eastAsia="zh-CN"/>
          </w:rPr>
          <w:t>上下文的处理</w:t>
        </w:r>
        <w:r>
          <w:rPr>
            <w:color w:val="000000"/>
            <w:lang w:eastAsia="zh-CN"/>
          </w:rPr>
          <w:tab/>
        </w:r>
        <w:r>
          <w:rPr>
            <w:color w:val="000000"/>
            <w:lang w:eastAsia="zh-CN"/>
          </w:rPr>
          <w:fldChar w:fldCharType="begin"/>
        </w:r>
        <w:r>
          <w:rPr>
            <w:color w:val="000000"/>
            <w:lang w:eastAsia="zh-CN"/>
          </w:rPr>
          <w:instrText xml:space="preserve"> PAGEREF _Toc337540159 \h </w:instrText>
        </w:r>
        <w:r>
          <w:rPr>
            <w:color w:val="000000"/>
            <w:lang w:eastAsia="zh-CN"/>
          </w:rPr>
          <w:fldChar w:fldCharType="separate"/>
        </w:r>
        <w:r>
          <w:rPr>
            <w:color w:val="000000"/>
            <w:lang w:eastAsia="zh-CN"/>
          </w:rPr>
          <w:t>3</w:t>
        </w:r>
        <w:r>
          <w:rPr>
            <w:color w:val="000000"/>
            <w:lang w:eastAsia="zh-CN"/>
          </w:rPr>
          <w:fldChar w:fldCharType="end"/>
        </w:r>
      </w:hyperlink>
    </w:p>
    <w:p w14:paraId="6131FBD6" w14:textId="77777777" w:rsidR="00B11F0A" w:rsidRDefault="00B11F0A">
      <w:pPr>
        <w:pStyle w:val="TOC1"/>
        <w:tabs>
          <w:tab w:val="left" w:pos="420"/>
          <w:tab w:val="right" w:leader="dot" w:pos="9710"/>
        </w:tabs>
        <w:rPr>
          <w:color w:val="000000"/>
          <w:szCs w:val="22"/>
          <w:lang w:eastAsia="zh-CN"/>
        </w:rPr>
      </w:pPr>
      <w:hyperlink w:anchor="_Toc337540160" w:history="1">
        <w:r>
          <w:rPr>
            <w:rStyle w:val="Hyperlink"/>
            <w:color w:val="000000"/>
            <w:lang w:eastAsia="zh-CN"/>
          </w:rPr>
          <w:t>3</w:t>
        </w:r>
        <w:r>
          <w:rPr>
            <w:color w:val="000000"/>
            <w:szCs w:val="22"/>
            <w:lang w:eastAsia="zh-CN"/>
          </w:rPr>
          <w:tab/>
        </w:r>
        <w:r>
          <w:rPr>
            <w:rStyle w:val="Hyperlink"/>
            <w:color w:val="000000"/>
            <w:lang w:eastAsia="zh-CN"/>
          </w:rPr>
          <w:t>文件命名规则</w:t>
        </w:r>
        <w:r>
          <w:rPr>
            <w:color w:val="000000"/>
            <w:lang w:eastAsia="zh-CN"/>
          </w:rPr>
          <w:tab/>
        </w:r>
        <w:r>
          <w:rPr>
            <w:color w:val="000000"/>
            <w:lang w:eastAsia="zh-CN"/>
          </w:rPr>
          <w:fldChar w:fldCharType="begin"/>
        </w:r>
        <w:r>
          <w:rPr>
            <w:color w:val="000000"/>
            <w:lang w:eastAsia="zh-CN"/>
          </w:rPr>
          <w:instrText xml:space="preserve"> PAGEREF _Toc337540160 \h </w:instrText>
        </w:r>
        <w:r>
          <w:rPr>
            <w:color w:val="000000"/>
            <w:lang w:eastAsia="zh-CN"/>
          </w:rPr>
          <w:fldChar w:fldCharType="separate"/>
        </w:r>
        <w:r>
          <w:rPr>
            <w:color w:val="000000"/>
            <w:lang w:eastAsia="zh-CN"/>
          </w:rPr>
          <w:t>3</w:t>
        </w:r>
        <w:r>
          <w:rPr>
            <w:color w:val="000000"/>
            <w:lang w:eastAsia="zh-CN"/>
          </w:rPr>
          <w:fldChar w:fldCharType="end"/>
        </w:r>
      </w:hyperlink>
    </w:p>
    <w:p w14:paraId="55973CBF" w14:textId="77777777" w:rsidR="00B11F0A" w:rsidRDefault="00B11F0A">
      <w:pPr>
        <w:pStyle w:val="TOC1"/>
        <w:tabs>
          <w:tab w:val="left" w:pos="420"/>
          <w:tab w:val="right" w:leader="dot" w:pos="9710"/>
        </w:tabs>
        <w:rPr>
          <w:color w:val="000000"/>
          <w:szCs w:val="22"/>
          <w:lang w:eastAsia="zh-CN"/>
        </w:rPr>
      </w:pPr>
      <w:hyperlink w:anchor="_Toc337540161" w:history="1">
        <w:r>
          <w:rPr>
            <w:rStyle w:val="Hyperlink"/>
            <w:color w:val="000000"/>
            <w:lang w:eastAsia="zh-CN"/>
          </w:rPr>
          <w:t>4</w:t>
        </w:r>
        <w:r>
          <w:rPr>
            <w:color w:val="000000"/>
            <w:szCs w:val="22"/>
            <w:lang w:eastAsia="zh-CN"/>
          </w:rPr>
          <w:tab/>
        </w:r>
        <w:r>
          <w:rPr>
            <w:rStyle w:val="Hyperlink"/>
            <w:color w:val="000000"/>
            <w:lang w:eastAsia="zh-CN"/>
          </w:rPr>
          <w:t>货币市场基金的注意事项</w:t>
        </w:r>
        <w:r>
          <w:rPr>
            <w:color w:val="000000"/>
            <w:lang w:eastAsia="zh-CN"/>
          </w:rPr>
          <w:tab/>
        </w:r>
        <w:r>
          <w:rPr>
            <w:color w:val="000000"/>
            <w:lang w:eastAsia="zh-CN"/>
          </w:rPr>
          <w:fldChar w:fldCharType="begin"/>
        </w:r>
        <w:r>
          <w:rPr>
            <w:color w:val="000000"/>
            <w:lang w:eastAsia="zh-CN"/>
          </w:rPr>
          <w:instrText xml:space="preserve"> PAGEREF _Toc337540161 \h </w:instrText>
        </w:r>
        <w:r>
          <w:rPr>
            <w:color w:val="000000"/>
            <w:lang w:eastAsia="zh-CN"/>
          </w:rPr>
          <w:fldChar w:fldCharType="separate"/>
        </w:r>
        <w:r>
          <w:rPr>
            <w:color w:val="000000"/>
            <w:lang w:eastAsia="zh-CN"/>
          </w:rPr>
          <w:t>3</w:t>
        </w:r>
        <w:r>
          <w:rPr>
            <w:color w:val="000000"/>
            <w:lang w:eastAsia="zh-CN"/>
          </w:rPr>
          <w:fldChar w:fldCharType="end"/>
        </w:r>
      </w:hyperlink>
    </w:p>
    <w:p w14:paraId="26025CD4" w14:textId="77777777" w:rsidR="00B11F0A" w:rsidRDefault="00B11F0A">
      <w:pPr>
        <w:pStyle w:val="TOC1"/>
        <w:tabs>
          <w:tab w:val="left" w:pos="420"/>
          <w:tab w:val="right" w:leader="dot" w:pos="9710"/>
        </w:tabs>
        <w:rPr>
          <w:color w:val="000000"/>
          <w:szCs w:val="22"/>
          <w:lang w:eastAsia="zh-CN"/>
        </w:rPr>
      </w:pPr>
      <w:hyperlink w:anchor="_Toc337540162" w:history="1">
        <w:r>
          <w:rPr>
            <w:rStyle w:val="Hyperlink"/>
            <w:color w:val="000000"/>
            <w:lang w:eastAsia="zh-CN"/>
          </w:rPr>
          <w:t>5</w:t>
        </w:r>
        <w:r>
          <w:rPr>
            <w:color w:val="000000"/>
            <w:szCs w:val="22"/>
            <w:lang w:eastAsia="zh-CN"/>
          </w:rPr>
          <w:tab/>
        </w:r>
        <w:r>
          <w:rPr>
            <w:rStyle w:val="Hyperlink"/>
            <w:color w:val="000000"/>
            <w:lang w:eastAsia="zh-CN"/>
          </w:rPr>
          <w:t>必填元素</w:t>
        </w:r>
        <w:r>
          <w:rPr>
            <w:color w:val="000000"/>
            <w:lang w:eastAsia="zh-CN"/>
          </w:rPr>
          <w:tab/>
        </w:r>
        <w:r>
          <w:rPr>
            <w:color w:val="000000"/>
            <w:lang w:eastAsia="zh-CN"/>
          </w:rPr>
          <w:fldChar w:fldCharType="begin"/>
        </w:r>
        <w:r>
          <w:rPr>
            <w:color w:val="000000"/>
            <w:lang w:eastAsia="zh-CN"/>
          </w:rPr>
          <w:instrText xml:space="preserve"> PAGEREF _Toc337540162 \h </w:instrText>
        </w:r>
        <w:r>
          <w:rPr>
            <w:color w:val="000000"/>
            <w:lang w:eastAsia="zh-CN"/>
          </w:rPr>
          <w:fldChar w:fldCharType="separate"/>
        </w:r>
        <w:r>
          <w:rPr>
            <w:color w:val="000000"/>
            <w:lang w:eastAsia="zh-CN"/>
          </w:rPr>
          <w:t>4</w:t>
        </w:r>
        <w:r>
          <w:rPr>
            <w:color w:val="000000"/>
            <w:lang w:eastAsia="zh-CN"/>
          </w:rPr>
          <w:fldChar w:fldCharType="end"/>
        </w:r>
      </w:hyperlink>
    </w:p>
    <w:p w14:paraId="43B00B01" w14:textId="77777777" w:rsidR="00B11F0A" w:rsidRDefault="00B11F0A">
      <w:pPr>
        <w:pStyle w:val="TOC1"/>
        <w:tabs>
          <w:tab w:val="left" w:pos="420"/>
          <w:tab w:val="right" w:leader="dot" w:pos="9710"/>
        </w:tabs>
        <w:rPr>
          <w:color w:val="000000"/>
          <w:szCs w:val="22"/>
          <w:lang w:eastAsia="zh-CN"/>
        </w:rPr>
      </w:pPr>
      <w:hyperlink w:anchor="_Toc337540163" w:history="1">
        <w:r>
          <w:rPr>
            <w:rStyle w:val="Hyperlink"/>
            <w:color w:val="000000"/>
            <w:lang w:eastAsia="zh-CN"/>
          </w:rPr>
          <w:t>6</w:t>
        </w:r>
        <w:r>
          <w:rPr>
            <w:color w:val="000000"/>
            <w:szCs w:val="22"/>
            <w:lang w:eastAsia="zh-CN"/>
          </w:rPr>
          <w:tab/>
        </w:r>
        <w:r>
          <w:rPr>
            <w:rStyle w:val="Hyperlink"/>
            <w:color w:val="000000"/>
            <w:lang w:eastAsia="zh-CN"/>
          </w:rPr>
          <w:t>估值日期、节假日期间及报告期间数值的填列</w:t>
        </w:r>
        <w:r>
          <w:rPr>
            <w:color w:val="000000"/>
            <w:lang w:eastAsia="zh-CN"/>
          </w:rPr>
          <w:tab/>
        </w:r>
        <w:r>
          <w:rPr>
            <w:color w:val="000000"/>
            <w:lang w:eastAsia="zh-CN"/>
          </w:rPr>
          <w:fldChar w:fldCharType="begin"/>
        </w:r>
        <w:r>
          <w:rPr>
            <w:color w:val="000000"/>
            <w:lang w:eastAsia="zh-CN"/>
          </w:rPr>
          <w:instrText xml:space="preserve"> PAGEREF _Toc337540163 \h </w:instrText>
        </w:r>
        <w:r>
          <w:rPr>
            <w:color w:val="000000"/>
            <w:lang w:eastAsia="zh-CN"/>
          </w:rPr>
          <w:fldChar w:fldCharType="separate"/>
        </w:r>
        <w:r>
          <w:rPr>
            <w:color w:val="000000"/>
            <w:lang w:eastAsia="zh-CN"/>
          </w:rPr>
          <w:t>6</w:t>
        </w:r>
        <w:r>
          <w:rPr>
            <w:color w:val="000000"/>
            <w:lang w:eastAsia="zh-CN"/>
          </w:rPr>
          <w:fldChar w:fldCharType="end"/>
        </w:r>
      </w:hyperlink>
    </w:p>
    <w:p w14:paraId="53A304F9" w14:textId="77777777" w:rsidR="00B11F0A" w:rsidRDefault="00B11F0A">
      <w:pPr>
        <w:pStyle w:val="TOC1"/>
        <w:tabs>
          <w:tab w:val="left" w:pos="420"/>
          <w:tab w:val="right" w:leader="dot" w:pos="9710"/>
        </w:tabs>
        <w:rPr>
          <w:color w:val="000000"/>
          <w:szCs w:val="22"/>
          <w:lang w:eastAsia="zh-CN"/>
        </w:rPr>
      </w:pPr>
      <w:hyperlink w:anchor="_Toc337540164" w:history="1">
        <w:r>
          <w:rPr>
            <w:rStyle w:val="Hyperlink"/>
            <w:color w:val="000000"/>
            <w:lang w:eastAsia="zh-CN"/>
          </w:rPr>
          <w:t>7</w:t>
        </w:r>
        <w:r>
          <w:rPr>
            <w:color w:val="000000"/>
            <w:szCs w:val="22"/>
            <w:lang w:eastAsia="zh-CN"/>
          </w:rPr>
          <w:tab/>
        </w:r>
        <w:r>
          <w:rPr>
            <w:rStyle w:val="Hyperlink"/>
            <w:color w:val="000000"/>
            <w:lang w:eastAsia="zh-CN"/>
          </w:rPr>
          <w:t>表下注的填列</w:t>
        </w:r>
        <w:r>
          <w:rPr>
            <w:color w:val="000000"/>
            <w:lang w:eastAsia="zh-CN"/>
          </w:rPr>
          <w:tab/>
        </w:r>
        <w:r>
          <w:rPr>
            <w:color w:val="000000"/>
            <w:lang w:eastAsia="zh-CN"/>
          </w:rPr>
          <w:fldChar w:fldCharType="begin"/>
        </w:r>
        <w:r>
          <w:rPr>
            <w:color w:val="000000"/>
            <w:lang w:eastAsia="zh-CN"/>
          </w:rPr>
          <w:instrText xml:space="preserve"> PAGEREF _Toc337540164 \h </w:instrText>
        </w:r>
        <w:r>
          <w:rPr>
            <w:color w:val="000000"/>
            <w:lang w:eastAsia="zh-CN"/>
          </w:rPr>
          <w:fldChar w:fldCharType="separate"/>
        </w:r>
        <w:r>
          <w:rPr>
            <w:color w:val="000000"/>
            <w:lang w:eastAsia="zh-CN"/>
          </w:rPr>
          <w:t>6</w:t>
        </w:r>
        <w:r>
          <w:rPr>
            <w:color w:val="000000"/>
            <w:lang w:eastAsia="zh-CN"/>
          </w:rPr>
          <w:fldChar w:fldCharType="end"/>
        </w:r>
      </w:hyperlink>
    </w:p>
    <w:p w14:paraId="3002959B" w14:textId="77777777" w:rsidR="00B11F0A" w:rsidRDefault="00B11F0A">
      <w:pPr>
        <w:pStyle w:val="TOC1"/>
        <w:tabs>
          <w:tab w:val="left" w:pos="420"/>
          <w:tab w:val="right" w:leader="dot" w:pos="9710"/>
        </w:tabs>
        <w:rPr>
          <w:color w:val="000000"/>
          <w:szCs w:val="22"/>
          <w:lang w:eastAsia="zh-CN"/>
        </w:rPr>
      </w:pPr>
      <w:hyperlink w:anchor="_Toc337540165" w:history="1">
        <w:r>
          <w:rPr>
            <w:rStyle w:val="Hyperlink"/>
            <w:color w:val="000000"/>
            <w:lang w:eastAsia="zh-CN"/>
          </w:rPr>
          <w:t>8</w:t>
        </w:r>
        <w:r>
          <w:rPr>
            <w:color w:val="000000"/>
            <w:szCs w:val="22"/>
            <w:lang w:eastAsia="zh-CN"/>
          </w:rPr>
          <w:tab/>
        </w:r>
        <w:r>
          <w:rPr>
            <w:rStyle w:val="Hyperlink"/>
            <w:color w:val="000000"/>
            <w:lang w:eastAsia="zh-CN"/>
          </w:rPr>
          <w:t>元素调整</w:t>
        </w:r>
        <w:r>
          <w:rPr>
            <w:color w:val="000000"/>
            <w:lang w:eastAsia="zh-CN"/>
          </w:rPr>
          <w:tab/>
        </w:r>
        <w:r>
          <w:rPr>
            <w:color w:val="000000"/>
            <w:lang w:eastAsia="zh-CN"/>
          </w:rPr>
          <w:fldChar w:fldCharType="begin"/>
        </w:r>
        <w:r>
          <w:rPr>
            <w:color w:val="000000"/>
            <w:lang w:eastAsia="zh-CN"/>
          </w:rPr>
          <w:instrText xml:space="preserve"> PAGEREF _Toc337540165 \h </w:instrText>
        </w:r>
        <w:r>
          <w:rPr>
            <w:color w:val="000000"/>
            <w:lang w:eastAsia="zh-CN"/>
          </w:rPr>
          <w:fldChar w:fldCharType="separate"/>
        </w:r>
        <w:r>
          <w:rPr>
            <w:color w:val="000000"/>
            <w:lang w:eastAsia="zh-CN"/>
          </w:rPr>
          <w:t>6</w:t>
        </w:r>
        <w:r>
          <w:rPr>
            <w:color w:val="000000"/>
            <w:lang w:eastAsia="zh-CN"/>
          </w:rPr>
          <w:fldChar w:fldCharType="end"/>
        </w:r>
      </w:hyperlink>
    </w:p>
    <w:p w14:paraId="6E322A48" w14:textId="77777777" w:rsidR="00B11F0A" w:rsidRDefault="00B11F0A">
      <w:pPr>
        <w:pStyle w:val="TOC1"/>
        <w:tabs>
          <w:tab w:val="left" w:pos="420"/>
          <w:tab w:val="right" w:leader="dot" w:pos="9710"/>
        </w:tabs>
        <w:rPr>
          <w:color w:val="000000"/>
          <w:szCs w:val="22"/>
          <w:lang w:eastAsia="zh-CN"/>
        </w:rPr>
      </w:pPr>
      <w:hyperlink w:anchor="_Toc337540166" w:history="1">
        <w:r>
          <w:rPr>
            <w:rStyle w:val="Hyperlink"/>
            <w:color w:val="000000"/>
            <w:lang w:eastAsia="zh-CN"/>
          </w:rPr>
          <w:t>9</w:t>
        </w:r>
        <w:r>
          <w:rPr>
            <w:color w:val="000000"/>
            <w:szCs w:val="22"/>
            <w:lang w:eastAsia="zh-CN"/>
          </w:rPr>
          <w:tab/>
        </w:r>
        <w:r>
          <w:rPr>
            <w:rStyle w:val="Hyperlink"/>
            <w:color w:val="000000"/>
            <w:lang w:eastAsia="zh-CN"/>
          </w:rPr>
          <w:t>基金净值日（周）报的报送</w:t>
        </w:r>
        <w:r>
          <w:rPr>
            <w:color w:val="000000"/>
            <w:lang w:eastAsia="zh-CN"/>
          </w:rPr>
          <w:tab/>
        </w:r>
        <w:r>
          <w:rPr>
            <w:color w:val="000000"/>
            <w:lang w:eastAsia="zh-CN"/>
          </w:rPr>
          <w:fldChar w:fldCharType="begin"/>
        </w:r>
        <w:r>
          <w:rPr>
            <w:color w:val="000000"/>
            <w:lang w:eastAsia="zh-CN"/>
          </w:rPr>
          <w:instrText xml:space="preserve"> PAGEREF _Toc337540166 \h </w:instrText>
        </w:r>
        <w:r>
          <w:rPr>
            <w:color w:val="000000"/>
            <w:lang w:eastAsia="zh-CN"/>
          </w:rPr>
          <w:fldChar w:fldCharType="separate"/>
        </w:r>
        <w:r>
          <w:rPr>
            <w:color w:val="000000"/>
            <w:lang w:eastAsia="zh-CN"/>
          </w:rPr>
          <w:t>7</w:t>
        </w:r>
        <w:r>
          <w:rPr>
            <w:color w:val="000000"/>
            <w:lang w:eastAsia="zh-CN"/>
          </w:rPr>
          <w:fldChar w:fldCharType="end"/>
        </w:r>
      </w:hyperlink>
    </w:p>
    <w:p w14:paraId="158CF73B" w14:textId="77777777" w:rsidR="00B11F0A" w:rsidRDefault="00B11F0A">
      <w:pPr>
        <w:pStyle w:val="TOC1"/>
        <w:tabs>
          <w:tab w:val="left" w:pos="420"/>
          <w:tab w:val="right" w:leader="dot" w:pos="9710"/>
        </w:tabs>
        <w:rPr>
          <w:color w:val="000000"/>
          <w:szCs w:val="22"/>
          <w:lang w:eastAsia="zh-CN"/>
        </w:rPr>
      </w:pPr>
      <w:hyperlink w:anchor="_Toc337540167" w:history="1">
        <w:r>
          <w:rPr>
            <w:rStyle w:val="Hyperlink"/>
            <w:color w:val="000000"/>
            <w:lang w:eastAsia="zh-CN"/>
          </w:rPr>
          <w:t>10</w:t>
        </w:r>
        <w:r>
          <w:rPr>
            <w:color w:val="000000"/>
            <w:szCs w:val="22"/>
            <w:lang w:eastAsia="zh-CN"/>
          </w:rPr>
          <w:tab/>
        </w:r>
        <w:r>
          <w:rPr>
            <w:rStyle w:val="Hyperlink"/>
            <w:color w:val="000000"/>
            <w:lang w:eastAsia="zh-CN"/>
          </w:rPr>
          <w:t>基金净值日（周）报的业务场景</w:t>
        </w:r>
        <w:r>
          <w:rPr>
            <w:color w:val="000000"/>
            <w:lang w:eastAsia="zh-CN"/>
          </w:rPr>
          <w:tab/>
        </w:r>
        <w:r>
          <w:rPr>
            <w:color w:val="000000"/>
            <w:lang w:eastAsia="zh-CN"/>
          </w:rPr>
          <w:fldChar w:fldCharType="begin"/>
        </w:r>
        <w:r>
          <w:rPr>
            <w:color w:val="000000"/>
            <w:lang w:eastAsia="zh-CN"/>
          </w:rPr>
          <w:instrText xml:space="preserve"> PAGEREF _Toc337540167 \h </w:instrText>
        </w:r>
        <w:r>
          <w:rPr>
            <w:color w:val="000000"/>
            <w:lang w:eastAsia="zh-CN"/>
          </w:rPr>
          <w:fldChar w:fldCharType="separate"/>
        </w:r>
        <w:r>
          <w:rPr>
            <w:color w:val="000000"/>
            <w:lang w:eastAsia="zh-CN"/>
          </w:rPr>
          <w:t>8</w:t>
        </w:r>
        <w:r>
          <w:rPr>
            <w:color w:val="000000"/>
            <w:lang w:eastAsia="zh-CN"/>
          </w:rPr>
          <w:fldChar w:fldCharType="end"/>
        </w:r>
      </w:hyperlink>
    </w:p>
    <w:p w14:paraId="5BF55BA3" w14:textId="77777777" w:rsidR="00B11F0A" w:rsidRDefault="00B11F0A">
      <w:pPr>
        <w:pStyle w:val="TOC1"/>
        <w:tabs>
          <w:tab w:val="left" w:pos="420"/>
          <w:tab w:val="right" w:leader="dot" w:pos="9710"/>
        </w:tabs>
        <w:rPr>
          <w:color w:val="000000"/>
          <w:szCs w:val="22"/>
          <w:lang w:eastAsia="zh-CN"/>
        </w:rPr>
      </w:pPr>
      <w:hyperlink w:anchor="_Toc337541151" w:history="1">
        <w:r>
          <w:rPr>
            <w:rStyle w:val="Hyperlink"/>
            <w:color w:val="000000"/>
            <w:lang w:eastAsia="zh-CN"/>
          </w:rPr>
          <w:t>11</w:t>
        </w:r>
        <w:r>
          <w:rPr>
            <w:color w:val="000000"/>
            <w:szCs w:val="22"/>
            <w:lang w:eastAsia="zh-CN"/>
          </w:rPr>
          <w:tab/>
        </w:r>
        <w:r>
          <w:rPr>
            <w:rStyle w:val="Hyperlink"/>
            <w:color w:val="000000"/>
            <w:lang w:eastAsia="zh-CN"/>
          </w:rPr>
          <w:t>报送平台错误信息及含义</w:t>
        </w:r>
        <w:r>
          <w:rPr>
            <w:color w:val="000000"/>
            <w:lang w:eastAsia="zh-CN"/>
          </w:rPr>
          <w:tab/>
        </w:r>
        <w:r>
          <w:rPr>
            <w:color w:val="000000"/>
            <w:lang w:eastAsia="zh-CN"/>
          </w:rPr>
          <w:fldChar w:fldCharType="begin"/>
        </w:r>
        <w:r>
          <w:rPr>
            <w:color w:val="000000"/>
            <w:lang w:eastAsia="zh-CN"/>
          </w:rPr>
          <w:instrText xml:space="preserve"> PAGEREF _Toc337541151 \h </w:instrText>
        </w:r>
        <w:r>
          <w:rPr>
            <w:color w:val="000000"/>
            <w:lang w:eastAsia="zh-CN"/>
          </w:rPr>
          <w:fldChar w:fldCharType="separate"/>
        </w:r>
        <w:r>
          <w:rPr>
            <w:color w:val="000000"/>
            <w:lang w:eastAsia="zh-CN"/>
          </w:rPr>
          <w:t>9</w:t>
        </w:r>
        <w:r>
          <w:rPr>
            <w:color w:val="000000"/>
            <w:lang w:eastAsia="zh-CN"/>
          </w:rPr>
          <w:fldChar w:fldCharType="end"/>
        </w:r>
      </w:hyperlink>
    </w:p>
    <w:p w14:paraId="6EC967CF" w14:textId="77777777" w:rsidR="00B11F0A" w:rsidRDefault="00B11F0A">
      <w:pPr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</w:p>
    <w:p w14:paraId="3FA06A1C" w14:textId="77777777" w:rsidR="00B11F0A" w:rsidRDefault="00B11F0A">
      <w:pPr>
        <w:pStyle w:val="Heading1"/>
        <w:keepLines w:val="0"/>
        <w:numPr>
          <w:ilvl w:val="0"/>
          <w:numId w:val="2"/>
        </w:numPr>
        <w:spacing w:beforeLines="50" w:before="156" w:afterLines="50" w:after="156" w:line="240" w:lineRule="auto"/>
        <w:jc w:val="left"/>
        <w:rPr>
          <w:bCs w:val="0"/>
          <w:color w:val="000000"/>
          <w:kern w:val="2"/>
          <w:sz w:val="32"/>
          <w:szCs w:val="24"/>
        </w:rPr>
      </w:pPr>
      <w:bookmarkStart w:id="5" w:name="_Toc337540158"/>
      <w:bookmarkStart w:id="6" w:name="_Toc196100192"/>
      <w:r>
        <w:rPr>
          <w:bCs w:val="0"/>
          <w:color w:val="000000"/>
          <w:kern w:val="2"/>
          <w:sz w:val="32"/>
          <w:szCs w:val="24"/>
        </w:rPr>
        <w:t>参考的技术文档</w:t>
      </w:r>
      <w:bookmarkEnd w:id="5"/>
    </w:p>
    <w:p w14:paraId="08137C08" w14:textId="77777777" w:rsidR="00B11F0A" w:rsidRDefault="00B11F0A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1</w:t>
      </w:r>
      <w:r>
        <w:rPr>
          <w:color w:val="000000"/>
          <w:sz w:val="24"/>
        </w:rPr>
        <w:t>）《证券投资基金信息披露电子化规范》（送审稿）</w:t>
      </w:r>
    </w:p>
    <w:p w14:paraId="6E89F9CC" w14:textId="77777777" w:rsidR="00B11F0A" w:rsidRDefault="00B11F0A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2</w:t>
      </w:r>
      <w:r>
        <w:rPr>
          <w:color w:val="000000"/>
          <w:sz w:val="24"/>
        </w:rPr>
        <w:t>）《证券投资基金信息披露</w:t>
      </w:r>
      <w:r>
        <w:rPr>
          <w:color w:val="000000"/>
          <w:sz w:val="24"/>
        </w:rPr>
        <w:t>XBRL</w:t>
      </w:r>
      <w:r>
        <w:rPr>
          <w:color w:val="000000"/>
          <w:sz w:val="24"/>
        </w:rPr>
        <w:t>标引规范（</w:t>
      </w:r>
      <w:r>
        <w:rPr>
          <w:color w:val="000000"/>
          <w:sz w:val="24"/>
        </w:rPr>
        <w:t>Taxonomy</w:t>
      </w:r>
      <w:r>
        <w:rPr>
          <w:color w:val="000000"/>
          <w:sz w:val="24"/>
        </w:rPr>
        <w:t>）》，中国证监会，</w:t>
      </w:r>
      <w:r>
        <w:rPr>
          <w:color w:val="000000"/>
          <w:sz w:val="24"/>
        </w:rPr>
        <w:t>2008.8.26</w:t>
      </w:r>
    </w:p>
    <w:p w14:paraId="3E40FE78" w14:textId="77777777" w:rsidR="00B11F0A" w:rsidRDefault="00B11F0A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3</w:t>
      </w:r>
      <w:r>
        <w:rPr>
          <w:color w:val="000000"/>
          <w:sz w:val="24"/>
        </w:rPr>
        <w:t>）</w:t>
      </w:r>
      <w:r>
        <w:rPr>
          <w:color w:val="000000"/>
          <w:sz w:val="24"/>
        </w:rPr>
        <w:t>CSRC</w:t>
      </w:r>
      <w:r>
        <w:rPr>
          <w:color w:val="000000"/>
          <w:sz w:val="24"/>
        </w:rPr>
        <w:t>基金</w:t>
      </w:r>
      <w:r>
        <w:rPr>
          <w:color w:val="000000"/>
          <w:sz w:val="24"/>
        </w:rPr>
        <w:t>XBRL</w:t>
      </w:r>
      <w:r>
        <w:rPr>
          <w:color w:val="000000"/>
          <w:sz w:val="24"/>
        </w:rPr>
        <w:t>实例文档编制技术指引</w:t>
      </w:r>
      <w:r>
        <w:rPr>
          <w:color w:val="000000"/>
          <w:sz w:val="24"/>
        </w:rPr>
        <w:t xml:space="preserve"> – 1</w:t>
      </w:r>
      <w:r>
        <w:rPr>
          <w:color w:val="000000"/>
          <w:sz w:val="24"/>
        </w:rPr>
        <w:t>号</w:t>
      </w:r>
      <w:r>
        <w:rPr>
          <w:color w:val="000000"/>
          <w:sz w:val="24"/>
        </w:rPr>
        <w:t xml:space="preserve"> – </w:t>
      </w:r>
      <w:r>
        <w:rPr>
          <w:color w:val="000000"/>
          <w:sz w:val="24"/>
        </w:rPr>
        <w:t>一般性规定</w:t>
      </w:r>
    </w:p>
    <w:p w14:paraId="5E6F2911" w14:textId="77777777" w:rsidR="00B11F0A" w:rsidRDefault="00B11F0A">
      <w:pPr>
        <w:rPr>
          <w:color w:val="000000"/>
        </w:rPr>
      </w:pPr>
    </w:p>
    <w:p w14:paraId="69876B75" w14:textId="77777777" w:rsidR="00B11F0A" w:rsidRDefault="00B11F0A">
      <w:pPr>
        <w:pStyle w:val="Heading1"/>
        <w:keepLines w:val="0"/>
        <w:numPr>
          <w:ilvl w:val="0"/>
          <w:numId w:val="2"/>
        </w:numPr>
        <w:spacing w:beforeLines="50" w:before="156" w:afterLines="50" w:after="156" w:line="240" w:lineRule="auto"/>
        <w:jc w:val="left"/>
        <w:rPr>
          <w:bCs w:val="0"/>
          <w:color w:val="000000"/>
          <w:kern w:val="2"/>
          <w:sz w:val="32"/>
          <w:szCs w:val="24"/>
        </w:rPr>
      </w:pPr>
      <w:bookmarkStart w:id="7" w:name="_Toc337540159"/>
      <w:r>
        <w:rPr>
          <w:bCs w:val="0"/>
          <w:color w:val="000000"/>
          <w:kern w:val="2"/>
          <w:sz w:val="32"/>
          <w:szCs w:val="24"/>
        </w:rPr>
        <w:t>上下文的处理</w:t>
      </w:r>
      <w:bookmarkEnd w:id="7"/>
    </w:p>
    <w:p w14:paraId="0B325221" w14:textId="77777777" w:rsidR="00B11F0A" w:rsidRDefault="00B11F0A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1</w:t>
      </w:r>
      <w:r>
        <w:rPr>
          <w:color w:val="000000"/>
          <w:sz w:val="24"/>
        </w:rPr>
        <w:t>）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分级基金上下文的处理方式参见《</w:t>
      </w:r>
      <w:r>
        <w:rPr>
          <w:color w:val="000000"/>
          <w:sz w:val="24"/>
        </w:rPr>
        <w:t>CSRC</w:t>
      </w:r>
      <w:r>
        <w:rPr>
          <w:color w:val="000000"/>
          <w:sz w:val="24"/>
        </w:rPr>
        <w:t>基金</w:t>
      </w:r>
      <w:r>
        <w:rPr>
          <w:color w:val="000000"/>
          <w:sz w:val="24"/>
        </w:rPr>
        <w:t>XBRL</w:t>
      </w:r>
      <w:r>
        <w:rPr>
          <w:color w:val="000000"/>
          <w:sz w:val="24"/>
        </w:rPr>
        <w:t>实例文档编制技术指引</w:t>
      </w:r>
      <w:r>
        <w:rPr>
          <w:color w:val="000000"/>
          <w:sz w:val="24"/>
        </w:rPr>
        <w:t xml:space="preserve"> 1</w:t>
      </w:r>
      <w:r>
        <w:rPr>
          <w:color w:val="000000"/>
          <w:sz w:val="24"/>
        </w:rPr>
        <w:t>号</w:t>
      </w:r>
      <w:r>
        <w:rPr>
          <w:color w:val="000000"/>
          <w:sz w:val="24"/>
        </w:rPr>
        <w:t xml:space="preserve"> – </w:t>
      </w:r>
      <w:r>
        <w:rPr>
          <w:color w:val="000000"/>
          <w:sz w:val="24"/>
        </w:rPr>
        <w:t>一般性规定》中的说明。</w:t>
      </w:r>
    </w:p>
    <w:p w14:paraId="248581AC" w14:textId="77777777" w:rsidR="00B11F0A" w:rsidRDefault="00B11F0A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2</w:t>
      </w:r>
      <w:r>
        <w:rPr>
          <w:color w:val="000000"/>
          <w:sz w:val="24"/>
        </w:rPr>
        <w:t>）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封转开的开放式基金，</w:t>
      </w:r>
      <w:r>
        <w:rPr>
          <w:b/>
          <w:color w:val="000000"/>
          <w:sz w:val="24"/>
          <w:u w:val="wavyHeavy"/>
        </w:rPr>
        <w:t>不需要</w:t>
      </w:r>
      <w:r>
        <w:rPr>
          <w:color w:val="000000"/>
          <w:sz w:val="24"/>
        </w:rPr>
        <w:t>用</w:t>
      </w:r>
      <w:r>
        <w:rPr>
          <w:color w:val="000000"/>
          <w:sz w:val="24"/>
        </w:rPr>
        <w:t>scenario</w:t>
      </w:r>
      <w:r>
        <w:rPr>
          <w:color w:val="000000"/>
          <w:sz w:val="24"/>
        </w:rPr>
        <w:t>元素来表明封闭式或开放式。</w:t>
      </w:r>
    </w:p>
    <w:p w14:paraId="30CC7A7A" w14:textId="77777777" w:rsidR="00B11F0A" w:rsidRDefault="00B11F0A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</w:p>
    <w:p w14:paraId="2F836FBD" w14:textId="77777777" w:rsidR="00B11F0A" w:rsidRDefault="00B11F0A">
      <w:pPr>
        <w:pStyle w:val="Heading1"/>
        <w:keepLines w:val="0"/>
        <w:numPr>
          <w:ilvl w:val="0"/>
          <w:numId w:val="2"/>
        </w:numPr>
        <w:spacing w:beforeLines="50" w:before="156" w:afterLines="50" w:after="156" w:line="240" w:lineRule="auto"/>
        <w:jc w:val="left"/>
        <w:rPr>
          <w:bCs w:val="0"/>
          <w:color w:val="000000"/>
          <w:kern w:val="2"/>
          <w:sz w:val="32"/>
          <w:szCs w:val="24"/>
        </w:rPr>
      </w:pPr>
      <w:bookmarkStart w:id="8" w:name="_注意事项"/>
      <w:bookmarkStart w:id="9" w:name="_Toc337540160"/>
      <w:bookmarkStart w:id="10" w:name="_Toc202611298"/>
      <w:bookmarkEnd w:id="8"/>
      <w:r>
        <w:rPr>
          <w:bCs w:val="0"/>
          <w:color w:val="000000"/>
          <w:kern w:val="2"/>
          <w:sz w:val="32"/>
          <w:szCs w:val="24"/>
        </w:rPr>
        <w:t>文件命名规则</w:t>
      </w:r>
      <w:bookmarkEnd w:id="9"/>
    </w:p>
    <w:p w14:paraId="60628232" w14:textId="77777777" w:rsidR="00B11F0A" w:rsidRDefault="00B11F0A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文件命名规则采用和基金定期报告类似的命名方式：</w:t>
      </w:r>
    </w:p>
    <w:p w14:paraId="3E299E84" w14:textId="77777777" w:rsidR="00B11F0A" w:rsidRDefault="00B11F0A">
      <w:pPr>
        <w:widowControl/>
        <w:snapToGrid w:val="0"/>
        <w:spacing w:line="360" w:lineRule="auto"/>
        <w:ind w:left="420" w:firstLine="420"/>
        <w:rPr>
          <w:color w:val="000000"/>
          <w:sz w:val="24"/>
        </w:rPr>
      </w:pPr>
      <w:r>
        <w:rPr>
          <w:color w:val="000000"/>
          <w:sz w:val="24"/>
        </w:rPr>
        <w:t>CN_</w:t>
      </w:r>
      <w:r>
        <w:rPr>
          <w:color w:val="000000"/>
          <w:sz w:val="24"/>
        </w:rPr>
        <w:t>信息披露义务人代码</w:t>
      </w:r>
      <w:r>
        <w:rPr>
          <w:color w:val="000000"/>
          <w:sz w:val="24"/>
        </w:rPr>
        <w:t>_</w:t>
      </w:r>
      <w:r>
        <w:rPr>
          <w:color w:val="000000"/>
          <w:sz w:val="24"/>
        </w:rPr>
        <w:t>基金代码</w:t>
      </w:r>
      <w:r>
        <w:rPr>
          <w:color w:val="000000"/>
          <w:sz w:val="24"/>
        </w:rPr>
        <w:t>_</w:t>
      </w:r>
      <w:r>
        <w:rPr>
          <w:color w:val="000000"/>
          <w:sz w:val="24"/>
        </w:rPr>
        <w:t>公告类型</w:t>
      </w:r>
      <w:r>
        <w:rPr>
          <w:color w:val="000000"/>
          <w:sz w:val="24"/>
        </w:rPr>
        <w:t>_</w:t>
      </w:r>
      <w:r>
        <w:rPr>
          <w:color w:val="000000"/>
          <w:sz w:val="24"/>
        </w:rPr>
        <w:t>日报编号</w:t>
      </w:r>
      <w:r>
        <w:rPr>
          <w:color w:val="000000"/>
          <w:sz w:val="24"/>
        </w:rPr>
        <w:t>.xml</w:t>
      </w:r>
    </w:p>
    <w:p w14:paraId="5DB30C70" w14:textId="77777777" w:rsidR="00B11F0A" w:rsidRDefault="00B11F0A">
      <w:pPr>
        <w:widowControl/>
        <w:snapToGrid w:val="0"/>
        <w:spacing w:line="360" w:lineRule="auto"/>
        <w:ind w:left="420" w:firstLine="420"/>
        <w:rPr>
          <w:color w:val="000000"/>
          <w:sz w:val="24"/>
        </w:rPr>
      </w:pPr>
      <w:r>
        <w:rPr>
          <w:color w:val="000000"/>
          <w:sz w:val="24"/>
        </w:rPr>
        <w:t>公告类型：</w:t>
      </w:r>
      <w:r>
        <w:rPr>
          <w:color w:val="000000"/>
          <w:sz w:val="24"/>
        </w:rPr>
        <w:t>FB040020</w:t>
      </w:r>
    </w:p>
    <w:p w14:paraId="38F10067" w14:textId="77777777" w:rsidR="00B11F0A" w:rsidRDefault="00B11F0A">
      <w:pPr>
        <w:widowControl/>
        <w:snapToGrid w:val="0"/>
        <w:spacing w:line="360" w:lineRule="auto"/>
        <w:ind w:left="360" w:firstLine="420"/>
        <w:rPr>
          <w:color w:val="000000"/>
          <w:sz w:val="24"/>
        </w:rPr>
      </w:pPr>
      <w:r>
        <w:rPr>
          <w:color w:val="000000"/>
          <w:sz w:val="24"/>
        </w:rPr>
        <w:t>日报编号：必须使用标准的日期格式：</w:t>
      </w:r>
      <w:r>
        <w:rPr>
          <w:color w:val="000000"/>
          <w:sz w:val="24"/>
        </w:rPr>
        <w:t>yyyymmdd</w:t>
      </w:r>
      <w:r>
        <w:rPr>
          <w:color w:val="000000"/>
          <w:sz w:val="24"/>
        </w:rPr>
        <w:t>，例如：</w:t>
      </w:r>
      <w:r>
        <w:rPr>
          <w:color w:val="000000"/>
          <w:sz w:val="24"/>
        </w:rPr>
        <w:t>20080630</w:t>
      </w:r>
      <w:r>
        <w:rPr>
          <w:color w:val="000000"/>
          <w:sz w:val="24"/>
        </w:rPr>
        <w:t>；采用估值日期作为日报编号，如果是节假日或封闭期间的估值，则采用</w:t>
      </w:r>
      <w:r>
        <w:rPr>
          <w:b/>
          <w:color w:val="000000"/>
          <w:sz w:val="24"/>
          <w:u w:val="wavyHeavy"/>
        </w:rPr>
        <w:t>节假日或封闭期的最后一天</w:t>
      </w:r>
      <w:r>
        <w:rPr>
          <w:color w:val="000000"/>
          <w:sz w:val="24"/>
        </w:rPr>
        <w:t>作为日报编号。</w:t>
      </w:r>
    </w:p>
    <w:p w14:paraId="10A92F7C" w14:textId="77777777" w:rsidR="00B11F0A" w:rsidRDefault="00B11F0A">
      <w:pPr>
        <w:pStyle w:val="Heading1"/>
        <w:keepLines w:val="0"/>
        <w:numPr>
          <w:ilvl w:val="0"/>
          <w:numId w:val="2"/>
        </w:numPr>
        <w:spacing w:beforeLines="50" w:before="156" w:afterLines="50" w:after="156" w:line="240" w:lineRule="auto"/>
        <w:jc w:val="left"/>
        <w:rPr>
          <w:bCs w:val="0"/>
          <w:color w:val="000000"/>
          <w:kern w:val="2"/>
          <w:sz w:val="32"/>
          <w:szCs w:val="24"/>
        </w:rPr>
      </w:pPr>
      <w:bookmarkStart w:id="11" w:name="_Toc337540161"/>
      <w:r>
        <w:rPr>
          <w:bCs w:val="0"/>
          <w:color w:val="000000"/>
          <w:kern w:val="2"/>
          <w:sz w:val="32"/>
          <w:szCs w:val="24"/>
        </w:rPr>
        <w:t>货币市场基金的注意事项</w:t>
      </w:r>
      <w:bookmarkEnd w:id="10"/>
      <w:bookmarkEnd w:id="11"/>
    </w:p>
    <w:p w14:paraId="458F6723" w14:textId="77777777" w:rsidR="00B11F0A" w:rsidRDefault="00B11F0A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1</w:t>
      </w:r>
      <w:r>
        <w:rPr>
          <w:color w:val="000000"/>
          <w:sz w:val="24"/>
        </w:rPr>
        <w:t>）在货币市场基金收益公告实例文档制作中</w:t>
      </w:r>
      <w:proofErr w:type="gramStart"/>
      <w:r>
        <w:rPr>
          <w:color w:val="000000"/>
          <w:sz w:val="24"/>
        </w:rPr>
        <w:t>，</w:t>
      </w:r>
      <w:r>
        <w:rPr>
          <w:color w:val="000000"/>
          <w:sz w:val="24"/>
        </w:rPr>
        <w:t>“</w:t>
      </w:r>
      <w:proofErr w:type="gramEnd"/>
      <w:r>
        <w:rPr>
          <w:color w:val="000000"/>
          <w:sz w:val="24"/>
        </w:rPr>
        <w:t>每万份基金已实现收益</w:t>
      </w:r>
      <w:r>
        <w:rPr>
          <w:color w:val="000000"/>
          <w:sz w:val="24"/>
        </w:rPr>
        <w:t>”</w:t>
      </w:r>
      <w:r>
        <w:rPr>
          <w:color w:val="000000"/>
          <w:sz w:val="24"/>
        </w:rPr>
        <w:t>为一个元素，单位取值为</w:t>
      </w:r>
      <w:r>
        <w:rPr>
          <w:color w:val="000000"/>
          <w:sz w:val="24"/>
        </w:rPr>
        <w:t>“ISO4217:CNY”</w:t>
      </w:r>
      <w:r>
        <w:rPr>
          <w:color w:val="000000"/>
          <w:sz w:val="24"/>
        </w:rPr>
        <w:t>。例如：</w:t>
      </w:r>
      <w:r>
        <w:rPr>
          <w:color w:val="000000"/>
          <w:sz w:val="24"/>
        </w:rPr>
        <w:t>1.3625</w:t>
      </w:r>
      <w:r>
        <w:rPr>
          <w:color w:val="000000"/>
          <w:sz w:val="24"/>
        </w:rPr>
        <w:t>元</w:t>
      </w:r>
      <w:r>
        <w:rPr>
          <w:color w:val="000000"/>
          <w:sz w:val="24"/>
        </w:rPr>
        <w:t>/</w:t>
      </w:r>
      <w:r>
        <w:rPr>
          <w:color w:val="000000"/>
          <w:sz w:val="24"/>
        </w:rPr>
        <w:t>万份基金，实例文档中对应的数值应为</w:t>
      </w:r>
      <w:r>
        <w:rPr>
          <w:color w:val="000000"/>
          <w:sz w:val="24"/>
        </w:rPr>
        <w:t>“1.3625”</w:t>
      </w:r>
      <w:r>
        <w:rPr>
          <w:color w:val="000000"/>
          <w:sz w:val="24"/>
        </w:rPr>
        <w:t>。</w:t>
      </w:r>
    </w:p>
    <w:p w14:paraId="2974814F" w14:textId="77777777" w:rsidR="00B11F0A" w:rsidRDefault="00B11F0A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2</w:t>
      </w:r>
      <w:r>
        <w:rPr>
          <w:color w:val="000000"/>
          <w:sz w:val="24"/>
        </w:rPr>
        <w:t>）货币基金节假日或封闭期收益公告与开放日收益公告不能合并，应分离作为单独的文件报送。</w:t>
      </w:r>
    </w:p>
    <w:p w14:paraId="75917422" w14:textId="77777777" w:rsidR="00B11F0A" w:rsidRDefault="00B11F0A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3</w:t>
      </w:r>
      <w:proofErr w:type="gramStart"/>
      <w:r>
        <w:rPr>
          <w:color w:val="000000"/>
          <w:sz w:val="24"/>
        </w:rPr>
        <w:t>）</w:t>
      </w:r>
      <w:r>
        <w:rPr>
          <w:color w:val="000000"/>
          <w:sz w:val="24"/>
        </w:rPr>
        <w:t>“</w:t>
      </w:r>
      <w:proofErr w:type="gramEnd"/>
      <w:r>
        <w:rPr>
          <w:color w:val="000000"/>
          <w:sz w:val="24"/>
        </w:rPr>
        <w:t>每万份基金已实现收益</w:t>
      </w:r>
      <w:r>
        <w:rPr>
          <w:color w:val="000000"/>
          <w:sz w:val="24"/>
        </w:rPr>
        <w:t>”</w:t>
      </w:r>
      <w:r>
        <w:rPr>
          <w:color w:val="000000"/>
          <w:sz w:val="24"/>
        </w:rPr>
        <w:t>目前在分类标准中定义为</w:t>
      </w:r>
      <w:r>
        <w:rPr>
          <w:color w:val="000000"/>
          <w:sz w:val="24"/>
        </w:rPr>
        <w:t>“duration”</w:t>
      </w:r>
      <w:r>
        <w:rPr>
          <w:color w:val="000000"/>
          <w:sz w:val="24"/>
        </w:rPr>
        <w:t>，在上下文书写时，若为某天的估值信息，起始日期和结束日期均为估值日期，若为节假日或封闭期或最近一周区间的估值信息，则取节假日或封闭期或最近一周的起始日期和结束日期作为上下文。</w:t>
      </w:r>
    </w:p>
    <w:p w14:paraId="682144A5" w14:textId="77777777" w:rsidR="00B11F0A" w:rsidRDefault="00B11F0A">
      <w:pPr>
        <w:widowControl/>
        <w:snapToGrid w:val="0"/>
        <w:spacing w:line="360" w:lineRule="auto"/>
        <w:ind w:firstLine="42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4</w:t>
      </w:r>
      <w:r>
        <w:rPr>
          <w:rFonts w:hint="eastAsia"/>
          <w:color w:val="000000"/>
          <w:sz w:val="24"/>
        </w:rPr>
        <w:t>）</w:t>
      </w:r>
      <w:r>
        <w:rPr>
          <w:color w:val="000000"/>
          <w:sz w:val="24"/>
        </w:rPr>
        <w:t>货币</w:t>
      </w:r>
      <w:r>
        <w:rPr>
          <w:rFonts w:hint="eastAsia"/>
          <w:color w:val="000000"/>
          <w:sz w:val="24"/>
        </w:rPr>
        <w:t>市场</w:t>
      </w:r>
      <w:r>
        <w:rPr>
          <w:color w:val="000000"/>
          <w:sz w:val="24"/>
        </w:rPr>
        <w:t>基金收益公告中，</w:t>
      </w:r>
      <w:r>
        <w:rPr>
          <w:rFonts w:hint="eastAsia"/>
          <w:color w:val="000000"/>
          <w:sz w:val="24"/>
        </w:rPr>
        <w:t>在</w:t>
      </w:r>
      <w:r>
        <w:rPr>
          <w:color w:val="000000"/>
          <w:sz w:val="24"/>
        </w:rPr>
        <w:t>披露已实现收益时</w:t>
      </w:r>
      <w:proofErr w:type="gramStart"/>
      <w:r>
        <w:rPr>
          <w:color w:val="000000"/>
          <w:sz w:val="24"/>
        </w:rPr>
        <w:t>，</w:t>
      </w:r>
      <w:r>
        <w:rPr>
          <w:color w:val="000000"/>
          <w:sz w:val="24"/>
        </w:rPr>
        <w:t>“</w:t>
      </w:r>
      <w:proofErr w:type="gramEnd"/>
      <w:r>
        <w:rPr>
          <w:color w:val="000000"/>
          <w:sz w:val="24"/>
        </w:rPr>
        <w:t>每万份基金已实现收益</w:t>
      </w:r>
      <w:r>
        <w:rPr>
          <w:color w:val="000000"/>
          <w:sz w:val="24"/>
        </w:rPr>
        <w:t>”</w:t>
      </w:r>
      <w:r>
        <w:rPr>
          <w:rFonts w:hint="eastAsia"/>
          <w:color w:val="000000"/>
          <w:sz w:val="24"/>
        </w:rPr>
        <w:t>、</w:t>
      </w:r>
      <w:r>
        <w:rPr>
          <w:color w:val="000000"/>
          <w:sz w:val="24"/>
        </w:rPr>
        <w:t>“</w:t>
      </w:r>
      <w:r>
        <w:rPr>
          <w:rFonts w:hint="eastAsia"/>
          <w:color w:val="000000"/>
          <w:sz w:val="24"/>
        </w:rPr>
        <w:t>每百万份基金已实现收益</w:t>
      </w:r>
      <w:r>
        <w:rPr>
          <w:color w:val="000000"/>
          <w:sz w:val="24"/>
        </w:rPr>
        <w:t>”</w:t>
      </w:r>
      <w:r>
        <w:rPr>
          <w:rFonts w:hint="eastAsia"/>
          <w:color w:val="000000"/>
          <w:sz w:val="24"/>
        </w:rPr>
        <w:t>、</w:t>
      </w:r>
      <w:r>
        <w:rPr>
          <w:color w:val="000000"/>
          <w:sz w:val="24"/>
        </w:rPr>
        <w:t>“</w:t>
      </w:r>
      <w:r>
        <w:rPr>
          <w:rFonts w:hint="eastAsia"/>
          <w:color w:val="000000"/>
          <w:sz w:val="24"/>
        </w:rPr>
        <w:t>每百份基金已实现收益</w:t>
      </w:r>
      <w:r>
        <w:rPr>
          <w:color w:val="000000"/>
          <w:sz w:val="24"/>
        </w:rPr>
        <w:t>”</w:t>
      </w:r>
      <w:r>
        <w:rPr>
          <w:rFonts w:hint="eastAsia"/>
          <w:color w:val="000000"/>
          <w:sz w:val="24"/>
        </w:rPr>
        <w:t>三选一</w:t>
      </w:r>
      <w:r>
        <w:rPr>
          <w:color w:val="000000"/>
          <w:sz w:val="24"/>
        </w:rPr>
        <w:t>披露即可。</w:t>
      </w:r>
    </w:p>
    <w:p w14:paraId="5F53575D" w14:textId="77777777" w:rsidR="00B11F0A" w:rsidRDefault="00B11F0A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</w:p>
    <w:p w14:paraId="1B4B7A6E" w14:textId="77777777" w:rsidR="00B11F0A" w:rsidRDefault="00B11F0A">
      <w:pPr>
        <w:pStyle w:val="Heading1"/>
        <w:keepLines w:val="0"/>
        <w:numPr>
          <w:ilvl w:val="0"/>
          <w:numId w:val="2"/>
        </w:numPr>
        <w:spacing w:beforeLines="50" w:before="156" w:afterLines="50" w:after="156" w:line="240" w:lineRule="auto"/>
        <w:jc w:val="left"/>
        <w:rPr>
          <w:bCs w:val="0"/>
          <w:color w:val="000000"/>
          <w:kern w:val="2"/>
          <w:sz w:val="32"/>
          <w:szCs w:val="24"/>
        </w:rPr>
      </w:pPr>
      <w:bookmarkStart w:id="12" w:name="_Toc337540162"/>
      <w:r>
        <w:rPr>
          <w:bCs w:val="0"/>
          <w:color w:val="000000"/>
          <w:kern w:val="2"/>
          <w:sz w:val="32"/>
          <w:szCs w:val="24"/>
        </w:rPr>
        <w:t>必填元素</w:t>
      </w:r>
      <w:bookmarkEnd w:id="12"/>
    </w:p>
    <w:p w14:paraId="39A49A2A" w14:textId="77777777" w:rsidR="00B11F0A" w:rsidRDefault="00B11F0A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1</w:t>
      </w:r>
      <w:r>
        <w:rPr>
          <w:color w:val="000000"/>
          <w:sz w:val="24"/>
        </w:rPr>
        <w:t>）为了方便基金公司、托管行对实例文档的处理，现要求在实例文档制作时增加如下元素（实际对外披露以模板为准，不必披露新增元素信息）：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87"/>
        <w:gridCol w:w="1597"/>
        <w:gridCol w:w="1890"/>
        <w:gridCol w:w="1240"/>
      </w:tblGrid>
      <w:tr w:rsidR="00F23F91" w14:paraId="35F19294" w14:textId="77777777">
        <w:trPr>
          <w:jc w:val="center"/>
        </w:trPr>
        <w:tc>
          <w:tcPr>
            <w:tcW w:w="1987" w:type="dxa"/>
            <w:shd w:val="clear" w:color="auto" w:fill="FFFFFF"/>
            <w:vAlign w:val="center"/>
          </w:tcPr>
          <w:p w14:paraId="7ABB0CAE" w14:textId="77777777" w:rsidR="00F23F91" w:rsidRDefault="00F23F91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元素名称</w:t>
            </w:r>
          </w:p>
        </w:tc>
        <w:tc>
          <w:tcPr>
            <w:tcW w:w="1597" w:type="dxa"/>
            <w:shd w:val="clear" w:color="auto" w:fill="FFFFFF"/>
            <w:vAlign w:val="center"/>
          </w:tcPr>
          <w:p w14:paraId="74E25DBA" w14:textId="77777777" w:rsidR="00F23F91" w:rsidRDefault="00F23F91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标签</w:t>
            </w:r>
          </w:p>
        </w:tc>
        <w:tc>
          <w:tcPr>
            <w:tcW w:w="1890" w:type="dxa"/>
            <w:shd w:val="clear" w:color="auto" w:fill="FFFFFF"/>
            <w:vAlign w:val="center"/>
          </w:tcPr>
          <w:p w14:paraId="2B32A5C7" w14:textId="77777777" w:rsidR="00F23F91" w:rsidRDefault="00F23F91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类型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510E8AD9" w14:textId="77777777" w:rsidR="00F23F91" w:rsidRDefault="00F23F91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命名空间</w:t>
            </w:r>
          </w:p>
        </w:tc>
      </w:tr>
      <w:tr w:rsidR="00F23F91" w14:paraId="60CEDAE0" w14:textId="77777777">
        <w:trPr>
          <w:jc w:val="center"/>
        </w:trPr>
        <w:tc>
          <w:tcPr>
            <w:tcW w:w="1987" w:type="dxa"/>
            <w:shd w:val="clear" w:color="auto" w:fill="FFFFFF"/>
            <w:vAlign w:val="center"/>
          </w:tcPr>
          <w:p w14:paraId="0F911940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JiJinLeiBie</w:t>
            </w:r>
          </w:p>
        </w:tc>
        <w:tc>
          <w:tcPr>
            <w:tcW w:w="1597" w:type="dxa"/>
            <w:shd w:val="clear" w:color="auto" w:fill="FFFFFF"/>
            <w:vAlign w:val="center"/>
          </w:tcPr>
          <w:p w14:paraId="4C826BCA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基金类别</w:t>
            </w:r>
          </w:p>
        </w:tc>
        <w:tc>
          <w:tcPr>
            <w:tcW w:w="1890" w:type="dxa"/>
            <w:shd w:val="clear" w:color="auto" w:fill="FFFFFF"/>
            <w:vAlign w:val="center"/>
          </w:tcPr>
          <w:p w14:paraId="426DFF6C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stringItemType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10ECA050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cfid-fgi</w:t>
            </w:r>
          </w:p>
        </w:tc>
      </w:tr>
      <w:tr w:rsidR="00F23F91" w14:paraId="1B2AD7E5" w14:textId="77777777">
        <w:trPr>
          <w:jc w:val="center"/>
        </w:trPr>
        <w:tc>
          <w:tcPr>
            <w:tcW w:w="1987" w:type="dxa"/>
            <w:shd w:val="clear" w:color="auto" w:fill="FFFFFF"/>
            <w:vAlign w:val="center"/>
          </w:tcPr>
          <w:p w14:paraId="7AAFBDF4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ShiJianShuXing</w:t>
            </w:r>
          </w:p>
        </w:tc>
        <w:tc>
          <w:tcPr>
            <w:tcW w:w="1597" w:type="dxa"/>
            <w:shd w:val="clear" w:color="auto" w:fill="FFFFFF"/>
            <w:vAlign w:val="center"/>
          </w:tcPr>
          <w:p w14:paraId="43174023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时间属性</w:t>
            </w:r>
          </w:p>
        </w:tc>
        <w:tc>
          <w:tcPr>
            <w:tcW w:w="1890" w:type="dxa"/>
            <w:shd w:val="clear" w:color="auto" w:fill="FFFFFF"/>
            <w:vAlign w:val="center"/>
          </w:tcPr>
          <w:p w14:paraId="6E045A5A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stringItemType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380B0E28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cfid-fgi</w:t>
            </w:r>
          </w:p>
        </w:tc>
      </w:tr>
      <w:tr w:rsidR="00F23F91" w14:paraId="56E3FF18" w14:textId="77777777">
        <w:trPr>
          <w:jc w:val="center"/>
        </w:trPr>
        <w:tc>
          <w:tcPr>
            <w:tcW w:w="1987" w:type="dxa"/>
            <w:shd w:val="clear" w:color="auto" w:fill="FFFFFF"/>
            <w:vAlign w:val="center"/>
          </w:tcPr>
          <w:p w14:paraId="55A92AFB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PinDuShuXing</w:t>
            </w:r>
          </w:p>
        </w:tc>
        <w:tc>
          <w:tcPr>
            <w:tcW w:w="1597" w:type="dxa"/>
            <w:shd w:val="clear" w:color="auto" w:fill="FFFFFF"/>
            <w:vAlign w:val="center"/>
          </w:tcPr>
          <w:p w14:paraId="55E2C144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频度属性</w:t>
            </w:r>
          </w:p>
        </w:tc>
        <w:tc>
          <w:tcPr>
            <w:tcW w:w="1890" w:type="dxa"/>
            <w:shd w:val="clear" w:color="auto" w:fill="FFFFFF"/>
            <w:vAlign w:val="center"/>
          </w:tcPr>
          <w:p w14:paraId="771D1E9F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stringItemType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332CC08F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cfid-fgi</w:t>
            </w:r>
          </w:p>
        </w:tc>
      </w:tr>
      <w:tr w:rsidR="00F23F91" w14:paraId="0B2531DE" w14:textId="77777777">
        <w:trPr>
          <w:jc w:val="center"/>
        </w:trPr>
        <w:tc>
          <w:tcPr>
            <w:tcW w:w="1987" w:type="dxa"/>
            <w:shd w:val="clear" w:color="auto" w:fill="FFFFFF"/>
            <w:vAlign w:val="center"/>
          </w:tcPr>
          <w:p w14:paraId="03BE310F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ShiFouFenJi</w:t>
            </w:r>
          </w:p>
        </w:tc>
        <w:tc>
          <w:tcPr>
            <w:tcW w:w="1597" w:type="dxa"/>
            <w:shd w:val="clear" w:color="auto" w:fill="FFFFFF"/>
            <w:vAlign w:val="center"/>
          </w:tcPr>
          <w:p w14:paraId="326CD129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是否分级</w:t>
            </w:r>
            <w:r>
              <w:rPr>
                <w:rFonts w:eastAsia="楷体_GB2312"/>
                <w:color w:val="000000"/>
                <w:szCs w:val="21"/>
              </w:rPr>
              <w:t>/</w:t>
            </w:r>
            <w:r>
              <w:rPr>
                <w:rFonts w:eastAsia="楷体_GB2312"/>
                <w:color w:val="000000"/>
                <w:szCs w:val="21"/>
              </w:rPr>
              <w:t>类</w:t>
            </w:r>
          </w:p>
        </w:tc>
        <w:tc>
          <w:tcPr>
            <w:tcW w:w="1890" w:type="dxa"/>
            <w:shd w:val="clear" w:color="auto" w:fill="FFFFFF"/>
            <w:vAlign w:val="center"/>
          </w:tcPr>
          <w:p w14:paraId="13A0DB07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stringItemType</w:t>
            </w:r>
          </w:p>
        </w:tc>
        <w:tc>
          <w:tcPr>
            <w:tcW w:w="1240" w:type="dxa"/>
            <w:shd w:val="clear" w:color="auto" w:fill="FFFFFF"/>
            <w:vAlign w:val="center"/>
          </w:tcPr>
          <w:p w14:paraId="1CFF59D0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Cfid-fgi</w:t>
            </w:r>
          </w:p>
        </w:tc>
      </w:tr>
    </w:tbl>
    <w:p w14:paraId="2CF6D90E" w14:textId="77777777" w:rsidR="00B11F0A" w:rsidRDefault="00B11F0A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</w:p>
    <w:p w14:paraId="14F1CBE6" w14:textId="77777777" w:rsidR="00B11F0A" w:rsidRDefault="00B11F0A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2</w:t>
      </w:r>
      <w:r>
        <w:rPr>
          <w:color w:val="000000"/>
          <w:sz w:val="24"/>
        </w:rPr>
        <w:t>）元素取值参照下表，请根据基金的实际情况填写：</w:t>
      </w: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1120"/>
        <w:gridCol w:w="1577"/>
        <w:gridCol w:w="1735"/>
        <w:gridCol w:w="1701"/>
        <w:gridCol w:w="1134"/>
        <w:gridCol w:w="1701"/>
      </w:tblGrid>
      <w:tr w:rsidR="00F23F91" w14:paraId="363AE5FA" w14:textId="77777777" w:rsidTr="004335CB">
        <w:tc>
          <w:tcPr>
            <w:tcW w:w="1522" w:type="dxa"/>
          </w:tcPr>
          <w:p w14:paraId="1B27F9EB" w14:textId="77777777" w:rsidR="00F23F91" w:rsidRDefault="00F23F91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元素标签</w:t>
            </w:r>
          </w:p>
        </w:tc>
        <w:tc>
          <w:tcPr>
            <w:tcW w:w="8968" w:type="dxa"/>
            <w:gridSpan w:val="6"/>
          </w:tcPr>
          <w:p w14:paraId="67AB6B29" w14:textId="77777777" w:rsidR="00F23F91" w:rsidRDefault="00F23F91">
            <w:pPr>
              <w:widowControl/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可取的值</w:t>
            </w:r>
          </w:p>
        </w:tc>
      </w:tr>
      <w:tr w:rsidR="00F23F91" w14:paraId="066D956C" w14:textId="77777777" w:rsidTr="004335CB">
        <w:tc>
          <w:tcPr>
            <w:tcW w:w="1522" w:type="dxa"/>
          </w:tcPr>
          <w:p w14:paraId="0C9578BF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基金类型</w:t>
            </w:r>
            <w:r>
              <w:rPr>
                <w:rFonts w:eastAsia="楷体_GB2312"/>
                <w:color w:val="000000"/>
                <w:szCs w:val="21"/>
              </w:rPr>
              <w:t>*</w:t>
            </w:r>
          </w:p>
        </w:tc>
        <w:tc>
          <w:tcPr>
            <w:tcW w:w="1120" w:type="dxa"/>
          </w:tcPr>
          <w:p w14:paraId="5D45F174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封闭式</w:t>
            </w:r>
          </w:p>
        </w:tc>
        <w:tc>
          <w:tcPr>
            <w:tcW w:w="1577" w:type="dxa"/>
          </w:tcPr>
          <w:p w14:paraId="5F4CE693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开放式非货币</w:t>
            </w:r>
          </w:p>
        </w:tc>
        <w:tc>
          <w:tcPr>
            <w:tcW w:w="1735" w:type="dxa"/>
          </w:tcPr>
          <w:p w14:paraId="243683C6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开放式货币</w:t>
            </w:r>
          </w:p>
        </w:tc>
        <w:tc>
          <w:tcPr>
            <w:tcW w:w="1701" w:type="dxa"/>
          </w:tcPr>
          <w:p w14:paraId="5A6A0BC2" w14:textId="77777777" w:rsidR="00F23F91" w:rsidRDefault="00F23F91">
            <w:pPr>
              <w:rPr>
                <w:ins w:id="13" w:author="Microsoft" w:date="2020-02-06T10:16:00Z"/>
                <w:rFonts w:eastAsia="楷体_GB2312"/>
                <w:color w:val="000000"/>
                <w:szCs w:val="21"/>
              </w:rPr>
            </w:pPr>
            <w:ins w:id="14" w:author="Microsoft" w:date="2020-02-06T10:17:00Z">
              <w:r>
                <w:rPr>
                  <w:rFonts w:eastAsia="楷体_GB2312" w:hint="eastAsia"/>
                  <w:color w:val="000000"/>
                  <w:szCs w:val="21"/>
                </w:rPr>
                <w:t>浮动净值</w:t>
              </w:r>
              <w:proofErr w:type="gramStart"/>
              <w:r>
                <w:rPr>
                  <w:rFonts w:eastAsia="楷体_GB2312" w:hint="eastAsia"/>
                  <w:color w:val="000000"/>
                  <w:szCs w:val="21"/>
                </w:rPr>
                <w:t>型货币</w:t>
              </w:r>
            </w:ins>
            <w:proofErr w:type="gramEnd"/>
          </w:p>
        </w:tc>
        <w:tc>
          <w:tcPr>
            <w:tcW w:w="1134" w:type="dxa"/>
          </w:tcPr>
          <w:p w14:paraId="31520099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分级基金</w:t>
            </w:r>
          </w:p>
        </w:tc>
        <w:tc>
          <w:tcPr>
            <w:tcW w:w="1701" w:type="dxa"/>
          </w:tcPr>
          <w:p w14:paraId="31EDAF5F" w14:textId="77777777" w:rsidR="00F23F91" w:rsidRDefault="00F23F91">
            <w:pPr>
              <w:widowControl/>
              <w:jc w:val="left"/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短期理财债券</w:t>
            </w:r>
          </w:p>
        </w:tc>
      </w:tr>
      <w:tr w:rsidR="00F23F91" w14:paraId="341A6C3D" w14:textId="77777777" w:rsidTr="004335CB">
        <w:tc>
          <w:tcPr>
            <w:tcW w:w="1522" w:type="dxa"/>
          </w:tcPr>
          <w:p w14:paraId="350A15C5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时间属性</w:t>
            </w:r>
          </w:p>
        </w:tc>
        <w:tc>
          <w:tcPr>
            <w:tcW w:w="1120" w:type="dxa"/>
          </w:tcPr>
          <w:p w14:paraId="5EF1EF9F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交易日</w:t>
            </w:r>
            <w:r>
              <w:rPr>
                <w:rFonts w:eastAsia="楷体_GB2312"/>
                <w:color w:val="000000"/>
                <w:szCs w:val="21"/>
              </w:rPr>
              <w:t>**</w:t>
            </w:r>
          </w:p>
        </w:tc>
        <w:tc>
          <w:tcPr>
            <w:tcW w:w="1577" w:type="dxa"/>
          </w:tcPr>
          <w:p w14:paraId="0282846D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封闭期</w:t>
            </w:r>
          </w:p>
        </w:tc>
        <w:tc>
          <w:tcPr>
            <w:tcW w:w="1735" w:type="dxa"/>
          </w:tcPr>
          <w:p w14:paraId="641EFF05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上市前</w:t>
            </w:r>
            <w:r>
              <w:rPr>
                <w:rFonts w:eastAsia="楷体_GB2312"/>
                <w:color w:val="000000"/>
                <w:szCs w:val="21"/>
              </w:rPr>
              <w:t>***</w:t>
            </w:r>
          </w:p>
        </w:tc>
        <w:tc>
          <w:tcPr>
            <w:tcW w:w="1701" w:type="dxa"/>
          </w:tcPr>
          <w:p w14:paraId="142A5038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节假日</w:t>
            </w:r>
          </w:p>
        </w:tc>
        <w:tc>
          <w:tcPr>
            <w:tcW w:w="1134" w:type="dxa"/>
          </w:tcPr>
          <w:p w14:paraId="36541FF4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</w:p>
        </w:tc>
        <w:tc>
          <w:tcPr>
            <w:tcW w:w="1701" w:type="dxa"/>
          </w:tcPr>
          <w:p w14:paraId="545AA28A" w14:textId="77777777" w:rsidR="00F23F91" w:rsidRDefault="00F23F91">
            <w:pPr>
              <w:widowControl/>
              <w:jc w:val="left"/>
              <w:rPr>
                <w:rFonts w:eastAsia="楷体_GB2312"/>
                <w:color w:val="000000"/>
                <w:szCs w:val="21"/>
              </w:rPr>
            </w:pPr>
          </w:p>
        </w:tc>
      </w:tr>
      <w:tr w:rsidR="00F23F91" w14:paraId="4660FA23" w14:textId="77777777" w:rsidTr="004335CB">
        <w:tc>
          <w:tcPr>
            <w:tcW w:w="1522" w:type="dxa"/>
          </w:tcPr>
          <w:p w14:paraId="74B72D69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频度属性</w:t>
            </w:r>
          </w:p>
        </w:tc>
        <w:tc>
          <w:tcPr>
            <w:tcW w:w="1120" w:type="dxa"/>
          </w:tcPr>
          <w:p w14:paraId="3255F966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每日</w:t>
            </w:r>
          </w:p>
        </w:tc>
        <w:tc>
          <w:tcPr>
            <w:tcW w:w="1577" w:type="dxa"/>
          </w:tcPr>
          <w:p w14:paraId="274D9965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每周</w:t>
            </w:r>
            <w:r>
              <w:rPr>
                <w:rFonts w:eastAsia="楷体_GB2312"/>
                <w:color w:val="000000"/>
                <w:szCs w:val="21"/>
              </w:rPr>
              <w:t>****</w:t>
            </w:r>
          </w:p>
        </w:tc>
        <w:tc>
          <w:tcPr>
            <w:tcW w:w="1735" w:type="dxa"/>
          </w:tcPr>
          <w:p w14:paraId="67027B46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最后一日</w:t>
            </w:r>
            <w:r>
              <w:rPr>
                <w:rFonts w:eastAsia="楷体_GB2312"/>
                <w:color w:val="000000"/>
                <w:szCs w:val="21"/>
              </w:rPr>
              <w:t>*****</w:t>
            </w:r>
          </w:p>
        </w:tc>
        <w:tc>
          <w:tcPr>
            <w:tcW w:w="1701" w:type="dxa"/>
          </w:tcPr>
          <w:p w14:paraId="6540267C" w14:textId="77777777" w:rsidR="00F23F91" w:rsidRDefault="00F23F91">
            <w:pPr>
              <w:rPr>
                <w:ins w:id="15" w:author="Microsoft" w:date="2020-02-06T10:16:00Z"/>
                <w:rFonts w:eastAsia="楷体_GB2312"/>
                <w:color w:val="000000"/>
                <w:szCs w:val="21"/>
              </w:rPr>
            </w:pPr>
            <w:ins w:id="16" w:author="Microsoft" w:date="2020-02-06T10:17:00Z">
              <w:r>
                <w:rPr>
                  <w:rFonts w:eastAsia="楷体_GB2312"/>
                  <w:color w:val="000000"/>
                  <w:szCs w:val="21"/>
                </w:rPr>
                <w:t>每周</w:t>
              </w:r>
              <w:r>
                <w:rPr>
                  <w:rFonts w:eastAsia="楷体_GB2312" w:hint="eastAsia"/>
                  <w:color w:val="000000"/>
                  <w:szCs w:val="21"/>
                </w:rPr>
                <w:t>&amp;</w:t>
              </w:r>
              <w:r w:rsidRPr="00F23F91">
                <w:rPr>
                  <w:rFonts w:eastAsia="楷体_GB2312"/>
                  <w:color w:val="000000"/>
                  <w:szCs w:val="21"/>
                </w:rPr>
                <w:t>最后一日</w:t>
              </w:r>
              <w:r>
                <w:rPr>
                  <w:rFonts w:eastAsia="楷体_GB2312" w:hint="eastAsia"/>
                  <w:color w:val="000000"/>
                  <w:szCs w:val="21"/>
                </w:rPr>
                <w:t>******</w:t>
              </w:r>
            </w:ins>
          </w:p>
        </w:tc>
        <w:tc>
          <w:tcPr>
            <w:tcW w:w="1134" w:type="dxa"/>
          </w:tcPr>
          <w:p w14:paraId="69115F20" w14:textId="77777777" w:rsidR="00F23F91" w:rsidRPr="00F23F91" w:rsidRDefault="00F23F91">
            <w:pPr>
              <w:rPr>
                <w:rFonts w:eastAsia="楷体_GB2312"/>
                <w:color w:val="000000"/>
                <w:szCs w:val="21"/>
              </w:rPr>
            </w:pPr>
          </w:p>
        </w:tc>
        <w:tc>
          <w:tcPr>
            <w:tcW w:w="1701" w:type="dxa"/>
          </w:tcPr>
          <w:p w14:paraId="5A7B4709" w14:textId="77777777" w:rsidR="00F23F91" w:rsidRDefault="00F23F91">
            <w:pPr>
              <w:widowControl/>
              <w:jc w:val="left"/>
              <w:rPr>
                <w:rFonts w:eastAsia="楷体_GB2312"/>
                <w:color w:val="000000"/>
                <w:szCs w:val="21"/>
              </w:rPr>
            </w:pPr>
          </w:p>
        </w:tc>
      </w:tr>
      <w:tr w:rsidR="00F23F91" w14:paraId="2C76CF00" w14:textId="77777777" w:rsidTr="004335CB">
        <w:tc>
          <w:tcPr>
            <w:tcW w:w="1522" w:type="dxa"/>
          </w:tcPr>
          <w:p w14:paraId="1168F0B3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是否分级</w:t>
            </w:r>
            <w:r>
              <w:rPr>
                <w:rFonts w:eastAsia="楷体_GB2312"/>
                <w:color w:val="000000"/>
                <w:szCs w:val="21"/>
              </w:rPr>
              <w:t>/</w:t>
            </w:r>
            <w:r>
              <w:rPr>
                <w:rFonts w:eastAsia="楷体_GB2312"/>
                <w:color w:val="000000"/>
                <w:szCs w:val="21"/>
              </w:rPr>
              <w:t>类</w:t>
            </w:r>
          </w:p>
        </w:tc>
        <w:tc>
          <w:tcPr>
            <w:tcW w:w="1120" w:type="dxa"/>
          </w:tcPr>
          <w:p w14:paraId="01E6D0A8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是</w:t>
            </w:r>
          </w:p>
        </w:tc>
        <w:tc>
          <w:tcPr>
            <w:tcW w:w="1577" w:type="dxa"/>
          </w:tcPr>
          <w:p w14:paraId="0EDF7767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否</w:t>
            </w:r>
          </w:p>
        </w:tc>
        <w:tc>
          <w:tcPr>
            <w:tcW w:w="1735" w:type="dxa"/>
          </w:tcPr>
          <w:p w14:paraId="2DF47101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</w:p>
        </w:tc>
        <w:tc>
          <w:tcPr>
            <w:tcW w:w="1701" w:type="dxa"/>
          </w:tcPr>
          <w:p w14:paraId="15A001E4" w14:textId="77777777" w:rsidR="00F23F91" w:rsidRDefault="00F23F91">
            <w:pPr>
              <w:rPr>
                <w:ins w:id="17" w:author="Microsoft" w:date="2020-02-06T10:16:00Z"/>
                <w:rFonts w:eastAsia="楷体_GB2312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36754917" w14:textId="77777777" w:rsidR="00F23F91" w:rsidRDefault="00F23F91">
            <w:pPr>
              <w:rPr>
                <w:rFonts w:eastAsia="楷体_GB2312"/>
                <w:color w:val="000000"/>
                <w:szCs w:val="21"/>
              </w:rPr>
            </w:pPr>
          </w:p>
        </w:tc>
        <w:tc>
          <w:tcPr>
            <w:tcW w:w="1701" w:type="dxa"/>
          </w:tcPr>
          <w:p w14:paraId="4C81D936" w14:textId="77777777" w:rsidR="00F23F91" w:rsidRDefault="00F23F91">
            <w:pPr>
              <w:widowControl/>
              <w:jc w:val="left"/>
              <w:rPr>
                <w:rFonts w:eastAsia="楷体_GB2312"/>
                <w:color w:val="000000"/>
                <w:szCs w:val="21"/>
              </w:rPr>
            </w:pPr>
          </w:p>
        </w:tc>
      </w:tr>
    </w:tbl>
    <w:p w14:paraId="64EFF96E" w14:textId="77777777" w:rsidR="00B11F0A" w:rsidRDefault="00B11F0A">
      <w:p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 xml:space="preserve">* </w:t>
      </w:r>
      <w:r>
        <w:rPr>
          <w:rFonts w:eastAsia="楷体_GB2312"/>
          <w:color w:val="000000"/>
          <w:szCs w:val="21"/>
        </w:rPr>
        <w:t>此处的基金类型仅针对基金净值日（周）报，其他公告中的基金类型字段仍按实际情况填写。</w:t>
      </w:r>
    </w:p>
    <w:p w14:paraId="6540E745" w14:textId="77777777" w:rsidR="00B11F0A" w:rsidRDefault="00B11F0A">
      <w:p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 xml:space="preserve">** </w:t>
      </w:r>
      <w:r>
        <w:rPr>
          <w:rFonts w:eastAsia="楷体_GB2312"/>
          <w:color w:val="000000"/>
          <w:szCs w:val="21"/>
        </w:rPr>
        <w:t>交易日是指基金投资涉及的相关市场的交易日，不论当日基金是否有交易。如货币市场基金投资银行间市场，若估值当日交易所市场闭市，但银行间市场开市，该日的时间属性应设为交易日。</w:t>
      </w:r>
    </w:p>
    <w:p w14:paraId="05F53B01" w14:textId="77777777" w:rsidR="00B11F0A" w:rsidRDefault="00B11F0A">
      <w:p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 xml:space="preserve">*** </w:t>
      </w:r>
      <w:r>
        <w:rPr>
          <w:rFonts w:eastAsia="楷体_GB2312"/>
          <w:color w:val="000000"/>
          <w:szCs w:val="21"/>
        </w:rPr>
        <w:t>只适用于分级基金</w:t>
      </w:r>
    </w:p>
    <w:p w14:paraId="2BE54F49" w14:textId="77777777" w:rsidR="00B11F0A" w:rsidRDefault="00B11F0A">
      <w:p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****</w:t>
      </w:r>
      <w:r>
        <w:rPr>
          <w:rFonts w:eastAsia="楷体_GB2312"/>
          <w:color w:val="000000"/>
          <w:szCs w:val="21"/>
        </w:rPr>
        <w:t>每周包括日报模板中最近一周的情况</w:t>
      </w:r>
    </w:p>
    <w:p w14:paraId="171F66A8" w14:textId="77777777" w:rsidR="00B11F0A" w:rsidRDefault="00B11F0A">
      <w:p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 xml:space="preserve"> *****</w:t>
      </w:r>
      <w:r>
        <w:rPr>
          <w:rFonts w:eastAsia="楷体_GB2312"/>
          <w:color w:val="000000"/>
          <w:szCs w:val="21"/>
        </w:rPr>
        <w:t>指的是半年度和年度最后一个自然日，或节假日和封闭期的最后一日</w:t>
      </w:r>
    </w:p>
    <w:p w14:paraId="2AB20B48" w14:textId="77777777" w:rsidR="00B11F0A" w:rsidRDefault="00F23F91">
      <w:pPr>
        <w:rPr>
          <w:rFonts w:eastAsia="楷体_GB2312"/>
          <w:color w:val="000000"/>
          <w:szCs w:val="21"/>
        </w:rPr>
      </w:pPr>
      <w:ins w:id="18" w:author="Microsoft" w:date="2020-02-06T10:18:00Z">
        <w:r>
          <w:rPr>
            <w:rFonts w:eastAsia="楷体_GB2312" w:hint="eastAsia"/>
            <w:color w:val="000000"/>
            <w:szCs w:val="21"/>
          </w:rPr>
          <w:t>******</w:t>
        </w:r>
        <w:r>
          <w:rPr>
            <w:rFonts w:eastAsia="楷体_GB2312" w:hint="eastAsia"/>
            <w:color w:val="000000"/>
            <w:szCs w:val="21"/>
          </w:rPr>
          <w:t>只适用于封闭式基金</w:t>
        </w:r>
      </w:ins>
      <w:ins w:id="19" w:author="Microsoft" w:date="2020-02-06T10:19:00Z">
        <w:r w:rsidRPr="00F23F91">
          <w:rPr>
            <w:rFonts w:eastAsia="楷体_GB2312" w:hint="eastAsia"/>
            <w:color w:val="000000"/>
            <w:szCs w:val="21"/>
          </w:rPr>
          <w:t>半年末、年末</w:t>
        </w:r>
      </w:ins>
      <w:ins w:id="20" w:author="Microsoft" w:date="2020-02-12T10:15:00Z">
        <w:r w:rsidR="0051197A">
          <w:rPr>
            <w:rFonts w:eastAsia="楷体_GB2312" w:hint="eastAsia"/>
            <w:color w:val="000000"/>
            <w:szCs w:val="21"/>
          </w:rPr>
          <w:t>净值</w:t>
        </w:r>
      </w:ins>
      <w:ins w:id="21" w:author="Microsoft" w:date="2020-02-06T10:19:00Z">
        <w:r w:rsidRPr="00F23F91">
          <w:rPr>
            <w:rFonts w:eastAsia="楷体_GB2312" w:hint="eastAsia"/>
            <w:color w:val="000000"/>
            <w:szCs w:val="21"/>
          </w:rPr>
          <w:t>与封闭期内每周净值公告的估值日同属一天</w:t>
        </w:r>
        <w:r>
          <w:rPr>
            <w:rFonts w:eastAsia="楷体_GB2312" w:hint="eastAsia"/>
            <w:color w:val="000000"/>
            <w:szCs w:val="21"/>
          </w:rPr>
          <w:t>的情况。</w:t>
        </w:r>
      </w:ins>
    </w:p>
    <w:p w14:paraId="0B67913E" w14:textId="77777777" w:rsidR="00B11F0A" w:rsidRDefault="00B11F0A">
      <w:p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特别说明：</w:t>
      </w:r>
    </w:p>
    <w:p w14:paraId="1F3BA0F6" w14:textId="77777777" w:rsidR="00B11F0A" w:rsidRDefault="00B11F0A">
      <w:p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1</w:t>
      </w:r>
      <w:r>
        <w:rPr>
          <w:rFonts w:eastAsia="楷体_GB2312"/>
          <w:color w:val="000000"/>
          <w:szCs w:val="21"/>
        </w:rPr>
        <w:t>、</w:t>
      </w:r>
      <w:proofErr w:type="gramStart"/>
      <w:r>
        <w:rPr>
          <w:rFonts w:eastAsia="楷体_GB2312"/>
          <w:color w:val="000000"/>
          <w:szCs w:val="21"/>
        </w:rPr>
        <w:t>分级基金在基金类型中选择</w:t>
      </w:r>
      <w:r>
        <w:rPr>
          <w:rFonts w:eastAsia="楷体_GB2312"/>
          <w:color w:val="000000"/>
          <w:szCs w:val="21"/>
        </w:rPr>
        <w:t>“</w:t>
      </w:r>
      <w:proofErr w:type="gramEnd"/>
      <w:r>
        <w:rPr>
          <w:rFonts w:eastAsia="楷体_GB2312"/>
          <w:color w:val="000000"/>
          <w:szCs w:val="21"/>
        </w:rPr>
        <w:t>分级基金</w:t>
      </w:r>
      <w:r>
        <w:rPr>
          <w:rFonts w:eastAsia="楷体_GB2312"/>
          <w:color w:val="000000"/>
          <w:szCs w:val="21"/>
        </w:rPr>
        <w:t>”</w:t>
      </w:r>
      <w:r>
        <w:rPr>
          <w:rFonts w:eastAsia="楷体_GB2312"/>
          <w:color w:val="000000"/>
          <w:szCs w:val="21"/>
        </w:rPr>
        <w:t>，是否分级</w:t>
      </w:r>
      <w:r>
        <w:rPr>
          <w:rFonts w:eastAsia="楷体_GB2312"/>
          <w:color w:val="000000"/>
          <w:szCs w:val="21"/>
        </w:rPr>
        <w:t>/</w:t>
      </w:r>
      <w:r>
        <w:rPr>
          <w:rFonts w:eastAsia="楷体_GB2312"/>
          <w:color w:val="000000"/>
          <w:szCs w:val="21"/>
        </w:rPr>
        <w:t>类中选择</w:t>
      </w:r>
      <w:r>
        <w:rPr>
          <w:rFonts w:eastAsia="楷体_GB2312"/>
          <w:color w:val="000000"/>
          <w:szCs w:val="21"/>
        </w:rPr>
        <w:t>“</w:t>
      </w:r>
      <w:r>
        <w:rPr>
          <w:rFonts w:eastAsia="楷体_GB2312"/>
          <w:color w:val="000000"/>
          <w:szCs w:val="21"/>
        </w:rPr>
        <w:t>是</w:t>
      </w:r>
      <w:r>
        <w:rPr>
          <w:rFonts w:eastAsia="楷体_GB2312"/>
          <w:color w:val="000000"/>
          <w:szCs w:val="21"/>
        </w:rPr>
        <w:t>”</w:t>
      </w:r>
      <w:r>
        <w:rPr>
          <w:rFonts w:eastAsia="楷体_GB2312"/>
          <w:color w:val="000000"/>
          <w:szCs w:val="21"/>
        </w:rPr>
        <w:t>；非分级基金如果分类，是否分级</w:t>
      </w:r>
      <w:r>
        <w:rPr>
          <w:rFonts w:eastAsia="楷体_GB2312"/>
          <w:color w:val="000000"/>
          <w:szCs w:val="21"/>
        </w:rPr>
        <w:t>/</w:t>
      </w:r>
      <w:r>
        <w:rPr>
          <w:rFonts w:eastAsia="楷体_GB2312"/>
          <w:color w:val="000000"/>
          <w:szCs w:val="21"/>
        </w:rPr>
        <w:t>类中选择</w:t>
      </w:r>
      <w:r>
        <w:rPr>
          <w:rFonts w:eastAsia="楷体_GB2312"/>
          <w:color w:val="000000"/>
          <w:szCs w:val="21"/>
        </w:rPr>
        <w:t>“</w:t>
      </w:r>
      <w:r>
        <w:rPr>
          <w:rFonts w:eastAsia="楷体_GB2312"/>
          <w:color w:val="000000"/>
          <w:szCs w:val="21"/>
        </w:rPr>
        <w:t>是</w:t>
      </w:r>
      <w:r>
        <w:rPr>
          <w:rFonts w:eastAsia="楷体_GB2312"/>
          <w:color w:val="000000"/>
          <w:szCs w:val="21"/>
        </w:rPr>
        <w:t>”</w:t>
      </w:r>
      <w:r>
        <w:rPr>
          <w:rFonts w:eastAsia="楷体_GB2312"/>
          <w:color w:val="000000"/>
          <w:szCs w:val="21"/>
        </w:rPr>
        <w:t>，如果不分类，是否分级</w:t>
      </w:r>
      <w:r>
        <w:rPr>
          <w:rFonts w:eastAsia="楷体_GB2312"/>
          <w:color w:val="000000"/>
          <w:szCs w:val="21"/>
        </w:rPr>
        <w:t>/</w:t>
      </w:r>
      <w:r>
        <w:rPr>
          <w:rFonts w:eastAsia="楷体_GB2312"/>
          <w:color w:val="000000"/>
          <w:szCs w:val="21"/>
        </w:rPr>
        <w:t>类中选择</w:t>
      </w:r>
      <w:r>
        <w:rPr>
          <w:rFonts w:eastAsia="楷体_GB2312"/>
          <w:color w:val="000000"/>
          <w:szCs w:val="21"/>
        </w:rPr>
        <w:t>“</w:t>
      </w:r>
      <w:r>
        <w:rPr>
          <w:rFonts w:eastAsia="楷体_GB2312"/>
          <w:color w:val="000000"/>
          <w:szCs w:val="21"/>
        </w:rPr>
        <w:t>否</w:t>
      </w:r>
      <w:r>
        <w:rPr>
          <w:rFonts w:eastAsia="楷体_GB2312"/>
          <w:color w:val="000000"/>
          <w:szCs w:val="21"/>
        </w:rPr>
        <w:t>”</w:t>
      </w:r>
      <w:r>
        <w:rPr>
          <w:rFonts w:eastAsia="楷体_GB2312"/>
          <w:color w:val="000000"/>
          <w:szCs w:val="21"/>
        </w:rPr>
        <w:t>。</w:t>
      </w:r>
    </w:p>
    <w:p w14:paraId="4D9AC200" w14:textId="77777777" w:rsidR="00B11F0A" w:rsidRDefault="00B11F0A">
      <w:p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2</w:t>
      </w:r>
      <w:r>
        <w:rPr>
          <w:rFonts w:eastAsia="楷体_GB2312"/>
          <w:color w:val="000000"/>
          <w:szCs w:val="21"/>
        </w:rPr>
        <w:t>、货币市场基金封闭期收益公告中若按合同约定披露每周收益公告时，则元素</w:t>
      </w:r>
      <w:r>
        <w:rPr>
          <w:rFonts w:eastAsia="楷体_GB2312"/>
          <w:color w:val="000000"/>
          <w:szCs w:val="21"/>
        </w:rPr>
        <w:t>2020</w:t>
      </w:r>
      <w:r>
        <w:rPr>
          <w:rFonts w:eastAsia="楷体_GB2312"/>
          <w:color w:val="000000"/>
          <w:szCs w:val="21"/>
        </w:rPr>
        <w:t>及</w:t>
      </w:r>
      <w:r>
        <w:rPr>
          <w:rFonts w:eastAsia="楷体_GB2312"/>
          <w:color w:val="000000"/>
          <w:szCs w:val="21"/>
        </w:rPr>
        <w:t>2021</w:t>
      </w:r>
      <w:r>
        <w:rPr>
          <w:rFonts w:eastAsia="楷体_GB2312"/>
          <w:color w:val="000000"/>
          <w:szCs w:val="21"/>
        </w:rPr>
        <w:t>分别填写最近一周的开始日期、结束日期。</w:t>
      </w:r>
      <w:r>
        <w:rPr>
          <w:rFonts w:eastAsia="楷体_GB2312"/>
          <w:color w:val="000000"/>
          <w:szCs w:val="21"/>
        </w:rPr>
        <w:t xml:space="preserve"> </w:t>
      </w:r>
      <w:r>
        <w:rPr>
          <w:rFonts w:eastAsia="楷体_GB2312"/>
          <w:color w:val="000000"/>
          <w:szCs w:val="21"/>
        </w:rPr>
        <w:t>对于封闭期开始的一周，</w:t>
      </w:r>
      <w:proofErr w:type="gramStart"/>
      <w:r>
        <w:rPr>
          <w:rFonts w:eastAsia="楷体_GB2312"/>
          <w:color w:val="000000"/>
          <w:szCs w:val="21"/>
        </w:rPr>
        <w:t>则最近</w:t>
      </w:r>
      <w:proofErr w:type="gramEnd"/>
      <w:r>
        <w:rPr>
          <w:rFonts w:eastAsia="楷体_GB2312"/>
          <w:color w:val="000000"/>
          <w:szCs w:val="21"/>
        </w:rPr>
        <w:t>一周开始日期填写基金合同生效日；对于封闭期结束的一周，最近一周结束日期填写封闭期结束日期。</w:t>
      </w:r>
    </w:p>
    <w:p w14:paraId="45116286" w14:textId="77777777" w:rsidR="00B11F0A" w:rsidRDefault="00B11F0A">
      <w:p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3</w:t>
      </w:r>
      <w:r>
        <w:rPr>
          <w:rFonts w:eastAsia="楷体_GB2312"/>
          <w:color w:val="000000"/>
          <w:szCs w:val="21"/>
        </w:rPr>
        <w:t>、短期理财债券基金使用货币市场基金模板披露，其自身特有的信息在备注中说明。</w:t>
      </w:r>
    </w:p>
    <w:p w14:paraId="46FD976E" w14:textId="77777777" w:rsidR="00B11F0A" w:rsidRDefault="00B11F0A">
      <w:pPr>
        <w:widowControl/>
        <w:snapToGrid w:val="0"/>
        <w:spacing w:line="360" w:lineRule="auto"/>
        <w:ind w:firstLine="420"/>
        <w:rPr>
          <w:ins w:id="22" w:author="Microsoft" w:date="2020-02-06T10:20:00Z"/>
          <w:rFonts w:hint="eastAsia"/>
          <w:color w:val="000000"/>
          <w:sz w:val="24"/>
        </w:rPr>
      </w:pPr>
    </w:p>
    <w:p w14:paraId="09A72E42" w14:textId="77777777" w:rsidR="00F23F91" w:rsidRDefault="00F23F91">
      <w:pPr>
        <w:widowControl/>
        <w:snapToGrid w:val="0"/>
        <w:spacing w:line="360" w:lineRule="auto"/>
        <w:ind w:firstLine="420"/>
        <w:rPr>
          <w:ins w:id="23" w:author="Microsoft" w:date="2020-02-06T10:20:00Z"/>
          <w:rFonts w:hint="eastAsia"/>
          <w:color w:val="000000"/>
          <w:sz w:val="24"/>
        </w:rPr>
      </w:pPr>
    </w:p>
    <w:p w14:paraId="6DA63E8A" w14:textId="77777777" w:rsidR="00F23F91" w:rsidRDefault="00F23F91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</w:p>
    <w:p w14:paraId="1DBA268D" w14:textId="77777777" w:rsidR="00B11F0A" w:rsidRDefault="00B11F0A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3</w:t>
      </w:r>
      <w:r>
        <w:rPr>
          <w:color w:val="000000"/>
          <w:sz w:val="24"/>
        </w:rPr>
        <w:t>）填写样例：</w:t>
      </w:r>
    </w:p>
    <w:tbl>
      <w:tblPr>
        <w:tblW w:w="1126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0"/>
        <w:gridCol w:w="1744"/>
        <w:gridCol w:w="992"/>
        <w:gridCol w:w="1200"/>
        <w:gridCol w:w="643"/>
        <w:gridCol w:w="524"/>
        <w:gridCol w:w="1176"/>
        <w:gridCol w:w="528"/>
        <w:tblGridChange w:id="24">
          <w:tblGrid>
            <w:gridCol w:w="4460"/>
            <w:gridCol w:w="1744"/>
            <w:gridCol w:w="992"/>
            <w:gridCol w:w="1200"/>
            <w:gridCol w:w="643"/>
            <w:gridCol w:w="524"/>
            <w:gridCol w:w="1176"/>
            <w:gridCol w:w="528"/>
          </w:tblGrid>
        </w:tblGridChange>
      </w:tblGrid>
      <w:tr w:rsidR="00B11F0A" w14:paraId="39B0E0FE" w14:textId="77777777" w:rsidTr="00F23F91">
        <w:trPr>
          <w:trHeight w:val="240"/>
          <w:jc w:val="center"/>
        </w:trPr>
        <w:tc>
          <w:tcPr>
            <w:tcW w:w="4460" w:type="dxa"/>
            <w:tcBorders>
              <w:bottom w:val="single" w:sz="4" w:space="0" w:color="auto"/>
            </w:tcBorders>
            <w:shd w:val="clear" w:color="000000" w:fill="CCFFCC"/>
            <w:vAlign w:val="center"/>
          </w:tcPr>
          <w:p w14:paraId="0965B0CA" w14:textId="77777777" w:rsidR="00B11F0A" w:rsidRDefault="00B11F0A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lastRenderedPageBreak/>
              <w:t>报告类型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000000" w:fill="CCFFCC"/>
            <w:vAlign w:val="center"/>
          </w:tcPr>
          <w:p w14:paraId="1D3BE663" w14:textId="77777777" w:rsidR="00B11F0A" w:rsidRDefault="00B11F0A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基金类型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000000" w:fill="CCFFCC"/>
            <w:vAlign w:val="center"/>
          </w:tcPr>
          <w:p w14:paraId="1E0235DD" w14:textId="77777777" w:rsidR="00B11F0A" w:rsidRDefault="00B11F0A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时间</w:t>
            </w:r>
            <w:r>
              <w:rPr>
                <w:rFonts w:eastAsia="楷体_GB2312"/>
                <w:b/>
                <w:color w:val="000000"/>
                <w:szCs w:val="21"/>
              </w:rPr>
              <w:br/>
            </w:r>
            <w:r>
              <w:rPr>
                <w:rFonts w:eastAsia="楷体_GB2312"/>
                <w:b/>
                <w:color w:val="000000"/>
                <w:szCs w:val="21"/>
              </w:rPr>
              <w:t>属性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000000" w:fill="CCFFCC"/>
            <w:vAlign w:val="center"/>
          </w:tcPr>
          <w:p w14:paraId="55D92737" w14:textId="77777777" w:rsidR="00B11F0A" w:rsidRDefault="00B11F0A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频度属性</w:t>
            </w:r>
          </w:p>
        </w:tc>
        <w:tc>
          <w:tcPr>
            <w:tcW w:w="643" w:type="dxa"/>
            <w:tcBorders>
              <w:bottom w:val="single" w:sz="4" w:space="0" w:color="auto"/>
            </w:tcBorders>
            <w:shd w:val="clear" w:color="000000" w:fill="CCFFCC"/>
            <w:vAlign w:val="center"/>
          </w:tcPr>
          <w:p w14:paraId="06C25136" w14:textId="77777777" w:rsidR="00B11F0A" w:rsidRDefault="00B11F0A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是否分级</w:t>
            </w:r>
            <w:r>
              <w:rPr>
                <w:rFonts w:eastAsia="楷体_GB2312"/>
                <w:b/>
                <w:color w:val="000000"/>
                <w:szCs w:val="21"/>
              </w:rPr>
              <w:t>/</w:t>
            </w:r>
            <w:r>
              <w:rPr>
                <w:rFonts w:eastAsia="楷体_GB2312"/>
                <w:b/>
                <w:color w:val="000000"/>
                <w:szCs w:val="21"/>
              </w:rPr>
              <w:t>类</w:t>
            </w:r>
          </w:p>
        </w:tc>
        <w:tc>
          <w:tcPr>
            <w:tcW w:w="524" w:type="dxa"/>
            <w:tcBorders>
              <w:bottom w:val="single" w:sz="4" w:space="0" w:color="auto"/>
            </w:tcBorders>
            <w:shd w:val="clear" w:color="000000" w:fill="CCFFCC"/>
            <w:vAlign w:val="center"/>
          </w:tcPr>
          <w:p w14:paraId="67B22B21" w14:textId="77777777" w:rsidR="00B11F0A" w:rsidRDefault="00B11F0A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模板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shd w:val="clear" w:color="000000" w:fill="CCFFCC"/>
            <w:vAlign w:val="center"/>
          </w:tcPr>
          <w:p w14:paraId="392D78C4" w14:textId="77777777" w:rsidR="00B11F0A" w:rsidRDefault="00B11F0A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日报编</w:t>
            </w:r>
            <w:r>
              <w:rPr>
                <w:rFonts w:eastAsia="楷体_GB2312"/>
                <w:b/>
                <w:color w:val="000000"/>
                <w:szCs w:val="21"/>
              </w:rPr>
              <w:br/>
            </w:r>
            <w:r>
              <w:rPr>
                <w:rFonts w:eastAsia="楷体_GB2312"/>
                <w:b/>
                <w:color w:val="000000"/>
                <w:szCs w:val="21"/>
              </w:rPr>
              <w:t>号取值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000000" w:fill="CCFFCC"/>
          </w:tcPr>
          <w:p w14:paraId="207EC0A3" w14:textId="77777777" w:rsidR="00B11F0A" w:rsidRDefault="00B11F0A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规则</w:t>
            </w:r>
          </w:p>
        </w:tc>
      </w:tr>
      <w:tr w:rsidR="00B11F0A" w14:paraId="71F5BEE4" w14:textId="77777777" w:rsidTr="00F23F91">
        <w:trPr>
          <w:trHeight w:val="240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51B43774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封闭式基金每周净值公告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09C04C6A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封闭式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14027DF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交易日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054653AE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每周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7605007E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否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38F0CA26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1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0887EEB2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估值日期</w:t>
            </w:r>
          </w:p>
        </w:tc>
        <w:tc>
          <w:tcPr>
            <w:tcW w:w="528" w:type="dxa"/>
            <w:shd w:val="clear" w:color="auto" w:fill="FFFFFF"/>
          </w:tcPr>
          <w:p w14:paraId="61DCE2CD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3</w:t>
            </w:r>
          </w:p>
        </w:tc>
      </w:tr>
      <w:tr w:rsidR="00B11F0A" w14:paraId="0388E654" w14:textId="77777777" w:rsidTr="00F23F91">
        <w:trPr>
          <w:trHeight w:val="240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7BA92AA9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封闭式基金封闭期</w:t>
            </w:r>
            <w:r>
              <w:rPr>
                <w:rFonts w:eastAsia="楷体_GB2312"/>
                <w:color w:val="000000"/>
                <w:szCs w:val="21"/>
              </w:rPr>
              <w:t>/</w:t>
            </w:r>
            <w:r>
              <w:rPr>
                <w:rFonts w:eastAsia="楷体_GB2312"/>
                <w:color w:val="000000"/>
                <w:szCs w:val="21"/>
              </w:rPr>
              <w:t>上市前每周净值公告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23D67CB9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封闭式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67B8B43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上市前</w:t>
            </w:r>
            <w:r>
              <w:rPr>
                <w:rFonts w:eastAsia="楷体_GB2312"/>
                <w:color w:val="000000"/>
                <w:szCs w:val="21"/>
              </w:rPr>
              <w:t>/</w:t>
            </w:r>
            <w:r>
              <w:rPr>
                <w:rFonts w:eastAsia="楷体_GB2312"/>
                <w:color w:val="000000"/>
                <w:szCs w:val="21"/>
              </w:rPr>
              <w:t>封闭期</w:t>
            </w:r>
            <w:r>
              <w:rPr>
                <w:rFonts w:eastAsia="楷体_GB2312"/>
                <w:color w:val="000000"/>
                <w:szCs w:val="21"/>
              </w:rPr>
              <w:t>*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7C9A832B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每周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4EA7164F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否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7B0FC11E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1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267095BC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估值日期</w:t>
            </w:r>
          </w:p>
        </w:tc>
        <w:tc>
          <w:tcPr>
            <w:tcW w:w="528" w:type="dxa"/>
            <w:shd w:val="clear" w:color="auto" w:fill="FFFFFF"/>
          </w:tcPr>
          <w:p w14:paraId="482D0E42" w14:textId="77777777" w:rsidR="00B11F0A" w:rsidRDefault="00F23F91">
            <w:pPr>
              <w:rPr>
                <w:rFonts w:eastAsia="楷体_GB2312"/>
                <w:color w:val="000000"/>
                <w:szCs w:val="21"/>
              </w:rPr>
            </w:pPr>
            <w:ins w:id="25" w:author="Microsoft" w:date="2020-02-06T10:28:00Z">
              <w:r>
                <w:rPr>
                  <w:rFonts w:eastAsia="楷体_GB2312" w:hint="eastAsia"/>
                  <w:color w:val="000000"/>
                  <w:szCs w:val="21"/>
                </w:rPr>
                <w:t>6</w:t>
              </w:r>
            </w:ins>
          </w:p>
        </w:tc>
      </w:tr>
      <w:tr w:rsidR="00B11F0A" w14:paraId="453D8FAE" w14:textId="77777777" w:rsidTr="00F23F91">
        <w:trPr>
          <w:trHeight w:val="255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35F8CAA8" w14:textId="77777777" w:rsidR="00B11F0A" w:rsidRDefault="00B11F0A" w:rsidP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封闭式基金半年度和年度最后一日净值公告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248353F8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封闭式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D3908C4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交易日</w:t>
            </w:r>
            <w:r>
              <w:rPr>
                <w:rFonts w:eastAsia="楷体_GB2312"/>
                <w:color w:val="000000"/>
                <w:szCs w:val="21"/>
              </w:rPr>
              <w:t>/</w:t>
            </w:r>
            <w:r>
              <w:rPr>
                <w:rFonts w:eastAsia="楷体_GB2312"/>
                <w:color w:val="000000"/>
                <w:szCs w:val="21"/>
              </w:rPr>
              <w:t>节假日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70121F77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最后一日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024E1763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否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08E3EDE3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1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2B29C46E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估值日期</w:t>
            </w:r>
          </w:p>
        </w:tc>
        <w:tc>
          <w:tcPr>
            <w:tcW w:w="528" w:type="dxa"/>
            <w:shd w:val="clear" w:color="auto" w:fill="FFFFFF"/>
          </w:tcPr>
          <w:p w14:paraId="7C618BCF" w14:textId="77777777" w:rsidR="00B11F0A" w:rsidRDefault="00F23F91">
            <w:pPr>
              <w:rPr>
                <w:rFonts w:eastAsia="楷体_GB2312"/>
                <w:color w:val="000000"/>
                <w:szCs w:val="21"/>
              </w:rPr>
            </w:pPr>
            <w:ins w:id="26" w:author="Microsoft" w:date="2020-02-06T10:28:00Z">
              <w:r>
                <w:rPr>
                  <w:rFonts w:eastAsia="楷体_GB2312" w:hint="eastAsia"/>
                  <w:color w:val="000000"/>
                  <w:szCs w:val="21"/>
                </w:rPr>
                <w:t>9</w:t>
              </w:r>
            </w:ins>
          </w:p>
        </w:tc>
      </w:tr>
      <w:tr w:rsidR="00B11F0A" w14:paraId="54A49B9E" w14:textId="77777777" w:rsidTr="00F23F91">
        <w:trPr>
          <w:trHeight w:val="240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65BDD1A9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封闭式基金证券市场交易日净值公告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3E213D3A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封闭式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C36A513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交易日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77679CEB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每日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5CFBED76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否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47D1BF14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1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549C3BBB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估值日期</w:t>
            </w:r>
          </w:p>
        </w:tc>
        <w:tc>
          <w:tcPr>
            <w:tcW w:w="528" w:type="dxa"/>
            <w:shd w:val="clear" w:color="auto" w:fill="FFFFFF"/>
          </w:tcPr>
          <w:p w14:paraId="08AC4A21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2</w:t>
            </w:r>
            <w:ins w:id="27" w:author="Microsoft" w:date="2020-02-06T10:29:00Z">
              <w:r w:rsidR="00F23F91">
                <w:rPr>
                  <w:rFonts w:eastAsia="楷体_GB2312" w:hint="eastAsia"/>
                  <w:color w:val="000000"/>
                  <w:szCs w:val="21"/>
                </w:rPr>
                <w:t>2</w:t>
              </w:r>
            </w:ins>
          </w:p>
        </w:tc>
      </w:tr>
      <w:tr w:rsidR="00F01350" w14:paraId="4B35FDAB" w14:textId="77777777" w:rsidTr="00F23F91">
        <w:trPr>
          <w:trHeight w:val="240"/>
          <w:jc w:val="center"/>
          <w:ins w:id="28" w:author="Microsoft" w:date="2020-02-06T10:59:00Z"/>
        </w:trPr>
        <w:tc>
          <w:tcPr>
            <w:tcW w:w="4460" w:type="dxa"/>
            <w:shd w:val="clear" w:color="auto" w:fill="FFFFFF"/>
            <w:vAlign w:val="center"/>
          </w:tcPr>
          <w:p w14:paraId="49F2EF1D" w14:textId="77777777" w:rsidR="00F01350" w:rsidRDefault="00F01350">
            <w:pPr>
              <w:rPr>
                <w:ins w:id="29" w:author="Microsoft" w:date="2020-02-06T10:59:00Z"/>
                <w:rFonts w:eastAsia="楷体_GB2312"/>
                <w:color w:val="000000"/>
                <w:szCs w:val="21"/>
              </w:rPr>
            </w:pPr>
            <w:ins w:id="30" w:author="Microsoft" w:date="2020-02-06T11:00:00Z">
              <w:r>
                <w:rPr>
                  <w:rFonts w:eastAsia="楷体_GB2312"/>
                  <w:color w:val="000000"/>
                  <w:szCs w:val="21"/>
                </w:rPr>
                <w:t>封闭式基金封闭期</w:t>
              </w:r>
              <w:r>
                <w:rPr>
                  <w:rFonts w:eastAsia="楷体_GB2312"/>
                  <w:color w:val="000000"/>
                  <w:szCs w:val="21"/>
                </w:rPr>
                <w:t>/</w:t>
              </w:r>
              <w:r>
                <w:rPr>
                  <w:rFonts w:eastAsia="楷体_GB2312"/>
                  <w:color w:val="000000"/>
                  <w:szCs w:val="21"/>
                </w:rPr>
                <w:t>上市前每周</w:t>
              </w:r>
              <w:r>
                <w:rPr>
                  <w:rFonts w:eastAsia="楷体_GB2312" w:hint="eastAsia"/>
                  <w:color w:val="000000"/>
                  <w:szCs w:val="21"/>
                </w:rPr>
                <w:t>及</w:t>
              </w:r>
              <w:r>
                <w:rPr>
                  <w:rFonts w:eastAsia="楷体_GB2312"/>
                  <w:color w:val="000000"/>
                  <w:szCs w:val="21"/>
                </w:rPr>
                <w:t>半年度和年度最后一日净值公告</w:t>
              </w:r>
            </w:ins>
          </w:p>
        </w:tc>
        <w:tc>
          <w:tcPr>
            <w:tcW w:w="1744" w:type="dxa"/>
            <w:shd w:val="clear" w:color="auto" w:fill="FFFFFF"/>
            <w:vAlign w:val="center"/>
          </w:tcPr>
          <w:p w14:paraId="07CC08E6" w14:textId="77777777" w:rsidR="00F01350" w:rsidRPr="00F01350" w:rsidRDefault="00F01350">
            <w:pPr>
              <w:rPr>
                <w:ins w:id="31" w:author="Microsoft" w:date="2020-02-06T10:59:00Z"/>
                <w:rFonts w:eastAsia="楷体_GB2312"/>
                <w:color w:val="000000"/>
                <w:szCs w:val="21"/>
              </w:rPr>
            </w:pPr>
            <w:ins w:id="32" w:author="Microsoft" w:date="2020-02-06T11:00:00Z">
              <w:r>
                <w:rPr>
                  <w:rFonts w:eastAsia="楷体_GB2312" w:hint="eastAsia"/>
                  <w:color w:val="000000"/>
                  <w:szCs w:val="21"/>
                </w:rPr>
                <w:t>封闭式</w:t>
              </w:r>
            </w:ins>
          </w:p>
        </w:tc>
        <w:tc>
          <w:tcPr>
            <w:tcW w:w="992" w:type="dxa"/>
            <w:shd w:val="clear" w:color="auto" w:fill="FFFFFF"/>
            <w:vAlign w:val="center"/>
          </w:tcPr>
          <w:p w14:paraId="397E1F78" w14:textId="77777777" w:rsidR="00F01350" w:rsidRDefault="00F01350">
            <w:pPr>
              <w:rPr>
                <w:ins w:id="33" w:author="Microsoft" w:date="2020-02-06T10:59:00Z"/>
                <w:rFonts w:eastAsia="楷体_GB2312"/>
                <w:color w:val="000000"/>
                <w:szCs w:val="21"/>
              </w:rPr>
            </w:pPr>
            <w:ins w:id="34" w:author="Microsoft" w:date="2020-02-06T11:00:00Z">
              <w:r>
                <w:rPr>
                  <w:rFonts w:eastAsia="楷体_GB2312"/>
                  <w:color w:val="000000"/>
                  <w:szCs w:val="21"/>
                </w:rPr>
                <w:t>上市前</w:t>
              </w:r>
              <w:r>
                <w:rPr>
                  <w:rFonts w:eastAsia="楷体_GB2312"/>
                  <w:color w:val="000000"/>
                  <w:szCs w:val="21"/>
                </w:rPr>
                <w:t>/</w:t>
              </w:r>
              <w:r>
                <w:rPr>
                  <w:rFonts w:eastAsia="楷体_GB2312"/>
                  <w:color w:val="000000"/>
                  <w:szCs w:val="21"/>
                </w:rPr>
                <w:t>封闭期</w:t>
              </w:r>
            </w:ins>
          </w:p>
        </w:tc>
        <w:tc>
          <w:tcPr>
            <w:tcW w:w="1200" w:type="dxa"/>
            <w:shd w:val="clear" w:color="auto" w:fill="FFFFFF"/>
            <w:vAlign w:val="center"/>
          </w:tcPr>
          <w:p w14:paraId="368A161C" w14:textId="77777777" w:rsidR="00F01350" w:rsidRDefault="00F01350">
            <w:pPr>
              <w:rPr>
                <w:ins w:id="35" w:author="Microsoft" w:date="2020-02-06T10:59:00Z"/>
                <w:rFonts w:eastAsia="楷体_GB2312"/>
                <w:color w:val="000000"/>
                <w:szCs w:val="21"/>
              </w:rPr>
            </w:pPr>
            <w:ins w:id="36" w:author="Microsoft" w:date="2020-02-06T11:00:00Z">
              <w:r>
                <w:rPr>
                  <w:rFonts w:eastAsia="楷体_GB2312" w:hint="eastAsia"/>
                  <w:color w:val="000000"/>
                  <w:szCs w:val="21"/>
                </w:rPr>
                <w:t>每周</w:t>
              </w:r>
              <w:r>
                <w:rPr>
                  <w:rFonts w:eastAsia="楷体_GB2312" w:hint="eastAsia"/>
                  <w:color w:val="000000"/>
                  <w:szCs w:val="21"/>
                </w:rPr>
                <w:t>&amp;</w:t>
              </w:r>
              <w:r>
                <w:rPr>
                  <w:rFonts w:eastAsia="楷体_GB2312" w:hint="eastAsia"/>
                  <w:color w:val="000000"/>
                  <w:szCs w:val="21"/>
                </w:rPr>
                <w:t>最后一日</w:t>
              </w:r>
            </w:ins>
          </w:p>
        </w:tc>
        <w:tc>
          <w:tcPr>
            <w:tcW w:w="643" w:type="dxa"/>
            <w:shd w:val="clear" w:color="auto" w:fill="FFFFFF"/>
            <w:vAlign w:val="center"/>
          </w:tcPr>
          <w:p w14:paraId="6A7F1001" w14:textId="77777777" w:rsidR="00F01350" w:rsidRDefault="00F01350">
            <w:pPr>
              <w:rPr>
                <w:ins w:id="37" w:author="Microsoft" w:date="2020-02-06T10:59:00Z"/>
                <w:rFonts w:eastAsia="楷体_GB2312"/>
                <w:color w:val="000000"/>
                <w:szCs w:val="21"/>
              </w:rPr>
            </w:pPr>
            <w:ins w:id="38" w:author="Microsoft" w:date="2020-02-06T11:01:00Z">
              <w:r>
                <w:rPr>
                  <w:rFonts w:eastAsia="楷体_GB2312" w:hint="eastAsia"/>
                  <w:color w:val="000000"/>
                  <w:szCs w:val="21"/>
                </w:rPr>
                <w:t>否</w:t>
              </w:r>
            </w:ins>
          </w:p>
        </w:tc>
        <w:tc>
          <w:tcPr>
            <w:tcW w:w="524" w:type="dxa"/>
            <w:shd w:val="clear" w:color="auto" w:fill="FFFFFF"/>
            <w:vAlign w:val="center"/>
          </w:tcPr>
          <w:p w14:paraId="2795DC6B" w14:textId="77777777" w:rsidR="00F01350" w:rsidRDefault="00F01350">
            <w:pPr>
              <w:rPr>
                <w:ins w:id="39" w:author="Microsoft" w:date="2020-02-06T10:59:00Z"/>
                <w:rFonts w:eastAsia="楷体_GB2312"/>
                <w:color w:val="000000"/>
                <w:szCs w:val="21"/>
              </w:rPr>
            </w:pPr>
            <w:ins w:id="40" w:author="Microsoft" w:date="2020-02-06T11:01:00Z">
              <w:r>
                <w:rPr>
                  <w:rFonts w:eastAsia="楷体_GB2312" w:hint="eastAsia"/>
                  <w:color w:val="000000"/>
                  <w:szCs w:val="21"/>
                </w:rPr>
                <w:t>1</w:t>
              </w:r>
            </w:ins>
          </w:p>
        </w:tc>
        <w:tc>
          <w:tcPr>
            <w:tcW w:w="1176" w:type="dxa"/>
            <w:shd w:val="clear" w:color="auto" w:fill="FFFFFF"/>
            <w:vAlign w:val="center"/>
          </w:tcPr>
          <w:p w14:paraId="3B35B77C" w14:textId="77777777" w:rsidR="00F01350" w:rsidRDefault="00F01350">
            <w:pPr>
              <w:rPr>
                <w:ins w:id="41" w:author="Microsoft" w:date="2020-02-06T10:59:00Z"/>
                <w:rFonts w:eastAsia="楷体_GB2312"/>
                <w:color w:val="000000"/>
                <w:szCs w:val="21"/>
              </w:rPr>
            </w:pPr>
            <w:ins w:id="42" w:author="Microsoft" w:date="2020-02-06T11:01:00Z">
              <w:r>
                <w:rPr>
                  <w:rFonts w:eastAsia="楷体_GB2312"/>
                  <w:color w:val="000000"/>
                  <w:szCs w:val="21"/>
                </w:rPr>
                <w:t>估值日期</w:t>
              </w:r>
            </w:ins>
          </w:p>
        </w:tc>
        <w:tc>
          <w:tcPr>
            <w:tcW w:w="528" w:type="dxa"/>
            <w:shd w:val="clear" w:color="auto" w:fill="FFFFFF"/>
          </w:tcPr>
          <w:p w14:paraId="16CCD5E2" w14:textId="77777777" w:rsidR="00F01350" w:rsidRDefault="00F01350">
            <w:pPr>
              <w:rPr>
                <w:ins w:id="43" w:author="Microsoft" w:date="2020-02-06T10:59:00Z"/>
                <w:rFonts w:eastAsia="楷体_GB2312" w:hint="eastAsia"/>
                <w:color w:val="000000"/>
                <w:szCs w:val="21"/>
              </w:rPr>
            </w:pPr>
            <w:ins w:id="44" w:author="Microsoft" w:date="2020-02-06T11:02:00Z">
              <w:r>
                <w:rPr>
                  <w:rFonts w:eastAsia="楷体_GB2312" w:hint="eastAsia"/>
                  <w:color w:val="000000"/>
                  <w:szCs w:val="21"/>
                </w:rPr>
                <w:t>25</w:t>
              </w:r>
            </w:ins>
          </w:p>
        </w:tc>
      </w:tr>
      <w:tr w:rsidR="00F01350" w14:paraId="75037D53" w14:textId="77777777" w:rsidTr="00F23F91">
        <w:trPr>
          <w:trHeight w:val="240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7151564B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非货币市场开放式基金封闭期内周净值公告（非分类）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58687EE5" w14:textId="77777777" w:rsidR="00F01350" w:rsidRDefault="00F01350" w:rsidP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开放式非货币</w:t>
            </w:r>
            <w:ins w:id="45" w:author="Microsoft" w:date="2020-02-06T11:04:00Z">
              <w:r>
                <w:rPr>
                  <w:rFonts w:eastAsia="楷体_GB2312" w:hint="eastAsia"/>
                  <w:color w:val="000000"/>
                  <w:szCs w:val="21"/>
                </w:rPr>
                <w:t>/</w:t>
              </w:r>
            </w:ins>
            <w:ins w:id="46" w:author="Microsoft" w:date="2020-02-06T10:29:00Z">
              <w:r>
                <w:rPr>
                  <w:rFonts w:eastAsia="楷体_GB2312" w:hint="eastAsia"/>
                  <w:color w:val="000000"/>
                  <w:szCs w:val="21"/>
                </w:rPr>
                <w:t>浮动净值</w:t>
              </w:r>
              <w:proofErr w:type="gramStart"/>
              <w:r>
                <w:rPr>
                  <w:rFonts w:eastAsia="楷体_GB2312" w:hint="eastAsia"/>
                  <w:color w:val="000000"/>
                  <w:szCs w:val="21"/>
                </w:rPr>
                <w:t>型货币</w:t>
              </w:r>
            </w:ins>
            <w:proofErr w:type="gramEnd"/>
          </w:p>
        </w:tc>
        <w:tc>
          <w:tcPr>
            <w:tcW w:w="992" w:type="dxa"/>
            <w:shd w:val="clear" w:color="auto" w:fill="FFFFFF"/>
            <w:vAlign w:val="center"/>
          </w:tcPr>
          <w:p w14:paraId="3BD8F693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封闭期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0D784803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每周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5A6F5010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否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7B5F5FC2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1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14E98F8A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估值日期</w:t>
            </w:r>
          </w:p>
        </w:tc>
        <w:tc>
          <w:tcPr>
            <w:tcW w:w="528" w:type="dxa"/>
            <w:shd w:val="clear" w:color="auto" w:fill="FFFFFF"/>
          </w:tcPr>
          <w:p w14:paraId="5F345090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ins w:id="47" w:author="Microsoft" w:date="2020-02-06T10:30:00Z">
              <w:r>
                <w:rPr>
                  <w:rFonts w:eastAsia="楷体_GB2312" w:hint="eastAsia"/>
                  <w:color w:val="000000"/>
                  <w:szCs w:val="21"/>
                </w:rPr>
                <w:t>4</w:t>
              </w:r>
            </w:ins>
          </w:p>
        </w:tc>
      </w:tr>
      <w:tr w:rsidR="00F01350" w14:paraId="6D117F4C" w14:textId="77777777" w:rsidTr="00F23F91">
        <w:trPr>
          <w:trHeight w:val="255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21EBD144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非货币市场开放式基金封闭期内周净值公告（分类）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6EC7D7C5" w14:textId="77777777" w:rsidR="00F01350" w:rsidRDefault="00F01350" w:rsidP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开放式非货币</w:t>
            </w:r>
            <w:ins w:id="48" w:author="Microsoft" w:date="2020-02-06T11:04:00Z">
              <w:r>
                <w:rPr>
                  <w:rFonts w:eastAsia="楷体_GB2312" w:hint="eastAsia"/>
                  <w:color w:val="000000"/>
                  <w:szCs w:val="21"/>
                </w:rPr>
                <w:t>/</w:t>
              </w:r>
            </w:ins>
            <w:ins w:id="49" w:author="Microsoft" w:date="2020-02-06T10:30:00Z">
              <w:r>
                <w:rPr>
                  <w:rFonts w:eastAsia="楷体_GB2312" w:hint="eastAsia"/>
                  <w:color w:val="000000"/>
                  <w:szCs w:val="21"/>
                </w:rPr>
                <w:t>浮动净值</w:t>
              </w:r>
              <w:proofErr w:type="gramStart"/>
              <w:r>
                <w:rPr>
                  <w:rFonts w:eastAsia="楷体_GB2312" w:hint="eastAsia"/>
                  <w:color w:val="000000"/>
                  <w:szCs w:val="21"/>
                </w:rPr>
                <w:t>型货币</w:t>
              </w:r>
            </w:ins>
            <w:proofErr w:type="gramEnd"/>
          </w:p>
        </w:tc>
        <w:tc>
          <w:tcPr>
            <w:tcW w:w="992" w:type="dxa"/>
            <w:shd w:val="clear" w:color="auto" w:fill="FFFFFF"/>
            <w:vAlign w:val="center"/>
          </w:tcPr>
          <w:p w14:paraId="03AD9802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封闭期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35AD2685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每周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4EAB9315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是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27367382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1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6EFA04C3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估值日期</w:t>
            </w:r>
          </w:p>
        </w:tc>
        <w:tc>
          <w:tcPr>
            <w:tcW w:w="528" w:type="dxa"/>
            <w:shd w:val="clear" w:color="auto" w:fill="FFFFFF"/>
          </w:tcPr>
          <w:p w14:paraId="08959212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ins w:id="50" w:author="Microsoft" w:date="2020-02-06T10:30:00Z">
              <w:r>
                <w:rPr>
                  <w:rFonts w:eastAsia="楷体_GB2312" w:hint="eastAsia"/>
                  <w:color w:val="000000"/>
                  <w:szCs w:val="21"/>
                </w:rPr>
                <w:t>5</w:t>
              </w:r>
            </w:ins>
          </w:p>
        </w:tc>
      </w:tr>
      <w:tr w:rsidR="00F01350" w14:paraId="2A96BCF6" w14:textId="77777777" w:rsidTr="00F23F91">
        <w:trPr>
          <w:trHeight w:val="255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534D80BE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非货币市场开放式基金开放日净值公告（非分类）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5F50D5DC" w14:textId="77777777" w:rsidR="00F01350" w:rsidRDefault="00F01350" w:rsidP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开放式非货币</w:t>
            </w:r>
            <w:ins w:id="51" w:author="Microsoft" w:date="2020-02-06T11:04:00Z">
              <w:r>
                <w:rPr>
                  <w:rFonts w:eastAsia="楷体_GB2312" w:hint="eastAsia"/>
                  <w:color w:val="000000"/>
                  <w:szCs w:val="21"/>
                </w:rPr>
                <w:t>/</w:t>
              </w:r>
            </w:ins>
            <w:ins w:id="52" w:author="Microsoft" w:date="2020-02-06T10:30:00Z">
              <w:r>
                <w:rPr>
                  <w:rFonts w:eastAsia="楷体_GB2312" w:hint="eastAsia"/>
                  <w:color w:val="000000"/>
                  <w:szCs w:val="21"/>
                </w:rPr>
                <w:t>浮动净值</w:t>
              </w:r>
              <w:proofErr w:type="gramStart"/>
              <w:r>
                <w:rPr>
                  <w:rFonts w:eastAsia="楷体_GB2312" w:hint="eastAsia"/>
                  <w:color w:val="000000"/>
                  <w:szCs w:val="21"/>
                </w:rPr>
                <w:t>型货币</w:t>
              </w:r>
            </w:ins>
            <w:proofErr w:type="gramEnd"/>
          </w:p>
        </w:tc>
        <w:tc>
          <w:tcPr>
            <w:tcW w:w="992" w:type="dxa"/>
            <w:shd w:val="clear" w:color="auto" w:fill="FFFFFF"/>
            <w:vAlign w:val="center"/>
          </w:tcPr>
          <w:p w14:paraId="3B2934C9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交易日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36DAD105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每日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03918A08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否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016906E3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1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3539EBDC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估值日期</w:t>
            </w:r>
          </w:p>
        </w:tc>
        <w:tc>
          <w:tcPr>
            <w:tcW w:w="528" w:type="dxa"/>
            <w:shd w:val="clear" w:color="auto" w:fill="FFFFFF"/>
          </w:tcPr>
          <w:p w14:paraId="0A1A3603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ins w:id="53" w:author="Microsoft" w:date="2020-02-06T10:31:00Z">
              <w:r>
                <w:rPr>
                  <w:rFonts w:eastAsia="楷体_GB2312" w:hint="eastAsia"/>
                  <w:color w:val="000000"/>
                  <w:szCs w:val="21"/>
                </w:rPr>
                <w:t>7</w:t>
              </w:r>
            </w:ins>
          </w:p>
        </w:tc>
      </w:tr>
      <w:tr w:rsidR="00F01350" w14:paraId="48E1E8F4" w14:textId="77777777" w:rsidTr="00F23F91">
        <w:trPr>
          <w:trHeight w:val="240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73DBFD79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非货币市场开放式基金开放日净值公告（分类）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5997F3D1" w14:textId="77777777" w:rsidR="00F01350" w:rsidRDefault="00F01350" w:rsidP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开放式非货币</w:t>
            </w:r>
            <w:ins w:id="54" w:author="Microsoft" w:date="2020-02-06T11:04:00Z">
              <w:r>
                <w:rPr>
                  <w:rFonts w:eastAsia="楷体_GB2312" w:hint="eastAsia"/>
                  <w:color w:val="000000"/>
                  <w:szCs w:val="21"/>
                </w:rPr>
                <w:t>/</w:t>
              </w:r>
            </w:ins>
            <w:ins w:id="55" w:author="Microsoft" w:date="2020-02-06T10:30:00Z">
              <w:r>
                <w:rPr>
                  <w:rFonts w:eastAsia="楷体_GB2312" w:hint="eastAsia"/>
                  <w:color w:val="000000"/>
                  <w:szCs w:val="21"/>
                </w:rPr>
                <w:t>浮动净值</w:t>
              </w:r>
              <w:proofErr w:type="gramStart"/>
              <w:r>
                <w:rPr>
                  <w:rFonts w:eastAsia="楷体_GB2312" w:hint="eastAsia"/>
                  <w:color w:val="000000"/>
                  <w:szCs w:val="21"/>
                </w:rPr>
                <w:t>型货币</w:t>
              </w:r>
            </w:ins>
            <w:proofErr w:type="gramEnd"/>
          </w:p>
        </w:tc>
        <w:tc>
          <w:tcPr>
            <w:tcW w:w="992" w:type="dxa"/>
            <w:shd w:val="clear" w:color="auto" w:fill="FFFFFF"/>
            <w:vAlign w:val="center"/>
          </w:tcPr>
          <w:p w14:paraId="35718DE4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交易日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605D2C0F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每日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7170192F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是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748302D4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1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61106870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估值日期</w:t>
            </w:r>
          </w:p>
        </w:tc>
        <w:tc>
          <w:tcPr>
            <w:tcW w:w="528" w:type="dxa"/>
            <w:shd w:val="clear" w:color="auto" w:fill="FFFFFF"/>
          </w:tcPr>
          <w:p w14:paraId="4D838068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ins w:id="56" w:author="Microsoft" w:date="2020-02-06T10:31:00Z">
              <w:r>
                <w:rPr>
                  <w:rFonts w:eastAsia="楷体_GB2312" w:hint="eastAsia"/>
                  <w:color w:val="000000"/>
                  <w:szCs w:val="21"/>
                </w:rPr>
                <w:t>8</w:t>
              </w:r>
            </w:ins>
          </w:p>
        </w:tc>
      </w:tr>
      <w:tr w:rsidR="00F01350" w14:paraId="5D61A700" w14:textId="77777777" w:rsidTr="00F23F91">
        <w:trPr>
          <w:trHeight w:val="255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1DB2A3F2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非货币市场基金半年度和年度最后一日净值公告（非分类）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69484371" w14:textId="77777777" w:rsidR="00F01350" w:rsidRDefault="00F01350" w:rsidP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开放式非货币</w:t>
            </w:r>
            <w:ins w:id="57" w:author="Microsoft" w:date="2020-02-06T11:04:00Z">
              <w:r>
                <w:rPr>
                  <w:rFonts w:eastAsia="楷体_GB2312" w:hint="eastAsia"/>
                  <w:color w:val="000000"/>
                  <w:szCs w:val="21"/>
                </w:rPr>
                <w:t>/</w:t>
              </w:r>
            </w:ins>
            <w:ins w:id="58" w:author="Microsoft" w:date="2020-02-06T10:30:00Z">
              <w:r>
                <w:rPr>
                  <w:rFonts w:eastAsia="楷体_GB2312" w:hint="eastAsia"/>
                  <w:color w:val="000000"/>
                  <w:szCs w:val="21"/>
                </w:rPr>
                <w:t>浮动净值</w:t>
              </w:r>
              <w:proofErr w:type="gramStart"/>
              <w:r>
                <w:rPr>
                  <w:rFonts w:eastAsia="楷体_GB2312" w:hint="eastAsia"/>
                  <w:color w:val="000000"/>
                  <w:szCs w:val="21"/>
                </w:rPr>
                <w:t>型货币</w:t>
              </w:r>
            </w:ins>
            <w:proofErr w:type="gramEnd"/>
          </w:p>
        </w:tc>
        <w:tc>
          <w:tcPr>
            <w:tcW w:w="992" w:type="dxa"/>
            <w:shd w:val="clear" w:color="auto" w:fill="FFFFFF"/>
            <w:vAlign w:val="center"/>
          </w:tcPr>
          <w:p w14:paraId="14503FAA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交易日</w:t>
            </w:r>
            <w:r>
              <w:rPr>
                <w:rFonts w:eastAsia="楷体_GB2312"/>
                <w:color w:val="000000"/>
                <w:szCs w:val="21"/>
              </w:rPr>
              <w:t>/</w:t>
            </w:r>
            <w:r>
              <w:rPr>
                <w:rFonts w:eastAsia="楷体_GB2312"/>
                <w:color w:val="000000"/>
                <w:szCs w:val="21"/>
              </w:rPr>
              <w:t>节假日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65A708AA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最后一日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54044C88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否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43F8D107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1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3B77C84B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估值日期</w:t>
            </w:r>
          </w:p>
        </w:tc>
        <w:tc>
          <w:tcPr>
            <w:tcW w:w="528" w:type="dxa"/>
            <w:shd w:val="clear" w:color="auto" w:fill="FFFFFF"/>
          </w:tcPr>
          <w:p w14:paraId="7D4BBB69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ins w:id="59" w:author="Microsoft" w:date="2020-02-06T10:31:00Z">
              <w:r>
                <w:rPr>
                  <w:rFonts w:eastAsia="楷体_GB2312" w:hint="eastAsia"/>
                  <w:color w:val="000000"/>
                  <w:szCs w:val="21"/>
                </w:rPr>
                <w:t>9</w:t>
              </w:r>
            </w:ins>
          </w:p>
        </w:tc>
      </w:tr>
      <w:tr w:rsidR="00F01350" w14:paraId="6DB2493A" w14:textId="77777777" w:rsidTr="00F23F91">
        <w:trPr>
          <w:trHeight w:val="255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06508E95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非货币市场基金半年度和年度最后一日净值公告（分类）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5B7AACF7" w14:textId="77777777" w:rsidR="00F01350" w:rsidRDefault="00F01350" w:rsidP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开放式非货币</w:t>
            </w:r>
            <w:ins w:id="60" w:author="Microsoft" w:date="2020-02-06T11:04:00Z">
              <w:r>
                <w:rPr>
                  <w:rFonts w:eastAsia="楷体_GB2312" w:hint="eastAsia"/>
                  <w:color w:val="000000"/>
                  <w:szCs w:val="21"/>
                </w:rPr>
                <w:t>/</w:t>
              </w:r>
            </w:ins>
            <w:ins w:id="61" w:author="Microsoft" w:date="2020-02-06T10:30:00Z">
              <w:r>
                <w:rPr>
                  <w:rFonts w:eastAsia="楷体_GB2312" w:hint="eastAsia"/>
                  <w:color w:val="000000"/>
                  <w:szCs w:val="21"/>
                </w:rPr>
                <w:t>浮动净值</w:t>
              </w:r>
              <w:proofErr w:type="gramStart"/>
              <w:r>
                <w:rPr>
                  <w:rFonts w:eastAsia="楷体_GB2312" w:hint="eastAsia"/>
                  <w:color w:val="000000"/>
                  <w:szCs w:val="21"/>
                </w:rPr>
                <w:t>型货币</w:t>
              </w:r>
            </w:ins>
            <w:proofErr w:type="gramEnd"/>
          </w:p>
        </w:tc>
        <w:tc>
          <w:tcPr>
            <w:tcW w:w="992" w:type="dxa"/>
            <w:shd w:val="clear" w:color="auto" w:fill="FFFFFF"/>
            <w:vAlign w:val="center"/>
          </w:tcPr>
          <w:p w14:paraId="0C4A5A79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交易日</w:t>
            </w:r>
            <w:r>
              <w:rPr>
                <w:rFonts w:eastAsia="楷体_GB2312"/>
                <w:color w:val="000000"/>
                <w:szCs w:val="21"/>
              </w:rPr>
              <w:t>/</w:t>
            </w:r>
            <w:r>
              <w:rPr>
                <w:rFonts w:eastAsia="楷体_GB2312"/>
                <w:color w:val="000000"/>
                <w:szCs w:val="21"/>
              </w:rPr>
              <w:t>节假日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1B7D8629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最后一日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3990A132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是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7C84CDE2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1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0DDB4553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估值日期</w:t>
            </w:r>
          </w:p>
        </w:tc>
        <w:tc>
          <w:tcPr>
            <w:tcW w:w="528" w:type="dxa"/>
            <w:shd w:val="clear" w:color="auto" w:fill="FFFFFF"/>
          </w:tcPr>
          <w:p w14:paraId="2FFF3C1F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ins w:id="62" w:author="Microsoft" w:date="2020-02-06T10:31:00Z">
              <w:r>
                <w:rPr>
                  <w:rFonts w:eastAsia="楷体_GB2312" w:hint="eastAsia"/>
                  <w:color w:val="000000"/>
                  <w:szCs w:val="21"/>
                </w:rPr>
                <w:t>10</w:t>
              </w:r>
            </w:ins>
          </w:p>
        </w:tc>
      </w:tr>
      <w:tr w:rsidR="00F01350" w14:paraId="380FF111" w14:textId="77777777" w:rsidTr="00F23F91">
        <w:trPr>
          <w:trHeight w:val="240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6BB01959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货币市场基金封闭期收益公告（非分类）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5DC95F18" w14:textId="77777777" w:rsidR="00F01350" w:rsidRDefault="00F01350" w:rsidP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开放式货币</w:t>
            </w:r>
            <w:ins w:id="63" w:author="Microsoft" w:date="2020-02-06T11:04:00Z">
              <w:r>
                <w:rPr>
                  <w:rFonts w:eastAsia="楷体_GB2312" w:hint="eastAsia"/>
                  <w:color w:val="000000"/>
                  <w:szCs w:val="21"/>
                </w:rPr>
                <w:t>/</w:t>
              </w:r>
            </w:ins>
            <w:ins w:id="64" w:author="Microsoft" w:date="2020-02-06T10:53:00Z">
              <w:r>
                <w:rPr>
                  <w:rFonts w:eastAsia="楷体_GB2312" w:hint="eastAsia"/>
                  <w:color w:val="000000"/>
                  <w:szCs w:val="21"/>
                </w:rPr>
                <w:t>短期理财债券</w:t>
              </w:r>
            </w:ins>
          </w:p>
        </w:tc>
        <w:tc>
          <w:tcPr>
            <w:tcW w:w="992" w:type="dxa"/>
            <w:shd w:val="clear" w:color="auto" w:fill="FFFFFF"/>
            <w:vAlign w:val="center"/>
          </w:tcPr>
          <w:p w14:paraId="11520DFD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封闭期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13EF5677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最后一日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5FD4C581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否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00A9E180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2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103C93BD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封闭期的最后一日</w:t>
            </w:r>
          </w:p>
        </w:tc>
        <w:tc>
          <w:tcPr>
            <w:tcW w:w="528" w:type="dxa"/>
            <w:shd w:val="clear" w:color="auto" w:fill="FFFFFF"/>
          </w:tcPr>
          <w:p w14:paraId="7EFC81E4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1</w:t>
            </w:r>
            <w:ins w:id="65" w:author="Microsoft" w:date="2020-02-06T10:58:00Z">
              <w:r>
                <w:rPr>
                  <w:rFonts w:eastAsia="楷体_GB2312" w:hint="eastAsia"/>
                  <w:color w:val="000000"/>
                  <w:szCs w:val="21"/>
                </w:rPr>
                <w:t>7</w:t>
              </w:r>
            </w:ins>
          </w:p>
        </w:tc>
      </w:tr>
      <w:tr w:rsidR="00F01350" w14:paraId="323E59C5" w14:textId="77777777" w:rsidTr="00F23F91">
        <w:trPr>
          <w:trHeight w:val="240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569FE454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货币市场基金封闭期收益公告（分类）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4F074B79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ins w:id="66" w:author="Microsoft" w:date="2020-02-06T11:04:00Z">
              <w:r>
                <w:rPr>
                  <w:rFonts w:eastAsia="楷体_GB2312"/>
                  <w:color w:val="000000"/>
                  <w:szCs w:val="21"/>
                </w:rPr>
                <w:t>开放式货币</w:t>
              </w:r>
              <w:r>
                <w:rPr>
                  <w:rFonts w:eastAsia="楷体_GB2312" w:hint="eastAsia"/>
                  <w:color w:val="000000"/>
                  <w:szCs w:val="21"/>
                </w:rPr>
                <w:t>/</w:t>
              </w:r>
              <w:r>
                <w:rPr>
                  <w:rFonts w:eastAsia="楷体_GB2312" w:hint="eastAsia"/>
                  <w:color w:val="000000"/>
                  <w:szCs w:val="21"/>
                </w:rPr>
                <w:t>短期理财债券</w:t>
              </w:r>
            </w:ins>
          </w:p>
        </w:tc>
        <w:tc>
          <w:tcPr>
            <w:tcW w:w="992" w:type="dxa"/>
            <w:shd w:val="clear" w:color="auto" w:fill="FFFFFF"/>
            <w:vAlign w:val="center"/>
          </w:tcPr>
          <w:p w14:paraId="65E73C71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封闭期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7306B2EF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最后一日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630B6CA3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是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4853A61F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2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4C18C53C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封闭期的最后一日</w:t>
            </w:r>
          </w:p>
        </w:tc>
        <w:tc>
          <w:tcPr>
            <w:tcW w:w="528" w:type="dxa"/>
            <w:shd w:val="clear" w:color="auto" w:fill="FFFFFF"/>
          </w:tcPr>
          <w:p w14:paraId="6D535DB2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1</w:t>
            </w:r>
            <w:ins w:id="67" w:author="Microsoft" w:date="2020-02-06T10:58:00Z">
              <w:r>
                <w:rPr>
                  <w:rFonts w:eastAsia="楷体_GB2312" w:hint="eastAsia"/>
                  <w:color w:val="000000"/>
                  <w:szCs w:val="21"/>
                </w:rPr>
                <w:t>8</w:t>
              </w:r>
            </w:ins>
          </w:p>
        </w:tc>
      </w:tr>
      <w:tr w:rsidR="00F01350" w14:paraId="2AAB2BCC" w14:textId="77777777" w:rsidTr="00F23F91">
        <w:trPr>
          <w:trHeight w:val="240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1D06A7D2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货币市场基金节假日收益公告（非分类）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2360E12F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ins w:id="68" w:author="Microsoft" w:date="2020-02-06T11:04:00Z">
              <w:r>
                <w:rPr>
                  <w:rFonts w:eastAsia="楷体_GB2312"/>
                  <w:color w:val="000000"/>
                  <w:szCs w:val="21"/>
                </w:rPr>
                <w:t>开放式货币</w:t>
              </w:r>
              <w:r>
                <w:rPr>
                  <w:rFonts w:eastAsia="楷体_GB2312" w:hint="eastAsia"/>
                  <w:color w:val="000000"/>
                  <w:szCs w:val="21"/>
                </w:rPr>
                <w:t>/</w:t>
              </w:r>
              <w:r>
                <w:rPr>
                  <w:rFonts w:eastAsia="楷体_GB2312" w:hint="eastAsia"/>
                  <w:color w:val="000000"/>
                  <w:szCs w:val="21"/>
                </w:rPr>
                <w:t>短期理财债券</w:t>
              </w:r>
            </w:ins>
          </w:p>
        </w:tc>
        <w:tc>
          <w:tcPr>
            <w:tcW w:w="992" w:type="dxa"/>
            <w:shd w:val="clear" w:color="auto" w:fill="FFFFFF"/>
            <w:vAlign w:val="center"/>
          </w:tcPr>
          <w:p w14:paraId="56AB7CE6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节假日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0BE35F92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最后一日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2CD6199D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否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2CA17101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2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48790C74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节假日的最后一日</w:t>
            </w:r>
          </w:p>
        </w:tc>
        <w:tc>
          <w:tcPr>
            <w:tcW w:w="528" w:type="dxa"/>
            <w:shd w:val="clear" w:color="auto" w:fill="FFFFFF"/>
          </w:tcPr>
          <w:p w14:paraId="66DF96DB" w14:textId="77777777" w:rsidR="00F01350" w:rsidRDefault="00F01350" w:rsidP="00F01350">
            <w:pPr>
              <w:rPr>
                <w:rFonts w:eastAsia="楷体_GB2312"/>
                <w:color w:val="000000"/>
                <w:szCs w:val="21"/>
              </w:rPr>
            </w:pPr>
            <w:ins w:id="69" w:author="Microsoft" w:date="2020-02-06T10:57:00Z">
              <w:r>
                <w:rPr>
                  <w:rFonts w:eastAsia="楷体_GB2312"/>
                  <w:color w:val="000000"/>
                  <w:szCs w:val="21"/>
                </w:rPr>
                <w:t>1</w:t>
              </w:r>
              <w:r>
                <w:rPr>
                  <w:rFonts w:eastAsia="楷体_GB2312" w:hint="eastAsia"/>
                  <w:color w:val="000000"/>
                  <w:szCs w:val="21"/>
                </w:rPr>
                <w:t>5</w:t>
              </w:r>
            </w:ins>
          </w:p>
        </w:tc>
      </w:tr>
      <w:tr w:rsidR="00F01350" w14:paraId="29A1AAB2" w14:textId="77777777" w:rsidTr="00F23F91">
        <w:trPr>
          <w:trHeight w:val="240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03BBFB98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货币市场基金节假日收益公告（分类）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5DAF9876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ins w:id="70" w:author="Microsoft" w:date="2020-02-06T11:04:00Z">
              <w:r>
                <w:rPr>
                  <w:rFonts w:eastAsia="楷体_GB2312"/>
                  <w:color w:val="000000"/>
                  <w:szCs w:val="21"/>
                </w:rPr>
                <w:t>开放式货币</w:t>
              </w:r>
              <w:r>
                <w:rPr>
                  <w:rFonts w:eastAsia="楷体_GB2312" w:hint="eastAsia"/>
                  <w:color w:val="000000"/>
                  <w:szCs w:val="21"/>
                </w:rPr>
                <w:t>/</w:t>
              </w:r>
              <w:r>
                <w:rPr>
                  <w:rFonts w:eastAsia="楷体_GB2312" w:hint="eastAsia"/>
                  <w:color w:val="000000"/>
                  <w:szCs w:val="21"/>
                </w:rPr>
                <w:t>短期理财债券</w:t>
              </w:r>
            </w:ins>
          </w:p>
        </w:tc>
        <w:tc>
          <w:tcPr>
            <w:tcW w:w="992" w:type="dxa"/>
            <w:shd w:val="clear" w:color="auto" w:fill="FFFFFF"/>
            <w:vAlign w:val="center"/>
          </w:tcPr>
          <w:p w14:paraId="3478C115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节假日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179410C8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最后一日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26548D71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是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14C2F827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2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16B6AA51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节假日的最后一日</w:t>
            </w:r>
          </w:p>
        </w:tc>
        <w:tc>
          <w:tcPr>
            <w:tcW w:w="528" w:type="dxa"/>
            <w:shd w:val="clear" w:color="auto" w:fill="FFFFFF"/>
          </w:tcPr>
          <w:p w14:paraId="78B0971A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1</w:t>
            </w:r>
            <w:ins w:id="71" w:author="Microsoft" w:date="2020-02-06T10:57:00Z">
              <w:r>
                <w:rPr>
                  <w:rFonts w:eastAsia="楷体_GB2312" w:hint="eastAsia"/>
                  <w:color w:val="000000"/>
                  <w:szCs w:val="21"/>
                </w:rPr>
                <w:t>6</w:t>
              </w:r>
            </w:ins>
          </w:p>
        </w:tc>
      </w:tr>
      <w:tr w:rsidR="00F01350" w14:paraId="48D38DD0" w14:textId="77777777" w:rsidTr="00F23F91">
        <w:trPr>
          <w:trHeight w:val="240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3A1E3805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货币市场基金节假日收益公告（非分类）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3457EAFD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ins w:id="72" w:author="Microsoft" w:date="2020-02-06T11:04:00Z">
              <w:r>
                <w:rPr>
                  <w:rFonts w:eastAsia="楷体_GB2312"/>
                  <w:color w:val="000000"/>
                  <w:szCs w:val="21"/>
                </w:rPr>
                <w:t>开放式货币</w:t>
              </w:r>
              <w:r>
                <w:rPr>
                  <w:rFonts w:eastAsia="楷体_GB2312" w:hint="eastAsia"/>
                  <w:color w:val="000000"/>
                  <w:szCs w:val="21"/>
                </w:rPr>
                <w:t>/</w:t>
              </w:r>
              <w:r>
                <w:rPr>
                  <w:rFonts w:eastAsia="楷体_GB2312" w:hint="eastAsia"/>
                  <w:color w:val="000000"/>
                  <w:szCs w:val="21"/>
                </w:rPr>
                <w:t>短期理财债券</w:t>
              </w:r>
            </w:ins>
          </w:p>
        </w:tc>
        <w:tc>
          <w:tcPr>
            <w:tcW w:w="992" w:type="dxa"/>
            <w:shd w:val="clear" w:color="auto" w:fill="FFFFFF"/>
            <w:vAlign w:val="center"/>
          </w:tcPr>
          <w:p w14:paraId="2BDEB737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封闭期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1A278184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每周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78A051D5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否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39705104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2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24E0CB04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估值日期</w:t>
            </w:r>
          </w:p>
        </w:tc>
        <w:tc>
          <w:tcPr>
            <w:tcW w:w="528" w:type="dxa"/>
            <w:shd w:val="clear" w:color="auto" w:fill="FFFFFF"/>
          </w:tcPr>
          <w:p w14:paraId="5ED913A5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1</w:t>
            </w:r>
            <w:ins w:id="73" w:author="Microsoft" w:date="2020-02-06T10:58:00Z">
              <w:r>
                <w:rPr>
                  <w:rFonts w:eastAsia="楷体_GB2312" w:hint="eastAsia"/>
                  <w:color w:val="000000"/>
                  <w:szCs w:val="21"/>
                </w:rPr>
                <w:t>7</w:t>
              </w:r>
            </w:ins>
          </w:p>
        </w:tc>
      </w:tr>
      <w:tr w:rsidR="00F01350" w14:paraId="4209A93E" w14:textId="77777777" w:rsidTr="00F23F91">
        <w:trPr>
          <w:trHeight w:val="240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76F43B7A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货币市场基金节假日收益公告（分类）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129AAC23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ins w:id="74" w:author="Microsoft" w:date="2020-02-06T11:04:00Z">
              <w:r>
                <w:rPr>
                  <w:rFonts w:eastAsia="楷体_GB2312"/>
                  <w:color w:val="000000"/>
                  <w:szCs w:val="21"/>
                </w:rPr>
                <w:t>开放式货币</w:t>
              </w:r>
              <w:r>
                <w:rPr>
                  <w:rFonts w:eastAsia="楷体_GB2312" w:hint="eastAsia"/>
                  <w:color w:val="000000"/>
                  <w:szCs w:val="21"/>
                </w:rPr>
                <w:t>/</w:t>
              </w:r>
              <w:r>
                <w:rPr>
                  <w:rFonts w:eastAsia="楷体_GB2312" w:hint="eastAsia"/>
                  <w:color w:val="000000"/>
                  <w:szCs w:val="21"/>
                </w:rPr>
                <w:t>短期理财债券</w:t>
              </w:r>
            </w:ins>
          </w:p>
        </w:tc>
        <w:tc>
          <w:tcPr>
            <w:tcW w:w="992" w:type="dxa"/>
            <w:shd w:val="clear" w:color="auto" w:fill="FFFFFF"/>
            <w:vAlign w:val="center"/>
          </w:tcPr>
          <w:p w14:paraId="52CA7515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封闭期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3BFA9393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每周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16FC4C4A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是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68077D36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2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025B61A7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估值日期</w:t>
            </w:r>
          </w:p>
        </w:tc>
        <w:tc>
          <w:tcPr>
            <w:tcW w:w="528" w:type="dxa"/>
            <w:shd w:val="clear" w:color="auto" w:fill="FFFFFF"/>
          </w:tcPr>
          <w:p w14:paraId="06BDFFC4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1</w:t>
            </w:r>
            <w:ins w:id="75" w:author="Microsoft" w:date="2020-02-06T10:58:00Z">
              <w:r>
                <w:rPr>
                  <w:rFonts w:eastAsia="楷体_GB2312" w:hint="eastAsia"/>
                  <w:color w:val="000000"/>
                  <w:szCs w:val="21"/>
                </w:rPr>
                <w:t>8</w:t>
              </w:r>
            </w:ins>
          </w:p>
        </w:tc>
      </w:tr>
      <w:tr w:rsidR="00F01350" w14:paraId="58F7942C" w14:textId="77777777" w:rsidTr="00F23F91">
        <w:trPr>
          <w:trHeight w:val="240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07AE9259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货币市场基金节假日收益公告（非分类）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4F311AED" w14:textId="77777777" w:rsidR="00F01350" w:rsidRDefault="00F01350" w:rsidP="00172581">
            <w:pPr>
              <w:rPr>
                <w:rFonts w:eastAsia="楷体_GB2312"/>
                <w:color w:val="000000"/>
                <w:szCs w:val="21"/>
              </w:rPr>
            </w:pPr>
            <w:ins w:id="76" w:author="Microsoft" w:date="2020-02-06T11:04:00Z">
              <w:r>
                <w:rPr>
                  <w:rFonts w:eastAsia="楷体_GB2312"/>
                  <w:color w:val="000000"/>
                  <w:szCs w:val="21"/>
                </w:rPr>
                <w:t>开放式货币</w:t>
              </w:r>
            </w:ins>
          </w:p>
        </w:tc>
        <w:tc>
          <w:tcPr>
            <w:tcW w:w="992" w:type="dxa"/>
            <w:shd w:val="clear" w:color="auto" w:fill="FFFFFF"/>
            <w:vAlign w:val="center"/>
          </w:tcPr>
          <w:p w14:paraId="29E2D196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封闭期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7D8F3903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每日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7A8B19E7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否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456DAFD3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2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1BFF03B4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估值日期</w:t>
            </w:r>
          </w:p>
        </w:tc>
        <w:tc>
          <w:tcPr>
            <w:tcW w:w="528" w:type="dxa"/>
            <w:shd w:val="clear" w:color="auto" w:fill="FFFFFF"/>
          </w:tcPr>
          <w:p w14:paraId="213DBFE6" w14:textId="77777777" w:rsidR="00F01350" w:rsidRDefault="00F01350" w:rsidP="00F01350">
            <w:pPr>
              <w:rPr>
                <w:rFonts w:eastAsia="楷体_GB2312"/>
                <w:color w:val="000000"/>
                <w:szCs w:val="21"/>
              </w:rPr>
            </w:pPr>
            <w:ins w:id="77" w:author="Microsoft" w:date="2020-02-06T10:59:00Z">
              <w:r>
                <w:rPr>
                  <w:rFonts w:eastAsia="楷体_GB2312"/>
                  <w:color w:val="000000"/>
                  <w:szCs w:val="21"/>
                </w:rPr>
                <w:t>2</w:t>
              </w:r>
              <w:r>
                <w:rPr>
                  <w:rFonts w:eastAsia="楷体_GB2312" w:hint="eastAsia"/>
                  <w:color w:val="000000"/>
                  <w:szCs w:val="21"/>
                </w:rPr>
                <w:t>3</w:t>
              </w:r>
            </w:ins>
          </w:p>
        </w:tc>
      </w:tr>
      <w:tr w:rsidR="00F01350" w14:paraId="6EC90E34" w14:textId="77777777" w:rsidTr="00F23F91">
        <w:trPr>
          <w:trHeight w:val="240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2CFC4FFA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货币市场基金节假日收益公告（分类）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6694E430" w14:textId="77777777" w:rsidR="00F01350" w:rsidRDefault="00F01350" w:rsidP="00172581">
            <w:pPr>
              <w:rPr>
                <w:rFonts w:eastAsia="楷体_GB2312"/>
                <w:color w:val="000000"/>
                <w:szCs w:val="21"/>
              </w:rPr>
            </w:pPr>
            <w:ins w:id="78" w:author="Microsoft" w:date="2020-02-06T11:04:00Z">
              <w:r>
                <w:rPr>
                  <w:rFonts w:eastAsia="楷体_GB2312"/>
                  <w:color w:val="000000"/>
                  <w:szCs w:val="21"/>
                </w:rPr>
                <w:t>开放式货币</w:t>
              </w:r>
            </w:ins>
          </w:p>
        </w:tc>
        <w:tc>
          <w:tcPr>
            <w:tcW w:w="992" w:type="dxa"/>
            <w:shd w:val="clear" w:color="auto" w:fill="FFFFFF"/>
            <w:vAlign w:val="center"/>
          </w:tcPr>
          <w:p w14:paraId="7902F261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封闭期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0119777E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每日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4909C0D0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是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1636D391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2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505F251C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估值日期</w:t>
            </w:r>
          </w:p>
        </w:tc>
        <w:tc>
          <w:tcPr>
            <w:tcW w:w="528" w:type="dxa"/>
            <w:shd w:val="clear" w:color="auto" w:fill="FFFFFF"/>
          </w:tcPr>
          <w:p w14:paraId="6D1F8F4A" w14:textId="77777777" w:rsidR="00F01350" w:rsidRDefault="00F01350" w:rsidP="00F01350">
            <w:pPr>
              <w:rPr>
                <w:rFonts w:eastAsia="楷体_GB2312"/>
                <w:color w:val="000000"/>
                <w:szCs w:val="21"/>
              </w:rPr>
            </w:pPr>
            <w:ins w:id="79" w:author="Microsoft" w:date="2020-02-06T10:59:00Z">
              <w:r>
                <w:rPr>
                  <w:rFonts w:eastAsia="楷体_GB2312"/>
                  <w:color w:val="000000"/>
                  <w:szCs w:val="21"/>
                </w:rPr>
                <w:t>2</w:t>
              </w:r>
              <w:r>
                <w:rPr>
                  <w:rFonts w:eastAsia="楷体_GB2312" w:hint="eastAsia"/>
                  <w:color w:val="000000"/>
                  <w:szCs w:val="21"/>
                </w:rPr>
                <w:t>4</w:t>
              </w:r>
            </w:ins>
          </w:p>
        </w:tc>
      </w:tr>
      <w:tr w:rsidR="00F01350" w14:paraId="405A8F74" w14:textId="77777777" w:rsidTr="00F23F91">
        <w:trPr>
          <w:trHeight w:val="240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3232D8B4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货币市场基金开放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日收益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公告（非分类）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63B035F3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ins w:id="80" w:author="Microsoft" w:date="2020-02-06T11:04:00Z">
              <w:r>
                <w:rPr>
                  <w:rFonts w:eastAsia="楷体_GB2312"/>
                  <w:color w:val="000000"/>
                  <w:szCs w:val="21"/>
                </w:rPr>
                <w:t>开放式货币</w:t>
              </w:r>
              <w:r>
                <w:rPr>
                  <w:rFonts w:eastAsia="楷体_GB2312" w:hint="eastAsia"/>
                  <w:color w:val="000000"/>
                  <w:szCs w:val="21"/>
                </w:rPr>
                <w:t>/</w:t>
              </w:r>
              <w:r>
                <w:rPr>
                  <w:rFonts w:eastAsia="楷体_GB2312" w:hint="eastAsia"/>
                  <w:color w:val="000000"/>
                  <w:szCs w:val="21"/>
                </w:rPr>
                <w:t>短期理财债券</w:t>
              </w:r>
            </w:ins>
          </w:p>
        </w:tc>
        <w:tc>
          <w:tcPr>
            <w:tcW w:w="992" w:type="dxa"/>
            <w:shd w:val="clear" w:color="auto" w:fill="FFFFFF"/>
            <w:vAlign w:val="center"/>
          </w:tcPr>
          <w:p w14:paraId="7A128CD5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交易日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34B1B440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每日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205CD23E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否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23FA69F2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3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58BF1F16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估值日期</w:t>
            </w:r>
          </w:p>
        </w:tc>
        <w:tc>
          <w:tcPr>
            <w:tcW w:w="528" w:type="dxa"/>
            <w:shd w:val="clear" w:color="auto" w:fill="FFFFFF"/>
          </w:tcPr>
          <w:p w14:paraId="37187558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1</w:t>
            </w:r>
            <w:ins w:id="81" w:author="Microsoft" w:date="2020-02-06T10:32:00Z">
              <w:r>
                <w:rPr>
                  <w:rFonts w:eastAsia="楷体_GB2312" w:hint="eastAsia"/>
                  <w:color w:val="000000"/>
                  <w:szCs w:val="21"/>
                </w:rPr>
                <w:t>1</w:t>
              </w:r>
            </w:ins>
          </w:p>
        </w:tc>
      </w:tr>
      <w:tr w:rsidR="00F01350" w14:paraId="30344962" w14:textId="77777777" w:rsidTr="00F23F91">
        <w:trPr>
          <w:trHeight w:val="240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6D3E30DA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货币市场基金开放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日收益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公告（分类）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05E501A0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ins w:id="82" w:author="Microsoft" w:date="2020-02-06T11:05:00Z">
              <w:r>
                <w:rPr>
                  <w:rFonts w:eastAsia="楷体_GB2312"/>
                  <w:color w:val="000000"/>
                  <w:szCs w:val="21"/>
                </w:rPr>
                <w:t>开放式货币</w:t>
              </w:r>
              <w:r>
                <w:rPr>
                  <w:rFonts w:eastAsia="楷体_GB2312" w:hint="eastAsia"/>
                  <w:color w:val="000000"/>
                  <w:szCs w:val="21"/>
                </w:rPr>
                <w:t>/</w:t>
              </w:r>
              <w:r>
                <w:rPr>
                  <w:rFonts w:eastAsia="楷体_GB2312" w:hint="eastAsia"/>
                  <w:color w:val="000000"/>
                  <w:szCs w:val="21"/>
                </w:rPr>
                <w:t>短期理财债券</w:t>
              </w:r>
            </w:ins>
          </w:p>
        </w:tc>
        <w:tc>
          <w:tcPr>
            <w:tcW w:w="992" w:type="dxa"/>
            <w:shd w:val="clear" w:color="auto" w:fill="FFFFFF"/>
            <w:vAlign w:val="center"/>
          </w:tcPr>
          <w:p w14:paraId="3D7C164A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交易日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5C6FF371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每日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4DDB18BB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是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6950A03D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3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552029FD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估值日期</w:t>
            </w:r>
          </w:p>
        </w:tc>
        <w:tc>
          <w:tcPr>
            <w:tcW w:w="528" w:type="dxa"/>
            <w:shd w:val="clear" w:color="auto" w:fill="FFFFFF"/>
          </w:tcPr>
          <w:p w14:paraId="4DF7A2FB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1</w:t>
            </w:r>
            <w:ins w:id="83" w:author="Microsoft" w:date="2020-02-06T10:32:00Z">
              <w:r>
                <w:rPr>
                  <w:rFonts w:eastAsia="楷体_GB2312" w:hint="eastAsia"/>
                  <w:color w:val="000000"/>
                  <w:szCs w:val="21"/>
                </w:rPr>
                <w:t>2</w:t>
              </w:r>
            </w:ins>
          </w:p>
        </w:tc>
      </w:tr>
      <w:tr w:rsidR="00F01350" w14:paraId="24C081EE" w14:textId="77777777" w:rsidTr="00F23F91">
        <w:trPr>
          <w:trHeight w:val="255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60EFF20B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货币市场基金半年度和年度最后一日收益公告（非分类）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702567BC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ins w:id="84" w:author="Microsoft" w:date="2020-02-06T11:05:00Z">
              <w:r>
                <w:rPr>
                  <w:rFonts w:eastAsia="楷体_GB2312"/>
                  <w:color w:val="000000"/>
                  <w:szCs w:val="21"/>
                </w:rPr>
                <w:t>开放式货币</w:t>
              </w:r>
              <w:r>
                <w:rPr>
                  <w:rFonts w:eastAsia="楷体_GB2312" w:hint="eastAsia"/>
                  <w:color w:val="000000"/>
                  <w:szCs w:val="21"/>
                </w:rPr>
                <w:t>/</w:t>
              </w:r>
              <w:r>
                <w:rPr>
                  <w:rFonts w:eastAsia="楷体_GB2312" w:hint="eastAsia"/>
                  <w:color w:val="000000"/>
                  <w:szCs w:val="21"/>
                </w:rPr>
                <w:t>短期理财债券</w:t>
              </w:r>
            </w:ins>
          </w:p>
        </w:tc>
        <w:tc>
          <w:tcPr>
            <w:tcW w:w="992" w:type="dxa"/>
            <w:shd w:val="clear" w:color="auto" w:fill="FFFFFF"/>
            <w:vAlign w:val="center"/>
          </w:tcPr>
          <w:p w14:paraId="66098C08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交易日</w:t>
            </w:r>
            <w:r>
              <w:rPr>
                <w:rFonts w:eastAsia="楷体_GB2312"/>
                <w:color w:val="000000"/>
                <w:szCs w:val="21"/>
              </w:rPr>
              <w:t>/</w:t>
            </w:r>
            <w:r>
              <w:rPr>
                <w:rFonts w:eastAsia="楷体_GB2312"/>
                <w:color w:val="000000"/>
                <w:szCs w:val="21"/>
              </w:rPr>
              <w:t>节假日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174E0F1D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最后一日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28A676D8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否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152A15DC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3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0A956727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估值日期</w:t>
            </w:r>
          </w:p>
        </w:tc>
        <w:tc>
          <w:tcPr>
            <w:tcW w:w="528" w:type="dxa"/>
            <w:shd w:val="clear" w:color="auto" w:fill="FFFFFF"/>
          </w:tcPr>
          <w:p w14:paraId="20A2E88F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1</w:t>
            </w:r>
            <w:ins w:id="85" w:author="Microsoft" w:date="2020-02-06T10:32:00Z">
              <w:r>
                <w:rPr>
                  <w:rFonts w:eastAsia="楷体_GB2312" w:hint="eastAsia"/>
                  <w:color w:val="000000"/>
                  <w:szCs w:val="21"/>
                </w:rPr>
                <w:t>3</w:t>
              </w:r>
            </w:ins>
          </w:p>
        </w:tc>
      </w:tr>
      <w:tr w:rsidR="00F01350" w14:paraId="0C994251" w14:textId="77777777" w:rsidTr="00F23F91">
        <w:trPr>
          <w:trHeight w:val="255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084541FC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货币市场基金半年度和年度最后一日收益公告</w:t>
            </w:r>
            <w:r>
              <w:rPr>
                <w:rFonts w:eastAsia="楷体_GB2312"/>
                <w:color w:val="000000"/>
                <w:szCs w:val="21"/>
              </w:rPr>
              <w:lastRenderedPageBreak/>
              <w:t>（分类）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64010EB3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ins w:id="86" w:author="Microsoft" w:date="2020-02-06T11:05:00Z">
              <w:r>
                <w:rPr>
                  <w:rFonts w:eastAsia="楷体_GB2312"/>
                  <w:color w:val="000000"/>
                  <w:szCs w:val="21"/>
                </w:rPr>
                <w:lastRenderedPageBreak/>
                <w:t>开放式货币</w:t>
              </w:r>
              <w:r>
                <w:rPr>
                  <w:rFonts w:eastAsia="楷体_GB2312" w:hint="eastAsia"/>
                  <w:color w:val="000000"/>
                  <w:szCs w:val="21"/>
                </w:rPr>
                <w:t>/</w:t>
              </w:r>
              <w:r>
                <w:rPr>
                  <w:rFonts w:eastAsia="楷体_GB2312" w:hint="eastAsia"/>
                  <w:color w:val="000000"/>
                  <w:szCs w:val="21"/>
                </w:rPr>
                <w:t>短</w:t>
              </w:r>
              <w:r>
                <w:rPr>
                  <w:rFonts w:eastAsia="楷体_GB2312" w:hint="eastAsia"/>
                  <w:color w:val="000000"/>
                  <w:szCs w:val="21"/>
                </w:rPr>
                <w:lastRenderedPageBreak/>
                <w:t>期理财债券</w:t>
              </w:r>
            </w:ins>
          </w:p>
        </w:tc>
        <w:tc>
          <w:tcPr>
            <w:tcW w:w="992" w:type="dxa"/>
            <w:shd w:val="clear" w:color="auto" w:fill="FFFFFF"/>
            <w:vAlign w:val="center"/>
          </w:tcPr>
          <w:p w14:paraId="179DE509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lastRenderedPageBreak/>
              <w:t>交易日</w:t>
            </w:r>
            <w:r>
              <w:rPr>
                <w:rFonts w:eastAsia="楷体_GB2312"/>
                <w:color w:val="000000"/>
                <w:szCs w:val="21"/>
              </w:rPr>
              <w:t>/</w:t>
            </w:r>
            <w:r>
              <w:rPr>
                <w:rFonts w:eastAsia="楷体_GB2312"/>
                <w:color w:val="000000"/>
                <w:szCs w:val="21"/>
              </w:rPr>
              <w:lastRenderedPageBreak/>
              <w:t>节假日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1F68555A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lastRenderedPageBreak/>
              <w:t>最后一日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009F1153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是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71685665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3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4AC75834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估值日期</w:t>
            </w:r>
          </w:p>
        </w:tc>
        <w:tc>
          <w:tcPr>
            <w:tcW w:w="528" w:type="dxa"/>
            <w:shd w:val="clear" w:color="auto" w:fill="FFFFFF"/>
          </w:tcPr>
          <w:p w14:paraId="5C8F9D7A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1</w:t>
            </w:r>
            <w:ins w:id="87" w:author="Microsoft" w:date="2020-02-06T10:56:00Z">
              <w:r>
                <w:rPr>
                  <w:rFonts w:eastAsia="楷体_GB2312" w:hint="eastAsia"/>
                  <w:color w:val="000000"/>
                  <w:szCs w:val="21"/>
                </w:rPr>
                <w:t>4</w:t>
              </w:r>
            </w:ins>
          </w:p>
        </w:tc>
      </w:tr>
      <w:tr w:rsidR="00F01350" w14:paraId="62F52B44" w14:textId="77777777" w:rsidTr="00F23F91">
        <w:trPr>
          <w:trHeight w:val="240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6E91CD9A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分级基金上市前周净值公告</w:t>
            </w:r>
            <w:r>
              <w:rPr>
                <w:rFonts w:eastAsia="楷体_GB2312"/>
                <w:color w:val="000000"/>
                <w:szCs w:val="21"/>
              </w:rPr>
              <w:t>(</w:t>
            </w:r>
            <w:r>
              <w:rPr>
                <w:rFonts w:eastAsia="楷体_GB2312"/>
                <w:color w:val="000000"/>
                <w:szCs w:val="21"/>
              </w:rPr>
              <w:t>分级</w:t>
            </w:r>
            <w:r>
              <w:rPr>
                <w:rFonts w:eastAsia="楷体_GB2312"/>
                <w:color w:val="000000"/>
                <w:szCs w:val="21"/>
              </w:rPr>
              <w:t>)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6A898547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分级基金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8CAEA35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上市前</w:t>
            </w:r>
            <w:r>
              <w:rPr>
                <w:rFonts w:eastAsia="楷体_GB2312"/>
                <w:color w:val="000000"/>
                <w:szCs w:val="21"/>
              </w:rPr>
              <w:t>/</w:t>
            </w:r>
            <w:r>
              <w:rPr>
                <w:rFonts w:eastAsia="楷体_GB2312"/>
                <w:color w:val="000000"/>
                <w:szCs w:val="21"/>
              </w:rPr>
              <w:t>封闭期</w:t>
            </w:r>
            <w:r>
              <w:rPr>
                <w:rFonts w:eastAsia="楷体_GB2312"/>
                <w:color w:val="000000"/>
                <w:szCs w:val="21"/>
              </w:rPr>
              <w:t>*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5B87BEEE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每周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01B49BD6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是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08CB1F63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4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737FC6BF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估值日期</w:t>
            </w:r>
          </w:p>
        </w:tc>
        <w:tc>
          <w:tcPr>
            <w:tcW w:w="528" w:type="dxa"/>
            <w:shd w:val="clear" w:color="auto" w:fill="FFFFFF"/>
          </w:tcPr>
          <w:p w14:paraId="07F87D8C" w14:textId="77777777" w:rsidR="00F01350" w:rsidRDefault="00F01350" w:rsidP="00F01350">
            <w:pPr>
              <w:rPr>
                <w:rFonts w:eastAsia="楷体_GB2312"/>
                <w:color w:val="000000"/>
                <w:szCs w:val="21"/>
              </w:rPr>
            </w:pPr>
            <w:ins w:id="88" w:author="Microsoft" w:date="2020-02-06T10:58:00Z">
              <w:r>
                <w:rPr>
                  <w:rFonts w:eastAsia="楷体_GB2312"/>
                  <w:color w:val="000000"/>
                  <w:szCs w:val="21"/>
                </w:rPr>
                <w:t>1</w:t>
              </w:r>
              <w:r>
                <w:rPr>
                  <w:rFonts w:eastAsia="楷体_GB2312" w:hint="eastAsia"/>
                  <w:color w:val="000000"/>
                  <w:szCs w:val="21"/>
                </w:rPr>
                <w:t>9</w:t>
              </w:r>
            </w:ins>
          </w:p>
        </w:tc>
      </w:tr>
      <w:tr w:rsidR="00F01350" w14:paraId="7790AF04" w14:textId="77777777" w:rsidTr="00F23F91">
        <w:trPr>
          <w:trHeight w:val="255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7289AD83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分级基金半年度和年度最后一日净值公告</w:t>
            </w:r>
            <w:r>
              <w:rPr>
                <w:rFonts w:eastAsia="楷体_GB2312"/>
                <w:color w:val="000000"/>
                <w:szCs w:val="21"/>
              </w:rPr>
              <w:t>(</w:t>
            </w:r>
            <w:r>
              <w:rPr>
                <w:rFonts w:eastAsia="楷体_GB2312"/>
                <w:color w:val="000000"/>
                <w:szCs w:val="21"/>
              </w:rPr>
              <w:t>分级</w:t>
            </w:r>
            <w:r>
              <w:rPr>
                <w:rFonts w:eastAsia="楷体_GB2312"/>
                <w:color w:val="000000"/>
                <w:szCs w:val="21"/>
              </w:rPr>
              <w:t>)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26D26451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分级基金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05F364A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交易日</w:t>
            </w:r>
            <w:r>
              <w:rPr>
                <w:rFonts w:eastAsia="楷体_GB2312"/>
                <w:color w:val="000000"/>
                <w:szCs w:val="21"/>
              </w:rPr>
              <w:t>/</w:t>
            </w:r>
            <w:r>
              <w:rPr>
                <w:rFonts w:eastAsia="楷体_GB2312"/>
                <w:color w:val="000000"/>
                <w:szCs w:val="21"/>
              </w:rPr>
              <w:t>节假日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0FB29DF0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最后一日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5261A6C6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是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0747E8AD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4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6CB5FA27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估值日期</w:t>
            </w:r>
          </w:p>
        </w:tc>
        <w:tc>
          <w:tcPr>
            <w:tcW w:w="528" w:type="dxa"/>
            <w:shd w:val="clear" w:color="auto" w:fill="FFFFFF"/>
          </w:tcPr>
          <w:p w14:paraId="1C4AAB0C" w14:textId="77777777" w:rsidR="00F01350" w:rsidRDefault="00F01350" w:rsidP="00F01350">
            <w:pPr>
              <w:rPr>
                <w:rFonts w:eastAsia="楷体_GB2312"/>
                <w:color w:val="000000"/>
                <w:szCs w:val="21"/>
              </w:rPr>
            </w:pPr>
            <w:ins w:id="89" w:author="Microsoft" w:date="2020-02-06T10:58:00Z">
              <w:r>
                <w:rPr>
                  <w:rFonts w:eastAsia="楷体_GB2312" w:hint="eastAsia"/>
                  <w:color w:val="000000"/>
                  <w:szCs w:val="21"/>
                </w:rPr>
                <w:t>20</w:t>
              </w:r>
            </w:ins>
          </w:p>
        </w:tc>
      </w:tr>
      <w:tr w:rsidR="00F01350" w14:paraId="5F50D3B4" w14:textId="77777777" w:rsidTr="00F23F91">
        <w:trPr>
          <w:trHeight w:val="240"/>
          <w:jc w:val="center"/>
        </w:trPr>
        <w:tc>
          <w:tcPr>
            <w:tcW w:w="4460" w:type="dxa"/>
            <w:shd w:val="clear" w:color="auto" w:fill="FFFFFF"/>
            <w:vAlign w:val="center"/>
          </w:tcPr>
          <w:p w14:paraId="04972D7C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分级基金上市后证券市场交易日净值公告</w:t>
            </w:r>
            <w:r>
              <w:rPr>
                <w:rFonts w:eastAsia="楷体_GB2312"/>
                <w:color w:val="000000"/>
                <w:szCs w:val="21"/>
              </w:rPr>
              <w:t>(</w:t>
            </w:r>
            <w:r>
              <w:rPr>
                <w:rFonts w:eastAsia="楷体_GB2312"/>
                <w:color w:val="000000"/>
                <w:szCs w:val="21"/>
              </w:rPr>
              <w:t>分级</w:t>
            </w:r>
            <w:r>
              <w:rPr>
                <w:rFonts w:eastAsia="楷体_GB2312"/>
                <w:color w:val="000000"/>
                <w:szCs w:val="21"/>
              </w:rPr>
              <w:t>)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36B8996E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分级基金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2E2F151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交易日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3750A0E5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每日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2B393D52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是</w:t>
            </w:r>
          </w:p>
        </w:tc>
        <w:tc>
          <w:tcPr>
            <w:tcW w:w="524" w:type="dxa"/>
            <w:shd w:val="clear" w:color="auto" w:fill="FFFFFF"/>
            <w:vAlign w:val="center"/>
          </w:tcPr>
          <w:p w14:paraId="4DF23B3F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4</w:t>
            </w:r>
          </w:p>
        </w:tc>
        <w:tc>
          <w:tcPr>
            <w:tcW w:w="1176" w:type="dxa"/>
            <w:shd w:val="clear" w:color="auto" w:fill="FFFFFF"/>
            <w:vAlign w:val="center"/>
          </w:tcPr>
          <w:p w14:paraId="60D7AC29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估值日期</w:t>
            </w:r>
          </w:p>
        </w:tc>
        <w:tc>
          <w:tcPr>
            <w:tcW w:w="528" w:type="dxa"/>
            <w:shd w:val="clear" w:color="auto" w:fill="FFFFFF"/>
          </w:tcPr>
          <w:p w14:paraId="4CF49DA6" w14:textId="77777777" w:rsidR="00F01350" w:rsidRDefault="00F01350">
            <w:pPr>
              <w:rPr>
                <w:rFonts w:eastAsia="楷体_GB2312"/>
                <w:color w:val="000000"/>
                <w:szCs w:val="21"/>
              </w:rPr>
            </w:pPr>
            <w:ins w:id="90" w:author="Microsoft" w:date="2020-02-06T10:59:00Z">
              <w:r>
                <w:rPr>
                  <w:rFonts w:eastAsia="楷体_GB2312" w:hint="eastAsia"/>
                  <w:color w:val="000000"/>
                  <w:szCs w:val="21"/>
                </w:rPr>
                <w:t>21</w:t>
              </w:r>
            </w:ins>
          </w:p>
        </w:tc>
      </w:tr>
    </w:tbl>
    <w:p w14:paraId="3AD67788" w14:textId="77777777" w:rsidR="00B11F0A" w:rsidRDefault="00B11F0A">
      <w:p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注：</w:t>
      </w:r>
      <w:r>
        <w:rPr>
          <w:rFonts w:eastAsia="楷体_GB2312"/>
          <w:color w:val="000000"/>
          <w:szCs w:val="21"/>
        </w:rPr>
        <w:t>*</w:t>
      </w:r>
      <w:r>
        <w:rPr>
          <w:rFonts w:eastAsia="楷体_GB2312"/>
          <w:color w:val="000000"/>
          <w:szCs w:val="21"/>
        </w:rPr>
        <w:t>分级基金在上市前的封闭期内，</w:t>
      </w:r>
      <w:proofErr w:type="gramStart"/>
      <w:r>
        <w:rPr>
          <w:rFonts w:eastAsia="楷体_GB2312"/>
          <w:color w:val="000000"/>
          <w:szCs w:val="21"/>
        </w:rPr>
        <w:t>时间属性填写</w:t>
      </w:r>
      <w:r>
        <w:rPr>
          <w:rFonts w:eastAsia="楷体_GB2312"/>
          <w:color w:val="000000"/>
          <w:szCs w:val="21"/>
        </w:rPr>
        <w:t>“</w:t>
      </w:r>
      <w:proofErr w:type="gramEnd"/>
      <w:r>
        <w:rPr>
          <w:rFonts w:eastAsia="楷体_GB2312"/>
          <w:color w:val="000000"/>
          <w:szCs w:val="21"/>
        </w:rPr>
        <w:t>上市前</w:t>
      </w:r>
      <w:r>
        <w:rPr>
          <w:rFonts w:eastAsia="楷体_GB2312"/>
          <w:color w:val="000000"/>
          <w:szCs w:val="21"/>
        </w:rPr>
        <w:t>”</w:t>
      </w:r>
      <w:r>
        <w:rPr>
          <w:rFonts w:eastAsia="楷体_GB2312"/>
          <w:color w:val="000000"/>
          <w:szCs w:val="21"/>
        </w:rPr>
        <w:t>，在上市后的封闭期内，时间属性填写</w:t>
      </w:r>
      <w:r>
        <w:rPr>
          <w:rFonts w:eastAsia="楷体_GB2312"/>
          <w:color w:val="000000"/>
          <w:szCs w:val="21"/>
        </w:rPr>
        <w:t>“</w:t>
      </w:r>
      <w:r>
        <w:rPr>
          <w:rFonts w:eastAsia="楷体_GB2312"/>
          <w:color w:val="000000"/>
          <w:szCs w:val="21"/>
        </w:rPr>
        <w:t>封闭期</w:t>
      </w:r>
      <w:r>
        <w:rPr>
          <w:rFonts w:eastAsia="楷体_GB2312"/>
          <w:color w:val="000000"/>
          <w:szCs w:val="21"/>
        </w:rPr>
        <w:t>”</w:t>
      </w:r>
      <w:r>
        <w:rPr>
          <w:rFonts w:eastAsia="楷体_GB2312"/>
          <w:color w:val="000000"/>
          <w:szCs w:val="21"/>
        </w:rPr>
        <w:t>。</w:t>
      </w:r>
    </w:p>
    <w:p w14:paraId="50B47FC3" w14:textId="77777777" w:rsidR="00B11F0A" w:rsidRDefault="00B11F0A">
      <w:pPr>
        <w:rPr>
          <w:rFonts w:eastAsia="楷体_GB2312"/>
          <w:color w:val="000000"/>
          <w:szCs w:val="21"/>
        </w:rPr>
      </w:pPr>
    </w:p>
    <w:p w14:paraId="37963023" w14:textId="77777777" w:rsidR="00B11F0A" w:rsidRDefault="00B11F0A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4</w:t>
      </w:r>
      <w:r>
        <w:rPr>
          <w:color w:val="000000"/>
          <w:sz w:val="24"/>
        </w:rPr>
        <w:t>）业务模板选择</w:t>
      </w:r>
    </w:p>
    <w:p w14:paraId="17C16F75" w14:textId="77777777" w:rsidR="00B11F0A" w:rsidRDefault="00B11F0A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对于非货币市场基金，如果</w:t>
      </w:r>
      <w:proofErr w:type="gramStart"/>
      <w:r>
        <w:rPr>
          <w:color w:val="000000"/>
          <w:sz w:val="24"/>
        </w:rPr>
        <w:t>不</w:t>
      </w:r>
      <w:proofErr w:type="gramEnd"/>
      <w:r>
        <w:rPr>
          <w:color w:val="000000"/>
          <w:sz w:val="24"/>
        </w:rPr>
        <w:t>分级，选用第一个业务模板；如果分级，选用第四个业务模板。对于货币市场基金</w:t>
      </w:r>
      <w:r>
        <w:rPr>
          <w:color w:val="000000"/>
          <w:sz w:val="24"/>
        </w:rPr>
        <w:t>/</w:t>
      </w:r>
      <w:r>
        <w:rPr>
          <w:color w:val="000000"/>
          <w:sz w:val="24"/>
        </w:rPr>
        <w:t>短期理财债券基金，在第二、</w:t>
      </w:r>
      <w:proofErr w:type="gramStart"/>
      <w:r>
        <w:rPr>
          <w:color w:val="000000"/>
          <w:sz w:val="24"/>
        </w:rPr>
        <w:t>三业务</w:t>
      </w:r>
      <w:proofErr w:type="gramEnd"/>
      <w:r>
        <w:rPr>
          <w:color w:val="000000"/>
          <w:sz w:val="24"/>
        </w:rPr>
        <w:t>模板中选择。</w:t>
      </w:r>
    </w:p>
    <w:p w14:paraId="72DD8C94" w14:textId="77777777" w:rsidR="00B11F0A" w:rsidRDefault="00B11F0A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</w:p>
    <w:p w14:paraId="386708FF" w14:textId="77777777" w:rsidR="00B11F0A" w:rsidRDefault="00B11F0A">
      <w:pPr>
        <w:rPr>
          <w:rFonts w:eastAsia="楷体_GB2312"/>
          <w:color w:val="000000"/>
          <w:szCs w:val="21"/>
        </w:rPr>
      </w:pPr>
    </w:p>
    <w:p w14:paraId="63D0E298" w14:textId="77777777" w:rsidR="00B11F0A" w:rsidRDefault="00B11F0A">
      <w:pPr>
        <w:pStyle w:val="Heading1"/>
        <w:keepLines w:val="0"/>
        <w:numPr>
          <w:ilvl w:val="0"/>
          <w:numId w:val="2"/>
        </w:numPr>
        <w:spacing w:beforeLines="50" w:before="156" w:afterLines="50" w:after="156" w:line="240" w:lineRule="auto"/>
        <w:jc w:val="left"/>
        <w:rPr>
          <w:bCs w:val="0"/>
          <w:color w:val="000000"/>
          <w:kern w:val="2"/>
          <w:sz w:val="32"/>
          <w:szCs w:val="24"/>
        </w:rPr>
      </w:pPr>
      <w:bookmarkStart w:id="91" w:name="_Toc337540163"/>
      <w:r>
        <w:rPr>
          <w:bCs w:val="0"/>
          <w:color w:val="000000"/>
          <w:kern w:val="2"/>
          <w:sz w:val="32"/>
          <w:szCs w:val="24"/>
        </w:rPr>
        <w:t>估值日期、节假日期间及报告期间数值的填列</w:t>
      </w:r>
      <w:bookmarkEnd w:id="91"/>
    </w:p>
    <w:p w14:paraId="5F91D7C1" w14:textId="77777777" w:rsidR="00B11F0A" w:rsidRDefault="00B11F0A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为进一步规范实例文档中有关估值日期、节假日期间、报告期间对应数值的填列，方便后期数据核对、清洗及展现，现做如下变更：</w:t>
      </w:r>
    </w:p>
    <w:p w14:paraId="790EEE96" w14:textId="77777777" w:rsidR="00B11F0A" w:rsidRDefault="00B11F0A">
      <w:pPr>
        <w:pStyle w:val="BodyText"/>
        <w:numPr>
          <w:ilvl w:val="0"/>
          <w:numId w:val="3"/>
        </w:numPr>
        <w:spacing w:before="0" w:after="0"/>
        <w:rPr>
          <w:rStyle w:val="CODE"/>
          <w:rFonts w:ascii="Times New Roman" w:eastAsia="楷体_GB2312" w:hAnsi="Times New Roman"/>
          <w:color w:val="000000"/>
          <w:spacing w:val="0"/>
          <w:sz w:val="21"/>
          <w:lang w:eastAsia="zh-CN"/>
        </w:rPr>
      </w:pPr>
      <w:r>
        <w:rPr>
          <w:rStyle w:val="CODE"/>
          <w:rFonts w:ascii="Times New Roman" w:eastAsia="楷体_GB2312" w:hAnsi="Times New Roman"/>
          <w:color w:val="000000"/>
          <w:spacing w:val="0"/>
          <w:sz w:val="21"/>
          <w:lang w:eastAsia="zh-CN"/>
        </w:rPr>
        <w:t>新建日期类型（</w:t>
      </w:r>
      <w:r>
        <w:rPr>
          <w:rStyle w:val="CODE"/>
          <w:rFonts w:ascii="Times New Roman" w:eastAsia="楷体_GB2312" w:hAnsi="Times New Roman"/>
          <w:color w:val="000000"/>
          <w:spacing w:val="0"/>
          <w:sz w:val="21"/>
          <w:lang w:eastAsia="zh-CN"/>
        </w:rPr>
        <w:t>dateItemType</w:t>
      </w:r>
      <w:r>
        <w:rPr>
          <w:rStyle w:val="CODE"/>
          <w:rFonts w:ascii="Times New Roman" w:eastAsia="楷体_GB2312" w:hAnsi="Times New Roman"/>
          <w:color w:val="000000"/>
          <w:spacing w:val="0"/>
          <w:sz w:val="21"/>
          <w:lang w:eastAsia="zh-CN"/>
        </w:rPr>
        <w:t>）元素</w:t>
      </w:r>
      <w:r>
        <w:rPr>
          <w:rStyle w:val="CODE"/>
          <w:rFonts w:ascii="Times New Roman" w:eastAsia="楷体_GB2312" w:hAnsi="Times New Roman"/>
          <w:b/>
          <w:color w:val="000000"/>
          <w:spacing w:val="0"/>
          <w:sz w:val="21"/>
          <w:u w:val="wave"/>
          <w:lang w:eastAsia="zh-CN"/>
        </w:rPr>
        <w:t>“GuZhiRiQi”</w:t>
      </w:r>
      <w:r>
        <w:rPr>
          <w:rStyle w:val="CODE"/>
          <w:rFonts w:ascii="Times New Roman" w:eastAsia="楷体_GB2312" w:hAnsi="Times New Roman"/>
          <w:b/>
          <w:color w:val="000000"/>
          <w:spacing w:val="0"/>
          <w:sz w:val="21"/>
          <w:u w:val="wave"/>
          <w:lang w:eastAsia="zh-CN"/>
        </w:rPr>
        <w:t>（估值日期）</w:t>
      </w:r>
      <w:r>
        <w:rPr>
          <w:rStyle w:val="CODE"/>
          <w:rFonts w:ascii="Times New Roman" w:eastAsia="楷体_GB2312" w:hAnsi="Times New Roman"/>
          <w:color w:val="000000"/>
          <w:spacing w:val="0"/>
          <w:sz w:val="21"/>
          <w:lang w:eastAsia="zh-CN"/>
        </w:rPr>
        <w:t>，取代原估值日期数值对应的字符串类型（</w:t>
      </w:r>
      <w:r>
        <w:rPr>
          <w:rStyle w:val="CODE"/>
          <w:rFonts w:ascii="Times New Roman" w:eastAsia="楷体_GB2312" w:hAnsi="Times New Roman"/>
          <w:color w:val="000000"/>
          <w:spacing w:val="0"/>
          <w:sz w:val="21"/>
          <w:lang w:eastAsia="zh-CN"/>
        </w:rPr>
        <w:t>stringItemType</w:t>
      </w:r>
      <w:r>
        <w:rPr>
          <w:rStyle w:val="CODE"/>
          <w:rFonts w:ascii="Times New Roman" w:eastAsia="楷体_GB2312" w:hAnsi="Times New Roman"/>
          <w:color w:val="000000"/>
          <w:spacing w:val="0"/>
          <w:sz w:val="21"/>
          <w:lang w:eastAsia="zh-CN"/>
        </w:rPr>
        <w:t>）元素</w:t>
      </w:r>
      <w:r>
        <w:rPr>
          <w:rStyle w:val="CODE"/>
          <w:rFonts w:ascii="Times New Roman" w:eastAsia="楷体_GB2312" w:hAnsi="Times New Roman"/>
          <w:color w:val="000000"/>
          <w:spacing w:val="0"/>
          <w:sz w:val="21"/>
          <w:lang w:eastAsia="zh-CN"/>
        </w:rPr>
        <w:t>“GuZhiRi”</w:t>
      </w:r>
      <w:r>
        <w:rPr>
          <w:rStyle w:val="CODE"/>
          <w:rFonts w:ascii="Times New Roman" w:eastAsia="楷体_GB2312" w:hAnsi="Times New Roman"/>
          <w:color w:val="000000"/>
          <w:spacing w:val="0"/>
          <w:sz w:val="21"/>
          <w:lang w:eastAsia="zh-CN"/>
        </w:rPr>
        <w:t>（估值日），</w:t>
      </w:r>
    </w:p>
    <w:p w14:paraId="4CE3EAC6" w14:textId="77777777" w:rsidR="00B11F0A" w:rsidRDefault="00B11F0A">
      <w:pPr>
        <w:pStyle w:val="BodyText"/>
        <w:numPr>
          <w:ilvl w:val="0"/>
          <w:numId w:val="3"/>
        </w:numPr>
        <w:spacing w:before="0" w:after="0"/>
        <w:rPr>
          <w:rStyle w:val="CODE"/>
          <w:rFonts w:ascii="Times New Roman" w:eastAsia="楷体_GB2312" w:hAnsi="Times New Roman"/>
          <w:color w:val="000000"/>
          <w:spacing w:val="0"/>
          <w:sz w:val="21"/>
          <w:lang w:eastAsia="zh-CN"/>
        </w:rPr>
      </w:pPr>
      <w:r>
        <w:rPr>
          <w:rStyle w:val="CODE"/>
          <w:rFonts w:ascii="Times New Roman" w:eastAsia="楷体_GB2312" w:hAnsi="Times New Roman"/>
          <w:color w:val="000000"/>
          <w:spacing w:val="0"/>
          <w:sz w:val="21"/>
          <w:lang w:eastAsia="zh-CN"/>
        </w:rPr>
        <w:t>新建日期类型（</w:t>
      </w:r>
      <w:r>
        <w:rPr>
          <w:rStyle w:val="CODE"/>
          <w:rFonts w:ascii="Times New Roman" w:eastAsia="楷体_GB2312" w:hAnsi="Times New Roman"/>
          <w:color w:val="000000"/>
          <w:spacing w:val="0"/>
          <w:sz w:val="21"/>
          <w:lang w:eastAsia="zh-CN"/>
        </w:rPr>
        <w:t>dateItemType</w:t>
      </w:r>
      <w:r>
        <w:rPr>
          <w:rStyle w:val="CODE"/>
          <w:rFonts w:ascii="Times New Roman" w:eastAsia="楷体_GB2312" w:hAnsi="Times New Roman"/>
          <w:color w:val="000000"/>
          <w:spacing w:val="0"/>
          <w:sz w:val="21"/>
          <w:lang w:eastAsia="zh-CN"/>
        </w:rPr>
        <w:t>）元素</w:t>
      </w:r>
      <w:r>
        <w:rPr>
          <w:rStyle w:val="CODE"/>
          <w:rFonts w:ascii="Times New Roman" w:eastAsia="楷体_GB2312" w:hAnsi="Times New Roman"/>
          <w:b/>
          <w:color w:val="000000"/>
          <w:spacing w:val="0"/>
          <w:sz w:val="21"/>
          <w:u w:val="wave"/>
          <w:lang w:eastAsia="zh-CN"/>
        </w:rPr>
        <w:t>“FengBiQiJieJiaRiKaiShiRiQi”</w:t>
      </w:r>
      <w:r>
        <w:rPr>
          <w:rStyle w:val="CODE"/>
          <w:rFonts w:ascii="Times New Roman" w:eastAsia="楷体_GB2312" w:hAnsi="Times New Roman"/>
          <w:b/>
          <w:color w:val="000000"/>
          <w:spacing w:val="0"/>
          <w:sz w:val="21"/>
          <w:u w:val="wave"/>
          <w:lang w:eastAsia="zh-CN"/>
        </w:rPr>
        <w:t>（封闭期</w:t>
      </w:r>
      <w:r>
        <w:rPr>
          <w:rStyle w:val="CODE"/>
          <w:rFonts w:ascii="Times New Roman" w:eastAsia="楷体_GB2312" w:hAnsi="Times New Roman"/>
          <w:b/>
          <w:color w:val="000000"/>
          <w:spacing w:val="0"/>
          <w:sz w:val="21"/>
          <w:u w:val="wave"/>
          <w:lang w:eastAsia="zh-CN"/>
        </w:rPr>
        <w:t>/</w:t>
      </w:r>
      <w:r>
        <w:rPr>
          <w:rStyle w:val="CODE"/>
          <w:rFonts w:ascii="Times New Roman" w:eastAsia="楷体_GB2312" w:hAnsi="Times New Roman"/>
          <w:b/>
          <w:color w:val="000000"/>
          <w:spacing w:val="0"/>
          <w:sz w:val="21"/>
          <w:u w:val="wave"/>
          <w:lang w:eastAsia="zh-CN"/>
        </w:rPr>
        <w:t>节假日开始日期）、</w:t>
      </w:r>
      <w:r>
        <w:rPr>
          <w:rStyle w:val="CODE"/>
          <w:rFonts w:ascii="Times New Roman" w:eastAsia="楷体_GB2312" w:hAnsi="Times New Roman"/>
          <w:b/>
          <w:color w:val="000000"/>
          <w:spacing w:val="0"/>
          <w:sz w:val="21"/>
          <w:u w:val="wave"/>
          <w:lang w:eastAsia="zh-CN"/>
        </w:rPr>
        <w:t>“FengBiQiJieJiaRiJieShuRiQi”</w:t>
      </w:r>
      <w:r>
        <w:rPr>
          <w:rStyle w:val="CODE"/>
          <w:rFonts w:ascii="Times New Roman" w:eastAsia="楷体_GB2312" w:hAnsi="Times New Roman"/>
          <w:b/>
          <w:color w:val="000000"/>
          <w:spacing w:val="0"/>
          <w:sz w:val="21"/>
          <w:u w:val="wave"/>
          <w:lang w:eastAsia="zh-CN"/>
        </w:rPr>
        <w:t>（封闭期</w:t>
      </w:r>
      <w:r>
        <w:rPr>
          <w:rStyle w:val="CODE"/>
          <w:rFonts w:ascii="Times New Roman" w:eastAsia="楷体_GB2312" w:hAnsi="Times New Roman"/>
          <w:b/>
          <w:color w:val="000000"/>
          <w:spacing w:val="0"/>
          <w:sz w:val="21"/>
          <w:u w:val="wave"/>
          <w:lang w:eastAsia="zh-CN"/>
        </w:rPr>
        <w:t>/</w:t>
      </w:r>
      <w:r>
        <w:rPr>
          <w:rStyle w:val="CODE"/>
          <w:rFonts w:ascii="Times New Roman" w:eastAsia="楷体_GB2312" w:hAnsi="Times New Roman"/>
          <w:b/>
          <w:color w:val="000000"/>
          <w:spacing w:val="0"/>
          <w:sz w:val="21"/>
          <w:u w:val="wave"/>
          <w:lang w:eastAsia="zh-CN"/>
        </w:rPr>
        <w:t>节假日结束日期）</w:t>
      </w:r>
      <w:r>
        <w:rPr>
          <w:rStyle w:val="CODE"/>
          <w:rFonts w:ascii="Times New Roman" w:eastAsia="楷体_GB2312" w:hAnsi="Times New Roman"/>
          <w:color w:val="000000"/>
          <w:spacing w:val="0"/>
          <w:sz w:val="21"/>
          <w:lang w:eastAsia="zh-CN"/>
        </w:rPr>
        <w:t>，取代原封闭期</w:t>
      </w:r>
      <w:r>
        <w:rPr>
          <w:rStyle w:val="CODE"/>
          <w:rFonts w:ascii="Times New Roman" w:eastAsia="楷体_GB2312" w:hAnsi="Times New Roman"/>
          <w:color w:val="000000"/>
          <w:spacing w:val="0"/>
          <w:sz w:val="21"/>
          <w:lang w:eastAsia="zh-CN"/>
        </w:rPr>
        <w:t>/</w:t>
      </w:r>
      <w:r>
        <w:rPr>
          <w:rStyle w:val="CODE"/>
          <w:rFonts w:ascii="Times New Roman" w:eastAsia="楷体_GB2312" w:hAnsi="Times New Roman"/>
          <w:color w:val="000000"/>
          <w:spacing w:val="0"/>
          <w:sz w:val="21"/>
          <w:lang w:eastAsia="zh-CN"/>
        </w:rPr>
        <w:t>节假日期间数值对应的字符串类型（</w:t>
      </w:r>
      <w:r>
        <w:rPr>
          <w:rStyle w:val="CODE"/>
          <w:rFonts w:ascii="Times New Roman" w:eastAsia="楷体_GB2312" w:hAnsi="Times New Roman"/>
          <w:color w:val="000000"/>
          <w:spacing w:val="0"/>
          <w:sz w:val="21"/>
          <w:lang w:eastAsia="zh-CN"/>
        </w:rPr>
        <w:t>stringItemType</w:t>
      </w:r>
      <w:r>
        <w:rPr>
          <w:rStyle w:val="CODE"/>
          <w:rFonts w:ascii="Times New Roman" w:eastAsia="楷体_GB2312" w:hAnsi="Times New Roman"/>
          <w:color w:val="000000"/>
          <w:spacing w:val="0"/>
          <w:sz w:val="21"/>
          <w:lang w:eastAsia="zh-CN"/>
        </w:rPr>
        <w:t>）元素</w:t>
      </w:r>
      <w:r>
        <w:rPr>
          <w:rStyle w:val="CODE"/>
          <w:rFonts w:ascii="Times New Roman" w:eastAsia="楷体_GB2312" w:hAnsi="Times New Roman"/>
          <w:color w:val="000000"/>
          <w:spacing w:val="0"/>
          <w:sz w:val="21"/>
          <w:lang w:eastAsia="zh-CN"/>
        </w:rPr>
        <w:t xml:space="preserve"> “FengBiQiJieJiaRiQiJian”</w:t>
      </w:r>
      <w:r>
        <w:rPr>
          <w:rStyle w:val="CODE"/>
          <w:rFonts w:ascii="Times New Roman" w:eastAsia="楷体_GB2312" w:hAnsi="Times New Roman"/>
          <w:color w:val="000000"/>
          <w:spacing w:val="0"/>
          <w:sz w:val="21"/>
          <w:lang w:eastAsia="zh-CN"/>
        </w:rPr>
        <w:t>（封闭期</w:t>
      </w:r>
      <w:r>
        <w:rPr>
          <w:rStyle w:val="CODE"/>
          <w:rFonts w:ascii="Times New Roman" w:eastAsia="楷体_GB2312" w:hAnsi="Times New Roman"/>
          <w:color w:val="000000"/>
          <w:spacing w:val="0"/>
          <w:sz w:val="21"/>
          <w:lang w:eastAsia="zh-CN"/>
        </w:rPr>
        <w:t>/</w:t>
      </w:r>
      <w:r>
        <w:rPr>
          <w:rStyle w:val="CODE"/>
          <w:rFonts w:ascii="Times New Roman" w:eastAsia="楷体_GB2312" w:hAnsi="Times New Roman"/>
          <w:color w:val="000000"/>
          <w:spacing w:val="0"/>
          <w:sz w:val="21"/>
          <w:lang w:eastAsia="zh-CN"/>
        </w:rPr>
        <w:t>节假日期间）。</w:t>
      </w:r>
    </w:p>
    <w:p w14:paraId="5EB2988D" w14:textId="77777777" w:rsidR="00B11F0A" w:rsidRDefault="00B11F0A">
      <w:pPr>
        <w:pStyle w:val="BodyText"/>
        <w:spacing w:before="0" w:after="0"/>
        <w:rPr>
          <w:rStyle w:val="CODE"/>
          <w:rFonts w:ascii="Times New Roman" w:eastAsia="楷体_GB2312" w:hAnsi="Times New Roman"/>
          <w:color w:val="000000"/>
          <w:spacing w:val="0"/>
          <w:sz w:val="21"/>
          <w:lang w:eastAsia="zh-CN"/>
        </w:rPr>
      </w:pPr>
    </w:p>
    <w:p w14:paraId="04934546" w14:textId="77777777" w:rsidR="00B11F0A" w:rsidRDefault="00B11F0A">
      <w:pPr>
        <w:pStyle w:val="Heading1"/>
        <w:keepLines w:val="0"/>
        <w:numPr>
          <w:ilvl w:val="0"/>
          <w:numId w:val="2"/>
        </w:numPr>
        <w:spacing w:beforeLines="50" w:before="156" w:afterLines="50" w:after="156" w:line="240" w:lineRule="auto"/>
        <w:jc w:val="left"/>
        <w:rPr>
          <w:bCs w:val="0"/>
          <w:color w:val="000000"/>
          <w:kern w:val="2"/>
          <w:sz w:val="32"/>
          <w:szCs w:val="24"/>
        </w:rPr>
      </w:pPr>
      <w:bookmarkStart w:id="92" w:name="_Toc229473195"/>
      <w:bookmarkStart w:id="93" w:name="_Toc337540164"/>
      <w:r>
        <w:rPr>
          <w:bCs w:val="0"/>
          <w:color w:val="000000"/>
          <w:kern w:val="2"/>
          <w:sz w:val="32"/>
          <w:szCs w:val="24"/>
        </w:rPr>
        <w:t>表下注的填列</w:t>
      </w:r>
      <w:bookmarkEnd w:id="92"/>
      <w:bookmarkEnd w:id="93"/>
    </w:p>
    <w:p w14:paraId="20D53F0F" w14:textId="77777777" w:rsidR="00B11F0A" w:rsidRDefault="00B11F0A">
      <w:pPr>
        <w:pStyle w:val="BodyText"/>
        <w:spacing w:before="0" w:after="0"/>
        <w:ind w:firstLineChars="150" w:firstLine="360"/>
        <w:rPr>
          <w:rFonts w:ascii="Times New Roman" w:eastAsia="宋体" w:hAnsi="Times New Roman"/>
          <w:color w:val="000000"/>
          <w:kern w:val="2"/>
          <w:sz w:val="24"/>
          <w:szCs w:val="24"/>
          <w:lang w:eastAsia="zh-CN"/>
        </w:rPr>
      </w:pPr>
      <w:r>
        <w:rPr>
          <w:rFonts w:ascii="Times New Roman" w:eastAsia="宋体" w:hAnsi="Times New Roman"/>
          <w:color w:val="000000"/>
          <w:kern w:val="2"/>
          <w:sz w:val="24"/>
          <w:szCs w:val="24"/>
          <w:lang w:eastAsia="zh-CN"/>
        </w:rPr>
        <w:t>对于估值日非货币市场基金因分红事项而对份额净值进行除权的，建议在表下予以标注说明。</w:t>
      </w:r>
    </w:p>
    <w:p w14:paraId="2FE0F7DE" w14:textId="77777777" w:rsidR="00B11F0A" w:rsidRDefault="00B11F0A">
      <w:pPr>
        <w:pStyle w:val="BodyText"/>
        <w:spacing w:before="0" w:after="0"/>
        <w:ind w:firstLineChars="150" w:firstLine="360"/>
        <w:rPr>
          <w:rFonts w:ascii="Times New Roman" w:eastAsia="宋体" w:hAnsi="Times New Roman"/>
          <w:color w:val="000000"/>
          <w:kern w:val="2"/>
          <w:sz w:val="24"/>
          <w:szCs w:val="24"/>
          <w:lang w:eastAsia="zh-CN"/>
        </w:rPr>
      </w:pPr>
    </w:p>
    <w:p w14:paraId="6491DC2F" w14:textId="77777777" w:rsidR="00B11F0A" w:rsidRDefault="00B11F0A">
      <w:pPr>
        <w:pStyle w:val="Heading1"/>
        <w:keepLines w:val="0"/>
        <w:numPr>
          <w:ilvl w:val="0"/>
          <w:numId w:val="2"/>
        </w:numPr>
        <w:spacing w:beforeLines="50" w:before="156" w:afterLines="50" w:after="156" w:line="240" w:lineRule="auto"/>
        <w:jc w:val="left"/>
        <w:rPr>
          <w:bCs w:val="0"/>
          <w:color w:val="000000"/>
          <w:kern w:val="2"/>
          <w:sz w:val="32"/>
          <w:szCs w:val="24"/>
        </w:rPr>
      </w:pPr>
      <w:bookmarkStart w:id="94" w:name="_Toc337540165"/>
      <w:r>
        <w:rPr>
          <w:bCs w:val="0"/>
          <w:color w:val="000000"/>
          <w:kern w:val="2"/>
          <w:sz w:val="32"/>
          <w:szCs w:val="24"/>
        </w:rPr>
        <w:t>元素调整</w:t>
      </w:r>
      <w:bookmarkEnd w:id="94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1"/>
        <w:gridCol w:w="2791"/>
        <w:gridCol w:w="2350"/>
        <w:gridCol w:w="2329"/>
      </w:tblGrid>
      <w:tr w:rsidR="00B11F0A" w14:paraId="5271825C" w14:textId="77777777">
        <w:tc>
          <w:tcPr>
            <w:tcW w:w="1511" w:type="dxa"/>
          </w:tcPr>
          <w:p w14:paraId="4AB8DD6D" w14:textId="77777777" w:rsidR="00B11F0A" w:rsidRDefault="00B11F0A">
            <w:pPr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调整日期</w:t>
            </w:r>
          </w:p>
        </w:tc>
        <w:tc>
          <w:tcPr>
            <w:tcW w:w="2791" w:type="dxa"/>
          </w:tcPr>
          <w:p w14:paraId="31137D15" w14:textId="77777777" w:rsidR="00B11F0A" w:rsidRDefault="00B11F0A">
            <w:pPr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调整项目</w:t>
            </w:r>
          </w:p>
        </w:tc>
        <w:tc>
          <w:tcPr>
            <w:tcW w:w="2350" w:type="dxa"/>
          </w:tcPr>
          <w:p w14:paraId="53B26A57" w14:textId="77777777" w:rsidR="00B11F0A" w:rsidRDefault="00B11F0A">
            <w:pPr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调整前</w:t>
            </w:r>
          </w:p>
        </w:tc>
        <w:tc>
          <w:tcPr>
            <w:tcW w:w="2329" w:type="dxa"/>
          </w:tcPr>
          <w:p w14:paraId="7EA67207" w14:textId="77777777" w:rsidR="00B11F0A" w:rsidRDefault="00B11F0A">
            <w:pPr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调整后</w:t>
            </w:r>
          </w:p>
        </w:tc>
      </w:tr>
      <w:tr w:rsidR="00B11F0A" w14:paraId="1B9C38F0" w14:textId="77777777">
        <w:tc>
          <w:tcPr>
            <w:tcW w:w="1511" w:type="dxa"/>
          </w:tcPr>
          <w:p w14:paraId="67A2DB29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</w:p>
        </w:tc>
        <w:tc>
          <w:tcPr>
            <w:tcW w:w="2791" w:type="dxa"/>
          </w:tcPr>
          <w:p w14:paraId="6DBEA8A1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JiaZhiZengZhangXian</w:t>
            </w:r>
          </w:p>
        </w:tc>
        <w:tc>
          <w:tcPr>
            <w:tcW w:w="2350" w:type="dxa"/>
          </w:tcPr>
          <w:p w14:paraId="4658288A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时间属性</w:t>
            </w:r>
            <w:r>
              <w:rPr>
                <w:rFonts w:eastAsia="楷体_GB2312"/>
                <w:color w:val="000000"/>
                <w:szCs w:val="21"/>
              </w:rPr>
              <w:t xml:space="preserve"> Duration</w:t>
            </w:r>
          </w:p>
        </w:tc>
        <w:tc>
          <w:tcPr>
            <w:tcW w:w="2329" w:type="dxa"/>
          </w:tcPr>
          <w:p w14:paraId="3F18204E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 xml:space="preserve">时间属性　</w:t>
            </w:r>
            <w:r>
              <w:rPr>
                <w:rFonts w:eastAsia="楷体_GB2312"/>
                <w:color w:val="000000"/>
                <w:szCs w:val="21"/>
              </w:rPr>
              <w:t>instant</w:t>
            </w:r>
          </w:p>
        </w:tc>
      </w:tr>
    </w:tbl>
    <w:p w14:paraId="5341188B" w14:textId="77777777" w:rsidR="00B11F0A" w:rsidRDefault="00B11F0A">
      <w:pPr>
        <w:pStyle w:val="BodyText"/>
        <w:spacing w:before="0" w:after="0"/>
        <w:ind w:left="840"/>
        <w:rPr>
          <w:rStyle w:val="CODE"/>
          <w:rFonts w:ascii="Times New Roman" w:eastAsia="楷体_GB2312" w:hAnsi="Times New Roman"/>
          <w:color w:val="000000"/>
          <w:spacing w:val="0"/>
          <w:sz w:val="21"/>
          <w:lang w:eastAsia="zh-CN"/>
        </w:rPr>
      </w:pPr>
    </w:p>
    <w:p w14:paraId="03575FAC" w14:textId="77777777" w:rsidR="00B11F0A" w:rsidRDefault="00B11F0A">
      <w:pPr>
        <w:pStyle w:val="Heading1"/>
        <w:keepLines w:val="0"/>
        <w:numPr>
          <w:ilvl w:val="0"/>
          <w:numId w:val="2"/>
        </w:numPr>
        <w:spacing w:beforeLines="50" w:before="156" w:afterLines="50" w:after="156" w:line="240" w:lineRule="auto"/>
        <w:jc w:val="left"/>
        <w:rPr>
          <w:bCs w:val="0"/>
          <w:color w:val="000000"/>
          <w:kern w:val="2"/>
          <w:sz w:val="32"/>
          <w:szCs w:val="24"/>
        </w:rPr>
      </w:pPr>
      <w:bookmarkStart w:id="95" w:name="_Toc337540166"/>
      <w:bookmarkEnd w:id="6"/>
      <w:r>
        <w:rPr>
          <w:bCs w:val="0"/>
          <w:color w:val="000000"/>
          <w:kern w:val="2"/>
          <w:sz w:val="32"/>
          <w:szCs w:val="24"/>
        </w:rPr>
        <w:t>基金净值日（周）报的报送</w:t>
      </w:r>
      <w:bookmarkEnd w:id="95"/>
    </w:p>
    <w:p w14:paraId="49FDEE6C" w14:textId="77777777" w:rsidR="00B11F0A" w:rsidRDefault="00B11F0A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基金公司应将基金净值周（日）报的实例文档文件和相应的数字签名文件打包成</w:t>
      </w:r>
      <w:r>
        <w:rPr>
          <w:color w:val="000000"/>
          <w:sz w:val="24"/>
        </w:rPr>
        <w:t>ZIP</w:t>
      </w:r>
      <w:r>
        <w:rPr>
          <w:color w:val="000000"/>
          <w:sz w:val="24"/>
        </w:rPr>
        <w:t>格式，上传至报送平台。具体规则如下：</w:t>
      </w:r>
    </w:p>
    <w:p w14:paraId="2DB09421" w14:textId="77777777" w:rsidR="00B11F0A" w:rsidRDefault="00B11F0A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1</w:t>
      </w:r>
      <w:r>
        <w:rPr>
          <w:color w:val="000000"/>
          <w:sz w:val="24"/>
        </w:rPr>
        <w:t>）获取数字证书</w:t>
      </w:r>
    </w:p>
    <w:p w14:paraId="6A2F893B" w14:textId="77777777" w:rsidR="00B11F0A" w:rsidRDefault="00B11F0A">
      <w:pPr>
        <w:ind w:left="420" w:firstLine="420"/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基金公司制作好净值日（周）报的实例文档后，应将该实例文档交给托管行进行复核，通过复核后，托管行将会回传给基金公司对应的数字签名。数字签名的文件名与对应的实例文档名相同，后缀为</w:t>
      </w:r>
      <w:r>
        <w:rPr>
          <w:rFonts w:eastAsia="楷体_GB2312"/>
          <w:color w:val="000000"/>
          <w:szCs w:val="21"/>
        </w:rPr>
        <w:t>“.sign”</w:t>
      </w:r>
      <w:r>
        <w:rPr>
          <w:rFonts w:eastAsia="楷体_GB2312"/>
          <w:color w:val="000000"/>
          <w:szCs w:val="21"/>
        </w:rPr>
        <w:t>。例如：</w:t>
      </w:r>
      <w:r>
        <w:rPr>
          <w:rFonts w:eastAsia="楷体_GB2312"/>
          <w:color w:val="000000"/>
          <w:szCs w:val="21"/>
        </w:rPr>
        <w:t xml:space="preserve"> </w:t>
      </w:r>
    </w:p>
    <w:p w14:paraId="3CB09512" w14:textId="77777777" w:rsidR="00B11F0A" w:rsidRDefault="00B11F0A">
      <w:pPr>
        <w:ind w:left="420" w:firstLine="420"/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实例文档：</w:t>
      </w:r>
      <w:r>
        <w:rPr>
          <w:rFonts w:eastAsia="楷体_GB2312"/>
          <w:color w:val="000000"/>
          <w:szCs w:val="21"/>
        </w:rPr>
        <w:tab/>
      </w:r>
      <w:r>
        <w:rPr>
          <w:rFonts w:eastAsia="楷体_GB2312"/>
          <w:color w:val="000000"/>
          <w:szCs w:val="21"/>
        </w:rPr>
        <w:tab/>
        <w:t>CN_50800000_000002_FB040020_20080715.xml</w:t>
      </w:r>
    </w:p>
    <w:p w14:paraId="5D5397F2" w14:textId="77777777" w:rsidR="00B11F0A" w:rsidRDefault="00B11F0A">
      <w:pPr>
        <w:ind w:left="420" w:firstLine="420"/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对应的数字签名：</w:t>
      </w:r>
      <w:r>
        <w:rPr>
          <w:rFonts w:eastAsia="楷体_GB2312"/>
          <w:color w:val="000000"/>
          <w:szCs w:val="21"/>
        </w:rPr>
        <w:t>CN_50800000_000002_FB040020_20080715.sign</w:t>
      </w:r>
    </w:p>
    <w:p w14:paraId="6AF918E5" w14:textId="77777777" w:rsidR="00B11F0A" w:rsidRDefault="00B11F0A">
      <w:pPr>
        <w:ind w:left="420" w:firstLine="420"/>
        <w:rPr>
          <w:rFonts w:eastAsia="楷体_GB2312"/>
          <w:color w:val="000000"/>
          <w:szCs w:val="21"/>
        </w:rPr>
      </w:pPr>
    </w:p>
    <w:p w14:paraId="713CFE4D" w14:textId="77777777" w:rsidR="00B11F0A" w:rsidRDefault="00B11F0A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2</w:t>
      </w:r>
      <w:r>
        <w:rPr>
          <w:color w:val="000000"/>
          <w:sz w:val="24"/>
        </w:rPr>
        <w:t>）</w:t>
      </w:r>
      <w:r>
        <w:rPr>
          <w:color w:val="000000"/>
          <w:sz w:val="24"/>
        </w:rPr>
        <w:t>ZIP</w:t>
      </w:r>
      <w:r>
        <w:rPr>
          <w:color w:val="000000"/>
          <w:sz w:val="24"/>
        </w:rPr>
        <w:t>文件打包及命名规则</w:t>
      </w:r>
    </w:p>
    <w:p w14:paraId="4BF4CC94" w14:textId="77777777" w:rsidR="00B11F0A" w:rsidRDefault="00B11F0A">
      <w:pPr>
        <w:ind w:left="420" w:firstLine="420"/>
        <w:rPr>
          <w:rFonts w:eastAsia="楷体_GB2312"/>
          <w:b/>
          <w:color w:val="000000"/>
          <w:szCs w:val="21"/>
        </w:rPr>
      </w:pPr>
      <w:r>
        <w:rPr>
          <w:rFonts w:eastAsia="楷体_GB2312"/>
          <w:b/>
          <w:color w:val="000000"/>
          <w:szCs w:val="21"/>
        </w:rPr>
        <w:t>（</w:t>
      </w:r>
      <w:r>
        <w:rPr>
          <w:rFonts w:eastAsia="楷体_GB2312"/>
          <w:b/>
          <w:color w:val="000000"/>
          <w:szCs w:val="21"/>
        </w:rPr>
        <w:t>1</w:t>
      </w:r>
      <w:r>
        <w:rPr>
          <w:rFonts w:eastAsia="楷体_GB2312"/>
          <w:b/>
          <w:color w:val="000000"/>
          <w:szCs w:val="21"/>
        </w:rPr>
        <w:t>）多个基金的</w:t>
      </w:r>
      <w:r>
        <w:rPr>
          <w:rFonts w:eastAsia="楷体_GB2312"/>
          <w:b/>
          <w:color w:val="000000"/>
          <w:szCs w:val="21"/>
        </w:rPr>
        <w:t>ZIP</w:t>
      </w:r>
      <w:r>
        <w:rPr>
          <w:rFonts w:eastAsia="楷体_GB2312"/>
          <w:b/>
          <w:color w:val="000000"/>
          <w:szCs w:val="21"/>
        </w:rPr>
        <w:t>文件</w:t>
      </w:r>
    </w:p>
    <w:p w14:paraId="0959264E" w14:textId="77777777" w:rsidR="00B11F0A" w:rsidRDefault="00B11F0A">
      <w:pPr>
        <w:ind w:left="840" w:firstLine="420"/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报送平台接受包含多个基金文件的</w:t>
      </w:r>
      <w:r>
        <w:rPr>
          <w:rFonts w:eastAsia="楷体_GB2312"/>
          <w:color w:val="000000"/>
          <w:szCs w:val="21"/>
        </w:rPr>
        <w:t>ZIP</w:t>
      </w:r>
      <w:r>
        <w:rPr>
          <w:rFonts w:eastAsia="楷体_GB2312"/>
          <w:color w:val="000000"/>
          <w:szCs w:val="21"/>
        </w:rPr>
        <w:t>文件。推荐基金公司待所有基金净值文件和数字签名后统一压缩生成</w:t>
      </w:r>
      <w:r>
        <w:rPr>
          <w:rFonts w:eastAsia="楷体_GB2312"/>
          <w:color w:val="000000"/>
          <w:szCs w:val="21"/>
        </w:rPr>
        <w:t>ZIP</w:t>
      </w:r>
      <w:r>
        <w:rPr>
          <w:rFonts w:eastAsia="楷体_GB2312"/>
          <w:color w:val="000000"/>
          <w:szCs w:val="21"/>
        </w:rPr>
        <w:t>文件后上报。具体规则如下：</w:t>
      </w:r>
    </w:p>
    <w:p w14:paraId="3C1F3E53" w14:textId="77777777" w:rsidR="00B11F0A" w:rsidRDefault="00B11F0A">
      <w:pPr>
        <w:numPr>
          <w:ilvl w:val="0"/>
          <w:numId w:val="4"/>
        </w:num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基金净值的实例文档和数字签名必须包含在同一个</w:t>
      </w:r>
      <w:r>
        <w:rPr>
          <w:rFonts w:eastAsia="楷体_GB2312"/>
          <w:color w:val="000000"/>
          <w:szCs w:val="21"/>
        </w:rPr>
        <w:t>ZIP</w:t>
      </w:r>
      <w:r>
        <w:rPr>
          <w:rFonts w:eastAsia="楷体_GB2312"/>
          <w:color w:val="000000"/>
          <w:szCs w:val="21"/>
        </w:rPr>
        <w:t>文件内。</w:t>
      </w:r>
    </w:p>
    <w:p w14:paraId="15A6D4A4" w14:textId="77777777" w:rsidR="00B11F0A" w:rsidRDefault="00B11F0A">
      <w:pPr>
        <w:numPr>
          <w:ilvl w:val="0"/>
          <w:numId w:val="4"/>
        </w:num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同一基金的实例文档和数字签名的文件名一致，只是后缀不同。</w:t>
      </w:r>
    </w:p>
    <w:p w14:paraId="3C384CED" w14:textId="77777777" w:rsidR="00B11F0A" w:rsidRDefault="00B11F0A">
      <w:pPr>
        <w:numPr>
          <w:ilvl w:val="0"/>
          <w:numId w:val="4"/>
        </w:num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每一个</w:t>
      </w:r>
      <w:r>
        <w:rPr>
          <w:rFonts w:eastAsia="楷体_GB2312"/>
          <w:color w:val="000000"/>
          <w:szCs w:val="21"/>
        </w:rPr>
        <w:t>ZIP</w:t>
      </w:r>
      <w:r>
        <w:rPr>
          <w:rFonts w:eastAsia="楷体_GB2312"/>
          <w:color w:val="000000"/>
          <w:szCs w:val="21"/>
        </w:rPr>
        <w:t>文件内可以包含多个估值日期的</w:t>
      </w:r>
      <w:proofErr w:type="gramStart"/>
      <w:r>
        <w:rPr>
          <w:rFonts w:eastAsia="楷体_GB2312"/>
          <w:color w:val="000000"/>
          <w:szCs w:val="21"/>
        </w:rPr>
        <w:t>的</w:t>
      </w:r>
      <w:proofErr w:type="gramEnd"/>
      <w:r>
        <w:rPr>
          <w:rFonts w:eastAsia="楷体_GB2312"/>
          <w:color w:val="000000"/>
          <w:szCs w:val="21"/>
        </w:rPr>
        <w:t>净值日（周）报数据。</w:t>
      </w:r>
    </w:p>
    <w:p w14:paraId="56EC0686" w14:textId="77777777" w:rsidR="00B11F0A" w:rsidRDefault="00B11F0A">
      <w:pPr>
        <w:numPr>
          <w:ilvl w:val="0"/>
          <w:numId w:val="4"/>
        </w:num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ZIP</w:t>
      </w:r>
      <w:r>
        <w:rPr>
          <w:rFonts w:eastAsia="楷体_GB2312"/>
          <w:color w:val="000000"/>
          <w:szCs w:val="21"/>
        </w:rPr>
        <w:t>文件中不能包含目录。如果</w:t>
      </w:r>
      <w:r>
        <w:rPr>
          <w:rFonts w:eastAsia="楷体_GB2312"/>
          <w:color w:val="000000"/>
          <w:szCs w:val="21"/>
        </w:rPr>
        <w:t>ZIP</w:t>
      </w:r>
      <w:r>
        <w:rPr>
          <w:rFonts w:eastAsia="楷体_GB2312"/>
          <w:color w:val="000000"/>
          <w:szCs w:val="21"/>
        </w:rPr>
        <w:t>文件中包含多个基金净值日（周）报的数据，应将多个实例文档和数字签名直接打包。</w:t>
      </w:r>
    </w:p>
    <w:p w14:paraId="37C32822" w14:textId="77777777" w:rsidR="00B11F0A" w:rsidRDefault="00B11F0A">
      <w:pPr>
        <w:numPr>
          <w:ilvl w:val="0"/>
          <w:numId w:val="4"/>
        </w:num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ZIP</w:t>
      </w:r>
      <w:r>
        <w:rPr>
          <w:rFonts w:eastAsia="楷体_GB2312"/>
          <w:color w:val="000000"/>
          <w:szCs w:val="21"/>
        </w:rPr>
        <w:t>文件的命名规则如下：</w:t>
      </w:r>
      <w:r>
        <w:rPr>
          <w:rFonts w:eastAsia="楷体_GB2312"/>
          <w:color w:val="000000"/>
          <w:szCs w:val="21"/>
        </w:rPr>
        <w:t>CN_</w:t>
      </w:r>
      <w:r>
        <w:rPr>
          <w:rFonts w:eastAsia="楷体_GB2312"/>
          <w:color w:val="000000"/>
          <w:szCs w:val="21"/>
        </w:rPr>
        <w:t>信息披露义务人代码</w:t>
      </w:r>
      <w:r>
        <w:rPr>
          <w:rFonts w:eastAsia="楷体_GB2312"/>
          <w:color w:val="000000"/>
          <w:szCs w:val="21"/>
        </w:rPr>
        <w:t>_000000_FB040020_</w:t>
      </w:r>
      <w:r>
        <w:rPr>
          <w:rFonts w:eastAsia="楷体_GB2312"/>
          <w:color w:val="000000"/>
          <w:szCs w:val="21"/>
        </w:rPr>
        <w:t>送出日期。</w:t>
      </w:r>
      <w:r>
        <w:rPr>
          <w:rFonts w:eastAsia="楷体_GB2312"/>
          <w:color w:val="000000"/>
          <w:szCs w:val="21"/>
        </w:rPr>
        <w:br/>
      </w:r>
      <w:r>
        <w:rPr>
          <w:rFonts w:eastAsia="楷体_GB2312"/>
          <w:color w:val="000000"/>
          <w:szCs w:val="21"/>
        </w:rPr>
        <w:t>其中：</w:t>
      </w:r>
      <w:r>
        <w:rPr>
          <w:rFonts w:eastAsia="楷体_GB2312"/>
          <w:color w:val="000000"/>
          <w:szCs w:val="21"/>
        </w:rPr>
        <w:br/>
        <w:t>——</w:t>
      </w:r>
      <w:r>
        <w:rPr>
          <w:rFonts w:eastAsia="楷体_GB2312"/>
          <w:color w:val="000000"/>
          <w:szCs w:val="21"/>
        </w:rPr>
        <w:t>信息披露义务人代码：唯一区别信息披露义务人的代码，采用中国证监会统一发布给信息披露义务人的八位代码；</w:t>
      </w:r>
      <w:r>
        <w:rPr>
          <w:rFonts w:eastAsia="楷体_GB2312"/>
          <w:color w:val="000000"/>
          <w:szCs w:val="21"/>
        </w:rPr>
        <w:br/>
        <w:t>——</w:t>
      </w:r>
      <w:r>
        <w:rPr>
          <w:rFonts w:eastAsia="楷体_GB2312"/>
          <w:color w:val="000000"/>
          <w:szCs w:val="21"/>
        </w:rPr>
        <w:t>送出日期：</w:t>
      </w:r>
      <w:proofErr w:type="gramStart"/>
      <w:r>
        <w:rPr>
          <w:rFonts w:eastAsia="楷体_GB2312"/>
          <w:color w:val="000000"/>
          <w:szCs w:val="21"/>
        </w:rPr>
        <w:t>各发布主体按</w:t>
      </w:r>
      <w:r>
        <w:rPr>
          <w:rFonts w:eastAsia="楷体_GB2312"/>
          <w:color w:val="000000"/>
          <w:szCs w:val="21"/>
        </w:rPr>
        <w:t>“</w:t>
      </w:r>
      <w:proofErr w:type="gramEnd"/>
      <w:r>
        <w:rPr>
          <w:rFonts w:eastAsia="楷体_GB2312"/>
          <w:color w:val="000000"/>
          <w:szCs w:val="21"/>
        </w:rPr>
        <w:t>年度＋送出日期</w:t>
      </w:r>
      <w:r>
        <w:rPr>
          <w:rFonts w:eastAsia="楷体_GB2312"/>
          <w:color w:val="000000"/>
          <w:szCs w:val="21"/>
        </w:rPr>
        <w:t>”</w:t>
      </w:r>
      <w:r>
        <w:rPr>
          <w:rFonts w:eastAsia="楷体_GB2312"/>
          <w:color w:val="000000"/>
          <w:szCs w:val="21"/>
        </w:rPr>
        <w:t>八位编码的方式对日报编码，以唯一识别本年度的该基金的所有日报。《证券投资基金信息披露管理办法》中规定，基金管理人应当在每个开放日的次日，通过网站、基金份额发售网点以及其他媒介，披露开放日的基金份额净值和基金份额累计净值。送出日期可采用正式通过指定报刊对外披露的日期。例如：某</w:t>
      </w:r>
      <w:r>
        <w:rPr>
          <w:rFonts w:eastAsia="楷体_GB2312"/>
          <w:color w:val="000000"/>
          <w:szCs w:val="21"/>
        </w:rPr>
        <w:t>ZIP</w:t>
      </w:r>
      <w:r>
        <w:rPr>
          <w:rFonts w:eastAsia="楷体_GB2312"/>
          <w:color w:val="000000"/>
          <w:szCs w:val="21"/>
        </w:rPr>
        <w:t>文件的日报编号为</w:t>
      </w:r>
      <w:r>
        <w:rPr>
          <w:rFonts w:eastAsia="楷体_GB2312"/>
          <w:color w:val="000000"/>
          <w:szCs w:val="21"/>
        </w:rPr>
        <w:t>“20090509”</w:t>
      </w:r>
      <w:r>
        <w:rPr>
          <w:rFonts w:eastAsia="楷体_GB2312"/>
          <w:color w:val="000000"/>
          <w:szCs w:val="21"/>
        </w:rPr>
        <w:t>，表明该</w:t>
      </w:r>
      <w:r>
        <w:rPr>
          <w:rFonts w:eastAsia="楷体_GB2312"/>
          <w:color w:val="000000"/>
          <w:szCs w:val="21"/>
        </w:rPr>
        <w:t>ZIP</w:t>
      </w:r>
      <w:r>
        <w:rPr>
          <w:rFonts w:eastAsia="楷体_GB2312"/>
          <w:color w:val="000000"/>
          <w:szCs w:val="21"/>
        </w:rPr>
        <w:t>文件中的日报是在</w:t>
      </w:r>
      <w:r>
        <w:rPr>
          <w:rFonts w:eastAsia="楷体_GB2312"/>
          <w:color w:val="000000"/>
          <w:szCs w:val="21"/>
        </w:rPr>
        <w:t>2009</w:t>
      </w:r>
      <w:r>
        <w:rPr>
          <w:rFonts w:eastAsia="楷体_GB2312"/>
          <w:color w:val="000000"/>
          <w:szCs w:val="21"/>
        </w:rPr>
        <w:t>年</w:t>
      </w:r>
      <w:r>
        <w:rPr>
          <w:rFonts w:eastAsia="楷体_GB2312"/>
          <w:color w:val="000000"/>
          <w:szCs w:val="21"/>
        </w:rPr>
        <w:t>5</w:t>
      </w:r>
      <w:r>
        <w:rPr>
          <w:rFonts w:eastAsia="楷体_GB2312"/>
          <w:color w:val="000000"/>
          <w:szCs w:val="21"/>
        </w:rPr>
        <w:t>月</w:t>
      </w:r>
      <w:r>
        <w:rPr>
          <w:rFonts w:eastAsia="楷体_GB2312"/>
          <w:color w:val="000000"/>
          <w:szCs w:val="21"/>
        </w:rPr>
        <w:t>8</w:t>
      </w:r>
      <w:r>
        <w:rPr>
          <w:rFonts w:eastAsia="楷体_GB2312"/>
          <w:color w:val="000000"/>
          <w:szCs w:val="21"/>
        </w:rPr>
        <w:t>日进行估值的日报。</w:t>
      </w:r>
    </w:p>
    <w:p w14:paraId="54E777F1" w14:textId="77777777" w:rsidR="00B11F0A" w:rsidRDefault="00B11F0A">
      <w:pPr>
        <w:ind w:left="420" w:firstLine="420"/>
        <w:rPr>
          <w:rFonts w:eastAsia="楷体_GB2312"/>
          <w:b/>
          <w:color w:val="000000"/>
          <w:szCs w:val="21"/>
        </w:rPr>
      </w:pPr>
      <w:r>
        <w:rPr>
          <w:rFonts w:eastAsia="楷体_GB2312"/>
          <w:b/>
          <w:color w:val="000000"/>
          <w:szCs w:val="21"/>
        </w:rPr>
        <w:t>（</w:t>
      </w:r>
      <w:r>
        <w:rPr>
          <w:rFonts w:eastAsia="楷体_GB2312"/>
          <w:b/>
          <w:color w:val="000000"/>
          <w:szCs w:val="21"/>
        </w:rPr>
        <w:t>2</w:t>
      </w:r>
      <w:r>
        <w:rPr>
          <w:rFonts w:eastAsia="楷体_GB2312"/>
          <w:b/>
          <w:color w:val="000000"/>
          <w:szCs w:val="21"/>
        </w:rPr>
        <w:t>）单个基金的</w:t>
      </w:r>
      <w:r>
        <w:rPr>
          <w:rFonts w:eastAsia="楷体_GB2312"/>
          <w:b/>
          <w:color w:val="000000"/>
          <w:szCs w:val="21"/>
        </w:rPr>
        <w:t>ZIP</w:t>
      </w:r>
      <w:r>
        <w:rPr>
          <w:rFonts w:eastAsia="楷体_GB2312"/>
          <w:b/>
          <w:color w:val="000000"/>
          <w:szCs w:val="21"/>
        </w:rPr>
        <w:t>文件</w:t>
      </w:r>
    </w:p>
    <w:p w14:paraId="4EF13F5A" w14:textId="77777777" w:rsidR="00B11F0A" w:rsidRDefault="00B11F0A">
      <w:pPr>
        <w:ind w:left="840" w:firstLine="420"/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补报和重报均只能采用包含单个基金文件的</w:t>
      </w:r>
      <w:r>
        <w:rPr>
          <w:rFonts w:eastAsia="楷体_GB2312"/>
          <w:color w:val="000000"/>
          <w:szCs w:val="21"/>
        </w:rPr>
        <w:t>ZIP</w:t>
      </w:r>
      <w:r>
        <w:rPr>
          <w:rFonts w:eastAsia="楷体_GB2312"/>
          <w:color w:val="000000"/>
          <w:szCs w:val="21"/>
        </w:rPr>
        <w:t>文件。具体规则如下：</w:t>
      </w:r>
    </w:p>
    <w:p w14:paraId="181841A1" w14:textId="77777777" w:rsidR="00B11F0A" w:rsidRDefault="00B11F0A">
      <w:pPr>
        <w:numPr>
          <w:ilvl w:val="0"/>
          <w:numId w:val="5"/>
        </w:num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ZIP</w:t>
      </w:r>
      <w:r>
        <w:rPr>
          <w:rFonts w:eastAsia="楷体_GB2312"/>
          <w:color w:val="000000"/>
          <w:szCs w:val="21"/>
        </w:rPr>
        <w:t>文件中包含该基金的实例文档和数字签名。</w:t>
      </w:r>
    </w:p>
    <w:p w14:paraId="759A8079" w14:textId="77777777" w:rsidR="00B11F0A" w:rsidRDefault="00B11F0A">
      <w:pPr>
        <w:numPr>
          <w:ilvl w:val="0"/>
          <w:numId w:val="5"/>
        </w:num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实例文档和数字签名的文件名一致，只是后缀不同。</w:t>
      </w:r>
    </w:p>
    <w:p w14:paraId="433F8AA2" w14:textId="77777777" w:rsidR="00B11F0A" w:rsidRDefault="00B11F0A">
      <w:pPr>
        <w:numPr>
          <w:ilvl w:val="0"/>
          <w:numId w:val="5"/>
        </w:num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ZIP</w:t>
      </w:r>
      <w:r>
        <w:rPr>
          <w:rFonts w:eastAsia="楷体_GB2312"/>
          <w:color w:val="000000"/>
          <w:szCs w:val="21"/>
        </w:rPr>
        <w:t>文件中不能包含目录。</w:t>
      </w:r>
    </w:p>
    <w:p w14:paraId="77B6393F" w14:textId="77777777" w:rsidR="00B11F0A" w:rsidRDefault="00B11F0A">
      <w:pPr>
        <w:numPr>
          <w:ilvl w:val="0"/>
          <w:numId w:val="5"/>
        </w:num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ZIP</w:t>
      </w:r>
      <w:r>
        <w:rPr>
          <w:rFonts w:eastAsia="楷体_GB2312"/>
          <w:color w:val="000000"/>
          <w:szCs w:val="21"/>
        </w:rPr>
        <w:t>文件的命名规则如下：</w:t>
      </w:r>
      <w:r>
        <w:rPr>
          <w:rFonts w:eastAsia="楷体_GB2312"/>
          <w:color w:val="000000"/>
          <w:szCs w:val="21"/>
        </w:rPr>
        <w:t>CN_</w:t>
      </w:r>
      <w:r>
        <w:rPr>
          <w:rFonts w:eastAsia="楷体_GB2312"/>
          <w:color w:val="000000"/>
          <w:szCs w:val="21"/>
        </w:rPr>
        <w:t>信息披露义务人代码</w:t>
      </w:r>
      <w:r>
        <w:rPr>
          <w:rFonts w:eastAsia="楷体_GB2312"/>
          <w:color w:val="000000"/>
          <w:szCs w:val="21"/>
        </w:rPr>
        <w:t>_</w:t>
      </w:r>
      <w:r>
        <w:rPr>
          <w:rFonts w:eastAsia="楷体_GB2312"/>
          <w:color w:val="000000"/>
          <w:szCs w:val="21"/>
        </w:rPr>
        <w:t>基金代码</w:t>
      </w:r>
      <w:r>
        <w:rPr>
          <w:rFonts w:eastAsia="楷体_GB2312"/>
          <w:color w:val="000000"/>
          <w:szCs w:val="21"/>
        </w:rPr>
        <w:t>_FB040020_</w:t>
      </w:r>
      <w:r>
        <w:rPr>
          <w:rFonts w:eastAsia="楷体_GB2312"/>
          <w:color w:val="000000"/>
          <w:szCs w:val="21"/>
        </w:rPr>
        <w:t>日报编号。</w:t>
      </w:r>
      <w:r>
        <w:rPr>
          <w:rFonts w:eastAsia="楷体_GB2312"/>
          <w:color w:val="000000"/>
          <w:szCs w:val="21"/>
        </w:rPr>
        <w:br/>
      </w:r>
      <w:r>
        <w:rPr>
          <w:rFonts w:eastAsia="楷体_GB2312"/>
          <w:color w:val="000000"/>
          <w:szCs w:val="21"/>
        </w:rPr>
        <w:t>其中：</w:t>
      </w:r>
      <w:r>
        <w:rPr>
          <w:rFonts w:eastAsia="楷体_GB2312"/>
          <w:color w:val="000000"/>
          <w:szCs w:val="21"/>
        </w:rPr>
        <w:br/>
        <w:t>——</w:t>
      </w:r>
      <w:r>
        <w:rPr>
          <w:rFonts w:eastAsia="楷体_GB2312"/>
          <w:color w:val="000000"/>
          <w:szCs w:val="21"/>
        </w:rPr>
        <w:t>信息披露义务人代码：唯一区别信息披露义务人的代码，采用中国证监会统一发布给信息披露义务人的八位代码；</w:t>
      </w:r>
      <w:r>
        <w:rPr>
          <w:rFonts w:eastAsia="楷体_GB2312"/>
          <w:color w:val="000000"/>
          <w:szCs w:val="21"/>
        </w:rPr>
        <w:br/>
        <w:t>——</w:t>
      </w:r>
      <w:r>
        <w:rPr>
          <w:rFonts w:eastAsia="楷体_GB2312"/>
          <w:color w:val="000000"/>
          <w:szCs w:val="21"/>
        </w:rPr>
        <w:t>基金代码：沿用中国证监会使用的基金代码；</w:t>
      </w:r>
      <w:r>
        <w:rPr>
          <w:rFonts w:eastAsia="楷体_GB2312"/>
          <w:color w:val="000000"/>
          <w:szCs w:val="21"/>
        </w:rPr>
        <w:br/>
        <w:t>——</w:t>
      </w:r>
      <w:r>
        <w:rPr>
          <w:rFonts w:eastAsia="楷体_GB2312"/>
          <w:color w:val="000000"/>
          <w:szCs w:val="21"/>
        </w:rPr>
        <w:t>日报编号：同实例文档的日报编号。</w:t>
      </w:r>
    </w:p>
    <w:p w14:paraId="24BF2245" w14:textId="77777777" w:rsidR="00B11F0A" w:rsidRDefault="00B11F0A">
      <w:pPr>
        <w:rPr>
          <w:rFonts w:eastAsia="楷体_GB2312"/>
          <w:color w:val="000000"/>
          <w:szCs w:val="21"/>
        </w:rPr>
      </w:pPr>
    </w:p>
    <w:p w14:paraId="5392789F" w14:textId="77777777" w:rsidR="00B11F0A" w:rsidRDefault="00B11F0A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3</w:t>
      </w:r>
      <w:r>
        <w:rPr>
          <w:color w:val="000000"/>
          <w:sz w:val="24"/>
        </w:rPr>
        <w:t>）报送平台的业务逻辑</w:t>
      </w:r>
    </w:p>
    <w:p w14:paraId="352A5782" w14:textId="77777777" w:rsidR="00B11F0A" w:rsidRDefault="00B11F0A">
      <w:pPr>
        <w:ind w:left="420" w:firstLine="420"/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报送平台对基金公司上报的</w:t>
      </w:r>
      <w:r>
        <w:rPr>
          <w:rFonts w:eastAsia="楷体_GB2312"/>
          <w:color w:val="000000"/>
          <w:szCs w:val="21"/>
        </w:rPr>
        <w:t>ZIP</w:t>
      </w:r>
      <w:r>
        <w:rPr>
          <w:rFonts w:eastAsia="楷体_GB2312"/>
          <w:color w:val="000000"/>
          <w:szCs w:val="21"/>
        </w:rPr>
        <w:t>文件进行校验，并实时返回校验结果。</w:t>
      </w:r>
      <w:r w:rsidR="0051197A">
        <w:rPr>
          <w:rFonts w:eastAsia="楷体_GB2312" w:hint="eastAsia"/>
          <w:color w:val="000000"/>
          <w:szCs w:val="21"/>
        </w:rPr>
        <w:t>基金管理人</w:t>
      </w:r>
      <w:r>
        <w:rPr>
          <w:rFonts w:eastAsia="楷体_GB2312"/>
          <w:color w:val="000000"/>
          <w:szCs w:val="21"/>
        </w:rPr>
        <w:t>可以根据反馈结果重</w:t>
      </w:r>
      <w:proofErr w:type="gramStart"/>
      <w:r>
        <w:rPr>
          <w:rFonts w:eastAsia="楷体_GB2312"/>
          <w:color w:val="000000"/>
          <w:szCs w:val="21"/>
        </w:rPr>
        <w:t>报或者</w:t>
      </w:r>
      <w:proofErr w:type="gramEnd"/>
      <w:r>
        <w:rPr>
          <w:rFonts w:eastAsia="楷体_GB2312"/>
          <w:color w:val="000000"/>
          <w:szCs w:val="21"/>
        </w:rPr>
        <w:t>补报。具体业务逻辑如下：</w:t>
      </w:r>
    </w:p>
    <w:p w14:paraId="346BF7B6" w14:textId="77777777" w:rsidR="00B11F0A" w:rsidRDefault="00B11F0A">
      <w:pPr>
        <w:numPr>
          <w:ilvl w:val="0"/>
          <w:numId w:val="6"/>
        </w:num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每一个基金每天只能上报</w:t>
      </w:r>
      <w:r>
        <w:rPr>
          <w:rFonts w:eastAsia="楷体_GB2312"/>
          <w:color w:val="000000"/>
          <w:szCs w:val="21"/>
        </w:rPr>
        <w:t>1</w:t>
      </w:r>
      <w:r>
        <w:rPr>
          <w:rFonts w:eastAsia="楷体_GB2312"/>
          <w:color w:val="000000"/>
          <w:szCs w:val="21"/>
        </w:rPr>
        <w:t>次净值。</w:t>
      </w:r>
    </w:p>
    <w:p w14:paraId="2D0AC0A8" w14:textId="77777777" w:rsidR="00B11F0A" w:rsidRDefault="00B11F0A">
      <w:pPr>
        <w:numPr>
          <w:ilvl w:val="0"/>
          <w:numId w:val="6"/>
        </w:num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报送平台将拆解基金公司上报的</w:t>
      </w:r>
      <w:r>
        <w:rPr>
          <w:rFonts w:eastAsia="楷体_GB2312"/>
          <w:color w:val="000000"/>
          <w:szCs w:val="21"/>
        </w:rPr>
        <w:t>ZIP</w:t>
      </w:r>
      <w:r>
        <w:rPr>
          <w:rFonts w:eastAsia="楷体_GB2312"/>
          <w:color w:val="000000"/>
          <w:szCs w:val="21"/>
        </w:rPr>
        <w:t>文件包，对其中成对的实例文档和数字签名进行验证。如果通过文件命名规则和数字签名的认证，则将该实例文档提交后台进行分类标准的校验，并产生业务编号。</w:t>
      </w:r>
    </w:p>
    <w:p w14:paraId="108DC813" w14:textId="77777777" w:rsidR="00B11F0A" w:rsidRDefault="00B11F0A">
      <w:pPr>
        <w:numPr>
          <w:ilvl w:val="0"/>
          <w:numId w:val="6"/>
        </w:num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首次批量报送后，如果有基金漏报，或者上报成功但没有通过后台校验，</w:t>
      </w:r>
      <w:proofErr w:type="gramStart"/>
      <w:r>
        <w:rPr>
          <w:rFonts w:eastAsia="楷体_GB2312"/>
          <w:color w:val="000000"/>
          <w:szCs w:val="21"/>
        </w:rPr>
        <w:t>则基金</w:t>
      </w:r>
      <w:proofErr w:type="gramEnd"/>
      <w:r>
        <w:rPr>
          <w:rFonts w:eastAsia="楷体_GB2312"/>
          <w:color w:val="000000"/>
          <w:szCs w:val="21"/>
        </w:rPr>
        <w:t>公司可以对该基金进行补报或重报。补报和重报时上传的</w:t>
      </w:r>
      <w:r>
        <w:rPr>
          <w:rFonts w:eastAsia="楷体_GB2312"/>
          <w:color w:val="000000"/>
          <w:szCs w:val="21"/>
        </w:rPr>
        <w:t>ZIP</w:t>
      </w:r>
      <w:r>
        <w:rPr>
          <w:rFonts w:eastAsia="楷体_GB2312"/>
          <w:color w:val="000000"/>
          <w:szCs w:val="21"/>
        </w:rPr>
        <w:t>包中，只能包含一只基金的实例文档和数字签名。</w:t>
      </w:r>
    </w:p>
    <w:p w14:paraId="2A41289E" w14:textId="77777777" w:rsidR="00B11F0A" w:rsidRDefault="00B11F0A">
      <w:pPr>
        <w:pStyle w:val="a0"/>
        <w:ind w:firstLineChars="0" w:firstLine="0"/>
        <w:rPr>
          <w:rFonts w:ascii="Times New Roman"/>
          <w:color w:val="000000"/>
          <w:szCs w:val="21"/>
        </w:rPr>
      </w:pPr>
    </w:p>
    <w:p w14:paraId="20BFF337" w14:textId="77777777" w:rsidR="00B11F0A" w:rsidRDefault="00B11F0A">
      <w:pPr>
        <w:pStyle w:val="Heading1"/>
        <w:keepLines w:val="0"/>
        <w:numPr>
          <w:ilvl w:val="0"/>
          <w:numId w:val="2"/>
        </w:numPr>
        <w:spacing w:beforeLines="50" w:before="156" w:afterLines="50" w:after="156" w:line="240" w:lineRule="auto"/>
        <w:jc w:val="left"/>
        <w:rPr>
          <w:bCs w:val="0"/>
          <w:color w:val="000000"/>
          <w:kern w:val="2"/>
          <w:sz w:val="32"/>
          <w:szCs w:val="24"/>
        </w:rPr>
      </w:pPr>
      <w:bookmarkStart w:id="96" w:name="_Toc204068034"/>
      <w:bookmarkStart w:id="97" w:name="_Toc337540167"/>
      <w:r>
        <w:rPr>
          <w:bCs w:val="0"/>
          <w:color w:val="000000"/>
          <w:kern w:val="2"/>
          <w:sz w:val="32"/>
          <w:szCs w:val="24"/>
        </w:rPr>
        <w:t>基金净值日（周）报的业务场景</w:t>
      </w:r>
      <w:bookmarkEnd w:id="96"/>
      <w:bookmarkEnd w:id="97"/>
    </w:p>
    <w:p w14:paraId="7EE25932" w14:textId="77777777" w:rsidR="00B11F0A" w:rsidRDefault="00B11F0A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t>假设某基金管理公司目前共管理有</w:t>
      </w:r>
      <w:r>
        <w:rPr>
          <w:color w:val="000000"/>
          <w:sz w:val="24"/>
        </w:rPr>
        <w:t>4</w:t>
      </w:r>
      <w:r>
        <w:rPr>
          <w:color w:val="000000"/>
          <w:sz w:val="24"/>
        </w:rPr>
        <w:t>只基金。信息披露义务人代码为</w:t>
      </w:r>
      <w:r>
        <w:rPr>
          <w:color w:val="000000"/>
          <w:sz w:val="24"/>
        </w:rPr>
        <w:t>50800000</w:t>
      </w:r>
      <w:r>
        <w:rPr>
          <w:color w:val="000000"/>
          <w:sz w:val="24"/>
        </w:rPr>
        <w:t>，所管理基金对应的代码分别为：</w:t>
      </w:r>
      <w:r>
        <w:rPr>
          <w:color w:val="000000"/>
          <w:sz w:val="24"/>
        </w:rPr>
        <w:t>000002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000003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000004</w:t>
      </w:r>
      <w:r>
        <w:rPr>
          <w:color w:val="000000"/>
          <w:sz w:val="24"/>
        </w:rPr>
        <w:t>和</w:t>
      </w:r>
      <w:r>
        <w:rPr>
          <w:color w:val="000000"/>
          <w:sz w:val="24"/>
        </w:rPr>
        <w:t>000005</w:t>
      </w:r>
      <w:r>
        <w:rPr>
          <w:color w:val="000000"/>
          <w:sz w:val="24"/>
        </w:rPr>
        <w:t>，需要报送</w:t>
      </w:r>
      <w:r>
        <w:rPr>
          <w:color w:val="000000"/>
          <w:sz w:val="24"/>
        </w:rPr>
        <w:t>2008</w:t>
      </w:r>
      <w:r>
        <w:rPr>
          <w:color w:val="000000"/>
          <w:sz w:val="24"/>
        </w:rPr>
        <w:t>年</w:t>
      </w:r>
      <w:r>
        <w:rPr>
          <w:color w:val="000000"/>
          <w:sz w:val="24"/>
        </w:rPr>
        <w:t>7</w:t>
      </w:r>
      <w:r>
        <w:rPr>
          <w:color w:val="000000"/>
          <w:sz w:val="24"/>
        </w:rPr>
        <w:t>月</w:t>
      </w:r>
      <w:r>
        <w:rPr>
          <w:color w:val="000000"/>
          <w:sz w:val="24"/>
        </w:rPr>
        <w:t>15</w:t>
      </w:r>
      <w:r>
        <w:rPr>
          <w:color w:val="000000"/>
          <w:sz w:val="24"/>
        </w:rPr>
        <w:t>日的净值日报。</w:t>
      </w:r>
    </w:p>
    <w:p w14:paraId="4C84D9A9" w14:textId="77777777" w:rsidR="00B11F0A" w:rsidRDefault="00B11F0A">
      <w:pPr>
        <w:widowControl/>
        <w:snapToGrid w:val="0"/>
        <w:spacing w:line="360" w:lineRule="auto"/>
        <w:ind w:firstLine="420"/>
        <w:rPr>
          <w:b/>
          <w:color w:val="000000"/>
          <w:sz w:val="24"/>
        </w:rPr>
      </w:pPr>
      <w:r>
        <w:rPr>
          <w:b/>
          <w:color w:val="000000"/>
          <w:sz w:val="24"/>
        </w:rPr>
        <w:t>第一步：生成实例文档</w:t>
      </w:r>
    </w:p>
    <w:p w14:paraId="1F9F0409" w14:textId="77777777" w:rsidR="00B11F0A" w:rsidRDefault="00B11F0A">
      <w:pPr>
        <w:ind w:left="420" w:firstLine="420"/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该基金管理公司为每个基金分别制作</w:t>
      </w:r>
      <w:r>
        <w:rPr>
          <w:rFonts w:eastAsia="楷体_GB2312"/>
          <w:color w:val="000000"/>
          <w:szCs w:val="21"/>
        </w:rPr>
        <w:t>XBRL</w:t>
      </w:r>
      <w:r>
        <w:rPr>
          <w:rFonts w:eastAsia="楷体_GB2312"/>
          <w:color w:val="000000"/>
          <w:szCs w:val="21"/>
        </w:rPr>
        <w:t>实例文档，分别为：</w:t>
      </w:r>
    </w:p>
    <w:p w14:paraId="326A865E" w14:textId="77777777" w:rsidR="00B11F0A" w:rsidRDefault="00B11F0A">
      <w:pPr>
        <w:ind w:left="840" w:firstLine="420"/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CN_50800000_000002_FB040020_20080715.xml</w:t>
      </w:r>
    </w:p>
    <w:p w14:paraId="3BB1875C" w14:textId="77777777" w:rsidR="00B11F0A" w:rsidRDefault="00B11F0A">
      <w:pPr>
        <w:ind w:left="840" w:firstLine="420"/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CN_50800000_000003_FB040020_20080715.xml</w:t>
      </w:r>
    </w:p>
    <w:p w14:paraId="24A2ABA4" w14:textId="77777777" w:rsidR="00B11F0A" w:rsidRDefault="00B11F0A">
      <w:pPr>
        <w:ind w:left="840" w:firstLine="420"/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CN_50800000_000004_FB040020_20080715.xml</w:t>
      </w:r>
    </w:p>
    <w:p w14:paraId="0F9F768B" w14:textId="77777777" w:rsidR="00B11F0A" w:rsidRDefault="00B11F0A">
      <w:pPr>
        <w:ind w:left="840" w:firstLine="420"/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CN_50800000_000005_FB040020_20080715.xml</w:t>
      </w:r>
    </w:p>
    <w:p w14:paraId="73935C4E" w14:textId="77777777" w:rsidR="00B11F0A" w:rsidRDefault="00B11F0A">
      <w:pPr>
        <w:ind w:left="840" w:firstLine="420"/>
        <w:rPr>
          <w:rFonts w:eastAsia="楷体_GB2312"/>
          <w:color w:val="000000"/>
          <w:szCs w:val="21"/>
        </w:rPr>
      </w:pPr>
    </w:p>
    <w:p w14:paraId="774903CF" w14:textId="77777777" w:rsidR="00B11F0A" w:rsidRDefault="00B11F0A">
      <w:pPr>
        <w:widowControl/>
        <w:snapToGrid w:val="0"/>
        <w:spacing w:line="360" w:lineRule="auto"/>
        <w:ind w:firstLine="420"/>
        <w:rPr>
          <w:b/>
          <w:color w:val="000000"/>
          <w:sz w:val="24"/>
        </w:rPr>
      </w:pPr>
      <w:r>
        <w:rPr>
          <w:b/>
          <w:color w:val="000000"/>
          <w:sz w:val="24"/>
        </w:rPr>
        <w:t>第二步：获取数字签名</w:t>
      </w:r>
    </w:p>
    <w:p w14:paraId="4724168F" w14:textId="77777777" w:rsidR="00B11F0A" w:rsidRDefault="00B11F0A">
      <w:pPr>
        <w:ind w:left="420" w:firstLine="420"/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该基金管理公司把这四个日报实例文档发送给相应的基金托管人，各基金托管人生成了相应的数字签名发还给该基金管理公司。数字签名分别为：</w:t>
      </w:r>
    </w:p>
    <w:p w14:paraId="4E823740" w14:textId="77777777" w:rsidR="00B11F0A" w:rsidRDefault="00B11F0A">
      <w:pPr>
        <w:ind w:left="840" w:firstLine="420"/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CN_50800000_000002_FB040020_20080715.sign</w:t>
      </w:r>
    </w:p>
    <w:p w14:paraId="748E8124" w14:textId="77777777" w:rsidR="00B11F0A" w:rsidRDefault="00B11F0A">
      <w:pPr>
        <w:ind w:left="840" w:firstLine="420"/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CN_50800000_000003_FB040020_20080715.sign</w:t>
      </w:r>
    </w:p>
    <w:p w14:paraId="19FD3BB0" w14:textId="77777777" w:rsidR="00B11F0A" w:rsidRDefault="00B11F0A">
      <w:pPr>
        <w:ind w:left="840" w:firstLine="420"/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CN_50800000_000004_FB040020_20080715.sign</w:t>
      </w:r>
    </w:p>
    <w:p w14:paraId="22E7A149" w14:textId="77777777" w:rsidR="00B11F0A" w:rsidRDefault="00B11F0A">
      <w:pPr>
        <w:ind w:left="840" w:firstLine="420"/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CN_50800000_000005_FB040020_20080715.sign</w:t>
      </w:r>
    </w:p>
    <w:p w14:paraId="2B2338E6" w14:textId="77777777" w:rsidR="00B11F0A" w:rsidRDefault="00B11F0A">
      <w:pPr>
        <w:ind w:left="840" w:firstLine="420"/>
        <w:rPr>
          <w:rFonts w:eastAsia="楷体_GB2312"/>
          <w:color w:val="000000"/>
          <w:szCs w:val="21"/>
        </w:rPr>
      </w:pPr>
    </w:p>
    <w:p w14:paraId="014A9F0F" w14:textId="77777777" w:rsidR="00B11F0A" w:rsidRDefault="00B11F0A">
      <w:pPr>
        <w:widowControl/>
        <w:snapToGrid w:val="0"/>
        <w:spacing w:line="360" w:lineRule="auto"/>
        <w:ind w:firstLine="420"/>
        <w:rPr>
          <w:b/>
          <w:color w:val="000000"/>
          <w:sz w:val="24"/>
        </w:rPr>
      </w:pPr>
      <w:r>
        <w:rPr>
          <w:b/>
          <w:color w:val="000000"/>
          <w:sz w:val="24"/>
        </w:rPr>
        <w:t>第三步：生成</w:t>
      </w:r>
      <w:r>
        <w:rPr>
          <w:b/>
          <w:color w:val="000000"/>
          <w:sz w:val="24"/>
        </w:rPr>
        <w:t>ZIP</w:t>
      </w:r>
      <w:r>
        <w:rPr>
          <w:b/>
          <w:color w:val="000000"/>
          <w:sz w:val="24"/>
        </w:rPr>
        <w:t>文件</w:t>
      </w:r>
    </w:p>
    <w:p w14:paraId="26C4AB36" w14:textId="77777777" w:rsidR="00B11F0A" w:rsidRDefault="00B11F0A">
      <w:pPr>
        <w:ind w:left="420" w:firstLine="420"/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该基金管理公司把</w:t>
      </w:r>
      <w:r>
        <w:rPr>
          <w:rFonts w:eastAsia="楷体_GB2312"/>
          <w:color w:val="000000"/>
          <w:szCs w:val="21"/>
        </w:rPr>
        <w:t>4</w:t>
      </w:r>
      <w:r>
        <w:rPr>
          <w:rFonts w:eastAsia="楷体_GB2312"/>
          <w:color w:val="000000"/>
          <w:szCs w:val="21"/>
        </w:rPr>
        <w:t>个日报实例文档和</w:t>
      </w:r>
      <w:r>
        <w:rPr>
          <w:rFonts w:eastAsia="楷体_GB2312"/>
          <w:color w:val="000000"/>
          <w:szCs w:val="21"/>
        </w:rPr>
        <w:t>4</w:t>
      </w:r>
      <w:r>
        <w:rPr>
          <w:rFonts w:eastAsia="楷体_GB2312"/>
          <w:color w:val="000000"/>
          <w:szCs w:val="21"/>
        </w:rPr>
        <w:t>个数字签名共</w:t>
      </w:r>
      <w:r>
        <w:rPr>
          <w:rFonts w:eastAsia="楷体_GB2312"/>
          <w:color w:val="000000"/>
          <w:szCs w:val="21"/>
        </w:rPr>
        <w:t>8</w:t>
      </w:r>
      <w:r>
        <w:rPr>
          <w:rFonts w:eastAsia="楷体_GB2312"/>
          <w:color w:val="000000"/>
          <w:szCs w:val="21"/>
        </w:rPr>
        <w:t>个文件压缩成</w:t>
      </w:r>
      <w:r>
        <w:rPr>
          <w:rFonts w:eastAsia="楷体_GB2312"/>
          <w:color w:val="000000"/>
          <w:szCs w:val="21"/>
        </w:rPr>
        <w:t>ZIP</w:t>
      </w:r>
      <w:r>
        <w:rPr>
          <w:rFonts w:eastAsia="楷体_GB2312"/>
          <w:color w:val="000000"/>
          <w:szCs w:val="21"/>
        </w:rPr>
        <w:t>文件，文件名为：</w:t>
      </w:r>
      <w:r>
        <w:rPr>
          <w:rFonts w:eastAsia="楷体_GB2312"/>
          <w:color w:val="000000"/>
          <w:szCs w:val="21"/>
        </w:rPr>
        <w:t>CN_50800000_000000_FB040020_20080716.zip</w:t>
      </w:r>
      <w:r>
        <w:rPr>
          <w:rFonts w:eastAsia="楷体_GB2312"/>
          <w:color w:val="000000"/>
          <w:szCs w:val="21"/>
        </w:rPr>
        <w:t>（不含目录结构）。</w:t>
      </w:r>
    </w:p>
    <w:p w14:paraId="61E90943" w14:textId="77777777" w:rsidR="00B11F0A" w:rsidRDefault="00B11F0A">
      <w:pPr>
        <w:ind w:left="420" w:firstLine="420"/>
        <w:rPr>
          <w:rFonts w:eastAsia="楷体_GB2312"/>
          <w:color w:val="000000"/>
          <w:szCs w:val="21"/>
        </w:rPr>
      </w:pPr>
    </w:p>
    <w:p w14:paraId="44154218" w14:textId="77777777" w:rsidR="00B11F0A" w:rsidRDefault="00B11F0A">
      <w:pPr>
        <w:widowControl/>
        <w:snapToGrid w:val="0"/>
        <w:spacing w:line="360" w:lineRule="auto"/>
        <w:ind w:firstLine="420"/>
        <w:rPr>
          <w:b/>
          <w:color w:val="000000"/>
          <w:sz w:val="24"/>
        </w:rPr>
      </w:pPr>
      <w:r>
        <w:rPr>
          <w:b/>
          <w:color w:val="000000"/>
          <w:sz w:val="24"/>
        </w:rPr>
        <w:t>第四步：上传和验证</w:t>
      </w:r>
    </w:p>
    <w:p w14:paraId="7E956057" w14:textId="77777777" w:rsidR="00B11F0A" w:rsidRDefault="00B11F0A">
      <w:pPr>
        <w:ind w:left="420" w:firstLine="420"/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ZIP</w:t>
      </w:r>
      <w:r>
        <w:rPr>
          <w:rFonts w:eastAsia="楷体_GB2312"/>
          <w:color w:val="000000"/>
          <w:szCs w:val="21"/>
        </w:rPr>
        <w:t>文件通过报送平台上报后，上报平台反馈</w:t>
      </w:r>
      <w:r>
        <w:rPr>
          <w:rFonts w:eastAsia="楷体_GB2312"/>
          <w:color w:val="000000"/>
          <w:szCs w:val="21"/>
        </w:rPr>
        <w:t>CN_50800000_000004_FB040020_20080715.xml</w:t>
      </w:r>
      <w:r>
        <w:rPr>
          <w:rFonts w:eastAsia="楷体_GB2312"/>
          <w:color w:val="000000"/>
          <w:szCs w:val="21"/>
        </w:rPr>
        <w:t>验证失败。该基金管理公司对当日的报送情况进行查询，结果为</w:t>
      </w:r>
      <w:r>
        <w:rPr>
          <w:rFonts w:eastAsia="楷体_GB2312"/>
          <w:color w:val="000000"/>
          <w:szCs w:val="21"/>
        </w:rPr>
        <w:t>4</w:t>
      </w:r>
      <w:r>
        <w:rPr>
          <w:rFonts w:eastAsia="楷体_GB2312"/>
          <w:color w:val="000000"/>
          <w:szCs w:val="21"/>
        </w:rPr>
        <w:t>个业务流水号，其中</w:t>
      </w:r>
      <w:r>
        <w:rPr>
          <w:rFonts w:eastAsia="楷体_GB2312"/>
          <w:color w:val="000000"/>
          <w:szCs w:val="21"/>
        </w:rPr>
        <w:t>3</w:t>
      </w:r>
      <w:r>
        <w:rPr>
          <w:rFonts w:eastAsia="楷体_GB2312"/>
          <w:color w:val="000000"/>
          <w:szCs w:val="21"/>
        </w:rPr>
        <w:t>个日报办理状态为验证成功，</w:t>
      </w:r>
      <w:r>
        <w:rPr>
          <w:rFonts w:eastAsia="楷体_GB2312"/>
          <w:color w:val="000000"/>
          <w:szCs w:val="21"/>
        </w:rPr>
        <w:t>CN_50800000_000004_FB040020_20080715.xml</w:t>
      </w:r>
      <w:r>
        <w:rPr>
          <w:rFonts w:eastAsia="楷体_GB2312"/>
          <w:color w:val="000000"/>
          <w:szCs w:val="21"/>
        </w:rPr>
        <w:t>的办理状态为验证失败。</w:t>
      </w:r>
    </w:p>
    <w:p w14:paraId="439DF0B4" w14:textId="77777777" w:rsidR="00B11F0A" w:rsidRDefault="00B11F0A">
      <w:pPr>
        <w:ind w:left="420" w:firstLine="420"/>
        <w:rPr>
          <w:rFonts w:eastAsia="楷体_GB2312"/>
          <w:color w:val="000000"/>
          <w:szCs w:val="21"/>
        </w:rPr>
      </w:pPr>
    </w:p>
    <w:p w14:paraId="1D27F00D" w14:textId="77777777" w:rsidR="00B11F0A" w:rsidRDefault="00B11F0A">
      <w:pPr>
        <w:widowControl/>
        <w:snapToGrid w:val="0"/>
        <w:spacing w:line="360" w:lineRule="auto"/>
        <w:ind w:firstLine="420"/>
        <w:rPr>
          <w:b/>
          <w:color w:val="000000"/>
          <w:sz w:val="24"/>
        </w:rPr>
      </w:pPr>
      <w:r>
        <w:rPr>
          <w:b/>
          <w:color w:val="000000"/>
          <w:sz w:val="24"/>
        </w:rPr>
        <w:t>第五步：重新制作实例文档和数字签名并压缩</w:t>
      </w:r>
    </w:p>
    <w:p w14:paraId="2030E137" w14:textId="77777777" w:rsidR="00B11F0A" w:rsidRDefault="00B11F0A">
      <w:pPr>
        <w:ind w:left="420" w:firstLine="420"/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该基金管理公司进行核对、检查，重新生成</w:t>
      </w:r>
      <w:r>
        <w:rPr>
          <w:rFonts w:eastAsia="楷体_GB2312"/>
          <w:color w:val="000000"/>
          <w:szCs w:val="21"/>
        </w:rPr>
        <w:t>CN_50800000_000004_FB040020_20080715.xml</w:t>
      </w:r>
      <w:r>
        <w:rPr>
          <w:rFonts w:eastAsia="楷体_GB2312"/>
          <w:color w:val="000000"/>
          <w:szCs w:val="21"/>
        </w:rPr>
        <w:t>文件，重新发送给托管人，托管人审核并把相应的数字证书</w:t>
      </w:r>
      <w:r>
        <w:rPr>
          <w:rFonts w:eastAsia="楷体_GB2312"/>
          <w:color w:val="000000"/>
          <w:szCs w:val="21"/>
        </w:rPr>
        <w:t>CN_50800000_000004_FB040020_20080715.sign</w:t>
      </w:r>
      <w:r>
        <w:rPr>
          <w:rFonts w:eastAsia="楷体_GB2312"/>
          <w:color w:val="000000"/>
          <w:szCs w:val="21"/>
        </w:rPr>
        <w:t>发送给该基金管理公司。该基金管理公司将这两个文件压缩为</w:t>
      </w:r>
      <w:r>
        <w:rPr>
          <w:rFonts w:eastAsia="楷体_GB2312"/>
          <w:color w:val="000000"/>
          <w:szCs w:val="21"/>
        </w:rPr>
        <w:t>ZIP</w:t>
      </w:r>
      <w:r>
        <w:rPr>
          <w:rFonts w:eastAsia="楷体_GB2312"/>
          <w:color w:val="000000"/>
          <w:szCs w:val="21"/>
        </w:rPr>
        <w:t>包，文件名为</w:t>
      </w:r>
      <w:r>
        <w:rPr>
          <w:rFonts w:eastAsia="楷体_GB2312"/>
          <w:color w:val="000000"/>
          <w:szCs w:val="21"/>
        </w:rPr>
        <w:t>CN_50800000_000004_FB040020_20080715.zip</w:t>
      </w:r>
      <w:r>
        <w:rPr>
          <w:rFonts w:eastAsia="楷体_GB2312"/>
          <w:color w:val="000000"/>
          <w:szCs w:val="21"/>
        </w:rPr>
        <w:t>。</w:t>
      </w:r>
    </w:p>
    <w:p w14:paraId="0E3CC131" w14:textId="77777777" w:rsidR="00B11F0A" w:rsidRDefault="00B11F0A">
      <w:pPr>
        <w:ind w:left="420" w:firstLine="420"/>
        <w:rPr>
          <w:rFonts w:eastAsia="楷体_GB2312"/>
          <w:color w:val="000000"/>
          <w:szCs w:val="21"/>
        </w:rPr>
      </w:pPr>
    </w:p>
    <w:p w14:paraId="4BCC2FD8" w14:textId="77777777" w:rsidR="00B11F0A" w:rsidRDefault="00B11F0A">
      <w:pPr>
        <w:widowControl/>
        <w:snapToGrid w:val="0"/>
        <w:spacing w:line="360" w:lineRule="auto"/>
        <w:ind w:firstLine="420"/>
        <w:rPr>
          <w:b/>
          <w:color w:val="000000"/>
          <w:sz w:val="24"/>
        </w:rPr>
      </w:pPr>
      <w:r>
        <w:rPr>
          <w:b/>
          <w:color w:val="000000"/>
          <w:sz w:val="24"/>
        </w:rPr>
        <w:t>第六步：</w:t>
      </w:r>
      <w:ins w:id="98" w:author="Microsoft" w:date="2020-02-06T10:24:00Z">
        <w:r w:rsidR="00F23F91">
          <w:rPr>
            <w:rFonts w:hint="eastAsia"/>
            <w:b/>
            <w:color w:val="000000"/>
            <w:sz w:val="24"/>
          </w:rPr>
          <w:t>更正</w:t>
        </w:r>
      </w:ins>
    </w:p>
    <w:p w14:paraId="73545066" w14:textId="77777777" w:rsidR="00B11F0A" w:rsidRDefault="00B11F0A">
      <w:pPr>
        <w:ind w:left="420" w:firstLine="420"/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该基金管理公司在业务办理查询界面中点击重报，并将</w:t>
      </w:r>
      <w:r>
        <w:rPr>
          <w:rFonts w:eastAsia="楷体_GB2312"/>
          <w:color w:val="000000"/>
          <w:szCs w:val="21"/>
        </w:rPr>
        <w:t>ZIP</w:t>
      </w:r>
      <w:r>
        <w:rPr>
          <w:rFonts w:eastAsia="楷体_GB2312"/>
          <w:color w:val="000000"/>
          <w:szCs w:val="21"/>
        </w:rPr>
        <w:t>包上传，并通过后台校验。</w:t>
      </w:r>
    </w:p>
    <w:p w14:paraId="049D5E95" w14:textId="77777777" w:rsidR="00B11F0A" w:rsidRDefault="00B11F0A">
      <w:pPr>
        <w:rPr>
          <w:rFonts w:eastAsia="楷体_GB2312" w:hint="eastAsia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 xml:space="preserve">        </w:t>
      </w:r>
      <w:r>
        <w:rPr>
          <w:rFonts w:eastAsia="楷体_GB2312" w:hint="eastAsia"/>
          <w:color w:val="000000"/>
          <w:szCs w:val="21"/>
        </w:rPr>
        <w:t>对于已经验证成功的实例文档，如</w:t>
      </w:r>
      <w:r>
        <w:rPr>
          <w:rFonts w:eastAsia="楷体_GB2312"/>
          <w:color w:val="000000"/>
          <w:szCs w:val="21"/>
        </w:rPr>
        <w:t>CN_50800000_000003_FB040020_20080715.xml</w:t>
      </w:r>
      <w:r>
        <w:rPr>
          <w:rFonts w:eastAsia="楷体_GB2312" w:hint="eastAsia"/>
          <w:color w:val="000000"/>
          <w:szCs w:val="21"/>
        </w:rPr>
        <w:t>，发现</w:t>
      </w:r>
      <w:ins w:id="99" w:author="Microsoft" w:date="2020-02-06T10:24:00Z">
        <w:r w:rsidR="00F23F91">
          <w:rPr>
            <w:rFonts w:eastAsia="楷体_GB2312" w:hint="eastAsia"/>
            <w:color w:val="000000"/>
            <w:szCs w:val="21"/>
          </w:rPr>
          <w:t>因数据不准确等原因</w:t>
        </w:r>
      </w:ins>
      <w:r>
        <w:rPr>
          <w:rFonts w:eastAsia="楷体_GB2312" w:hint="eastAsia"/>
          <w:color w:val="000000"/>
          <w:szCs w:val="21"/>
        </w:rPr>
        <w:t>需要</w:t>
      </w:r>
      <w:ins w:id="100" w:author="Microsoft" w:date="2020-02-06T10:24:00Z">
        <w:r w:rsidR="00F23F91">
          <w:rPr>
            <w:rFonts w:eastAsia="楷体_GB2312" w:hint="eastAsia"/>
            <w:color w:val="000000"/>
            <w:szCs w:val="21"/>
          </w:rPr>
          <w:t>修正</w:t>
        </w:r>
      </w:ins>
      <w:r>
        <w:rPr>
          <w:rFonts w:eastAsia="楷体_GB2312" w:hint="eastAsia"/>
          <w:color w:val="000000"/>
          <w:szCs w:val="21"/>
        </w:rPr>
        <w:t>，可以在执行第五步后，</w:t>
      </w:r>
      <w:ins w:id="101" w:author="Microsoft" w:date="2020-02-06T10:24:00Z">
        <w:r w:rsidR="00F23F91">
          <w:rPr>
            <w:rFonts w:eastAsia="楷体_GB2312" w:hint="eastAsia"/>
            <w:color w:val="000000"/>
            <w:szCs w:val="21"/>
          </w:rPr>
          <w:t>在报送平台发起更正，同时报送更正公告和修改后的实例文档</w:t>
        </w:r>
      </w:ins>
      <w:r>
        <w:rPr>
          <w:rFonts w:eastAsia="楷体_GB2312" w:hint="eastAsia"/>
          <w:color w:val="000000"/>
          <w:szCs w:val="21"/>
        </w:rPr>
        <w:t>。</w:t>
      </w:r>
    </w:p>
    <w:p w14:paraId="2442219E" w14:textId="77777777" w:rsidR="00B11F0A" w:rsidRDefault="00B11F0A">
      <w:pPr>
        <w:pStyle w:val="Heading1"/>
        <w:keepLines w:val="0"/>
        <w:numPr>
          <w:ilvl w:val="0"/>
          <w:numId w:val="2"/>
        </w:numPr>
        <w:spacing w:beforeLines="50" w:before="156" w:afterLines="50" w:after="156" w:line="240" w:lineRule="auto"/>
        <w:jc w:val="left"/>
        <w:rPr>
          <w:bCs w:val="0"/>
          <w:color w:val="000000"/>
          <w:kern w:val="2"/>
          <w:sz w:val="32"/>
          <w:szCs w:val="24"/>
        </w:rPr>
      </w:pPr>
      <w:bookmarkStart w:id="102" w:name="_Toc337540168"/>
      <w:bookmarkStart w:id="103" w:name="_Toc337540169"/>
      <w:bookmarkStart w:id="104" w:name="_Toc337540170"/>
      <w:bookmarkStart w:id="105" w:name="_Toc337540171"/>
      <w:bookmarkStart w:id="106" w:name="_Toc337540172"/>
      <w:bookmarkStart w:id="107" w:name="_Toc337540173"/>
      <w:bookmarkStart w:id="108" w:name="_Toc337540174"/>
      <w:bookmarkStart w:id="109" w:name="_Toc337540175"/>
      <w:bookmarkStart w:id="110" w:name="_Toc337540176"/>
      <w:bookmarkStart w:id="111" w:name="_Toc337540177"/>
      <w:bookmarkStart w:id="112" w:name="_Toc337540178"/>
      <w:bookmarkStart w:id="113" w:name="_Toc337540179"/>
      <w:bookmarkStart w:id="114" w:name="_Toc337540180"/>
      <w:bookmarkStart w:id="115" w:name="_Toc337540181"/>
      <w:bookmarkStart w:id="116" w:name="_Toc337540182"/>
      <w:bookmarkStart w:id="117" w:name="_Toc337540183"/>
      <w:bookmarkStart w:id="118" w:name="_Toc337540184"/>
      <w:bookmarkStart w:id="119" w:name="_Toc337540185"/>
      <w:bookmarkStart w:id="120" w:name="_Toc337540186"/>
      <w:bookmarkStart w:id="121" w:name="_Toc337540187"/>
      <w:bookmarkStart w:id="122" w:name="_Toc337540188"/>
      <w:bookmarkStart w:id="123" w:name="_Toc337540189"/>
      <w:bookmarkStart w:id="124" w:name="_Toc337540190"/>
      <w:bookmarkStart w:id="125" w:name="_Toc337540191"/>
      <w:bookmarkStart w:id="126" w:name="_Toc337540192"/>
      <w:bookmarkStart w:id="127" w:name="_Toc337540193"/>
      <w:bookmarkStart w:id="128" w:name="_Toc337540227"/>
      <w:bookmarkStart w:id="129" w:name="_Toc337540228"/>
      <w:bookmarkStart w:id="130" w:name="_Toc337540229"/>
      <w:bookmarkStart w:id="131" w:name="_Toc337540230"/>
      <w:bookmarkStart w:id="132" w:name="_Toc337540280"/>
      <w:bookmarkStart w:id="133" w:name="_Toc337540281"/>
      <w:bookmarkStart w:id="134" w:name="_Toc337540282"/>
      <w:bookmarkStart w:id="135" w:name="_Toc337540283"/>
      <w:bookmarkStart w:id="136" w:name="_Toc337540317"/>
      <w:bookmarkStart w:id="137" w:name="_Toc337540318"/>
      <w:bookmarkStart w:id="138" w:name="_Toc337540319"/>
      <w:bookmarkStart w:id="139" w:name="_Toc337540320"/>
      <w:bookmarkStart w:id="140" w:name="_Toc337540321"/>
      <w:bookmarkStart w:id="141" w:name="_Toc337540355"/>
      <w:bookmarkStart w:id="142" w:name="_Toc337540356"/>
      <w:bookmarkStart w:id="143" w:name="_Toc337540358"/>
      <w:bookmarkStart w:id="144" w:name="_Toc337540412"/>
      <w:bookmarkStart w:id="145" w:name="_Toc337540413"/>
      <w:bookmarkStart w:id="146" w:name="_Toc337540414"/>
      <w:bookmarkStart w:id="147" w:name="_Toc337540415"/>
      <w:bookmarkStart w:id="148" w:name="_Toc337540416"/>
      <w:bookmarkStart w:id="149" w:name="_Toc337540450"/>
      <w:bookmarkStart w:id="150" w:name="_Toc337540451"/>
      <w:bookmarkStart w:id="151" w:name="_Toc337540452"/>
      <w:bookmarkStart w:id="152" w:name="_Toc337540453"/>
      <w:bookmarkStart w:id="153" w:name="_Toc337540507"/>
      <w:bookmarkStart w:id="154" w:name="_Toc337540508"/>
      <w:bookmarkStart w:id="155" w:name="_Toc337540509"/>
      <w:bookmarkStart w:id="156" w:name="_Toc337540510"/>
      <w:bookmarkStart w:id="157" w:name="_Toc337540544"/>
      <w:bookmarkStart w:id="158" w:name="_Toc337540545"/>
      <w:bookmarkStart w:id="159" w:name="_Toc337540546"/>
      <w:bookmarkStart w:id="160" w:name="_Toc337540547"/>
      <w:bookmarkStart w:id="161" w:name="_Toc337540601"/>
      <w:bookmarkStart w:id="162" w:name="_Toc337540602"/>
      <w:bookmarkStart w:id="163" w:name="_Toc337540603"/>
      <w:bookmarkStart w:id="164" w:name="_Toc337540604"/>
      <w:bookmarkStart w:id="165" w:name="_Toc337540605"/>
      <w:bookmarkStart w:id="166" w:name="_Toc337540639"/>
      <w:bookmarkStart w:id="167" w:name="_Toc337540640"/>
      <w:bookmarkStart w:id="168" w:name="_Toc337540641"/>
      <w:bookmarkStart w:id="169" w:name="_Toc337540642"/>
      <w:bookmarkStart w:id="170" w:name="_Toc337540643"/>
      <w:bookmarkStart w:id="171" w:name="_Toc337540697"/>
      <w:bookmarkStart w:id="172" w:name="_Toc337540698"/>
      <w:bookmarkStart w:id="173" w:name="_Toc337540699"/>
      <w:bookmarkStart w:id="174" w:name="_Toc337540700"/>
      <w:bookmarkStart w:id="175" w:name="_Toc337540734"/>
      <w:bookmarkStart w:id="176" w:name="_Toc337540735"/>
      <w:bookmarkStart w:id="177" w:name="_Toc337540736"/>
      <w:bookmarkStart w:id="178" w:name="_Toc337540737"/>
      <w:bookmarkStart w:id="179" w:name="_Toc337540791"/>
      <w:bookmarkStart w:id="180" w:name="_Toc337540792"/>
      <w:bookmarkStart w:id="181" w:name="_Toc337540793"/>
      <w:bookmarkStart w:id="182" w:name="_Toc337540794"/>
      <w:bookmarkStart w:id="183" w:name="_Toc337540828"/>
      <w:bookmarkStart w:id="184" w:name="_Toc337540829"/>
      <w:bookmarkStart w:id="185" w:name="_Toc337540830"/>
      <w:bookmarkStart w:id="186" w:name="_Toc337540884"/>
      <w:bookmarkStart w:id="187" w:name="_Toc337540885"/>
      <w:bookmarkStart w:id="188" w:name="_Toc337540886"/>
      <w:bookmarkStart w:id="189" w:name="_Toc337540887"/>
      <w:bookmarkStart w:id="190" w:name="_Toc337540888"/>
      <w:bookmarkStart w:id="191" w:name="_Toc337540932"/>
      <w:bookmarkStart w:id="192" w:name="_Toc337540933"/>
      <w:bookmarkStart w:id="193" w:name="_Toc337540934"/>
      <w:bookmarkStart w:id="194" w:name="_Toc337540935"/>
      <w:bookmarkStart w:id="195" w:name="_Toc337540979"/>
      <w:bookmarkStart w:id="196" w:name="_Toc337540980"/>
      <w:bookmarkStart w:id="197" w:name="_Toc337540981"/>
      <w:bookmarkStart w:id="198" w:name="_Toc337540982"/>
      <w:bookmarkStart w:id="199" w:name="_Toc337541016"/>
      <w:bookmarkStart w:id="200" w:name="_Toc337541017"/>
      <w:bookmarkStart w:id="201" w:name="_Toc337541018"/>
      <w:bookmarkStart w:id="202" w:name="_Toc337541019"/>
      <w:bookmarkStart w:id="203" w:name="_Toc337541053"/>
      <w:bookmarkStart w:id="204" w:name="_Toc337541054"/>
      <w:bookmarkStart w:id="205" w:name="_Toc337541055"/>
      <w:bookmarkStart w:id="206" w:name="_Toc337541056"/>
      <w:bookmarkStart w:id="207" w:name="_Toc337541110"/>
      <w:bookmarkStart w:id="208" w:name="_Toc337541111"/>
      <w:bookmarkStart w:id="209" w:name="_Toc337541112"/>
      <w:bookmarkStart w:id="210" w:name="_Toc337541113"/>
      <w:bookmarkStart w:id="211" w:name="_Toc337541116"/>
      <w:bookmarkStart w:id="212" w:name="_Toc337541117"/>
      <w:bookmarkStart w:id="213" w:name="_Toc337541118"/>
      <w:bookmarkStart w:id="214" w:name="_Toc337541119"/>
      <w:bookmarkStart w:id="215" w:name="_Toc337541120"/>
      <w:bookmarkStart w:id="216" w:name="_Toc337541121"/>
      <w:bookmarkStart w:id="217" w:name="_Toc337541122"/>
      <w:bookmarkStart w:id="218" w:name="_Toc337541123"/>
      <w:bookmarkStart w:id="219" w:name="_Toc337541124"/>
      <w:bookmarkStart w:id="220" w:name="_Toc337541125"/>
      <w:bookmarkStart w:id="221" w:name="_Toc337541126"/>
      <w:bookmarkStart w:id="222" w:name="_Toc337541127"/>
      <w:bookmarkStart w:id="223" w:name="_Toc337541128"/>
      <w:bookmarkStart w:id="224" w:name="_Toc337541129"/>
      <w:bookmarkStart w:id="225" w:name="_Toc337541130"/>
      <w:bookmarkStart w:id="226" w:name="_Toc337541131"/>
      <w:bookmarkStart w:id="227" w:name="_Toc337541132"/>
      <w:bookmarkStart w:id="228" w:name="_Toc337541133"/>
      <w:bookmarkStart w:id="229" w:name="_Toc337541134"/>
      <w:bookmarkStart w:id="230" w:name="_Toc337541135"/>
      <w:bookmarkStart w:id="231" w:name="_Toc337541136"/>
      <w:bookmarkStart w:id="232" w:name="_Toc337541137"/>
      <w:bookmarkStart w:id="233" w:name="_Toc337541138"/>
      <w:bookmarkStart w:id="234" w:name="_Toc337541139"/>
      <w:bookmarkStart w:id="235" w:name="_Toc337541140"/>
      <w:bookmarkStart w:id="236" w:name="_Toc337541141"/>
      <w:bookmarkStart w:id="237" w:name="_Toc337541142"/>
      <w:bookmarkStart w:id="238" w:name="_Toc337541143"/>
      <w:bookmarkStart w:id="239" w:name="_Toc337541144"/>
      <w:bookmarkStart w:id="240" w:name="_Toc337541145"/>
      <w:bookmarkStart w:id="241" w:name="_Toc337541146"/>
      <w:bookmarkStart w:id="242" w:name="_Toc337541147"/>
      <w:bookmarkStart w:id="243" w:name="_Toc337541148"/>
      <w:bookmarkStart w:id="244" w:name="_Toc337541149"/>
      <w:bookmarkStart w:id="245" w:name="_Toc337541150"/>
      <w:bookmarkStart w:id="246" w:name="_Toc33754115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r>
        <w:rPr>
          <w:bCs w:val="0"/>
          <w:color w:val="000000"/>
          <w:kern w:val="2"/>
          <w:sz w:val="32"/>
          <w:szCs w:val="24"/>
        </w:rPr>
        <w:t>报送平台错误信息及含义</w:t>
      </w:r>
      <w:bookmarkEnd w:id="246"/>
    </w:p>
    <w:tbl>
      <w:tblPr>
        <w:tblW w:w="1040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1"/>
        <w:gridCol w:w="5089"/>
        <w:gridCol w:w="2608"/>
        <w:tblGridChange w:id="247">
          <w:tblGrid>
            <w:gridCol w:w="2711"/>
            <w:gridCol w:w="5089"/>
            <w:gridCol w:w="2608"/>
          </w:tblGrid>
        </w:tblGridChange>
      </w:tblGrid>
      <w:tr w:rsidR="00B11F0A" w14:paraId="3F0E4C34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079AD" w14:textId="77777777" w:rsidR="00B11F0A" w:rsidRDefault="00B11F0A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错误信息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9C11" w14:textId="77777777" w:rsidR="00B11F0A" w:rsidRDefault="00B11F0A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业务场景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1730" w14:textId="77777777" w:rsidR="00B11F0A" w:rsidRDefault="00B11F0A">
            <w:pPr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/>
                <w:b/>
                <w:color w:val="000000"/>
                <w:szCs w:val="21"/>
              </w:rPr>
              <w:t>处理方法</w:t>
            </w:r>
          </w:p>
        </w:tc>
      </w:tr>
      <w:tr w:rsidR="00B11F0A" w14:paraId="77F79B40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3079" w14:textId="77777777" w:rsidR="00B11F0A" w:rsidRDefault="00B11F0A">
            <w:pPr>
              <w:widowControl/>
              <w:snapToGrid w:val="0"/>
              <w:spacing w:beforeLines="50" w:before="156" w:line="360" w:lineRule="auto"/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文件名必须要有后缀！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53AB" w14:textId="77777777" w:rsidR="00B11F0A" w:rsidRDefault="00B11F0A">
            <w:pPr>
              <w:widowControl/>
              <w:snapToGrid w:val="0"/>
              <w:spacing w:beforeLines="50" w:before="156" w:line="360" w:lineRule="auto"/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文件名没有后缀，或者选错文件。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4AC6C" w14:textId="77777777" w:rsidR="00B11F0A" w:rsidRDefault="00B11F0A">
            <w:pPr>
              <w:widowControl/>
              <w:snapToGrid w:val="0"/>
              <w:spacing w:beforeLines="50" w:before="156" w:line="360" w:lineRule="auto"/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选择正确的上报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文件。</w:t>
            </w:r>
          </w:p>
        </w:tc>
      </w:tr>
      <w:tr w:rsidR="00B11F0A" w14:paraId="37613779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BD55E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文件必须以小写的</w:t>
            </w:r>
            <w:r>
              <w:rPr>
                <w:rFonts w:eastAsia="楷体_GB2312"/>
                <w:color w:val="000000"/>
                <w:szCs w:val="21"/>
              </w:rPr>
              <w:t>.zip</w:t>
            </w:r>
            <w:r>
              <w:rPr>
                <w:rFonts w:eastAsia="楷体_GB2312"/>
                <w:color w:val="000000"/>
                <w:szCs w:val="21"/>
              </w:rPr>
              <w:t>结尾！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5F5F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使用了大写的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作为后缀名，或者使用了其他的文件后缀名，或者选错了文件。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B2D3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使用</w:t>
            </w:r>
            <w:r>
              <w:rPr>
                <w:rFonts w:eastAsia="楷体_GB2312"/>
                <w:color w:val="000000"/>
                <w:szCs w:val="21"/>
              </w:rPr>
              <w:t>zip32</w:t>
            </w:r>
            <w:r>
              <w:rPr>
                <w:rFonts w:eastAsia="楷体_GB2312"/>
                <w:color w:val="000000"/>
                <w:szCs w:val="21"/>
              </w:rPr>
              <w:t>压缩格式打包上报文件。</w:t>
            </w:r>
          </w:p>
        </w:tc>
      </w:tr>
      <w:tr w:rsidR="00B11F0A" w14:paraId="0A2DB8E3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E93C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重报的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文件名必须和前一次上报的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文件名一致！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7930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重报的时候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文件名和前一次上报的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文件名不一致。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10D6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修改为正确的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文件名。</w:t>
            </w:r>
          </w:p>
        </w:tc>
      </w:tr>
      <w:tr w:rsidR="00B11F0A" w14:paraId="1CA51D10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9976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文件名长度必须为</w:t>
            </w:r>
            <w:r>
              <w:rPr>
                <w:rFonts w:eastAsia="楷体_GB2312"/>
                <w:color w:val="000000"/>
                <w:szCs w:val="21"/>
              </w:rPr>
              <w:t>40</w:t>
            </w:r>
            <w:r>
              <w:rPr>
                <w:rFonts w:eastAsia="楷体_GB2312"/>
                <w:color w:val="000000"/>
                <w:szCs w:val="21"/>
              </w:rPr>
              <w:t>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F1CC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文件名长度不为</w:t>
            </w:r>
            <w:r>
              <w:rPr>
                <w:rFonts w:eastAsia="楷体_GB2312"/>
                <w:color w:val="000000"/>
                <w:szCs w:val="21"/>
              </w:rPr>
              <w:t>40</w:t>
            </w:r>
            <w:r>
              <w:rPr>
                <w:rFonts w:eastAsia="楷体_GB2312"/>
                <w:color w:val="000000"/>
                <w:szCs w:val="21"/>
              </w:rPr>
              <w:t>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20635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检查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文件名的各个部分以满足规范。</w:t>
            </w:r>
          </w:p>
        </w:tc>
      </w:tr>
      <w:tr w:rsidR="00B11F0A" w14:paraId="3FD02469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8A151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文件名中必须有且仅有</w:t>
            </w:r>
            <w:r>
              <w:rPr>
                <w:rFonts w:eastAsia="楷体_GB2312"/>
                <w:color w:val="000000"/>
                <w:szCs w:val="21"/>
              </w:rPr>
              <w:t>4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个</w:t>
            </w:r>
            <w:r>
              <w:rPr>
                <w:rFonts w:eastAsia="楷体_GB2312"/>
                <w:color w:val="000000"/>
                <w:szCs w:val="21"/>
              </w:rPr>
              <w:t>“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 xml:space="preserve">_” </w:t>
            </w:r>
            <w:r>
              <w:rPr>
                <w:rFonts w:eastAsia="楷体_GB2312"/>
                <w:color w:val="000000"/>
                <w:szCs w:val="21"/>
              </w:rPr>
              <w:t>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643D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文件名中没有</w:t>
            </w:r>
            <w:r>
              <w:rPr>
                <w:rFonts w:eastAsia="楷体_GB2312"/>
                <w:color w:val="000000"/>
                <w:szCs w:val="21"/>
              </w:rPr>
              <w:t>4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个</w:t>
            </w:r>
            <w:r>
              <w:rPr>
                <w:rFonts w:eastAsia="楷体_GB2312"/>
                <w:color w:val="000000"/>
                <w:szCs w:val="21"/>
              </w:rPr>
              <w:t>“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_”</w:t>
            </w:r>
            <w:r>
              <w:rPr>
                <w:rFonts w:eastAsia="楷体_GB2312"/>
                <w:color w:val="000000"/>
                <w:szCs w:val="21"/>
              </w:rPr>
              <w:t>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3A65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检查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文件名的各个部分以满足规范。</w:t>
            </w:r>
          </w:p>
        </w:tc>
      </w:tr>
      <w:tr w:rsidR="00B11F0A" w14:paraId="537E8B7A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A351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文件名必须以</w:t>
            </w:r>
            <w:r>
              <w:rPr>
                <w:rFonts w:eastAsia="楷体_GB2312"/>
                <w:color w:val="000000"/>
                <w:szCs w:val="21"/>
              </w:rPr>
              <w:t>“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CN”</w:t>
            </w:r>
            <w:r>
              <w:rPr>
                <w:rFonts w:eastAsia="楷体_GB2312"/>
                <w:color w:val="000000"/>
                <w:szCs w:val="21"/>
              </w:rPr>
              <w:t>开头！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25BA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文件名不是以</w:t>
            </w:r>
            <w:r>
              <w:rPr>
                <w:rFonts w:eastAsia="楷体_GB2312"/>
                <w:color w:val="000000"/>
                <w:szCs w:val="21"/>
              </w:rPr>
              <w:t>“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CN”</w:t>
            </w:r>
            <w:r>
              <w:rPr>
                <w:rFonts w:eastAsia="楷体_GB2312"/>
                <w:color w:val="000000"/>
                <w:szCs w:val="21"/>
              </w:rPr>
              <w:t>开头。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3F77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文件名改成</w:t>
            </w:r>
            <w:r>
              <w:rPr>
                <w:rFonts w:eastAsia="楷体_GB2312"/>
                <w:color w:val="000000"/>
                <w:szCs w:val="21"/>
              </w:rPr>
              <w:t>“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CN”</w:t>
            </w:r>
            <w:r>
              <w:rPr>
                <w:rFonts w:eastAsia="楷体_GB2312"/>
                <w:color w:val="000000"/>
                <w:szCs w:val="21"/>
              </w:rPr>
              <w:t>开头。</w:t>
            </w:r>
          </w:p>
        </w:tc>
      </w:tr>
      <w:tr w:rsidR="00B11F0A" w14:paraId="6B64C4EB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9998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2</w:t>
            </w:r>
            <w:r>
              <w:rPr>
                <w:rFonts w:eastAsia="楷体_GB2312"/>
                <w:color w:val="000000"/>
                <w:szCs w:val="21"/>
              </w:rPr>
              <w:t>部分必须</w:t>
            </w:r>
            <w:r>
              <w:rPr>
                <w:rFonts w:eastAsia="楷体_GB2312"/>
                <w:color w:val="000000"/>
                <w:szCs w:val="21"/>
              </w:rPr>
              <w:t>8</w:t>
            </w:r>
            <w:r>
              <w:rPr>
                <w:rFonts w:eastAsia="楷体_GB2312"/>
                <w:color w:val="000000"/>
                <w:szCs w:val="21"/>
              </w:rPr>
              <w:t>个字符长！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20A1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2</w:t>
            </w:r>
            <w:r>
              <w:rPr>
                <w:rFonts w:eastAsia="楷体_GB2312"/>
                <w:color w:val="000000"/>
                <w:szCs w:val="21"/>
              </w:rPr>
              <w:t>部分不是</w:t>
            </w:r>
            <w:r>
              <w:rPr>
                <w:rFonts w:eastAsia="楷体_GB2312"/>
                <w:color w:val="000000"/>
                <w:szCs w:val="21"/>
              </w:rPr>
              <w:t>8</w:t>
            </w:r>
            <w:r>
              <w:rPr>
                <w:rFonts w:eastAsia="楷体_GB2312"/>
                <w:color w:val="000000"/>
                <w:szCs w:val="21"/>
              </w:rPr>
              <w:t>个字符长！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941B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检查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文件名的第</w:t>
            </w:r>
            <w:r>
              <w:rPr>
                <w:rFonts w:eastAsia="楷体_GB2312"/>
                <w:color w:val="000000"/>
                <w:szCs w:val="21"/>
              </w:rPr>
              <w:t>2</w:t>
            </w:r>
            <w:r>
              <w:rPr>
                <w:rFonts w:eastAsia="楷体_GB2312"/>
                <w:color w:val="000000"/>
                <w:szCs w:val="21"/>
              </w:rPr>
              <w:t>部分以满足规范。</w:t>
            </w:r>
          </w:p>
        </w:tc>
      </w:tr>
      <w:tr w:rsidR="00B11F0A" w14:paraId="264B3534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67FB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您所提交的公告不是自己所属公司的！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BE5C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文件名中的第</w:t>
            </w:r>
            <w:r>
              <w:rPr>
                <w:rFonts w:eastAsia="楷体_GB2312"/>
                <w:color w:val="000000"/>
                <w:szCs w:val="21"/>
              </w:rPr>
              <w:t>2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部分代表的</w:t>
            </w:r>
            <w:r>
              <w:rPr>
                <w:rFonts w:eastAsia="楷体_GB2312"/>
                <w:color w:val="000000"/>
                <w:szCs w:val="21"/>
              </w:rPr>
              <w:t>“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8</w:t>
            </w:r>
            <w:r>
              <w:rPr>
                <w:rFonts w:eastAsia="楷体_GB2312"/>
                <w:color w:val="000000"/>
                <w:szCs w:val="21"/>
              </w:rPr>
              <w:t>位信息披露义务人代码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和上报人的身份不符。</w:t>
            </w:r>
          </w:p>
          <w:p w14:paraId="4E4B8F69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目前是根据登录名（例：</w:t>
            </w:r>
            <w:r>
              <w:rPr>
                <w:rFonts w:eastAsia="楷体_GB2312"/>
                <w:color w:val="000000"/>
                <w:szCs w:val="21"/>
              </w:rPr>
              <w:t>50330000_01</w:t>
            </w:r>
            <w:r>
              <w:rPr>
                <w:rFonts w:eastAsia="楷体_GB2312"/>
                <w:color w:val="000000"/>
                <w:szCs w:val="21"/>
              </w:rPr>
              <w:t>）的前</w:t>
            </w:r>
            <w:r>
              <w:rPr>
                <w:rFonts w:eastAsia="楷体_GB2312"/>
                <w:color w:val="000000"/>
                <w:szCs w:val="21"/>
              </w:rPr>
              <w:t>8</w:t>
            </w:r>
            <w:r>
              <w:rPr>
                <w:rFonts w:eastAsia="楷体_GB2312"/>
                <w:color w:val="000000"/>
                <w:szCs w:val="21"/>
              </w:rPr>
              <w:t>位（信息披露义务人代码）确定上报人的身份。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8DA1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修改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文件名的第</w:t>
            </w:r>
            <w:r>
              <w:rPr>
                <w:rFonts w:eastAsia="楷体_GB2312"/>
                <w:color w:val="000000"/>
                <w:szCs w:val="21"/>
              </w:rPr>
              <w:t>2</w:t>
            </w:r>
            <w:r>
              <w:rPr>
                <w:rFonts w:eastAsia="楷体_GB2312"/>
                <w:color w:val="000000"/>
                <w:szCs w:val="21"/>
              </w:rPr>
              <w:t>部分为正确的</w:t>
            </w:r>
            <w:r>
              <w:rPr>
                <w:rFonts w:eastAsia="楷体_GB2312"/>
                <w:color w:val="000000"/>
                <w:szCs w:val="21"/>
              </w:rPr>
              <w:t>“</w:t>
            </w:r>
            <w:r>
              <w:rPr>
                <w:rFonts w:eastAsia="楷体_GB2312"/>
                <w:color w:val="000000"/>
                <w:szCs w:val="21"/>
              </w:rPr>
              <w:t>信息披露义务人代码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。</w:t>
            </w:r>
          </w:p>
        </w:tc>
      </w:tr>
      <w:tr w:rsidR="00B11F0A" w14:paraId="3F950A80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CBF5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3</w:t>
            </w:r>
            <w:r>
              <w:rPr>
                <w:rFonts w:eastAsia="楷体_GB2312"/>
                <w:color w:val="000000"/>
                <w:szCs w:val="21"/>
              </w:rPr>
              <w:t>部分必须</w:t>
            </w:r>
            <w:r>
              <w:rPr>
                <w:rFonts w:eastAsia="楷体_GB2312"/>
                <w:color w:val="000000"/>
                <w:szCs w:val="21"/>
              </w:rPr>
              <w:t>6</w:t>
            </w:r>
            <w:r>
              <w:rPr>
                <w:rFonts w:eastAsia="楷体_GB2312"/>
                <w:color w:val="000000"/>
                <w:szCs w:val="21"/>
              </w:rPr>
              <w:t>个字符长！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3519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3</w:t>
            </w:r>
            <w:r>
              <w:rPr>
                <w:rFonts w:eastAsia="楷体_GB2312"/>
                <w:color w:val="000000"/>
                <w:szCs w:val="21"/>
              </w:rPr>
              <w:t>部分不是</w:t>
            </w:r>
            <w:r>
              <w:rPr>
                <w:rFonts w:eastAsia="楷体_GB2312"/>
                <w:color w:val="000000"/>
                <w:szCs w:val="21"/>
              </w:rPr>
              <w:t>6</w:t>
            </w:r>
            <w:r>
              <w:rPr>
                <w:rFonts w:eastAsia="楷体_GB2312"/>
                <w:color w:val="000000"/>
                <w:szCs w:val="21"/>
              </w:rPr>
              <w:t>个字符长！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B14F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检查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文件名的第</w:t>
            </w:r>
            <w:r>
              <w:rPr>
                <w:rFonts w:eastAsia="楷体_GB2312"/>
                <w:color w:val="000000"/>
                <w:szCs w:val="21"/>
              </w:rPr>
              <w:t>3</w:t>
            </w:r>
            <w:r>
              <w:rPr>
                <w:rFonts w:eastAsia="楷体_GB2312"/>
                <w:color w:val="000000"/>
                <w:szCs w:val="21"/>
              </w:rPr>
              <w:t>部分以满足规范。</w:t>
            </w:r>
          </w:p>
        </w:tc>
      </w:tr>
      <w:tr w:rsidR="00B11F0A" w14:paraId="5BEB5D32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B26E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4</w:t>
            </w:r>
            <w:r>
              <w:rPr>
                <w:rFonts w:eastAsia="楷体_GB2312"/>
                <w:color w:val="000000"/>
                <w:szCs w:val="21"/>
              </w:rPr>
              <w:t>部分必须</w:t>
            </w:r>
            <w:r>
              <w:rPr>
                <w:rFonts w:eastAsia="楷体_GB2312"/>
                <w:color w:val="000000"/>
                <w:szCs w:val="21"/>
              </w:rPr>
              <w:t>8</w:t>
            </w:r>
            <w:r>
              <w:rPr>
                <w:rFonts w:eastAsia="楷体_GB2312"/>
                <w:color w:val="000000"/>
                <w:szCs w:val="21"/>
              </w:rPr>
              <w:t>个字符长！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0F50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4</w:t>
            </w:r>
            <w:r>
              <w:rPr>
                <w:rFonts w:eastAsia="楷体_GB2312"/>
                <w:color w:val="000000"/>
                <w:szCs w:val="21"/>
              </w:rPr>
              <w:t>部分不是</w:t>
            </w:r>
            <w:r>
              <w:rPr>
                <w:rFonts w:eastAsia="楷体_GB2312"/>
                <w:color w:val="000000"/>
                <w:szCs w:val="21"/>
              </w:rPr>
              <w:t>8</w:t>
            </w:r>
            <w:r>
              <w:rPr>
                <w:rFonts w:eastAsia="楷体_GB2312"/>
                <w:color w:val="000000"/>
                <w:szCs w:val="21"/>
              </w:rPr>
              <w:t>个字符长！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3260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检查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文件名的第</w:t>
            </w:r>
            <w:r>
              <w:rPr>
                <w:rFonts w:eastAsia="楷体_GB2312"/>
                <w:color w:val="000000"/>
                <w:szCs w:val="21"/>
              </w:rPr>
              <w:t>4</w:t>
            </w:r>
            <w:r>
              <w:rPr>
                <w:rFonts w:eastAsia="楷体_GB2312"/>
                <w:color w:val="000000"/>
                <w:szCs w:val="21"/>
              </w:rPr>
              <w:t>部分以满足规范。</w:t>
            </w:r>
          </w:p>
        </w:tc>
      </w:tr>
      <w:tr w:rsidR="00B11F0A" w14:paraId="7271B2FA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3C93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5</w:t>
            </w:r>
            <w:r>
              <w:rPr>
                <w:rFonts w:eastAsia="楷体_GB2312"/>
                <w:color w:val="000000"/>
                <w:szCs w:val="21"/>
              </w:rPr>
              <w:t>部分必须</w:t>
            </w:r>
            <w:r>
              <w:rPr>
                <w:rFonts w:eastAsia="楷体_GB2312"/>
                <w:color w:val="000000"/>
                <w:szCs w:val="21"/>
              </w:rPr>
              <w:t>8</w:t>
            </w:r>
            <w:r>
              <w:rPr>
                <w:rFonts w:eastAsia="楷体_GB2312"/>
                <w:color w:val="000000"/>
                <w:szCs w:val="21"/>
              </w:rPr>
              <w:t>个字符长！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C571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5</w:t>
            </w:r>
            <w:r>
              <w:rPr>
                <w:rFonts w:eastAsia="楷体_GB2312"/>
                <w:color w:val="000000"/>
                <w:szCs w:val="21"/>
              </w:rPr>
              <w:t>部分不是</w:t>
            </w:r>
            <w:r>
              <w:rPr>
                <w:rFonts w:eastAsia="楷体_GB2312"/>
                <w:color w:val="000000"/>
                <w:szCs w:val="21"/>
              </w:rPr>
              <w:t>8</w:t>
            </w:r>
            <w:r>
              <w:rPr>
                <w:rFonts w:eastAsia="楷体_GB2312"/>
                <w:color w:val="000000"/>
                <w:szCs w:val="21"/>
              </w:rPr>
              <w:t>个字符长！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6B93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检查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文件名的第</w:t>
            </w:r>
            <w:r>
              <w:rPr>
                <w:rFonts w:eastAsia="楷体_GB2312"/>
                <w:color w:val="000000"/>
                <w:szCs w:val="21"/>
              </w:rPr>
              <w:t>5</w:t>
            </w:r>
            <w:r>
              <w:rPr>
                <w:rFonts w:eastAsia="楷体_GB2312"/>
                <w:color w:val="000000"/>
                <w:szCs w:val="21"/>
              </w:rPr>
              <w:t>部分以满足规范。</w:t>
            </w:r>
          </w:p>
        </w:tc>
      </w:tr>
      <w:tr w:rsidR="00B11F0A" w14:paraId="235CB4E5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1317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5</w:t>
            </w:r>
            <w:r>
              <w:rPr>
                <w:rFonts w:eastAsia="楷体_GB2312"/>
                <w:color w:val="000000"/>
                <w:szCs w:val="21"/>
              </w:rPr>
              <w:t>部分</w:t>
            </w:r>
            <w:r>
              <w:rPr>
                <w:rFonts w:eastAsia="楷体_GB2312"/>
                <w:color w:val="000000"/>
                <w:szCs w:val="21"/>
              </w:rPr>
              <w:t xml:space="preserve"> [</w:t>
            </w:r>
            <w:r>
              <w:rPr>
                <w:rFonts w:eastAsia="楷体_GB2312"/>
                <w:color w:val="000000"/>
                <w:szCs w:val="21"/>
              </w:rPr>
              <w:t>（第</w:t>
            </w:r>
            <w:r>
              <w:rPr>
                <w:rFonts w:eastAsia="楷体_GB2312"/>
                <w:color w:val="000000"/>
                <w:szCs w:val="21"/>
              </w:rPr>
              <w:t>5</w:t>
            </w:r>
            <w:r>
              <w:rPr>
                <w:rFonts w:eastAsia="楷体_GB2312"/>
                <w:color w:val="000000"/>
                <w:szCs w:val="21"/>
              </w:rPr>
              <w:t>部分内容）</w:t>
            </w:r>
            <w:r>
              <w:rPr>
                <w:rFonts w:eastAsia="楷体_GB2312"/>
                <w:color w:val="000000"/>
                <w:szCs w:val="21"/>
              </w:rPr>
              <w:t xml:space="preserve">] </w:t>
            </w:r>
            <w:r>
              <w:rPr>
                <w:rFonts w:eastAsia="楷体_GB2312"/>
                <w:color w:val="000000"/>
                <w:szCs w:val="21"/>
              </w:rPr>
              <w:t>必须全部是数字！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0CFC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5</w:t>
            </w:r>
            <w:r>
              <w:rPr>
                <w:rFonts w:eastAsia="楷体_GB2312"/>
                <w:color w:val="000000"/>
                <w:szCs w:val="21"/>
              </w:rPr>
              <w:t>部分含有不是数字的非法字符！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D8CC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检查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文件名的第</w:t>
            </w:r>
            <w:r>
              <w:rPr>
                <w:rFonts w:eastAsia="楷体_GB2312"/>
                <w:color w:val="000000"/>
                <w:szCs w:val="21"/>
              </w:rPr>
              <w:t>5</w:t>
            </w:r>
            <w:r>
              <w:rPr>
                <w:rFonts w:eastAsia="楷体_GB2312"/>
                <w:color w:val="000000"/>
                <w:szCs w:val="21"/>
              </w:rPr>
              <w:t>部分以满足规范。</w:t>
            </w:r>
          </w:p>
        </w:tc>
      </w:tr>
      <w:tr w:rsidR="00B11F0A" w14:paraId="5C30D95B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4842B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该公司下无</w:t>
            </w:r>
            <w:r>
              <w:rPr>
                <w:rFonts w:eastAsia="楷体_GB2312"/>
                <w:color w:val="000000"/>
                <w:szCs w:val="21"/>
              </w:rPr>
              <w:t xml:space="preserve"> [</w:t>
            </w:r>
            <w:r>
              <w:rPr>
                <w:rFonts w:eastAsia="楷体_GB2312"/>
                <w:color w:val="000000"/>
                <w:szCs w:val="21"/>
              </w:rPr>
              <w:t>（不存在的基金代码）</w:t>
            </w:r>
            <w:r>
              <w:rPr>
                <w:rFonts w:eastAsia="楷体_GB2312"/>
                <w:color w:val="000000"/>
                <w:szCs w:val="21"/>
              </w:rPr>
              <w:t xml:space="preserve">] </w:t>
            </w:r>
            <w:r>
              <w:rPr>
                <w:rFonts w:eastAsia="楷体_GB2312"/>
                <w:color w:val="000000"/>
                <w:szCs w:val="21"/>
              </w:rPr>
              <w:t>基金代码！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2A54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2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部分</w:t>
            </w:r>
            <w:r>
              <w:rPr>
                <w:rFonts w:eastAsia="楷体_GB2312"/>
                <w:color w:val="000000"/>
                <w:szCs w:val="21"/>
              </w:rPr>
              <w:t>“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8</w:t>
            </w:r>
            <w:r>
              <w:rPr>
                <w:rFonts w:eastAsia="楷体_GB2312"/>
                <w:color w:val="000000"/>
                <w:szCs w:val="21"/>
              </w:rPr>
              <w:t>位信息披露义务人代码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在数据库中不存在。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7C802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修改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2</w:t>
            </w:r>
            <w:r>
              <w:rPr>
                <w:rFonts w:eastAsia="楷体_GB2312"/>
                <w:color w:val="000000"/>
                <w:szCs w:val="21"/>
              </w:rPr>
              <w:t>部分为正确的</w:t>
            </w:r>
            <w:r>
              <w:rPr>
                <w:rFonts w:eastAsia="楷体_GB2312"/>
                <w:color w:val="000000"/>
                <w:szCs w:val="21"/>
              </w:rPr>
              <w:t>“8</w:t>
            </w:r>
            <w:r>
              <w:rPr>
                <w:rFonts w:eastAsia="楷体_GB2312"/>
                <w:color w:val="000000"/>
                <w:szCs w:val="21"/>
              </w:rPr>
              <w:t>位信息披露义务人代码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。</w:t>
            </w:r>
          </w:p>
        </w:tc>
      </w:tr>
      <w:tr w:rsidR="00B11F0A" w14:paraId="74626F36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4FB9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公告类型</w:t>
            </w:r>
            <w:r>
              <w:rPr>
                <w:rFonts w:eastAsia="楷体_GB2312"/>
                <w:color w:val="000000"/>
                <w:szCs w:val="21"/>
              </w:rPr>
              <w:t xml:space="preserve"> [</w:t>
            </w:r>
            <w:r>
              <w:rPr>
                <w:rFonts w:eastAsia="楷体_GB2312"/>
                <w:color w:val="000000"/>
                <w:szCs w:val="21"/>
              </w:rPr>
              <w:t>（不存在的公告类型代码）</w:t>
            </w:r>
            <w:r>
              <w:rPr>
                <w:rFonts w:eastAsia="楷体_GB2312"/>
                <w:color w:val="000000"/>
                <w:szCs w:val="21"/>
              </w:rPr>
              <w:t xml:space="preserve">] </w:t>
            </w:r>
            <w:r>
              <w:rPr>
                <w:rFonts w:eastAsia="楷体_GB2312"/>
                <w:color w:val="000000"/>
                <w:szCs w:val="21"/>
              </w:rPr>
              <w:t>不存在！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259FA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4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部分</w:t>
            </w:r>
            <w:r>
              <w:rPr>
                <w:rFonts w:eastAsia="楷体_GB2312"/>
                <w:color w:val="000000"/>
                <w:szCs w:val="21"/>
              </w:rPr>
              <w:t>“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8</w:t>
            </w:r>
            <w:r>
              <w:rPr>
                <w:rFonts w:eastAsia="楷体_GB2312"/>
                <w:color w:val="000000"/>
                <w:szCs w:val="21"/>
              </w:rPr>
              <w:t>位公告类型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，在数据库中不存在。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A9A2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修改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4</w:t>
            </w:r>
            <w:r>
              <w:rPr>
                <w:rFonts w:eastAsia="楷体_GB2312"/>
                <w:color w:val="000000"/>
                <w:szCs w:val="21"/>
              </w:rPr>
              <w:t>部分为正确的</w:t>
            </w:r>
            <w:r>
              <w:rPr>
                <w:rFonts w:eastAsia="楷体_GB2312"/>
                <w:color w:val="000000"/>
                <w:szCs w:val="21"/>
              </w:rPr>
              <w:t>“8</w:t>
            </w:r>
            <w:r>
              <w:rPr>
                <w:rFonts w:eastAsia="楷体_GB2312"/>
                <w:color w:val="000000"/>
                <w:szCs w:val="21"/>
              </w:rPr>
              <w:t>位公告类型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。</w:t>
            </w:r>
          </w:p>
        </w:tc>
      </w:tr>
      <w:tr w:rsidR="00B11F0A" w14:paraId="0740FC3C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4FC4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日报的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文件名的第</w:t>
            </w:r>
            <w:r>
              <w:rPr>
                <w:rFonts w:eastAsia="楷体_GB2312"/>
                <w:color w:val="000000"/>
                <w:szCs w:val="21"/>
              </w:rPr>
              <w:t>5</w:t>
            </w:r>
            <w:r>
              <w:rPr>
                <w:rFonts w:eastAsia="楷体_GB2312"/>
                <w:color w:val="000000"/>
                <w:szCs w:val="21"/>
              </w:rPr>
              <w:t>部分必须是合法的日期格式，例如</w:t>
            </w:r>
            <w:r>
              <w:rPr>
                <w:rFonts w:eastAsia="楷体_GB2312"/>
                <w:color w:val="000000"/>
                <w:szCs w:val="21"/>
              </w:rPr>
              <w:t>“20080808”</w:t>
            </w:r>
            <w:r>
              <w:rPr>
                <w:rFonts w:eastAsia="楷体_GB2312"/>
                <w:color w:val="000000"/>
                <w:szCs w:val="21"/>
              </w:rPr>
              <w:t>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E1ACC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4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部分是</w:t>
            </w:r>
            <w:r>
              <w:rPr>
                <w:rFonts w:eastAsia="楷体_GB2312"/>
                <w:color w:val="000000"/>
                <w:szCs w:val="21"/>
              </w:rPr>
              <w:t>“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FB040020</w:t>
            </w:r>
            <w:r>
              <w:rPr>
                <w:rFonts w:eastAsia="楷体_GB2312"/>
                <w:color w:val="000000"/>
                <w:szCs w:val="21"/>
              </w:rPr>
              <w:t>日报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且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5</w:t>
            </w:r>
            <w:r>
              <w:rPr>
                <w:rFonts w:eastAsia="楷体_GB2312"/>
                <w:color w:val="000000"/>
                <w:szCs w:val="21"/>
              </w:rPr>
              <w:t>部分的最后</w:t>
            </w:r>
            <w:r>
              <w:rPr>
                <w:rFonts w:eastAsia="楷体_GB2312"/>
                <w:color w:val="000000"/>
                <w:szCs w:val="21"/>
              </w:rPr>
              <w:t>4</w:t>
            </w:r>
            <w:r>
              <w:rPr>
                <w:rFonts w:eastAsia="楷体_GB2312"/>
                <w:color w:val="000000"/>
                <w:szCs w:val="21"/>
              </w:rPr>
              <w:t>位不是有效的日期格式，例：</w:t>
            </w:r>
            <w:r>
              <w:rPr>
                <w:rFonts w:eastAsia="楷体_GB2312"/>
                <w:color w:val="000000"/>
                <w:szCs w:val="21"/>
              </w:rPr>
              <w:t>0001</w:t>
            </w:r>
            <w:r>
              <w:rPr>
                <w:rFonts w:eastAsia="楷体_GB2312"/>
                <w:color w:val="000000"/>
                <w:szCs w:val="21"/>
              </w:rPr>
              <w:t>、</w:t>
            </w:r>
            <w:r>
              <w:rPr>
                <w:rFonts w:eastAsia="楷体_GB2312"/>
                <w:color w:val="000000"/>
                <w:szCs w:val="21"/>
              </w:rPr>
              <w:t>1244</w:t>
            </w:r>
            <w:r>
              <w:rPr>
                <w:rFonts w:eastAsia="楷体_GB2312"/>
                <w:color w:val="000000"/>
                <w:szCs w:val="21"/>
              </w:rPr>
              <w:t>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E30B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修改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5</w:t>
            </w:r>
            <w:r>
              <w:rPr>
                <w:rFonts w:eastAsia="楷体_GB2312"/>
                <w:color w:val="000000"/>
                <w:szCs w:val="21"/>
              </w:rPr>
              <w:t>部分最后</w:t>
            </w:r>
            <w:r>
              <w:rPr>
                <w:rFonts w:eastAsia="楷体_GB2312"/>
                <w:color w:val="000000"/>
                <w:szCs w:val="21"/>
              </w:rPr>
              <w:t>4</w:t>
            </w:r>
            <w:r>
              <w:rPr>
                <w:rFonts w:eastAsia="楷体_GB2312"/>
                <w:color w:val="000000"/>
                <w:szCs w:val="21"/>
              </w:rPr>
              <w:t>位为合法的日期格式。</w:t>
            </w:r>
          </w:p>
        </w:tc>
      </w:tr>
      <w:tr w:rsidR="00B11F0A" w14:paraId="62AA7FFA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381A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[</w:t>
            </w:r>
            <w:r>
              <w:rPr>
                <w:rFonts w:eastAsia="楷体_GB2312"/>
                <w:color w:val="000000"/>
                <w:szCs w:val="21"/>
              </w:rPr>
              <w:t>文件名称</w:t>
            </w:r>
            <w:r>
              <w:rPr>
                <w:rFonts w:eastAsia="楷体_GB2312"/>
                <w:color w:val="000000"/>
                <w:szCs w:val="21"/>
              </w:rPr>
              <w:t>.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xml]</w:t>
            </w:r>
            <w:ins w:id="248" w:author="arachnid" w:date="2020-02-11T15:57:00Z">
              <w:r w:rsidR="00AF29C0" w:rsidRPr="00AF29C0">
                <w:rPr>
                  <w:rFonts w:eastAsia="楷体_GB2312" w:hint="eastAsia"/>
                  <w:color w:val="000000"/>
                  <w:szCs w:val="21"/>
                </w:rPr>
                <w:t>的日报编号日期应小于服务器当前日期</w:t>
              </w:r>
            </w:ins>
            <w:proofErr w:type="gramEnd"/>
            <w:r>
              <w:rPr>
                <w:rFonts w:eastAsia="楷体_GB2312"/>
                <w:color w:val="000000"/>
                <w:szCs w:val="21"/>
              </w:rPr>
              <w:t>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2106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4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部分是</w:t>
            </w:r>
            <w:r>
              <w:rPr>
                <w:rFonts w:eastAsia="楷体_GB2312"/>
                <w:color w:val="000000"/>
                <w:szCs w:val="21"/>
              </w:rPr>
              <w:t>“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FB040020</w:t>
            </w:r>
            <w:r>
              <w:rPr>
                <w:rFonts w:eastAsia="楷体_GB2312"/>
                <w:color w:val="000000"/>
                <w:szCs w:val="21"/>
              </w:rPr>
              <w:t>日报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且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5</w:t>
            </w:r>
            <w:r>
              <w:rPr>
                <w:rFonts w:eastAsia="楷体_GB2312"/>
                <w:color w:val="000000"/>
                <w:szCs w:val="21"/>
              </w:rPr>
              <w:t>部分表示的日期晚于当前系统的日期，例：</w:t>
            </w:r>
            <w:r>
              <w:rPr>
                <w:rFonts w:eastAsia="楷体_GB2312"/>
                <w:color w:val="000000"/>
                <w:szCs w:val="21"/>
              </w:rPr>
              <w:t>20080830</w:t>
            </w:r>
            <w:r>
              <w:rPr>
                <w:rFonts w:eastAsia="楷体_GB2312"/>
                <w:color w:val="000000"/>
                <w:szCs w:val="21"/>
              </w:rPr>
              <w:t>（服务器时间为</w:t>
            </w:r>
            <w:r>
              <w:rPr>
                <w:rFonts w:eastAsia="楷体_GB2312"/>
                <w:color w:val="000000"/>
                <w:szCs w:val="21"/>
              </w:rPr>
              <w:t>2008-08-05</w:t>
            </w:r>
            <w:r>
              <w:rPr>
                <w:rFonts w:eastAsia="楷体_GB2312"/>
                <w:color w:val="000000"/>
                <w:szCs w:val="21"/>
              </w:rPr>
              <w:t>）。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CC62" w14:textId="77777777" w:rsidR="00B11F0A" w:rsidRDefault="00B11F0A">
            <w:pPr>
              <w:rPr>
                <w:rFonts w:eastAsia="楷体_GB2312" w:hint="eastAsia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修正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5</w:t>
            </w:r>
            <w:r>
              <w:rPr>
                <w:rFonts w:eastAsia="楷体_GB2312"/>
                <w:color w:val="000000"/>
                <w:szCs w:val="21"/>
              </w:rPr>
              <w:t>部分的日期。</w:t>
            </w:r>
          </w:p>
        </w:tc>
      </w:tr>
      <w:tr w:rsidR="00B47279" w14:paraId="62B13274" w14:textId="77777777" w:rsidTr="007675B5">
        <w:trPr>
          <w:ins w:id="249" w:author="arachnid" w:date="2020-02-11T15:59:00Z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7263" w14:textId="77777777" w:rsidR="00B47279" w:rsidRDefault="00B47279">
            <w:pPr>
              <w:rPr>
                <w:ins w:id="250" w:author="arachnid" w:date="2020-02-11T15:59:00Z"/>
                <w:rFonts w:eastAsia="楷体_GB2312"/>
                <w:color w:val="000000"/>
                <w:szCs w:val="21"/>
              </w:rPr>
            </w:pPr>
            <w:ins w:id="251" w:author="arachnid" w:date="2020-02-11T15:59:00Z">
              <w:r>
                <w:rPr>
                  <w:rFonts w:eastAsia="楷体_GB2312"/>
                  <w:color w:val="000000"/>
                  <w:szCs w:val="21"/>
                </w:rPr>
                <w:t>[</w:t>
              </w:r>
              <w:r>
                <w:rPr>
                  <w:rFonts w:eastAsia="楷体_GB2312"/>
                  <w:color w:val="000000"/>
                  <w:szCs w:val="21"/>
                </w:rPr>
                <w:t>文件名称</w:t>
              </w:r>
              <w:r>
                <w:rPr>
                  <w:rFonts w:eastAsia="楷体_GB2312"/>
                  <w:color w:val="000000"/>
                  <w:szCs w:val="21"/>
                </w:rPr>
                <w:t>.</w:t>
              </w:r>
              <w:proofErr w:type="gramStart"/>
              <w:r>
                <w:rPr>
                  <w:rFonts w:eastAsia="楷体_GB2312"/>
                  <w:color w:val="000000"/>
                  <w:szCs w:val="21"/>
                </w:rPr>
                <w:t>xml]</w:t>
              </w:r>
            </w:ins>
            <w:ins w:id="252" w:author="arachnid" w:date="2020-02-11T16:00:00Z">
              <w:r w:rsidRPr="00B47279">
                <w:rPr>
                  <w:rFonts w:eastAsia="楷体_GB2312" w:hint="eastAsia"/>
                  <w:color w:val="000000"/>
                  <w:szCs w:val="21"/>
                </w:rPr>
                <w:t>的文件名中的日报日期和估值日期不相等</w:t>
              </w:r>
              <w:proofErr w:type="gramEnd"/>
              <w:r w:rsidRPr="00B47279">
                <w:rPr>
                  <w:rFonts w:eastAsia="楷体_GB2312" w:hint="eastAsia"/>
                  <w:color w:val="000000"/>
                  <w:szCs w:val="21"/>
                </w:rPr>
                <w:t>！</w:t>
              </w:r>
            </w:ins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0E45" w14:textId="77777777" w:rsidR="00B47279" w:rsidRDefault="00550E0F">
            <w:pPr>
              <w:rPr>
                <w:ins w:id="253" w:author="arachnid" w:date="2020-02-11T15:59:00Z"/>
                <w:rFonts w:eastAsia="楷体_GB2312"/>
                <w:color w:val="000000"/>
                <w:szCs w:val="21"/>
              </w:rPr>
            </w:pPr>
            <w:ins w:id="254" w:author="arachnid" w:date="2020-02-11T16:07:00Z">
              <w:r>
                <w:rPr>
                  <w:rFonts w:eastAsia="楷体_GB2312"/>
                  <w:color w:val="000000"/>
                  <w:szCs w:val="21"/>
                </w:rPr>
                <w:t>zip</w:t>
              </w:r>
              <w:r>
                <w:rPr>
                  <w:rFonts w:eastAsia="楷体_GB2312"/>
                  <w:color w:val="000000"/>
                  <w:szCs w:val="21"/>
                </w:rPr>
                <w:t>文件名第</w:t>
              </w:r>
              <w:r>
                <w:rPr>
                  <w:rFonts w:eastAsia="楷体_GB2312"/>
                  <w:color w:val="000000"/>
                  <w:szCs w:val="21"/>
                </w:rPr>
                <w:t>5</w:t>
              </w:r>
              <w:r>
                <w:rPr>
                  <w:rFonts w:eastAsia="楷体_GB2312"/>
                  <w:color w:val="000000"/>
                  <w:szCs w:val="21"/>
                </w:rPr>
                <w:t>部分表示的日期</w:t>
              </w:r>
            </w:ins>
            <w:ins w:id="255" w:author="arachnid" w:date="2020-02-11T16:05:00Z">
              <w:r w:rsidRPr="00550E0F">
                <w:rPr>
                  <w:rFonts w:eastAsia="楷体_GB2312" w:hint="eastAsia"/>
                  <w:color w:val="000000"/>
                  <w:szCs w:val="21"/>
                </w:rPr>
                <w:t>如果是工作日且与实例文档中估值日期不相等</w:t>
              </w:r>
            </w:ins>
            <w:ins w:id="256" w:author="arachnid" w:date="2020-02-11T16:07:00Z">
              <w:r>
                <w:rPr>
                  <w:rFonts w:eastAsia="楷体_GB2312" w:hint="eastAsia"/>
                  <w:color w:val="000000"/>
                  <w:szCs w:val="21"/>
                </w:rPr>
                <w:t>，例：</w:t>
              </w:r>
            </w:ins>
            <w:ins w:id="257" w:author="arachnid" w:date="2020-02-11T16:08:00Z">
              <w:r>
                <w:rPr>
                  <w:rFonts w:eastAsia="楷体_GB2312" w:hint="eastAsia"/>
                  <w:color w:val="000000"/>
                  <w:szCs w:val="21"/>
                </w:rPr>
                <w:t>2</w:t>
              </w:r>
              <w:r>
                <w:rPr>
                  <w:rFonts w:eastAsia="楷体_GB2312"/>
                  <w:color w:val="000000"/>
                  <w:szCs w:val="21"/>
                </w:rPr>
                <w:t>0200211</w:t>
              </w:r>
              <w:r>
                <w:rPr>
                  <w:rFonts w:eastAsia="楷体_GB2312" w:hint="eastAsia"/>
                  <w:color w:val="000000"/>
                  <w:szCs w:val="21"/>
                </w:rPr>
                <w:t>（实例文档</w:t>
              </w:r>
              <w:r>
                <w:rPr>
                  <w:rFonts w:eastAsia="楷体_GB2312" w:hint="eastAsia"/>
                  <w:color w:val="000000"/>
                  <w:szCs w:val="21"/>
                </w:rPr>
                <w:t>xml</w:t>
              </w:r>
              <w:r>
                <w:rPr>
                  <w:rFonts w:eastAsia="楷体_GB2312" w:hint="eastAsia"/>
                  <w:color w:val="000000"/>
                  <w:szCs w:val="21"/>
                </w:rPr>
                <w:t>文档中估值日期为</w:t>
              </w:r>
              <w:r>
                <w:rPr>
                  <w:rFonts w:eastAsia="楷体_GB2312" w:hint="eastAsia"/>
                  <w:color w:val="000000"/>
                  <w:szCs w:val="21"/>
                </w:rPr>
                <w:t>2</w:t>
              </w:r>
              <w:r>
                <w:rPr>
                  <w:rFonts w:eastAsia="楷体_GB2312"/>
                  <w:color w:val="000000"/>
                  <w:szCs w:val="21"/>
                </w:rPr>
                <w:t>0200210</w:t>
              </w:r>
            </w:ins>
            <w:ins w:id="258" w:author="arachnid" w:date="2020-02-11T16:09:00Z">
              <w:r w:rsidR="001437A4">
                <w:rPr>
                  <w:rFonts w:eastAsia="楷体_GB2312" w:hint="eastAsia"/>
                  <w:color w:val="000000"/>
                  <w:szCs w:val="21"/>
                </w:rPr>
                <w:t>）。</w:t>
              </w:r>
            </w:ins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196C" w14:textId="77777777" w:rsidR="00B47279" w:rsidRDefault="000471AD">
            <w:pPr>
              <w:rPr>
                <w:ins w:id="259" w:author="arachnid" w:date="2020-02-11T15:59:00Z"/>
                <w:rFonts w:eastAsia="楷体_GB2312"/>
                <w:color w:val="000000"/>
                <w:szCs w:val="21"/>
              </w:rPr>
            </w:pPr>
            <w:ins w:id="260" w:author="arachnid" w:date="2020-02-11T16:09:00Z">
              <w:r w:rsidRPr="000471AD">
                <w:rPr>
                  <w:rFonts w:eastAsia="楷体_GB2312" w:hint="eastAsia"/>
                  <w:color w:val="000000"/>
                  <w:szCs w:val="21"/>
                </w:rPr>
                <w:t>修正</w:t>
              </w:r>
              <w:r w:rsidRPr="000471AD">
                <w:rPr>
                  <w:rFonts w:eastAsia="楷体_GB2312" w:hint="eastAsia"/>
                  <w:color w:val="000000"/>
                  <w:szCs w:val="21"/>
                </w:rPr>
                <w:t>zip</w:t>
              </w:r>
              <w:r w:rsidRPr="000471AD">
                <w:rPr>
                  <w:rFonts w:eastAsia="楷体_GB2312" w:hint="eastAsia"/>
                  <w:color w:val="000000"/>
                  <w:szCs w:val="21"/>
                </w:rPr>
                <w:t>文件名第</w:t>
              </w:r>
              <w:r w:rsidRPr="000471AD">
                <w:rPr>
                  <w:rFonts w:eastAsia="楷体_GB2312" w:hint="eastAsia"/>
                  <w:color w:val="000000"/>
                  <w:szCs w:val="21"/>
                </w:rPr>
                <w:t>5</w:t>
              </w:r>
              <w:r w:rsidRPr="000471AD">
                <w:rPr>
                  <w:rFonts w:eastAsia="楷体_GB2312" w:hint="eastAsia"/>
                  <w:color w:val="000000"/>
                  <w:szCs w:val="21"/>
                </w:rPr>
                <w:t>部分的日期。</w:t>
              </w:r>
            </w:ins>
          </w:p>
        </w:tc>
      </w:tr>
      <w:tr w:rsidR="00B11F0A" w14:paraId="14CC5594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6D66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操作超时，请重新登录！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B30E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上报人员打开上报页面后，很久没有进行任何系统操作。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E11F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重新登录。</w:t>
            </w:r>
          </w:p>
        </w:tc>
      </w:tr>
      <w:tr w:rsidR="00B11F0A" w14:paraId="1520BF42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D725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文件上传失败！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921D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可能是网络的原因，服务器没有获取到文件流。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3D1F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确认网络连接正常并重新登录，再不行可能是系统故障。</w:t>
            </w:r>
          </w:p>
        </w:tc>
      </w:tr>
      <w:tr w:rsidR="00B11F0A" w14:paraId="27256F2B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5F728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所提交的文件超过最大文件大小！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8B82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上传的文件超过规定大小。</w:t>
            </w:r>
          </w:p>
          <w:p w14:paraId="03AFA2C4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目前的设置是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压缩文件不能超过</w:t>
            </w:r>
            <w:r>
              <w:rPr>
                <w:rFonts w:eastAsia="楷体_GB2312"/>
                <w:color w:val="000000"/>
                <w:szCs w:val="21"/>
              </w:rPr>
              <w:t>2MB</w:t>
            </w:r>
            <w:r>
              <w:rPr>
                <w:rFonts w:eastAsia="楷体_GB2312"/>
                <w:color w:val="000000"/>
                <w:szCs w:val="21"/>
              </w:rPr>
              <w:t>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F6F3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请确认文件内容是否是上报内容，一般压缩过以后不会超过</w:t>
            </w:r>
            <w:r>
              <w:rPr>
                <w:rFonts w:eastAsia="楷体_GB2312"/>
                <w:color w:val="000000"/>
                <w:szCs w:val="21"/>
              </w:rPr>
              <w:t>2MB</w:t>
            </w:r>
            <w:r>
              <w:rPr>
                <w:rFonts w:eastAsia="楷体_GB2312"/>
                <w:color w:val="000000"/>
                <w:szCs w:val="21"/>
              </w:rPr>
              <w:t>。</w:t>
            </w:r>
          </w:p>
        </w:tc>
      </w:tr>
      <w:tr w:rsidR="00B11F0A" w14:paraId="41CBA846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8283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未获取到文件内容！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B6C6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可能是网络的原因，服务器没有获取到文件流。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CC4E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确认网络连接正常并重新登录，再不行可能是系统故障。</w:t>
            </w:r>
          </w:p>
        </w:tc>
      </w:tr>
      <w:tr w:rsidR="00B11F0A" w14:paraId="152AA2C5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5A66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文件中不能含有任何目录结构！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D425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压缩包中含有目录结构。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829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去除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压缩包中的目录结构。</w:t>
            </w:r>
          </w:p>
        </w:tc>
      </w:tr>
      <w:tr w:rsidR="00B11F0A" w14:paraId="06226111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2A0C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文件中不能含有中文目录或者中文文件名！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D6F7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压缩包中含有中文目录或者中文文件名！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9BF2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删除或修改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压缩包中的中文目录和中文文件名！</w:t>
            </w:r>
          </w:p>
        </w:tc>
      </w:tr>
      <w:tr w:rsidR="00B11F0A" w14:paraId="02D06193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28DF5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请确认压缩格式是</w:t>
            </w:r>
            <w:r>
              <w:rPr>
                <w:rFonts w:eastAsia="楷体_GB2312"/>
                <w:color w:val="000000"/>
                <w:szCs w:val="21"/>
              </w:rPr>
              <w:t>zip32</w:t>
            </w:r>
            <w:r>
              <w:rPr>
                <w:rFonts w:eastAsia="楷体_GB2312"/>
                <w:color w:val="000000"/>
                <w:szCs w:val="21"/>
              </w:rPr>
              <w:t>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E677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压缩包采用了</w:t>
            </w:r>
            <w:r>
              <w:rPr>
                <w:rFonts w:eastAsia="楷体_GB2312"/>
                <w:color w:val="000000"/>
                <w:szCs w:val="21"/>
              </w:rPr>
              <w:t>zip64</w:t>
            </w:r>
            <w:r>
              <w:rPr>
                <w:rFonts w:eastAsia="楷体_GB2312"/>
                <w:color w:val="000000"/>
                <w:szCs w:val="21"/>
              </w:rPr>
              <w:t>的压缩格式。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43D1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重新用</w:t>
            </w:r>
            <w:r>
              <w:rPr>
                <w:rFonts w:eastAsia="楷体_GB2312"/>
                <w:color w:val="000000"/>
                <w:szCs w:val="21"/>
              </w:rPr>
              <w:t>zip32</w:t>
            </w:r>
            <w:r>
              <w:rPr>
                <w:rFonts w:eastAsia="楷体_GB2312"/>
                <w:color w:val="000000"/>
                <w:szCs w:val="21"/>
              </w:rPr>
              <w:t>的压缩格式打包压缩。</w:t>
            </w:r>
          </w:p>
        </w:tc>
      </w:tr>
      <w:tr w:rsidR="00B11F0A" w14:paraId="76C9B48B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042B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文件解压失败！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AF35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上传的文件不是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369C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确认上传的是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文件。</w:t>
            </w:r>
          </w:p>
        </w:tc>
      </w:tr>
      <w:tr w:rsidR="00B11F0A" w14:paraId="5A13C976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2957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"zip</w:t>
            </w:r>
            <w:r>
              <w:rPr>
                <w:rFonts w:eastAsia="楷体_GB2312"/>
                <w:color w:val="000000"/>
                <w:szCs w:val="21"/>
              </w:rPr>
              <w:t>文件中没有合法的</w:t>
            </w:r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文件！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B75C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压缩包中没有任何</w:t>
            </w:r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后缀且长度为</w:t>
            </w:r>
            <w:r>
              <w:rPr>
                <w:rFonts w:eastAsia="楷体_GB2312"/>
                <w:color w:val="000000"/>
                <w:szCs w:val="21"/>
              </w:rPr>
              <w:t>40</w:t>
            </w:r>
            <w:r>
              <w:rPr>
                <w:rFonts w:eastAsia="楷体_GB2312"/>
                <w:color w:val="000000"/>
                <w:szCs w:val="21"/>
              </w:rPr>
              <w:t>的文件。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2C93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确认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压缩包中含有需要上报的</w:t>
            </w:r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文件且文件名长度为</w:t>
            </w:r>
            <w:r>
              <w:rPr>
                <w:rFonts w:eastAsia="楷体_GB2312"/>
                <w:color w:val="000000"/>
                <w:szCs w:val="21"/>
              </w:rPr>
              <w:t>40</w:t>
            </w:r>
            <w:r>
              <w:rPr>
                <w:rFonts w:eastAsia="楷体_GB2312"/>
                <w:color w:val="000000"/>
                <w:szCs w:val="21"/>
              </w:rPr>
              <w:t>。</w:t>
            </w:r>
          </w:p>
        </w:tc>
      </w:tr>
      <w:tr w:rsidR="00B11F0A" w14:paraId="4CE8502D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8756" w14:textId="77777777" w:rsidR="00B11F0A" w:rsidRDefault="008C443C">
            <w:pPr>
              <w:rPr>
                <w:rFonts w:eastAsia="楷体_GB2312"/>
                <w:color w:val="000000"/>
                <w:szCs w:val="21"/>
              </w:rPr>
            </w:pPr>
            <w:ins w:id="261" w:author="arachnid" w:date="2020-02-11T16:10:00Z">
              <w:r>
                <w:rPr>
                  <w:rFonts w:eastAsia="楷体_GB2312" w:hint="eastAsia"/>
                  <w:color w:val="000000"/>
                  <w:szCs w:val="21"/>
                </w:rPr>
                <w:t>单个文件</w:t>
              </w:r>
            </w:ins>
            <w:r w:rsidR="00B11F0A">
              <w:rPr>
                <w:rFonts w:eastAsia="楷体_GB2312"/>
                <w:color w:val="000000"/>
                <w:szCs w:val="21"/>
              </w:rPr>
              <w:t>上报中不能有多个</w:t>
            </w:r>
            <w:r w:rsidR="00B11F0A">
              <w:rPr>
                <w:rFonts w:eastAsia="楷体_GB2312"/>
                <w:color w:val="000000"/>
                <w:szCs w:val="21"/>
              </w:rPr>
              <w:t>xml</w:t>
            </w:r>
            <w:r w:rsidR="00B11F0A">
              <w:rPr>
                <w:rFonts w:eastAsia="楷体_GB2312"/>
                <w:color w:val="000000"/>
                <w:szCs w:val="21"/>
              </w:rPr>
              <w:t>文件</w:t>
            </w:r>
            <w:r w:rsidR="00B11F0A">
              <w:rPr>
                <w:rFonts w:eastAsia="楷体_GB2312"/>
                <w:color w:val="000000"/>
                <w:szCs w:val="21"/>
              </w:rPr>
              <w:t>[</w:t>
            </w:r>
            <w:r w:rsidR="00B11F0A">
              <w:rPr>
                <w:rFonts w:eastAsia="楷体_GB2312"/>
                <w:color w:val="000000"/>
                <w:szCs w:val="21"/>
              </w:rPr>
              <w:t>（多个</w:t>
            </w:r>
            <w:r w:rsidR="00B11F0A">
              <w:rPr>
                <w:rFonts w:eastAsia="楷体_GB2312"/>
                <w:color w:val="000000"/>
                <w:szCs w:val="21"/>
              </w:rPr>
              <w:t>xml</w:t>
            </w:r>
            <w:r w:rsidR="00B11F0A">
              <w:rPr>
                <w:rFonts w:eastAsia="楷体_GB2312"/>
                <w:color w:val="000000"/>
                <w:szCs w:val="21"/>
              </w:rPr>
              <w:t>文件名称）</w:t>
            </w:r>
            <w:r w:rsidR="00B11F0A">
              <w:rPr>
                <w:rFonts w:eastAsia="楷体_GB2312"/>
                <w:color w:val="000000"/>
                <w:szCs w:val="21"/>
              </w:rPr>
              <w:t>]</w:t>
            </w:r>
            <w:r w:rsidR="00B11F0A">
              <w:rPr>
                <w:rFonts w:eastAsia="楷体_GB2312"/>
                <w:color w:val="000000"/>
                <w:szCs w:val="21"/>
              </w:rPr>
              <w:t>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D56B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3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部分不是</w:t>
            </w:r>
            <w:r>
              <w:rPr>
                <w:rFonts w:eastAsia="楷体_GB2312"/>
                <w:color w:val="000000"/>
                <w:szCs w:val="21"/>
              </w:rPr>
              <w:t>“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批量上报</w:t>
            </w:r>
            <w:r>
              <w:rPr>
                <w:rFonts w:eastAsia="楷体_GB2312"/>
                <w:color w:val="000000"/>
                <w:szCs w:val="21"/>
              </w:rPr>
              <w:t>000000”</w:t>
            </w:r>
            <w:r>
              <w:rPr>
                <w:rFonts w:eastAsia="楷体_GB2312"/>
                <w:color w:val="000000"/>
                <w:szCs w:val="21"/>
              </w:rPr>
              <w:t>且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压缩包中的长度为</w:t>
            </w:r>
            <w:r>
              <w:rPr>
                <w:rFonts w:eastAsia="楷体_GB2312"/>
                <w:color w:val="000000"/>
                <w:szCs w:val="21"/>
              </w:rPr>
              <w:t>40</w:t>
            </w:r>
            <w:r>
              <w:rPr>
                <w:rFonts w:eastAsia="楷体_GB2312"/>
                <w:color w:val="000000"/>
                <w:szCs w:val="21"/>
              </w:rPr>
              <w:t>的</w:t>
            </w:r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文件数量大于</w:t>
            </w:r>
            <w:r>
              <w:rPr>
                <w:rFonts w:eastAsia="楷体_GB2312"/>
                <w:color w:val="000000"/>
                <w:szCs w:val="21"/>
              </w:rPr>
              <w:t>1</w:t>
            </w:r>
            <w:r>
              <w:rPr>
                <w:rFonts w:eastAsia="楷体_GB2312"/>
                <w:color w:val="000000"/>
                <w:szCs w:val="21"/>
              </w:rPr>
              <w:t>。</w:t>
            </w:r>
          </w:p>
          <w:p w14:paraId="78D04847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以下简称这种长度为</w:t>
            </w:r>
            <w:r>
              <w:rPr>
                <w:rFonts w:eastAsia="楷体_GB2312"/>
                <w:color w:val="000000"/>
                <w:szCs w:val="21"/>
              </w:rPr>
              <w:t>40</w:t>
            </w:r>
            <w:r>
              <w:rPr>
                <w:rFonts w:eastAsia="楷体_GB2312"/>
                <w:color w:val="000000"/>
                <w:szCs w:val="21"/>
              </w:rPr>
              <w:t>的</w:t>
            </w:r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为主业务</w:t>
            </w:r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文件。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C6E6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不同的上报内容分开上报。</w:t>
            </w:r>
          </w:p>
        </w:tc>
      </w:tr>
      <w:tr w:rsidR="00B11F0A" w14:paraId="3F4E25CF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BA66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基金代码</w:t>
            </w:r>
            <w:r>
              <w:rPr>
                <w:rFonts w:eastAsia="楷体_GB2312"/>
                <w:color w:val="000000"/>
                <w:szCs w:val="21"/>
              </w:rPr>
              <w:t>[</w:t>
            </w:r>
            <w:r>
              <w:rPr>
                <w:rFonts w:eastAsia="楷体_GB2312"/>
                <w:color w:val="000000"/>
                <w:szCs w:val="21"/>
              </w:rPr>
              <w:t>（不合法的基金代码）</w:t>
            </w:r>
            <w:r>
              <w:rPr>
                <w:rFonts w:eastAsia="楷体_GB2312"/>
                <w:color w:val="000000"/>
                <w:szCs w:val="21"/>
              </w:rPr>
              <w:t>]</w:t>
            </w:r>
            <w:r>
              <w:rPr>
                <w:rFonts w:eastAsia="楷体_GB2312"/>
                <w:color w:val="000000"/>
                <w:szCs w:val="21"/>
              </w:rPr>
              <w:t>不属于当前公司！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8BAE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3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部分不是</w:t>
            </w:r>
            <w:r>
              <w:rPr>
                <w:rFonts w:eastAsia="楷体_GB2312"/>
                <w:color w:val="000000"/>
                <w:szCs w:val="21"/>
              </w:rPr>
              <w:t>“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批量上报</w:t>
            </w:r>
            <w:r>
              <w:rPr>
                <w:rFonts w:eastAsia="楷体_GB2312"/>
                <w:color w:val="000000"/>
                <w:szCs w:val="21"/>
              </w:rPr>
              <w:t>000000”</w:t>
            </w:r>
            <w:r>
              <w:rPr>
                <w:rFonts w:eastAsia="楷体_GB2312"/>
                <w:color w:val="000000"/>
                <w:szCs w:val="21"/>
              </w:rPr>
              <w:t>且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3</w:t>
            </w:r>
            <w:r>
              <w:rPr>
                <w:rFonts w:eastAsia="楷体_GB2312"/>
                <w:color w:val="000000"/>
                <w:szCs w:val="21"/>
              </w:rPr>
              <w:t>部分</w:t>
            </w:r>
            <w:r>
              <w:rPr>
                <w:rFonts w:eastAsia="楷体_GB2312"/>
                <w:color w:val="000000"/>
                <w:szCs w:val="21"/>
              </w:rPr>
              <w:t>“6</w:t>
            </w:r>
            <w:r>
              <w:rPr>
                <w:rFonts w:eastAsia="楷体_GB2312"/>
                <w:color w:val="000000"/>
                <w:szCs w:val="21"/>
              </w:rPr>
              <w:t>位基金代码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不属于当前上报人所属公司。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8DFF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修正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3</w:t>
            </w:r>
            <w:r>
              <w:rPr>
                <w:rFonts w:eastAsia="楷体_GB2312"/>
                <w:color w:val="000000"/>
                <w:szCs w:val="21"/>
              </w:rPr>
              <w:t>部分为正确的</w:t>
            </w:r>
            <w:r>
              <w:rPr>
                <w:rFonts w:eastAsia="楷体_GB2312"/>
                <w:color w:val="000000"/>
                <w:szCs w:val="21"/>
              </w:rPr>
              <w:t>“6</w:t>
            </w:r>
            <w:r>
              <w:rPr>
                <w:rFonts w:eastAsia="楷体_GB2312"/>
                <w:color w:val="000000"/>
                <w:szCs w:val="21"/>
              </w:rPr>
              <w:t>位基金代码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。</w:t>
            </w:r>
          </w:p>
        </w:tc>
      </w:tr>
      <w:tr w:rsidR="00B11F0A" w14:paraId="43932B7C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5C8D" w14:textId="77777777" w:rsidR="00B11F0A" w:rsidRDefault="003607D5">
            <w:pPr>
              <w:rPr>
                <w:rFonts w:eastAsia="楷体_GB2312"/>
                <w:color w:val="000000"/>
                <w:szCs w:val="21"/>
              </w:rPr>
            </w:pPr>
            <w:ins w:id="262" w:author="arachnid" w:date="2020-02-11T16:16:00Z">
              <w:r w:rsidRPr="003607D5">
                <w:rPr>
                  <w:rFonts w:eastAsia="楷体_GB2312" w:hint="eastAsia"/>
                  <w:color w:val="000000"/>
                  <w:szCs w:val="21"/>
                </w:rPr>
                <w:t>本次上传无效</w:t>
              </w:r>
              <w:r w:rsidRPr="003607D5">
                <w:rPr>
                  <w:rFonts w:eastAsia="楷体_GB2312" w:hint="eastAsia"/>
                  <w:color w:val="000000"/>
                  <w:szCs w:val="21"/>
                </w:rPr>
                <w:t>,</w:t>
              </w:r>
            </w:ins>
            <w:r w:rsidR="00B11F0A">
              <w:rPr>
                <w:rFonts w:eastAsia="楷体_GB2312"/>
                <w:color w:val="000000"/>
                <w:szCs w:val="21"/>
              </w:rPr>
              <w:t>zip</w:t>
            </w:r>
            <w:r w:rsidR="00B11F0A">
              <w:rPr>
                <w:rFonts w:eastAsia="楷体_GB2312"/>
                <w:color w:val="000000"/>
                <w:szCs w:val="21"/>
              </w:rPr>
              <w:t>压缩包中含有非法文件</w:t>
            </w:r>
            <w:r w:rsidR="00B11F0A">
              <w:rPr>
                <w:rFonts w:eastAsia="楷体_GB2312"/>
                <w:color w:val="000000"/>
                <w:szCs w:val="21"/>
              </w:rPr>
              <w:t>[</w:t>
            </w:r>
            <w:r w:rsidR="00B11F0A">
              <w:rPr>
                <w:rFonts w:eastAsia="楷体_GB2312"/>
                <w:color w:val="000000"/>
                <w:szCs w:val="21"/>
              </w:rPr>
              <w:t>（非法的文件名）</w:t>
            </w:r>
            <w:r w:rsidR="00B11F0A">
              <w:rPr>
                <w:rFonts w:eastAsia="楷体_GB2312"/>
                <w:color w:val="000000"/>
                <w:szCs w:val="21"/>
              </w:rPr>
              <w:t>]</w:t>
            </w:r>
            <w:r w:rsidR="00B11F0A">
              <w:rPr>
                <w:rFonts w:eastAsia="楷体_GB2312"/>
                <w:color w:val="000000"/>
                <w:szCs w:val="21"/>
              </w:rPr>
              <w:t>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6BB4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某些非</w:t>
            </w:r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文件的前缀长度小于</w:t>
            </w:r>
            <w:r>
              <w:rPr>
                <w:rFonts w:eastAsia="楷体_GB2312"/>
                <w:color w:val="000000"/>
                <w:szCs w:val="21"/>
              </w:rPr>
              <w:t>36</w:t>
            </w:r>
            <w:r>
              <w:rPr>
                <w:rFonts w:eastAsia="楷体_GB2312"/>
                <w:color w:val="000000"/>
                <w:szCs w:val="21"/>
              </w:rPr>
              <w:t>或找不到和次文件前</w:t>
            </w:r>
            <w:r>
              <w:rPr>
                <w:rFonts w:eastAsia="楷体_GB2312"/>
                <w:color w:val="000000"/>
                <w:szCs w:val="21"/>
              </w:rPr>
              <w:t>36</w:t>
            </w:r>
            <w:r>
              <w:rPr>
                <w:rFonts w:eastAsia="楷体_GB2312"/>
                <w:color w:val="000000"/>
                <w:szCs w:val="21"/>
              </w:rPr>
              <w:t>位完全一致的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主业务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文件，系统无法识别此文件的业务归属。</w:t>
            </w:r>
          </w:p>
          <w:p w14:paraId="61C4DA77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假设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压缩包中的</w:t>
            </w:r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文件是</w:t>
            </w:r>
            <w:r>
              <w:rPr>
                <w:rFonts w:eastAsia="楷体_GB2312"/>
                <w:color w:val="000000"/>
                <w:szCs w:val="21"/>
              </w:rPr>
              <w:t>CN_50110000_110005_FB040010_20080731.xml</w:t>
            </w:r>
            <w:r>
              <w:rPr>
                <w:rFonts w:eastAsia="楷体_GB2312"/>
                <w:color w:val="000000"/>
                <w:szCs w:val="21"/>
              </w:rPr>
              <w:t>，</w:t>
            </w:r>
            <w:r>
              <w:rPr>
                <w:rFonts w:eastAsia="楷体_GB2312"/>
                <w:color w:val="000000"/>
                <w:szCs w:val="21"/>
              </w:rPr>
              <w:t>CN_50110000_110005_FB040010_20080731_1.jpg</w:t>
            </w:r>
            <w:r>
              <w:rPr>
                <w:rFonts w:eastAsia="楷体_GB2312"/>
                <w:color w:val="000000"/>
                <w:szCs w:val="21"/>
              </w:rPr>
              <w:t>就是合法的相关文件，</w:t>
            </w:r>
            <w:r>
              <w:rPr>
                <w:rFonts w:eastAsia="楷体_GB2312"/>
                <w:color w:val="000000"/>
                <w:szCs w:val="21"/>
              </w:rPr>
              <w:t>CN_50110000_110005_FB040010_2008073.jpg</w:t>
            </w:r>
            <w:r>
              <w:rPr>
                <w:rFonts w:eastAsia="楷体_GB2312"/>
                <w:color w:val="000000"/>
                <w:szCs w:val="21"/>
              </w:rPr>
              <w:t>或</w:t>
            </w:r>
            <w:r>
              <w:rPr>
                <w:rFonts w:eastAsia="楷体_GB2312"/>
                <w:color w:val="000000"/>
                <w:szCs w:val="21"/>
              </w:rPr>
              <w:t>CN_50110000_110005_FB040010_20080732.jpg</w:t>
            </w:r>
            <w:r>
              <w:rPr>
                <w:rFonts w:eastAsia="楷体_GB2312"/>
                <w:color w:val="000000"/>
                <w:szCs w:val="21"/>
              </w:rPr>
              <w:t>都是非法文件。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EDA8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修改非法文件的文件名以符合规范。</w:t>
            </w:r>
          </w:p>
        </w:tc>
      </w:tr>
      <w:tr w:rsidR="00B11F0A" w14:paraId="540672F3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0BA2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上报时间不在有效的时限内！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5304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4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部分不是</w:t>
            </w:r>
            <w:r>
              <w:rPr>
                <w:rFonts w:eastAsia="楷体_GB2312"/>
                <w:color w:val="000000"/>
                <w:szCs w:val="21"/>
              </w:rPr>
              <w:t>“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FB040020</w:t>
            </w:r>
            <w:r>
              <w:rPr>
                <w:rFonts w:eastAsia="楷体_GB2312"/>
                <w:color w:val="000000"/>
                <w:szCs w:val="21"/>
              </w:rPr>
              <w:t>日报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且当前的公告类型不在数据库中的有效上报时间范围内。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A262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在正确的上报时间上报，或者修改错误的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4</w:t>
            </w:r>
            <w:r>
              <w:rPr>
                <w:rFonts w:eastAsia="楷体_GB2312"/>
                <w:color w:val="000000"/>
                <w:szCs w:val="21"/>
              </w:rPr>
              <w:t>部分</w:t>
            </w:r>
            <w:r>
              <w:rPr>
                <w:rFonts w:eastAsia="楷体_GB2312"/>
                <w:color w:val="000000"/>
                <w:szCs w:val="21"/>
              </w:rPr>
              <w:t>“8</w:t>
            </w:r>
            <w:r>
              <w:rPr>
                <w:rFonts w:eastAsia="楷体_GB2312"/>
                <w:color w:val="000000"/>
                <w:szCs w:val="21"/>
              </w:rPr>
              <w:t>位公告类型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。</w:t>
            </w:r>
          </w:p>
        </w:tc>
      </w:tr>
      <w:tr w:rsidR="00B11F0A" w14:paraId="2ACB1A41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BCF4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[</w:t>
            </w:r>
            <w:r>
              <w:rPr>
                <w:rFonts w:eastAsia="楷体_GB2312"/>
                <w:color w:val="000000"/>
                <w:szCs w:val="21"/>
              </w:rPr>
              <w:t>（非法的</w:t>
            </w:r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文件名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）</w:t>
            </w:r>
            <w:r>
              <w:rPr>
                <w:rFonts w:eastAsia="楷体_GB2312"/>
                <w:color w:val="000000"/>
                <w:szCs w:val="21"/>
              </w:rPr>
              <w:t>]</w:t>
            </w:r>
            <w:r>
              <w:rPr>
                <w:rFonts w:eastAsia="楷体_GB2312"/>
                <w:color w:val="000000"/>
                <w:szCs w:val="21"/>
              </w:rPr>
              <w:t>的文件特征和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包文件名特征不符！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ACF7" w14:textId="77777777" w:rsidR="00B11F0A" w:rsidRDefault="00B11F0A" w:rsidP="00F3507B">
            <w:pPr>
              <w:jc w:val="left"/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3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部分是</w:t>
            </w:r>
            <w:r>
              <w:rPr>
                <w:rFonts w:eastAsia="楷体_GB2312"/>
                <w:color w:val="000000"/>
                <w:szCs w:val="21"/>
              </w:rPr>
              <w:t>“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批量上报</w:t>
            </w:r>
            <w:r>
              <w:rPr>
                <w:rFonts w:eastAsia="楷体_GB2312"/>
                <w:color w:val="000000"/>
                <w:szCs w:val="21"/>
              </w:rPr>
              <w:t>000000”</w:t>
            </w:r>
            <w:r>
              <w:rPr>
                <w:rFonts w:eastAsia="楷体_GB2312"/>
                <w:color w:val="000000"/>
                <w:szCs w:val="21"/>
              </w:rPr>
              <w:t>且除了第</w:t>
            </w:r>
            <w:r>
              <w:rPr>
                <w:rFonts w:eastAsia="楷体_GB2312"/>
                <w:color w:val="000000"/>
                <w:szCs w:val="21"/>
              </w:rPr>
              <w:t>3</w:t>
            </w:r>
            <w:r>
              <w:rPr>
                <w:rFonts w:eastAsia="楷体_GB2312"/>
                <w:color w:val="000000"/>
                <w:szCs w:val="21"/>
              </w:rPr>
              <w:t>部分</w:t>
            </w:r>
            <w:r>
              <w:rPr>
                <w:rFonts w:eastAsia="楷体_GB2312"/>
                <w:color w:val="000000"/>
                <w:szCs w:val="21"/>
              </w:rPr>
              <w:t>“6</w:t>
            </w:r>
            <w:r>
              <w:rPr>
                <w:rFonts w:eastAsia="楷体_GB2312"/>
                <w:color w:val="000000"/>
                <w:szCs w:val="21"/>
              </w:rPr>
              <w:t>位基金代码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，主业务</w:t>
            </w:r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文件名其他部分和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文件名称不符。</w:t>
            </w:r>
          </w:p>
          <w:p w14:paraId="64D54EC7" w14:textId="77777777" w:rsidR="00B11F0A" w:rsidRDefault="00B11F0A" w:rsidP="00F3507B">
            <w:pPr>
              <w:jc w:val="left"/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例：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文件名是</w:t>
            </w:r>
            <w:r>
              <w:rPr>
                <w:rFonts w:eastAsia="楷体_GB2312"/>
                <w:color w:val="000000"/>
                <w:szCs w:val="21"/>
              </w:rPr>
              <w:t>CN_50110000_000000_FB040010_20080731.zip</w:t>
            </w:r>
            <w:r>
              <w:rPr>
                <w:rFonts w:eastAsia="楷体_GB2312"/>
                <w:color w:val="000000"/>
                <w:szCs w:val="21"/>
              </w:rPr>
              <w:t>，</w:t>
            </w:r>
            <w:r>
              <w:rPr>
                <w:rFonts w:eastAsia="楷体_GB2312"/>
                <w:color w:val="000000"/>
                <w:szCs w:val="21"/>
              </w:rPr>
              <w:t>CN_50110000_110005_FB040010_20080731.xml</w:t>
            </w:r>
            <w:r>
              <w:rPr>
                <w:rFonts w:eastAsia="楷体_GB2312"/>
                <w:color w:val="000000"/>
                <w:szCs w:val="21"/>
              </w:rPr>
              <w:t>合法，</w:t>
            </w:r>
            <w:r>
              <w:rPr>
                <w:rFonts w:eastAsia="楷体_GB2312"/>
                <w:color w:val="000000"/>
                <w:szCs w:val="21"/>
              </w:rPr>
              <w:t>CN_50110000_110005_FB040010_20080732.xml</w:t>
            </w:r>
            <w:r>
              <w:rPr>
                <w:rFonts w:eastAsia="楷体_GB2312"/>
                <w:color w:val="000000"/>
                <w:szCs w:val="21"/>
              </w:rPr>
              <w:t>不合法。</w:t>
            </w:r>
            <w:r>
              <w:rPr>
                <w:rFonts w:eastAsia="楷体_GB2312"/>
                <w:color w:val="000000"/>
                <w:szCs w:val="21"/>
              </w:rPr>
              <w:t xml:space="preserve"> 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1A55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修正</w:t>
            </w:r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的文件名符合规范。</w:t>
            </w:r>
          </w:p>
        </w:tc>
      </w:tr>
      <w:tr w:rsidR="00B11F0A" w14:paraId="029D5144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EE41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[</w:t>
            </w:r>
            <w:r>
              <w:rPr>
                <w:rFonts w:eastAsia="楷体_GB2312"/>
                <w:color w:val="000000"/>
                <w:szCs w:val="21"/>
              </w:rPr>
              <w:t>（不合法的</w:t>
            </w:r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文件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）</w:t>
            </w:r>
            <w:r>
              <w:rPr>
                <w:rFonts w:eastAsia="楷体_GB2312"/>
                <w:color w:val="000000"/>
                <w:szCs w:val="21"/>
              </w:rPr>
              <w:t>]</w:t>
            </w:r>
            <w:r>
              <w:rPr>
                <w:rFonts w:eastAsia="楷体_GB2312"/>
                <w:color w:val="000000"/>
                <w:szCs w:val="21"/>
              </w:rPr>
              <w:t>的基金代码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[</w:t>
            </w:r>
            <w:r>
              <w:rPr>
                <w:rFonts w:eastAsia="楷体_GB2312"/>
                <w:color w:val="000000"/>
                <w:szCs w:val="21"/>
              </w:rPr>
              <w:t>（不合法的基金代码）</w:t>
            </w:r>
            <w:r>
              <w:rPr>
                <w:rFonts w:eastAsia="楷体_GB2312"/>
                <w:color w:val="000000"/>
                <w:szCs w:val="21"/>
              </w:rPr>
              <w:t>]</w:t>
            </w:r>
            <w:r>
              <w:rPr>
                <w:rFonts w:eastAsia="楷体_GB2312"/>
                <w:color w:val="000000"/>
                <w:szCs w:val="21"/>
              </w:rPr>
              <w:t>不属于您所在的基金公司！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07C2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3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部分是</w:t>
            </w:r>
            <w:r>
              <w:rPr>
                <w:rFonts w:eastAsia="楷体_GB2312"/>
                <w:color w:val="000000"/>
                <w:szCs w:val="21"/>
              </w:rPr>
              <w:t>“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批量上报</w:t>
            </w:r>
            <w:r>
              <w:rPr>
                <w:rFonts w:eastAsia="楷体_GB2312"/>
                <w:color w:val="000000"/>
                <w:szCs w:val="21"/>
              </w:rPr>
              <w:t>000000”</w:t>
            </w:r>
            <w:r>
              <w:rPr>
                <w:rFonts w:eastAsia="楷体_GB2312"/>
                <w:color w:val="000000"/>
                <w:szCs w:val="21"/>
              </w:rPr>
              <w:t>且主业务</w:t>
            </w:r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文件名的第</w:t>
            </w:r>
            <w:r>
              <w:rPr>
                <w:rFonts w:eastAsia="楷体_GB2312"/>
                <w:color w:val="000000"/>
                <w:szCs w:val="21"/>
              </w:rPr>
              <w:t>3</w:t>
            </w:r>
            <w:r>
              <w:rPr>
                <w:rFonts w:eastAsia="楷体_GB2312"/>
                <w:color w:val="000000"/>
                <w:szCs w:val="21"/>
              </w:rPr>
              <w:t>部分</w:t>
            </w:r>
            <w:r>
              <w:rPr>
                <w:rFonts w:eastAsia="楷体_GB2312"/>
                <w:color w:val="000000"/>
                <w:szCs w:val="21"/>
              </w:rPr>
              <w:t>“6</w:t>
            </w:r>
            <w:r>
              <w:rPr>
                <w:rFonts w:eastAsia="楷体_GB2312"/>
                <w:color w:val="000000"/>
                <w:szCs w:val="21"/>
              </w:rPr>
              <w:t>位基金代码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不属于上报人的公司。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D76A5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修正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主业务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文件名的第</w:t>
            </w:r>
            <w:r>
              <w:rPr>
                <w:rFonts w:eastAsia="楷体_GB2312"/>
                <w:color w:val="000000"/>
                <w:szCs w:val="21"/>
              </w:rPr>
              <w:t>3</w:t>
            </w:r>
            <w:r>
              <w:rPr>
                <w:rFonts w:eastAsia="楷体_GB2312"/>
                <w:color w:val="000000"/>
                <w:szCs w:val="21"/>
              </w:rPr>
              <w:t>部分</w:t>
            </w:r>
            <w:r>
              <w:rPr>
                <w:rFonts w:eastAsia="楷体_GB2312"/>
                <w:color w:val="000000"/>
                <w:szCs w:val="21"/>
              </w:rPr>
              <w:t>“6</w:t>
            </w:r>
            <w:r>
              <w:rPr>
                <w:rFonts w:eastAsia="楷体_GB2312"/>
                <w:color w:val="000000"/>
                <w:szCs w:val="21"/>
              </w:rPr>
              <w:t>位基金代码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。</w:t>
            </w:r>
          </w:p>
        </w:tc>
      </w:tr>
      <w:tr w:rsidR="00B11F0A" w14:paraId="3F6B0535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4F74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[</w:t>
            </w:r>
            <w:r>
              <w:rPr>
                <w:rFonts w:eastAsia="楷体_GB2312"/>
                <w:color w:val="000000"/>
                <w:szCs w:val="21"/>
              </w:rPr>
              <w:t>（不合法的</w:t>
            </w:r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文件名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）</w:t>
            </w:r>
            <w:r>
              <w:rPr>
                <w:rFonts w:eastAsia="楷体_GB2312"/>
                <w:color w:val="000000"/>
                <w:szCs w:val="21"/>
              </w:rPr>
              <w:t>]</w:t>
            </w:r>
            <w:r>
              <w:rPr>
                <w:rFonts w:eastAsia="楷体_GB2312"/>
                <w:color w:val="000000"/>
                <w:szCs w:val="21"/>
              </w:rPr>
              <w:t>前缀和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文件名前缀</w:t>
            </w:r>
            <w:r>
              <w:rPr>
                <w:rFonts w:eastAsia="楷体_GB2312"/>
                <w:color w:val="000000"/>
                <w:szCs w:val="21"/>
              </w:rPr>
              <w:t>[</w:t>
            </w:r>
            <w:r>
              <w:rPr>
                <w:rFonts w:eastAsia="楷体_GB2312"/>
                <w:color w:val="000000"/>
                <w:szCs w:val="21"/>
              </w:rPr>
              <w:t>（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文件名）</w:t>
            </w:r>
            <w:r>
              <w:rPr>
                <w:rFonts w:eastAsia="楷体_GB2312"/>
                <w:color w:val="000000"/>
                <w:szCs w:val="21"/>
              </w:rPr>
              <w:t>]</w:t>
            </w:r>
            <w:r>
              <w:rPr>
                <w:rFonts w:eastAsia="楷体_GB2312"/>
                <w:color w:val="000000"/>
                <w:szCs w:val="21"/>
              </w:rPr>
              <w:t>不符！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065B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3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部分不是</w:t>
            </w:r>
            <w:r>
              <w:rPr>
                <w:rFonts w:eastAsia="楷体_GB2312"/>
                <w:color w:val="000000"/>
                <w:szCs w:val="21"/>
              </w:rPr>
              <w:t>“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批量上报</w:t>
            </w:r>
            <w:r>
              <w:rPr>
                <w:rFonts w:eastAsia="楷体_GB2312"/>
                <w:color w:val="000000"/>
                <w:szCs w:val="21"/>
              </w:rPr>
              <w:t>000000”</w:t>
            </w:r>
            <w:r>
              <w:rPr>
                <w:rFonts w:eastAsia="楷体_GB2312"/>
                <w:color w:val="000000"/>
                <w:szCs w:val="21"/>
              </w:rPr>
              <w:t>且主业务</w:t>
            </w:r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文件名前缀和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文件名前缀不相等。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D382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修正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主业务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文件名。</w:t>
            </w:r>
          </w:p>
        </w:tc>
      </w:tr>
      <w:tr w:rsidR="00B11F0A" w14:paraId="40A9E2CC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9A26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[</w:t>
            </w:r>
            <w:r>
              <w:rPr>
                <w:rFonts w:eastAsia="楷体_GB2312"/>
                <w:color w:val="000000"/>
                <w:szCs w:val="21"/>
              </w:rPr>
              <w:t>（相关主业务</w:t>
            </w:r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文件名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）</w:t>
            </w:r>
            <w:r>
              <w:rPr>
                <w:rFonts w:eastAsia="楷体_GB2312"/>
                <w:color w:val="000000"/>
                <w:szCs w:val="21"/>
              </w:rPr>
              <w:t>]</w:t>
            </w:r>
            <w:r>
              <w:rPr>
                <w:rFonts w:eastAsia="楷体_GB2312"/>
                <w:color w:val="000000"/>
                <w:szCs w:val="21"/>
              </w:rPr>
              <w:t>缺少数字签名文件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59C2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4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部分是</w:t>
            </w:r>
            <w:r>
              <w:rPr>
                <w:rFonts w:eastAsia="楷体_GB2312"/>
                <w:color w:val="000000"/>
                <w:szCs w:val="21"/>
              </w:rPr>
              <w:t>“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FB040020</w:t>
            </w:r>
            <w:r>
              <w:rPr>
                <w:rFonts w:eastAsia="楷体_GB2312"/>
                <w:color w:val="000000"/>
                <w:szCs w:val="21"/>
              </w:rPr>
              <w:t>日报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且找不到相关主业务</w:t>
            </w:r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文件的数字签名文件（前缀相同，后缀是</w:t>
            </w:r>
            <w:r>
              <w:rPr>
                <w:rFonts w:eastAsia="楷体_GB2312"/>
                <w:color w:val="000000"/>
                <w:szCs w:val="21"/>
              </w:rPr>
              <w:t>.sign</w:t>
            </w:r>
            <w:r>
              <w:rPr>
                <w:rFonts w:eastAsia="楷体_GB2312"/>
                <w:color w:val="000000"/>
                <w:szCs w:val="21"/>
              </w:rPr>
              <w:t>）。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1290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添加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主业务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的相关数字签名文件。</w:t>
            </w:r>
          </w:p>
        </w:tc>
      </w:tr>
      <w:tr w:rsidR="00B11F0A" w14:paraId="2D3FD360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86B2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[</w:t>
            </w:r>
            <w:r>
              <w:rPr>
                <w:rFonts w:eastAsia="楷体_GB2312"/>
                <w:color w:val="000000"/>
                <w:szCs w:val="21"/>
              </w:rPr>
              <w:t>（数字签名文件名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）</w:t>
            </w:r>
            <w:r>
              <w:rPr>
                <w:rFonts w:eastAsia="楷体_GB2312"/>
                <w:color w:val="000000"/>
                <w:szCs w:val="21"/>
              </w:rPr>
              <w:t>]</w:t>
            </w:r>
            <w:r>
              <w:rPr>
                <w:rFonts w:eastAsia="楷体_GB2312"/>
                <w:color w:val="000000"/>
                <w:szCs w:val="21"/>
              </w:rPr>
              <w:t>数字签名文件应该至少有两行数据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！第</w:t>
            </w:r>
            <w:r>
              <w:rPr>
                <w:rFonts w:eastAsia="楷体_GB2312"/>
                <w:color w:val="000000"/>
                <w:szCs w:val="21"/>
              </w:rPr>
              <w:t>1</w:t>
            </w:r>
            <w:r>
              <w:rPr>
                <w:rFonts w:eastAsia="楷体_GB2312"/>
                <w:color w:val="000000"/>
                <w:szCs w:val="21"/>
              </w:rPr>
              <w:t>行是证书</w:t>
            </w:r>
            <w:r>
              <w:rPr>
                <w:rFonts w:eastAsia="楷体_GB2312"/>
                <w:color w:val="000000"/>
                <w:szCs w:val="21"/>
              </w:rPr>
              <w:t>ID</w:t>
            </w:r>
            <w:r>
              <w:rPr>
                <w:rFonts w:eastAsia="楷体_GB2312"/>
                <w:color w:val="000000"/>
                <w:szCs w:val="21"/>
              </w:rPr>
              <w:t>，第</w:t>
            </w:r>
            <w:r>
              <w:rPr>
                <w:rFonts w:eastAsia="楷体_GB2312"/>
                <w:color w:val="000000"/>
                <w:szCs w:val="21"/>
              </w:rPr>
              <w:t>2</w:t>
            </w:r>
            <w:r>
              <w:rPr>
                <w:rFonts w:eastAsia="楷体_GB2312"/>
                <w:color w:val="000000"/>
                <w:szCs w:val="21"/>
              </w:rPr>
              <w:t>行是数字签名！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4BA8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4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部分是</w:t>
            </w:r>
            <w:r>
              <w:rPr>
                <w:rFonts w:eastAsia="楷体_GB2312"/>
                <w:color w:val="000000"/>
                <w:szCs w:val="21"/>
              </w:rPr>
              <w:t>“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FB040020</w:t>
            </w:r>
            <w:r>
              <w:rPr>
                <w:rFonts w:eastAsia="楷体_GB2312"/>
                <w:color w:val="000000"/>
                <w:szCs w:val="21"/>
              </w:rPr>
              <w:t>日报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且主业务</w:t>
            </w:r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文件的相关的数字签名文件中的文本的行数小于</w:t>
            </w:r>
            <w:r>
              <w:rPr>
                <w:rFonts w:eastAsia="楷体_GB2312"/>
                <w:color w:val="000000"/>
                <w:szCs w:val="21"/>
              </w:rPr>
              <w:t>2</w:t>
            </w:r>
            <w:r>
              <w:rPr>
                <w:rFonts w:eastAsia="楷体_GB2312"/>
                <w:color w:val="000000"/>
                <w:szCs w:val="21"/>
              </w:rPr>
              <w:t>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4294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修正数字签名文件的格式。</w:t>
            </w:r>
          </w:p>
        </w:tc>
      </w:tr>
      <w:tr w:rsidR="00B11F0A" w14:paraId="6173E892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D8C7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数字证书</w:t>
            </w:r>
            <w:r>
              <w:rPr>
                <w:rFonts w:eastAsia="楷体_GB2312"/>
                <w:color w:val="000000"/>
                <w:szCs w:val="21"/>
              </w:rPr>
              <w:t>ID[</w:t>
            </w:r>
            <w:r>
              <w:rPr>
                <w:rFonts w:eastAsia="楷体_GB2312"/>
                <w:color w:val="000000"/>
                <w:szCs w:val="21"/>
              </w:rPr>
              <w:t>（证书</w:t>
            </w:r>
            <w:r>
              <w:rPr>
                <w:rFonts w:eastAsia="楷体_GB2312"/>
                <w:color w:val="000000"/>
                <w:szCs w:val="21"/>
              </w:rPr>
              <w:t>ID</w:t>
            </w:r>
            <w:r>
              <w:rPr>
                <w:rFonts w:eastAsia="楷体_GB2312"/>
                <w:color w:val="000000"/>
                <w:szCs w:val="21"/>
              </w:rPr>
              <w:t>）</w:t>
            </w:r>
            <w:r>
              <w:rPr>
                <w:rFonts w:eastAsia="楷体_GB2312"/>
                <w:color w:val="000000"/>
                <w:szCs w:val="21"/>
              </w:rPr>
              <w:t>]</w:t>
            </w:r>
            <w:r>
              <w:rPr>
                <w:rFonts w:eastAsia="楷体_GB2312"/>
                <w:color w:val="000000"/>
                <w:szCs w:val="21"/>
              </w:rPr>
              <w:t>不合法！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080A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4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部分是</w:t>
            </w:r>
            <w:r>
              <w:rPr>
                <w:rFonts w:eastAsia="楷体_GB2312"/>
                <w:color w:val="000000"/>
                <w:szCs w:val="21"/>
              </w:rPr>
              <w:t>“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FB040020</w:t>
            </w:r>
            <w:r>
              <w:rPr>
                <w:rFonts w:eastAsia="楷体_GB2312"/>
                <w:color w:val="000000"/>
                <w:szCs w:val="21"/>
              </w:rPr>
              <w:t>日报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且主业务</w:t>
            </w:r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文件的相关的数字签名文件中的第一行证书</w:t>
            </w:r>
            <w:r>
              <w:rPr>
                <w:rFonts w:eastAsia="楷体_GB2312"/>
                <w:color w:val="000000"/>
                <w:szCs w:val="21"/>
              </w:rPr>
              <w:t>ID</w:t>
            </w:r>
            <w:r>
              <w:rPr>
                <w:rFonts w:eastAsia="楷体_GB2312"/>
                <w:color w:val="000000"/>
                <w:szCs w:val="21"/>
              </w:rPr>
              <w:t>在数据库中不存在，或该证书</w:t>
            </w:r>
            <w:r>
              <w:rPr>
                <w:rFonts w:eastAsia="楷体_GB2312"/>
                <w:color w:val="000000"/>
                <w:szCs w:val="21"/>
              </w:rPr>
              <w:t>ID</w:t>
            </w:r>
            <w:r>
              <w:rPr>
                <w:rFonts w:eastAsia="楷体_GB2312"/>
                <w:color w:val="000000"/>
                <w:szCs w:val="21"/>
              </w:rPr>
              <w:t>不属于当前上报人所属基金的托管行。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0E85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确认证书</w:t>
            </w:r>
            <w:r>
              <w:rPr>
                <w:rFonts w:eastAsia="楷体_GB2312"/>
                <w:color w:val="000000"/>
                <w:szCs w:val="21"/>
              </w:rPr>
              <w:t>ID</w:t>
            </w:r>
            <w:r>
              <w:rPr>
                <w:rFonts w:eastAsia="楷体_GB2312"/>
                <w:color w:val="000000"/>
                <w:szCs w:val="21"/>
              </w:rPr>
              <w:t>的正确性。</w:t>
            </w:r>
          </w:p>
        </w:tc>
      </w:tr>
      <w:tr w:rsidR="00B11F0A" w14:paraId="00A3B5A6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043A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[</w:t>
            </w:r>
            <w:r>
              <w:rPr>
                <w:rFonts w:eastAsia="楷体_GB2312"/>
                <w:color w:val="000000"/>
                <w:szCs w:val="21"/>
              </w:rPr>
              <w:t>（数字签名文件名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）</w:t>
            </w:r>
            <w:r>
              <w:rPr>
                <w:rFonts w:eastAsia="楷体_GB2312"/>
                <w:color w:val="000000"/>
                <w:szCs w:val="21"/>
              </w:rPr>
              <w:t>]</w:t>
            </w:r>
            <w:r>
              <w:rPr>
                <w:rFonts w:eastAsia="楷体_GB2312"/>
                <w:color w:val="000000"/>
                <w:szCs w:val="21"/>
              </w:rPr>
              <w:t>数字签名验证失败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0115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4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部分是</w:t>
            </w:r>
            <w:r>
              <w:rPr>
                <w:rFonts w:eastAsia="楷体_GB2312"/>
                <w:color w:val="000000"/>
                <w:szCs w:val="21"/>
              </w:rPr>
              <w:t>“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FB040020</w:t>
            </w:r>
            <w:r>
              <w:rPr>
                <w:rFonts w:eastAsia="楷体_GB2312"/>
                <w:color w:val="000000"/>
                <w:szCs w:val="21"/>
              </w:rPr>
              <w:t>日报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且主业务</w:t>
            </w:r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文件的相关的数字签名验证失败。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5E92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确认数字签名的有效性。</w:t>
            </w:r>
          </w:p>
        </w:tc>
      </w:tr>
      <w:tr w:rsidR="00B11F0A" w14:paraId="38E66250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5409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[</w:t>
            </w:r>
            <w:r>
              <w:rPr>
                <w:rFonts w:eastAsia="楷体_GB2312"/>
                <w:color w:val="000000"/>
                <w:szCs w:val="21"/>
              </w:rPr>
              <w:t>（主业务</w:t>
            </w:r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文件名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）</w:t>
            </w:r>
            <w:r>
              <w:rPr>
                <w:rFonts w:eastAsia="楷体_GB2312"/>
                <w:color w:val="000000"/>
                <w:szCs w:val="21"/>
              </w:rPr>
              <w:t>]</w:t>
            </w:r>
            <w:r w:rsidR="009151FB">
              <w:t>上报文件已存在</w:t>
            </w:r>
            <w:proofErr w:type="gramEnd"/>
            <w:r w:rsidR="009151FB">
              <w:t>,</w:t>
            </w:r>
            <w:r w:rsidR="009151FB">
              <w:t>请走重报流程</w:t>
            </w:r>
            <w:r w:rsidR="009151FB">
              <w:t>!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8F9F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每个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主业务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文件都会查询是否是重报业务，日报公告查询</w:t>
            </w:r>
            <w:r>
              <w:rPr>
                <w:rFonts w:eastAsia="楷体_GB2312"/>
                <w:color w:val="000000"/>
                <w:szCs w:val="21"/>
              </w:rPr>
              <w:t>“6</w:t>
            </w:r>
            <w:r>
              <w:rPr>
                <w:rFonts w:eastAsia="楷体_GB2312"/>
                <w:color w:val="000000"/>
                <w:szCs w:val="21"/>
              </w:rPr>
              <w:t>位基金代码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、</w:t>
            </w:r>
            <w:r>
              <w:rPr>
                <w:rFonts w:eastAsia="楷体_GB2312"/>
                <w:color w:val="000000"/>
                <w:szCs w:val="21"/>
              </w:rPr>
              <w:t>“8</w:t>
            </w:r>
            <w:r>
              <w:rPr>
                <w:rFonts w:eastAsia="楷体_GB2312"/>
                <w:color w:val="000000"/>
                <w:szCs w:val="21"/>
              </w:rPr>
              <w:t>位公告类型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、</w:t>
            </w:r>
            <w:r>
              <w:rPr>
                <w:rFonts w:eastAsia="楷体_GB2312"/>
                <w:color w:val="000000"/>
                <w:szCs w:val="21"/>
              </w:rPr>
              <w:t>“8</w:t>
            </w:r>
            <w:r>
              <w:rPr>
                <w:rFonts w:eastAsia="楷体_GB2312"/>
                <w:color w:val="000000"/>
                <w:szCs w:val="21"/>
              </w:rPr>
              <w:t>位公告编号</w:t>
            </w:r>
            <w:r>
              <w:rPr>
                <w:rFonts w:eastAsia="楷体_GB2312"/>
                <w:color w:val="000000"/>
                <w:szCs w:val="21"/>
              </w:rPr>
              <w:t>——</w:t>
            </w:r>
            <w:r>
              <w:rPr>
                <w:rFonts w:eastAsia="楷体_GB2312"/>
                <w:color w:val="000000"/>
                <w:szCs w:val="21"/>
              </w:rPr>
              <w:t>日报日期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的唯一性，非日报的公告查询</w:t>
            </w:r>
            <w:r>
              <w:rPr>
                <w:rFonts w:eastAsia="楷体_GB2312"/>
                <w:color w:val="000000"/>
                <w:szCs w:val="21"/>
              </w:rPr>
              <w:t>“6</w:t>
            </w:r>
            <w:r>
              <w:rPr>
                <w:rFonts w:eastAsia="楷体_GB2312"/>
                <w:color w:val="000000"/>
                <w:szCs w:val="21"/>
              </w:rPr>
              <w:t>位基金代码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、</w:t>
            </w:r>
            <w:r>
              <w:rPr>
                <w:rFonts w:eastAsia="楷体_GB2312"/>
                <w:color w:val="000000"/>
                <w:szCs w:val="21"/>
              </w:rPr>
              <w:t>“8</w:t>
            </w:r>
            <w:r>
              <w:rPr>
                <w:rFonts w:eastAsia="楷体_GB2312"/>
                <w:color w:val="000000"/>
                <w:szCs w:val="21"/>
              </w:rPr>
              <w:t>位公告类型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、</w:t>
            </w:r>
            <w:r>
              <w:rPr>
                <w:rFonts w:eastAsia="楷体_GB2312"/>
                <w:color w:val="000000"/>
                <w:szCs w:val="21"/>
              </w:rPr>
              <w:t>“8</w:t>
            </w:r>
            <w:r>
              <w:rPr>
                <w:rFonts w:eastAsia="楷体_GB2312"/>
                <w:color w:val="000000"/>
                <w:szCs w:val="21"/>
              </w:rPr>
              <w:t>位公告编号的前</w:t>
            </w:r>
            <w:r>
              <w:rPr>
                <w:rFonts w:eastAsia="楷体_GB2312"/>
                <w:color w:val="000000"/>
                <w:szCs w:val="21"/>
              </w:rPr>
              <w:t>4</w:t>
            </w:r>
            <w:r>
              <w:rPr>
                <w:rFonts w:eastAsia="楷体_GB2312"/>
                <w:color w:val="000000"/>
                <w:szCs w:val="21"/>
              </w:rPr>
              <w:t>位</w:t>
            </w:r>
            <w:r>
              <w:rPr>
                <w:rFonts w:eastAsia="楷体_GB2312"/>
                <w:color w:val="000000"/>
                <w:szCs w:val="21"/>
              </w:rPr>
              <w:t>——</w:t>
            </w:r>
            <w:r>
              <w:rPr>
                <w:rFonts w:eastAsia="楷体_GB2312"/>
                <w:color w:val="000000"/>
                <w:szCs w:val="21"/>
              </w:rPr>
              <w:t>公告年度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的唯一性。</w:t>
            </w:r>
          </w:p>
          <w:p w14:paraId="5782AE80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如果该业务已经存在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且业务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状态是</w:t>
            </w:r>
            <w:r>
              <w:rPr>
                <w:rFonts w:eastAsia="楷体_GB2312"/>
                <w:color w:val="000000"/>
                <w:szCs w:val="21"/>
              </w:rPr>
              <w:t>“</w:t>
            </w:r>
            <w:r>
              <w:rPr>
                <w:rFonts w:eastAsia="楷体_GB2312"/>
                <w:color w:val="000000"/>
                <w:szCs w:val="21"/>
              </w:rPr>
              <w:t>验证失败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或</w:t>
            </w:r>
            <w:r>
              <w:rPr>
                <w:rFonts w:eastAsia="楷体_GB2312"/>
                <w:color w:val="000000"/>
                <w:szCs w:val="21"/>
              </w:rPr>
              <w:t>“</w:t>
            </w:r>
            <w:r>
              <w:rPr>
                <w:rFonts w:eastAsia="楷体_GB2312"/>
                <w:color w:val="000000"/>
                <w:szCs w:val="21"/>
              </w:rPr>
              <w:t>上传失败</w:t>
            </w:r>
            <w:r>
              <w:rPr>
                <w:rFonts w:eastAsia="楷体_GB2312"/>
                <w:color w:val="000000"/>
                <w:szCs w:val="21"/>
              </w:rPr>
              <w:t>”</w:t>
            </w:r>
            <w:r>
              <w:rPr>
                <w:rFonts w:eastAsia="楷体_GB2312"/>
                <w:color w:val="000000"/>
                <w:szCs w:val="21"/>
              </w:rPr>
              <w:t>（被重置的），该业务就是重报业务，反之不是这两个状态的话，就会提示左边的错误信息。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3DBD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确认该上报业务已经是否已上报。</w:t>
            </w:r>
          </w:p>
        </w:tc>
      </w:tr>
      <w:tr w:rsidR="007675B5" w14:paraId="1E36784C" w14:textId="77777777" w:rsidTr="007675B5">
        <w:trPr>
          <w:ins w:id="263" w:author="arachnid" w:date="2020-02-11T17:34:00Z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6B0E" w14:textId="77777777" w:rsidR="007675B5" w:rsidRDefault="007675B5" w:rsidP="003D0851">
            <w:pPr>
              <w:rPr>
                <w:ins w:id="264" w:author="arachnid" w:date="2020-02-11T17:34:00Z"/>
                <w:rFonts w:eastAsia="楷体_GB2312"/>
                <w:color w:val="000000"/>
                <w:szCs w:val="21"/>
              </w:rPr>
            </w:pPr>
            <w:ins w:id="265" w:author="arachnid" w:date="2020-02-11T17:34:00Z">
              <w:r>
                <w:rPr>
                  <w:rFonts w:eastAsia="楷体_GB2312"/>
                  <w:color w:val="000000"/>
                  <w:szCs w:val="21"/>
                </w:rPr>
                <w:t>[</w:t>
              </w:r>
              <w:r>
                <w:rPr>
                  <w:rFonts w:eastAsia="楷体_GB2312"/>
                  <w:color w:val="000000"/>
                  <w:szCs w:val="21"/>
                </w:rPr>
                <w:t>（主业务</w:t>
              </w:r>
              <w:r>
                <w:rPr>
                  <w:rFonts w:eastAsia="楷体_GB2312"/>
                  <w:color w:val="000000"/>
                  <w:szCs w:val="21"/>
                </w:rPr>
                <w:t>xml</w:t>
              </w:r>
              <w:r>
                <w:rPr>
                  <w:rFonts w:eastAsia="楷体_GB2312"/>
                  <w:color w:val="000000"/>
                  <w:szCs w:val="21"/>
                </w:rPr>
                <w:t>文件名</w:t>
              </w:r>
              <w:proofErr w:type="gramStart"/>
              <w:r>
                <w:rPr>
                  <w:rFonts w:eastAsia="楷体_GB2312"/>
                  <w:color w:val="000000"/>
                  <w:szCs w:val="21"/>
                </w:rPr>
                <w:t>）</w:t>
              </w:r>
              <w:r>
                <w:rPr>
                  <w:rFonts w:eastAsia="楷体_GB2312"/>
                  <w:color w:val="000000"/>
                  <w:szCs w:val="21"/>
                </w:rPr>
                <w:t>]</w:t>
              </w:r>
              <w:r w:rsidRPr="00B058C2">
                <w:rPr>
                  <w:rFonts w:eastAsia="楷体_GB2312" w:hint="eastAsia"/>
                  <w:color w:val="000000"/>
                  <w:szCs w:val="21"/>
                </w:rPr>
                <w:t>该业务已经上报成功</w:t>
              </w:r>
              <w:proofErr w:type="gramEnd"/>
              <w:r w:rsidRPr="00B058C2">
                <w:rPr>
                  <w:rFonts w:eastAsia="楷体_GB2312" w:hint="eastAsia"/>
                  <w:color w:val="000000"/>
                  <w:szCs w:val="21"/>
                </w:rPr>
                <w:t>，请等待校验结果！</w:t>
              </w:r>
            </w:ins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5E9AE" w14:textId="77777777" w:rsidR="007675B5" w:rsidRDefault="007675B5" w:rsidP="003D0851">
            <w:pPr>
              <w:rPr>
                <w:ins w:id="266" w:author="arachnid" w:date="2020-02-11T17:34:00Z"/>
                <w:rFonts w:eastAsia="楷体_GB2312" w:hint="eastAsia"/>
                <w:color w:val="000000"/>
                <w:szCs w:val="21"/>
              </w:rPr>
            </w:pPr>
            <w:proofErr w:type="gramStart"/>
            <w:ins w:id="267" w:author="arachnid" w:date="2020-02-11T17:34:00Z">
              <w:r>
                <w:rPr>
                  <w:rFonts w:eastAsia="楷体_GB2312"/>
                  <w:color w:val="000000"/>
                  <w:szCs w:val="21"/>
                </w:rPr>
                <w:t>主业务</w:t>
              </w:r>
              <w:proofErr w:type="gramEnd"/>
              <w:r>
                <w:rPr>
                  <w:rFonts w:eastAsia="楷体_GB2312"/>
                  <w:color w:val="000000"/>
                  <w:szCs w:val="21"/>
                </w:rPr>
                <w:t>xml</w:t>
              </w:r>
              <w:r>
                <w:rPr>
                  <w:rFonts w:eastAsia="楷体_GB2312"/>
                  <w:color w:val="000000"/>
                  <w:szCs w:val="21"/>
                </w:rPr>
                <w:t>文件</w:t>
              </w:r>
              <w:r>
                <w:rPr>
                  <w:rFonts w:eastAsia="楷体_GB2312" w:hint="eastAsia"/>
                  <w:color w:val="000000"/>
                  <w:szCs w:val="21"/>
                </w:rPr>
                <w:t>已报送成功，系统未</w:t>
              </w:r>
            </w:ins>
            <w:ins w:id="268" w:author="arachnid" w:date="2020-02-11T19:53:00Z">
              <w:r w:rsidR="00B91CAE">
                <w:rPr>
                  <w:rFonts w:eastAsia="楷体_GB2312" w:hint="eastAsia"/>
                  <w:color w:val="000000"/>
                  <w:szCs w:val="21"/>
                </w:rPr>
                <w:t>实时</w:t>
              </w:r>
            </w:ins>
            <w:ins w:id="269" w:author="arachnid" w:date="2020-02-11T17:34:00Z">
              <w:r>
                <w:rPr>
                  <w:rFonts w:eastAsia="楷体_GB2312" w:hint="eastAsia"/>
                  <w:color w:val="000000"/>
                  <w:szCs w:val="21"/>
                </w:rPr>
                <w:t>返回校验结果。</w:t>
              </w:r>
            </w:ins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79C7" w14:textId="77777777" w:rsidR="007675B5" w:rsidRDefault="007675B5" w:rsidP="003D0851">
            <w:pPr>
              <w:rPr>
                <w:ins w:id="270" w:author="arachnid" w:date="2020-02-11T17:34:00Z"/>
                <w:rFonts w:eastAsia="楷体_GB2312" w:hint="eastAsia"/>
                <w:color w:val="000000"/>
                <w:szCs w:val="21"/>
              </w:rPr>
            </w:pPr>
            <w:ins w:id="271" w:author="arachnid" w:date="2020-02-11T17:34:00Z">
              <w:r>
                <w:rPr>
                  <w:rFonts w:eastAsia="楷体_GB2312" w:hint="eastAsia"/>
                  <w:color w:val="000000"/>
                  <w:szCs w:val="21"/>
                </w:rPr>
                <w:t>等待系统返回校验结果</w:t>
              </w:r>
            </w:ins>
          </w:p>
        </w:tc>
      </w:tr>
      <w:tr w:rsidR="00B11F0A" w14:paraId="0E98095C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CD82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[</w:t>
            </w:r>
            <w:r>
              <w:rPr>
                <w:rFonts w:eastAsia="楷体_GB2312"/>
                <w:color w:val="000000"/>
                <w:szCs w:val="21"/>
              </w:rPr>
              <w:t>（主业务</w:t>
            </w:r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文件名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）</w:t>
            </w:r>
            <w:r>
              <w:rPr>
                <w:rFonts w:eastAsia="楷体_GB2312"/>
                <w:color w:val="000000"/>
                <w:szCs w:val="21"/>
              </w:rPr>
              <w:t>]</w:t>
            </w:r>
            <w:r>
              <w:rPr>
                <w:rFonts w:eastAsia="楷体_GB2312"/>
                <w:color w:val="000000"/>
                <w:szCs w:val="21"/>
              </w:rPr>
              <w:t>批量上报中不能含有重报业务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BC29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文件名第</w:t>
            </w:r>
            <w:r>
              <w:rPr>
                <w:rFonts w:eastAsia="楷体_GB2312"/>
                <w:color w:val="000000"/>
                <w:szCs w:val="21"/>
              </w:rPr>
              <w:t>3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部分是</w:t>
            </w:r>
            <w:r>
              <w:rPr>
                <w:rFonts w:eastAsia="楷体_GB2312"/>
                <w:color w:val="000000"/>
                <w:szCs w:val="21"/>
              </w:rPr>
              <w:t>“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批量上报</w:t>
            </w:r>
            <w:r>
              <w:rPr>
                <w:rFonts w:eastAsia="楷体_GB2312"/>
                <w:color w:val="000000"/>
                <w:szCs w:val="21"/>
              </w:rPr>
              <w:t>000000”</w:t>
            </w:r>
            <w:r>
              <w:rPr>
                <w:rFonts w:eastAsia="楷体_GB2312"/>
                <w:color w:val="000000"/>
                <w:szCs w:val="21"/>
              </w:rPr>
              <w:t>且主业务</w:t>
            </w:r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是重报业务。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32C1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重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报业务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单独上报。</w:t>
            </w:r>
          </w:p>
        </w:tc>
      </w:tr>
      <w:tr w:rsidR="00B11F0A" w14:paraId="43381171" w14:textId="77777777" w:rsidTr="007675B5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C08C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[</w:t>
            </w:r>
            <w:r>
              <w:rPr>
                <w:rFonts w:eastAsia="楷体_GB2312"/>
                <w:color w:val="000000"/>
                <w:szCs w:val="21"/>
              </w:rPr>
              <w:t>（主业务</w:t>
            </w:r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文件名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）</w:t>
            </w:r>
            <w:r>
              <w:rPr>
                <w:rFonts w:eastAsia="楷体_GB2312"/>
                <w:color w:val="000000"/>
                <w:szCs w:val="21"/>
              </w:rPr>
              <w:t>]</w:t>
            </w:r>
            <w:r>
              <w:rPr>
                <w:rFonts w:eastAsia="楷体_GB2312"/>
                <w:color w:val="000000"/>
                <w:szCs w:val="21"/>
              </w:rPr>
              <w:t>该业务已经存在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，属于重报，文件名必须与上次相同！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A88E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proofErr w:type="gramStart"/>
            <w:r>
              <w:rPr>
                <w:rFonts w:eastAsia="楷体_GB2312"/>
                <w:color w:val="000000"/>
                <w:szCs w:val="21"/>
              </w:rPr>
              <w:t>主业务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是重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报业务且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和上次上报的</w:t>
            </w:r>
            <w:r>
              <w:rPr>
                <w:rFonts w:eastAsia="楷体_GB2312"/>
                <w:color w:val="000000"/>
                <w:szCs w:val="21"/>
              </w:rPr>
              <w:t>zip</w:t>
            </w:r>
            <w:r>
              <w:rPr>
                <w:rFonts w:eastAsia="楷体_GB2312"/>
                <w:color w:val="000000"/>
                <w:szCs w:val="21"/>
              </w:rPr>
              <w:t>文件名前缀不一致。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266E" w14:textId="77777777" w:rsidR="00B11F0A" w:rsidRDefault="00B11F0A">
            <w:pPr>
              <w:rPr>
                <w:rFonts w:eastAsia="楷体_GB2312"/>
                <w:color w:val="000000"/>
                <w:szCs w:val="21"/>
              </w:rPr>
            </w:pPr>
            <w:r>
              <w:rPr>
                <w:rFonts w:eastAsia="楷体_GB2312"/>
                <w:color w:val="000000"/>
                <w:szCs w:val="21"/>
              </w:rPr>
              <w:t>修正</w:t>
            </w:r>
            <w:proofErr w:type="gramStart"/>
            <w:r>
              <w:rPr>
                <w:rFonts w:eastAsia="楷体_GB2312"/>
                <w:color w:val="000000"/>
                <w:szCs w:val="21"/>
              </w:rPr>
              <w:t>主业务</w:t>
            </w:r>
            <w:proofErr w:type="gramEnd"/>
            <w:r>
              <w:rPr>
                <w:rFonts w:eastAsia="楷体_GB2312"/>
                <w:color w:val="000000"/>
                <w:szCs w:val="21"/>
              </w:rPr>
              <w:t>xml</w:t>
            </w:r>
            <w:r>
              <w:rPr>
                <w:rFonts w:eastAsia="楷体_GB2312"/>
                <w:color w:val="000000"/>
                <w:szCs w:val="21"/>
              </w:rPr>
              <w:t>的文件名。</w:t>
            </w:r>
          </w:p>
        </w:tc>
      </w:tr>
      <w:tr w:rsidR="00E056D3" w14:paraId="57C2E6A8" w14:textId="77777777" w:rsidTr="007675B5">
        <w:trPr>
          <w:ins w:id="272" w:author="arachnid" w:date="2020-02-11T16:40:00Z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00D4" w14:textId="77777777" w:rsidR="00E056D3" w:rsidRDefault="00E056D3">
            <w:pPr>
              <w:rPr>
                <w:ins w:id="273" w:author="arachnid" w:date="2020-02-11T16:40:00Z"/>
                <w:rFonts w:eastAsia="楷体_GB2312"/>
                <w:color w:val="000000"/>
                <w:szCs w:val="21"/>
              </w:rPr>
            </w:pPr>
            <w:ins w:id="274" w:author="arachnid" w:date="2020-02-11T16:40:00Z">
              <w:r w:rsidRPr="00E056D3">
                <w:rPr>
                  <w:rFonts w:eastAsia="楷体_GB2312" w:hint="eastAsia"/>
                  <w:color w:val="000000"/>
                  <w:szCs w:val="21"/>
                </w:rPr>
                <w:t>日报更正的</w:t>
              </w:r>
              <w:r w:rsidRPr="00E056D3">
                <w:rPr>
                  <w:rFonts w:eastAsia="楷体_GB2312" w:hint="eastAsia"/>
                  <w:color w:val="000000"/>
                  <w:szCs w:val="21"/>
                </w:rPr>
                <w:t>zip</w:t>
              </w:r>
              <w:r w:rsidRPr="00E056D3">
                <w:rPr>
                  <w:rFonts w:eastAsia="楷体_GB2312" w:hint="eastAsia"/>
                  <w:color w:val="000000"/>
                  <w:szCs w:val="21"/>
                </w:rPr>
                <w:t>文件名必须和前一次上报的一致！</w:t>
              </w:r>
            </w:ins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AA9E" w14:textId="77777777" w:rsidR="00E056D3" w:rsidRDefault="00E056D3">
            <w:pPr>
              <w:rPr>
                <w:ins w:id="275" w:author="arachnid" w:date="2020-02-11T16:40:00Z"/>
                <w:rFonts w:eastAsia="楷体_GB2312"/>
                <w:color w:val="000000"/>
                <w:szCs w:val="21"/>
              </w:rPr>
            </w:pPr>
            <w:proofErr w:type="gramStart"/>
            <w:ins w:id="276" w:author="arachnid" w:date="2020-02-11T16:41:00Z">
              <w:r>
                <w:rPr>
                  <w:rFonts w:eastAsia="楷体_GB2312"/>
                  <w:color w:val="000000"/>
                  <w:szCs w:val="21"/>
                </w:rPr>
                <w:t>主业务</w:t>
              </w:r>
              <w:proofErr w:type="gramEnd"/>
              <w:r>
                <w:rPr>
                  <w:rFonts w:eastAsia="楷体_GB2312"/>
                  <w:color w:val="000000"/>
                  <w:szCs w:val="21"/>
                </w:rPr>
                <w:t>xml</w:t>
              </w:r>
              <w:r>
                <w:rPr>
                  <w:rFonts w:eastAsia="楷体_GB2312"/>
                  <w:color w:val="000000"/>
                  <w:szCs w:val="21"/>
                </w:rPr>
                <w:t>是</w:t>
              </w:r>
              <w:r>
                <w:rPr>
                  <w:rFonts w:eastAsia="楷体_GB2312" w:hint="eastAsia"/>
                  <w:color w:val="000000"/>
                  <w:szCs w:val="21"/>
                </w:rPr>
                <w:t>更正</w:t>
              </w:r>
              <w:r>
                <w:rPr>
                  <w:rFonts w:eastAsia="楷体_GB2312"/>
                  <w:color w:val="000000"/>
                  <w:szCs w:val="21"/>
                </w:rPr>
                <w:t>业务且和上次上报的</w:t>
              </w:r>
              <w:r>
                <w:rPr>
                  <w:rFonts w:eastAsia="楷体_GB2312"/>
                  <w:color w:val="000000"/>
                  <w:szCs w:val="21"/>
                </w:rPr>
                <w:t>zip</w:t>
              </w:r>
              <w:r>
                <w:rPr>
                  <w:rFonts w:eastAsia="楷体_GB2312"/>
                  <w:color w:val="000000"/>
                  <w:szCs w:val="21"/>
                </w:rPr>
                <w:t>文件名前缀不一致。</w:t>
              </w:r>
            </w:ins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54EC" w14:textId="77777777" w:rsidR="00E056D3" w:rsidRDefault="007B0677">
            <w:pPr>
              <w:rPr>
                <w:ins w:id="277" w:author="arachnid" w:date="2020-02-11T16:40:00Z"/>
                <w:rFonts w:eastAsia="楷体_GB2312" w:hint="eastAsia"/>
                <w:color w:val="000000"/>
                <w:szCs w:val="21"/>
              </w:rPr>
            </w:pPr>
            <w:ins w:id="278" w:author="arachnid" w:date="2020-02-11T16:41:00Z">
              <w:r>
                <w:rPr>
                  <w:rFonts w:eastAsia="楷体_GB2312"/>
                  <w:color w:val="000000"/>
                  <w:szCs w:val="21"/>
                </w:rPr>
                <w:t>修正</w:t>
              </w:r>
              <w:proofErr w:type="gramStart"/>
              <w:r>
                <w:rPr>
                  <w:rFonts w:eastAsia="楷体_GB2312"/>
                  <w:color w:val="000000"/>
                  <w:szCs w:val="21"/>
                </w:rPr>
                <w:t>主业务</w:t>
              </w:r>
              <w:proofErr w:type="gramEnd"/>
              <w:r>
                <w:rPr>
                  <w:rFonts w:eastAsia="楷体_GB2312"/>
                  <w:color w:val="000000"/>
                  <w:szCs w:val="21"/>
                </w:rPr>
                <w:t>xml</w:t>
              </w:r>
              <w:r>
                <w:rPr>
                  <w:rFonts w:eastAsia="楷体_GB2312"/>
                  <w:color w:val="000000"/>
                  <w:szCs w:val="21"/>
                </w:rPr>
                <w:t>的文件名。</w:t>
              </w:r>
            </w:ins>
          </w:p>
        </w:tc>
      </w:tr>
      <w:tr w:rsidR="009F36B5" w14:paraId="0D89B408" w14:textId="77777777" w:rsidTr="007675B5">
        <w:trPr>
          <w:ins w:id="279" w:author="arachnid" w:date="2020-02-11T18:22:00Z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9DDC" w14:textId="77777777" w:rsidR="009F36B5" w:rsidRPr="00E056D3" w:rsidRDefault="009151FB">
            <w:pPr>
              <w:rPr>
                <w:ins w:id="280" w:author="arachnid" w:date="2020-02-11T18:22:00Z"/>
                <w:rFonts w:eastAsia="楷体_GB2312" w:hint="eastAsia"/>
                <w:color w:val="000000"/>
                <w:szCs w:val="21"/>
              </w:rPr>
            </w:pPr>
            <w:r>
              <w:t>文件名必须要有后缀！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F12B" w14:textId="77777777" w:rsidR="009F36B5" w:rsidRDefault="00871847">
            <w:pPr>
              <w:rPr>
                <w:ins w:id="281" w:author="arachnid" w:date="2020-02-11T18:22:00Z"/>
                <w:rFonts w:eastAsia="楷体_GB2312"/>
                <w:color w:val="000000"/>
                <w:szCs w:val="21"/>
              </w:rPr>
            </w:pPr>
            <w:ins w:id="282" w:author="arachnid" w:date="2020-02-11T18:34:00Z">
              <w:r>
                <w:rPr>
                  <w:rFonts w:eastAsia="楷体_GB2312"/>
                  <w:color w:val="000000"/>
                  <w:szCs w:val="21"/>
                </w:rPr>
                <w:t>文件名没有后缀，或者选错文件。</w:t>
              </w:r>
            </w:ins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B5FE" w14:textId="77777777" w:rsidR="009F36B5" w:rsidRDefault="00E9402C">
            <w:pPr>
              <w:rPr>
                <w:ins w:id="283" w:author="arachnid" w:date="2020-02-11T18:22:00Z"/>
                <w:rFonts w:eastAsia="楷体_GB2312"/>
                <w:color w:val="000000"/>
                <w:szCs w:val="21"/>
              </w:rPr>
            </w:pPr>
            <w:ins w:id="284" w:author="arachnid" w:date="2020-02-11T18:43:00Z">
              <w:r>
                <w:rPr>
                  <w:rFonts w:eastAsia="楷体_GB2312"/>
                  <w:color w:val="000000"/>
                  <w:szCs w:val="21"/>
                </w:rPr>
                <w:t>选择正确的上报</w:t>
              </w:r>
              <w:r>
                <w:rPr>
                  <w:rFonts w:eastAsia="楷体_GB2312" w:hint="eastAsia"/>
                  <w:color w:val="000000"/>
                  <w:szCs w:val="21"/>
                </w:rPr>
                <w:t>更正公告</w:t>
              </w:r>
              <w:r>
                <w:rPr>
                  <w:rFonts w:eastAsia="楷体_GB2312" w:hint="eastAsia"/>
                  <w:color w:val="000000"/>
                  <w:szCs w:val="21"/>
                </w:rPr>
                <w:t>pdf</w:t>
              </w:r>
              <w:r>
                <w:rPr>
                  <w:rFonts w:eastAsia="楷体_GB2312"/>
                  <w:color w:val="000000"/>
                  <w:szCs w:val="21"/>
                </w:rPr>
                <w:t>文件。</w:t>
              </w:r>
            </w:ins>
          </w:p>
        </w:tc>
      </w:tr>
      <w:tr w:rsidR="009F36B5" w14:paraId="5714296E" w14:textId="77777777" w:rsidTr="007675B5">
        <w:trPr>
          <w:ins w:id="285" w:author="arachnid" w:date="2020-02-11T18:22:00Z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59F7" w14:textId="77777777" w:rsidR="009F36B5" w:rsidRPr="00E056D3" w:rsidRDefault="009151FB">
            <w:pPr>
              <w:rPr>
                <w:ins w:id="286" w:author="arachnid" w:date="2020-02-11T18:22:00Z"/>
                <w:rFonts w:eastAsia="楷体_GB2312" w:hint="eastAsia"/>
                <w:color w:val="000000"/>
                <w:szCs w:val="21"/>
              </w:rPr>
            </w:pPr>
            <w:r>
              <w:t>更正公告文件必须以小写的</w:t>
            </w:r>
            <w:r>
              <w:t>.pdf</w:t>
            </w:r>
            <w:r>
              <w:t>结尾！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4860" w14:textId="77777777" w:rsidR="009F36B5" w:rsidRDefault="00A75703">
            <w:pPr>
              <w:rPr>
                <w:ins w:id="287" w:author="arachnid" w:date="2020-02-11T18:22:00Z"/>
                <w:rFonts w:eastAsia="楷体_GB2312" w:hint="eastAsia"/>
                <w:color w:val="000000"/>
                <w:szCs w:val="21"/>
              </w:rPr>
            </w:pPr>
            <w:ins w:id="288" w:author="arachnid" w:date="2020-02-11T18:44:00Z">
              <w:r>
                <w:rPr>
                  <w:rFonts w:eastAsia="楷体_GB2312"/>
                  <w:color w:val="000000"/>
                  <w:szCs w:val="21"/>
                </w:rPr>
                <w:t>使用了大写的</w:t>
              </w:r>
              <w:r>
                <w:rPr>
                  <w:rFonts w:eastAsia="楷体_GB2312" w:hint="eastAsia"/>
                  <w:color w:val="000000"/>
                  <w:szCs w:val="21"/>
                </w:rPr>
                <w:t>PDF</w:t>
              </w:r>
              <w:r>
                <w:rPr>
                  <w:rFonts w:eastAsia="楷体_GB2312"/>
                  <w:color w:val="000000"/>
                  <w:szCs w:val="21"/>
                </w:rPr>
                <w:t>作为后缀名</w:t>
              </w:r>
            </w:ins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5739" w14:textId="77777777" w:rsidR="009F36B5" w:rsidRDefault="00A75703">
            <w:pPr>
              <w:rPr>
                <w:ins w:id="289" w:author="arachnid" w:date="2020-02-11T18:22:00Z"/>
                <w:rFonts w:eastAsia="楷体_GB2312"/>
                <w:color w:val="000000"/>
                <w:szCs w:val="21"/>
              </w:rPr>
            </w:pPr>
            <w:ins w:id="290" w:author="arachnid" w:date="2020-02-11T18:45:00Z">
              <w:r>
                <w:rPr>
                  <w:rFonts w:eastAsia="楷体_GB2312" w:hint="eastAsia"/>
                  <w:color w:val="000000"/>
                  <w:szCs w:val="21"/>
                </w:rPr>
                <w:t>更正公告</w:t>
              </w:r>
              <w:r>
                <w:rPr>
                  <w:rFonts w:eastAsia="楷体_GB2312" w:hint="eastAsia"/>
                  <w:color w:val="000000"/>
                  <w:szCs w:val="21"/>
                </w:rPr>
                <w:t>pdf</w:t>
              </w:r>
              <w:r>
                <w:rPr>
                  <w:rFonts w:eastAsia="楷体_GB2312" w:hint="eastAsia"/>
                  <w:color w:val="000000"/>
                  <w:szCs w:val="21"/>
                </w:rPr>
                <w:t>文件后缀名使用小写</w:t>
              </w:r>
              <w:r>
                <w:rPr>
                  <w:rFonts w:eastAsia="楷体_GB2312" w:hint="eastAsia"/>
                  <w:color w:val="000000"/>
                  <w:szCs w:val="21"/>
                </w:rPr>
                <w:t>pdf</w:t>
              </w:r>
            </w:ins>
          </w:p>
        </w:tc>
      </w:tr>
      <w:tr w:rsidR="00F42E14" w14:paraId="1AC82BAC" w14:textId="77777777" w:rsidTr="007675B5">
        <w:trPr>
          <w:ins w:id="291" w:author="arachnid" w:date="2020-02-11T18:22:00Z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4763" w14:textId="77777777" w:rsidR="00F42E14" w:rsidRPr="00E056D3" w:rsidRDefault="009151FB" w:rsidP="00F42E14">
            <w:pPr>
              <w:rPr>
                <w:ins w:id="292" w:author="arachnid" w:date="2020-02-11T18:22:00Z"/>
                <w:rFonts w:eastAsia="楷体_GB2312" w:hint="eastAsia"/>
                <w:color w:val="000000"/>
                <w:szCs w:val="21"/>
              </w:rPr>
            </w:pPr>
            <w:r>
              <w:t>更正公告文件名长度必须为</w:t>
            </w:r>
            <w:r>
              <w:t>40</w:t>
            </w:r>
            <w:r>
              <w:t>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866B" w14:textId="77777777" w:rsidR="00F42E14" w:rsidRDefault="00F42E14" w:rsidP="00F42E14">
            <w:pPr>
              <w:rPr>
                <w:ins w:id="293" w:author="arachnid" w:date="2020-02-11T18:22:00Z"/>
                <w:rFonts w:eastAsia="楷体_GB2312"/>
                <w:color w:val="000000"/>
                <w:szCs w:val="21"/>
              </w:rPr>
            </w:pPr>
            <w:ins w:id="294" w:author="arachnid" w:date="2020-02-11T18:46:00Z">
              <w:r>
                <w:rPr>
                  <w:rFonts w:eastAsia="楷体_GB2312" w:hint="eastAsia"/>
                  <w:color w:val="000000"/>
                  <w:szCs w:val="21"/>
                </w:rPr>
                <w:t>pdf</w:t>
              </w:r>
            </w:ins>
            <w:ins w:id="295" w:author="arachnid" w:date="2020-02-11T18:45:00Z">
              <w:r>
                <w:rPr>
                  <w:rFonts w:eastAsia="楷体_GB2312"/>
                  <w:color w:val="000000"/>
                  <w:szCs w:val="21"/>
                </w:rPr>
                <w:t>文件名长度不为</w:t>
              </w:r>
              <w:r>
                <w:rPr>
                  <w:rFonts w:eastAsia="楷体_GB2312"/>
                  <w:color w:val="000000"/>
                  <w:szCs w:val="21"/>
                </w:rPr>
                <w:t>40</w:t>
              </w:r>
              <w:r>
                <w:rPr>
                  <w:rFonts w:eastAsia="楷体_GB2312"/>
                  <w:color w:val="000000"/>
                  <w:szCs w:val="21"/>
                </w:rPr>
                <w:t>。</w:t>
              </w:r>
            </w:ins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A8E76" w14:textId="77777777" w:rsidR="00F42E14" w:rsidRDefault="00F42E14" w:rsidP="00F42E14">
            <w:pPr>
              <w:rPr>
                <w:ins w:id="296" w:author="arachnid" w:date="2020-02-11T18:22:00Z"/>
                <w:rFonts w:eastAsia="楷体_GB2312"/>
                <w:color w:val="000000"/>
                <w:szCs w:val="21"/>
              </w:rPr>
            </w:pPr>
            <w:ins w:id="297" w:author="arachnid" w:date="2020-02-11T18:45:00Z">
              <w:r>
                <w:rPr>
                  <w:rFonts w:eastAsia="楷体_GB2312"/>
                  <w:color w:val="000000"/>
                  <w:szCs w:val="21"/>
                </w:rPr>
                <w:t>检查</w:t>
              </w:r>
            </w:ins>
            <w:ins w:id="298" w:author="arachnid" w:date="2020-02-11T18:46:00Z">
              <w:r>
                <w:rPr>
                  <w:rFonts w:eastAsia="楷体_GB2312" w:hint="eastAsia"/>
                  <w:color w:val="000000"/>
                  <w:szCs w:val="21"/>
                </w:rPr>
                <w:t>pdf</w:t>
              </w:r>
            </w:ins>
            <w:ins w:id="299" w:author="arachnid" w:date="2020-02-11T18:45:00Z">
              <w:r>
                <w:rPr>
                  <w:rFonts w:eastAsia="楷体_GB2312"/>
                  <w:color w:val="000000"/>
                  <w:szCs w:val="21"/>
                </w:rPr>
                <w:t>文件名的各个部分以满足规范。</w:t>
              </w:r>
            </w:ins>
          </w:p>
        </w:tc>
      </w:tr>
      <w:tr w:rsidR="00B3161A" w14:paraId="25E1BE4E" w14:textId="77777777" w:rsidTr="007675B5">
        <w:trPr>
          <w:ins w:id="300" w:author="arachnid" w:date="2020-02-11T18:22:00Z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210E" w14:textId="77777777" w:rsidR="00B3161A" w:rsidRPr="00E056D3" w:rsidRDefault="009151FB" w:rsidP="00B3161A">
            <w:pPr>
              <w:rPr>
                <w:ins w:id="301" w:author="arachnid" w:date="2020-02-11T18:22:00Z"/>
                <w:rFonts w:eastAsia="楷体_GB2312" w:hint="eastAsia"/>
                <w:color w:val="000000"/>
                <w:szCs w:val="21"/>
              </w:rPr>
            </w:pPr>
            <w:r>
              <w:t>更正公告文件名中必须有且仅有</w:t>
            </w:r>
            <w:r>
              <w:t>4</w:t>
            </w:r>
            <w:r>
              <w:t>个</w:t>
            </w:r>
            <w:r>
              <w:t xml:space="preserve">“_” </w:t>
            </w:r>
            <w:r>
              <w:t>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D913" w14:textId="77777777" w:rsidR="00B3161A" w:rsidRDefault="00B3161A" w:rsidP="00B3161A">
            <w:pPr>
              <w:rPr>
                <w:ins w:id="302" w:author="arachnid" w:date="2020-02-11T18:22:00Z"/>
                <w:rFonts w:eastAsia="楷体_GB2312"/>
                <w:color w:val="000000"/>
                <w:szCs w:val="21"/>
              </w:rPr>
            </w:pPr>
            <w:ins w:id="303" w:author="arachnid" w:date="2020-02-11T18:46:00Z">
              <w:r>
                <w:rPr>
                  <w:rFonts w:eastAsia="楷体_GB2312" w:hint="eastAsia"/>
                  <w:color w:val="000000"/>
                  <w:szCs w:val="21"/>
                </w:rPr>
                <w:t>pdf</w:t>
              </w:r>
              <w:r>
                <w:rPr>
                  <w:rFonts w:eastAsia="楷体_GB2312"/>
                  <w:color w:val="000000"/>
                  <w:szCs w:val="21"/>
                </w:rPr>
                <w:t>文件名中没有</w:t>
              </w:r>
              <w:r>
                <w:rPr>
                  <w:rFonts w:eastAsia="楷体_GB2312"/>
                  <w:color w:val="000000"/>
                  <w:szCs w:val="21"/>
                </w:rPr>
                <w:t>4</w:t>
              </w:r>
              <w:proofErr w:type="gramStart"/>
              <w:r>
                <w:rPr>
                  <w:rFonts w:eastAsia="楷体_GB2312"/>
                  <w:color w:val="000000"/>
                  <w:szCs w:val="21"/>
                </w:rPr>
                <w:t>个</w:t>
              </w:r>
              <w:r>
                <w:rPr>
                  <w:rFonts w:eastAsia="楷体_GB2312"/>
                  <w:color w:val="000000"/>
                  <w:szCs w:val="21"/>
                </w:rPr>
                <w:t>“</w:t>
              </w:r>
              <w:proofErr w:type="gramEnd"/>
              <w:r>
                <w:rPr>
                  <w:rFonts w:eastAsia="楷体_GB2312"/>
                  <w:color w:val="000000"/>
                  <w:szCs w:val="21"/>
                </w:rPr>
                <w:t>_”</w:t>
              </w:r>
              <w:r>
                <w:rPr>
                  <w:rFonts w:eastAsia="楷体_GB2312"/>
                  <w:color w:val="000000"/>
                  <w:szCs w:val="21"/>
                </w:rPr>
                <w:t>。</w:t>
              </w:r>
            </w:ins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7037" w14:textId="77777777" w:rsidR="00B3161A" w:rsidRDefault="00B3161A" w:rsidP="00B3161A">
            <w:pPr>
              <w:rPr>
                <w:ins w:id="304" w:author="arachnid" w:date="2020-02-11T18:22:00Z"/>
                <w:rFonts w:eastAsia="楷体_GB2312"/>
                <w:color w:val="000000"/>
                <w:szCs w:val="21"/>
              </w:rPr>
            </w:pPr>
            <w:ins w:id="305" w:author="arachnid" w:date="2020-02-11T18:46:00Z">
              <w:r>
                <w:rPr>
                  <w:rFonts w:eastAsia="楷体_GB2312"/>
                  <w:color w:val="000000"/>
                  <w:szCs w:val="21"/>
                </w:rPr>
                <w:t>检查</w:t>
              </w:r>
              <w:r>
                <w:rPr>
                  <w:rFonts w:eastAsia="楷体_GB2312" w:hint="eastAsia"/>
                  <w:color w:val="000000"/>
                  <w:szCs w:val="21"/>
                </w:rPr>
                <w:t>pdf</w:t>
              </w:r>
              <w:r>
                <w:rPr>
                  <w:rFonts w:eastAsia="楷体_GB2312"/>
                  <w:color w:val="000000"/>
                  <w:szCs w:val="21"/>
                </w:rPr>
                <w:t>文件名的各个部分以满足规范。</w:t>
              </w:r>
            </w:ins>
          </w:p>
        </w:tc>
      </w:tr>
      <w:tr w:rsidR="00DC44E7" w14:paraId="2E831748" w14:textId="77777777" w:rsidTr="007675B5">
        <w:trPr>
          <w:ins w:id="306" w:author="arachnid" w:date="2020-02-11T18:22:00Z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8562" w14:textId="77777777" w:rsidR="00DC44E7" w:rsidRPr="00E056D3" w:rsidRDefault="009151FB" w:rsidP="00DC44E7">
            <w:pPr>
              <w:rPr>
                <w:ins w:id="307" w:author="arachnid" w:date="2020-02-11T18:22:00Z"/>
                <w:rFonts w:eastAsia="楷体_GB2312" w:hint="eastAsia"/>
                <w:color w:val="000000"/>
                <w:szCs w:val="21"/>
              </w:rPr>
            </w:pPr>
            <w:r>
              <w:t>更正公告文件名必须以</w:t>
            </w:r>
            <w:r>
              <w:t>CN</w:t>
            </w:r>
            <w:r>
              <w:t>开头！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F2A5" w14:textId="77777777" w:rsidR="00DC44E7" w:rsidRDefault="004A0911" w:rsidP="00DC44E7">
            <w:pPr>
              <w:rPr>
                <w:ins w:id="308" w:author="arachnid" w:date="2020-02-11T18:22:00Z"/>
                <w:rFonts w:eastAsia="楷体_GB2312"/>
                <w:color w:val="000000"/>
                <w:szCs w:val="21"/>
              </w:rPr>
            </w:pPr>
            <w:ins w:id="309" w:author="arachnid" w:date="2020-02-11T18:48:00Z">
              <w:r>
                <w:rPr>
                  <w:rFonts w:eastAsia="楷体_GB2312" w:hint="eastAsia"/>
                  <w:color w:val="000000"/>
                  <w:szCs w:val="21"/>
                </w:rPr>
                <w:t>pdf</w:t>
              </w:r>
            </w:ins>
            <w:ins w:id="310" w:author="arachnid" w:date="2020-02-11T18:47:00Z">
              <w:r w:rsidR="00DC44E7">
                <w:rPr>
                  <w:rFonts w:eastAsia="楷体_GB2312"/>
                  <w:color w:val="000000"/>
                  <w:szCs w:val="21"/>
                </w:rPr>
                <w:t>文件名不是以</w:t>
              </w:r>
              <w:r w:rsidR="00DC44E7">
                <w:rPr>
                  <w:rFonts w:eastAsia="楷体_GB2312"/>
                  <w:color w:val="000000"/>
                  <w:szCs w:val="21"/>
                </w:rPr>
                <w:t>“CN”</w:t>
              </w:r>
              <w:r w:rsidR="00DC44E7">
                <w:rPr>
                  <w:rFonts w:eastAsia="楷体_GB2312"/>
                  <w:color w:val="000000"/>
                  <w:szCs w:val="21"/>
                </w:rPr>
                <w:t>开头。</w:t>
              </w:r>
            </w:ins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68F3" w14:textId="77777777" w:rsidR="00DC44E7" w:rsidRDefault="00DA78C3" w:rsidP="00DC44E7">
            <w:pPr>
              <w:rPr>
                <w:ins w:id="311" w:author="arachnid" w:date="2020-02-11T18:22:00Z"/>
                <w:rFonts w:eastAsia="楷体_GB2312"/>
                <w:color w:val="000000"/>
                <w:szCs w:val="21"/>
              </w:rPr>
            </w:pPr>
            <w:ins w:id="312" w:author="arachnid" w:date="2020-02-11T18:48:00Z">
              <w:r>
                <w:rPr>
                  <w:rFonts w:eastAsia="楷体_GB2312" w:hint="eastAsia"/>
                  <w:color w:val="000000"/>
                  <w:szCs w:val="21"/>
                </w:rPr>
                <w:t>pdf</w:t>
              </w:r>
            </w:ins>
            <w:ins w:id="313" w:author="arachnid" w:date="2020-02-11T18:47:00Z">
              <w:r w:rsidR="00DC44E7">
                <w:rPr>
                  <w:rFonts w:eastAsia="楷体_GB2312"/>
                  <w:color w:val="000000"/>
                  <w:szCs w:val="21"/>
                </w:rPr>
                <w:t>文件名改成</w:t>
              </w:r>
              <w:r w:rsidR="00DC44E7">
                <w:rPr>
                  <w:rFonts w:eastAsia="楷体_GB2312"/>
                  <w:color w:val="000000"/>
                  <w:szCs w:val="21"/>
                </w:rPr>
                <w:t>“CN”</w:t>
              </w:r>
              <w:r w:rsidR="00DC44E7">
                <w:rPr>
                  <w:rFonts w:eastAsia="楷体_GB2312"/>
                  <w:color w:val="000000"/>
                  <w:szCs w:val="21"/>
                </w:rPr>
                <w:t>开头。</w:t>
              </w:r>
            </w:ins>
          </w:p>
        </w:tc>
      </w:tr>
      <w:tr w:rsidR="00DC44E7" w14:paraId="11945EEA" w14:textId="77777777" w:rsidTr="007675B5">
        <w:trPr>
          <w:ins w:id="314" w:author="arachnid" w:date="2020-02-11T18:22:00Z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F94C" w14:textId="77777777" w:rsidR="00DC44E7" w:rsidRPr="00E056D3" w:rsidRDefault="009151FB" w:rsidP="00DC44E7">
            <w:pPr>
              <w:rPr>
                <w:ins w:id="315" w:author="arachnid" w:date="2020-02-11T18:22:00Z"/>
                <w:rFonts w:eastAsia="楷体_GB2312" w:hint="eastAsia"/>
                <w:color w:val="000000"/>
                <w:szCs w:val="21"/>
              </w:rPr>
            </w:pPr>
            <w:r>
              <w:t>更正公告文件名第</w:t>
            </w:r>
            <w:r>
              <w:t>2</w:t>
            </w:r>
            <w:r>
              <w:t>部分必须</w:t>
            </w:r>
            <w:r>
              <w:t>8</w:t>
            </w:r>
            <w:r>
              <w:t>个字符长！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D823" w14:textId="77777777" w:rsidR="00DC44E7" w:rsidRDefault="004A0911" w:rsidP="00DC44E7">
            <w:pPr>
              <w:rPr>
                <w:ins w:id="316" w:author="arachnid" w:date="2020-02-11T18:22:00Z"/>
                <w:rFonts w:eastAsia="楷体_GB2312"/>
                <w:color w:val="000000"/>
                <w:szCs w:val="21"/>
              </w:rPr>
            </w:pPr>
            <w:ins w:id="317" w:author="arachnid" w:date="2020-02-11T18:48:00Z">
              <w:r>
                <w:rPr>
                  <w:rFonts w:eastAsia="楷体_GB2312" w:hint="eastAsia"/>
                  <w:color w:val="000000"/>
                  <w:szCs w:val="21"/>
                </w:rPr>
                <w:t>pdf</w:t>
              </w:r>
            </w:ins>
            <w:ins w:id="318" w:author="arachnid" w:date="2020-02-11T18:47:00Z">
              <w:r w:rsidR="00DC44E7">
                <w:rPr>
                  <w:rFonts w:eastAsia="楷体_GB2312"/>
                  <w:color w:val="000000"/>
                  <w:szCs w:val="21"/>
                </w:rPr>
                <w:t>文件名第</w:t>
              </w:r>
              <w:r w:rsidR="00DC44E7">
                <w:rPr>
                  <w:rFonts w:eastAsia="楷体_GB2312"/>
                  <w:color w:val="000000"/>
                  <w:szCs w:val="21"/>
                </w:rPr>
                <w:t>2</w:t>
              </w:r>
              <w:r w:rsidR="00DC44E7">
                <w:rPr>
                  <w:rFonts w:eastAsia="楷体_GB2312"/>
                  <w:color w:val="000000"/>
                  <w:szCs w:val="21"/>
                </w:rPr>
                <w:t>部分不是</w:t>
              </w:r>
              <w:r w:rsidR="00DC44E7">
                <w:rPr>
                  <w:rFonts w:eastAsia="楷体_GB2312"/>
                  <w:color w:val="000000"/>
                  <w:szCs w:val="21"/>
                </w:rPr>
                <w:t>8</w:t>
              </w:r>
              <w:r w:rsidR="00DC44E7">
                <w:rPr>
                  <w:rFonts w:eastAsia="楷体_GB2312"/>
                  <w:color w:val="000000"/>
                  <w:szCs w:val="21"/>
                </w:rPr>
                <w:t>个字符长！</w:t>
              </w:r>
            </w:ins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968C" w14:textId="77777777" w:rsidR="00DC44E7" w:rsidRDefault="00DC44E7" w:rsidP="00DC44E7">
            <w:pPr>
              <w:rPr>
                <w:ins w:id="319" w:author="arachnid" w:date="2020-02-11T18:22:00Z"/>
                <w:rFonts w:eastAsia="楷体_GB2312"/>
                <w:color w:val="000000"/>
                <w:szCs w:val="21"/>
              </w:rPr>
            </w:pPr>
            <w:ins w:id="320" w:author="arachnid" w:date="2020-02-11T18:47:00Z">
              <w:r>
                <w:rPr>
                  <w:rFonts w:eastAsia="楷体_GB2312"/>
                  <w:color w:val="000000"/>
                  <w:szCs w:val="21"/>
                </w:rPr>
                <w:t>检查</w:t>
              </w:r>
            </w:ins>
            <w:ins w:id="321" w:author="arachnid" w:date="2020-02-11T18:48:00Z">
              <w:r w:rsidR="004A0911">
                <w:rPr>
                  <w:rFonts w:eastAsia="楷体_GB2312" w:hint="eastAsia"/>
                  <w:color w:val="000000"/>
                  <w:szCs w:val="21"/>
                </w:rPr>
                <w:t>pdf</w:t>
              </w:r>
            </w:ins>
            <w:ins w:id="322" w:author="arachnid" w:date="2020-02-11T18:47:00Z">
              <w:r>
                <w:rPr>
                  <w:rFonts w:eastAsia="楷体_GB2312"/>
                  <w:color w:val="000000"/>
                  <w:szCs w:val="21"/>
                </w:rPr>
                <w:t>文件名的第</w:t>
              </w:r>
              <w:r>
                <w:rPr>
                  <w:rFonts w:eastAsia="楷体_GB2312"/>
                  <w:color w:val="000000"/>
                  <w:szCs w:val="21"/>
                </w:rPr>
                <w:t>2</w:t>
              </w:r>
              <w:r>
                <w:rPr>
                  <w:rFonts w:eastAsia="楷体_GB2312"/>
                  <w:color w:val="000000"/>
                  <w:szCs w:val="21"/>
                </w:rPr>
                <w:t>部分以满足规范。</w:t>
              </w:r>
            </w:ins>
          </w:p>
        </w:tc>
      </w:tr>
      <w:tr w:rsidR="00DC44E7" w14:paraId="5F704135" w14:textId="77777777" w:rsidTr="007675B5">
        <w:trPr>
          <w:ins w:id="323" w:author="arachnid" w:date="2020-02-11T18:22:00Z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9F9C6" w14:textId="77777777" w:rsidR="00DC44E7" w:rsidRPr="00E056D3" w:rsidRDefault="009151FB" w:rsidP="00DC44E7">
            <w:pPr>
              <w:rPr>
                <w:ins w:id="324" w:author="arachnid" w:date="2020-02-11T18:22:00Z"/>
                <w:rFonts w:eastAsia="楷体_GB2312" w:hint="eastAsia"/>
                <w:color w:val="000000"/>
                <w:szCs w:val="21"/>
              </w:rPr>
            </w:pPr>
            <w:r>
              <w:t>您所提交的更正公告不是自己所属公司的！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CE57" w14:textId="77777777" w:rsidR="00DC44E7" w:rsidRDefault="004A0911" w:rsidP="00DC44E7">
            <w:pPr>
              <w:rPr>
                <w:ins w:id="325" w:author="arachnid" w:date="2020-02-11T18:47:00Z"/>
                <w:rFonts w:eastAsia="楷体_GB2312"/>
                <w:color w:val="000000"/>
                <w:szCs w:val="21"/>
              </w:rPr>
            </w:pPr>
            <w:ins w:id="326" w:author="arachnid" w:date="2020-02-11T18:48:00Z">
              <w:r>
                <w:rPr>
                  <w:rFonts w:eastAsia="楷体_GB2312" w:hint="eastAsia"/>
                  <w:color w:val="000000"/>
                  <w:szCs w:val="21"/>
                </w:rPr>
                <w:t>pdf</w:t>
              </w:r>
            </w:ins>
            <w:ins w:id="327" w:author="arachnid" w:date="2020-02-11T18:47:00Z">
              <w:r w:rsidR="00DC44E7">
                <w:rPr>
                  <w:rFonts w:eastAsia="楷体_GB2312"/>
                  <w:color w:val="000000"/>
                  <w:szCs w:val="21"/>
                </w:rPr>
                <w:t>文件名中的第</w:t>
              </w:r>
              <w:r w:rsidR="00DC44E7">
                <w:rPr>
                  <w:rFonts w:eastAsia="楷体_GB2312"/>
                  <w:color w:val="000000"/>
                  <w:szCs w:val="21"/>
                </w:rPr>
                <w:t>2</w:t>
              </w:r>
              <w:r w:rsidR="00DC44E7">
                <w:rPr>
                  <w:rFonts w:eastAsia="楷体_GB2312"/>
                  <w:color w:val="000000"/>
                  <w:szCs w:val="21"/>
                </w:rPr>
                <w:t>部分代表的</w:t>
              </w:r>
              <w:r w:rsidR="00DC44E7">
                <w:rPr>
                  <w:rFonts w:eastAsia="楷体_GB2312"/>
                  <w:color w:val="000000"/>
                  <w:szCs w:val="21"/>
                </w:rPr>
                <w:t>“8</w:t>
              </w:r>
              <w:r w:rsidR="00DC44E7">
                <w:rPr>
                  <w:rFonts w:eastAsia="楷体_GB2312"/>
                  <w:color w:val="000000"/>
                  <w:szCs w:val="21"/>
                </w:rPr>
                <w:t>位信息披露义务人代码</w:t>
              </w:r>
              <w:r w:rsidR="00DC44E7">
                <w:rPr>
                  <w:rFonts w:eastAsia="楷体_GB2312"/>
                  <w:color w:val="000000"/>
                  <w:szCs w:val="21"/>
                </w:rPr>
                <w:t>”</w:t>
              </w:r>
              <w:r w:rsidR="00DC44E7">
                <w:rPr>
                  <w:rFonts w:eastAsia="楷体_GB2312"/>
                  <w:color w:val="000000"/>
                  <w:szCs w:val="21"/>
                </w:rPr>
                <w:t>和上报人的身份不符。</w:t>
              </w:r>
            </w:ins>
          </w:p>
          <w:p w14:paraId="125B95EE" w14:textId="77777777" w:rsidR="00DC44E7" w:rsidRDefault="00DC44E7" w:rsidP="00DC44E7">
            <w:pPr>
              <w:rPr>
                <w:ins w:id="328" w:author="arachnid" w:date="2020-02-11T18:22:00Z"/>
                <w:rFonts w:eastAsia="楷体_GB2312"/>
                <w:color w:val="000000"/>
                <w:szCs w:val="21"/>
              </w:rPr>
            </w:pPr>
            <w:ins w:id="329" w:author="arachnid" w:date="2020-02-11T18:47:00Z">
              <w:r>
                <w:rPr>
                  <w:rFonts w:eastAsia="楷体_GB2312"/>
                  <w:color w:val="000000"/>
                  <w:szCs w:val="21"/>
                </w:rPr>
                <w:t>目前是根据登录名（例：</w:t>
              </w:r>
              <w:r>
                <w:rPr>
                  <w:rFonts w:eastAsia="楷体_GB2312"/>
                  <w:color w:val="000000"/>
                  <w:szCs w:val="21"/>
                </w:rPr>
                <w:t>50330000_01</w:t>
              </w:r>
              <w:r>
                <w:rPr>
                  <w:rFonts w:eastAsia="楷体_GB2312"/>
                  <w:color w:val="000000"/>
                  <w:szCs w:val="21"/>
                </w:rPr>
                <w:t>）的前</w:t>
              </w:r>
              <w:r>
                <w:rPr>
                  <w:rFonts w:eastAsia="楷体_GB2312"/>
                  <w:color w:val="000000"/>
                  <w:szCs w:val="21"/>
                </w:rPr>
                <w:t>8</w:t>
              </w:r>
              <w:r>
                <w:rPr>
                  <w:rFonts w:eastAsia="楷体_GB2312"/>
                  <w:color w:val="000000"/>
                  <w:szCs w:val="21"/>
                </w:rPr>
                <w:t>位（信息披露义务人代码）确定上报人的身份。</w:t>
              </w:r>
            </w:ins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9963" w14:textId="77777777" w:rsidR="00DC44E7" w:rsidRDefault="00DC44E7" w:rsidP="00DC44E7">
            <w:pPr>
              <w:rPr>
                <w:ins w:id="330" w:author="arachnid" w:date="2020-02-11T18:22:00Z"/>
                <w:rFonts w:eastAsia="楷体_GB2312"/>
                <w:color w:val="000000"/>
                <w:szCs w:val="21"/>
              </w:rPr>
            </w:pPr>
            <w:ins w:id="331" w:author="arachnid" w:date="2020-02-11T18:47:00Z">
              <w:r>
                <w:rPr>
                  <w:rFonts w:eastAsia="楷体_GB2312"/>
                  <w:color w:val="000000"/>
                  <w:szCs w:val="21"/>
                </w:rPr>
                <w:t>修改</w:t>
              </w:r>
              <w:r w:rsidR="00F74825">
                <w:rPr>
                  <w:rFonts w:eastAsia="楷体_GB2312" w:hint="eastAsia"/>
                  <w:color w:val="000000"/>
                  <w:szCs w:val="21"/>
                </w:rPr>
                <w:t>pdf</w:t>
              </w:r>
              <w:r>
                <w:rPr>
                  <w:rFonts w:eastAsia="楷体_GB2312"/>
                  <w:color w:val="000000"/>
                  <w:szCs w:val="21"/>
                </w:rPr>
                <w:t>文件名的第</w:t>
              </w:r>
              <w:r>
                <w:rPr>
                  <w:rFonts w:eastAsia="楷体_GB2312"/>
                  <w:color w:val="000000"/>
                  <w:szCs w:val="21"/>
                </w:rPr>
                <w:t>2</w:t>
              </w:r>
              <w:r>
                <w:rPr>
                  <w:rFonts w:eastAsia="楷体_GB2312"/>
                  <w:color w:val="000000"/>
                  <w:szCs w:val="21"/>
                </w:rPr>
                <w:t>部分为正确的</w:t>
              </w:r>
              <w:r>
                <w:rPr>
                  <w:rFonts w:eastAsia="楷体_GB2312"/>
                  <w:color w:val="000000"/>
                  <w:szCs w:val="21"/>
                </w:rPr>
                <w:t>“</w:t>
              </w:r>
              <w:r>
                <w:rPr>
                  <w:rFonts w:eastAsia="楷体_GB2312"/>
                  <w:color w:val="000000"/>
                  <w:szCs w:val="21"/>
                </w:rPr>
                <w:t>信息披露义务人代码</w:t>
              </w:r>
              <w:r>
                <w:rPr>
                  <w:rFonts w:eastAsia="楷体_GB2312"/>
                  <w:color w:val="000000"/>
                  <w:szCs w:val="21"/>
                </w:rPr>
                <w:t>”</w:t>
              </w:r>
              <w:r>
                <w:rPr>
                  <w:rFonts w:eastAsia="楷体_GB2312"/>
                  <w:color w:val="000000"/>
                  <w:szCs w:val="21"/>
                </w:rPr>
                <w:t>。</w:t>
              </w:r>
            </w:ins>
          </w:p>
        </w:tc>
      </w:tr>
      <w:tr w:rsidR="00DC44E7" w14:paraId="4945DB09" w14:textId="77777777" w:rsidTr="007675B5">
        <w:trPr>
          <w:ins w:id="332" w:author="arachnid" w:date="2020-02-11T18:22:00Z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6AB6" w14:textId="77777777" w:rsidR="00DC44E7" w:rsidRPr="00E056D3" w:rsidRDefault="009151FB" w:rsidP="00DC44E7">
            <w:pPr>
              <w:rPr>
                <w:ins w:id="333" w:author="arachnid" w:date="2020-02-11T18:22:00Z"/>
                <w:rFonts w:eastAsia="楷体_GB2312" w:hint="eastAsia"/>
                <w:color w:val="000000"/>
                <w:szCs w:val="21"/>
              </w:rPr>
            </w:pPr>
            <w:r>
              <w:t>更正公告文件名第</w:t>
            </w:r>
            <w:r>
              <w:t>3</w:t>
            </w:r>
            <w:r>
              <w:t>部分必须</w:t>
            </w:r>
            <w:r>
              <w:t>6</w:t>
            </w:r>
            <w:r>
              <w:t>个字符长！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CDDD" w14:textId="77777777" w:rsidR="00DC44E7" w:rsidRDefault="00DC44E7" w:rsidP="00DC44E7">
            <w:pPr>
              <w:rPr>
                <w:ins w:id="334" w:author="arachnid" w:date="2020-02-11T18:22:00Z"/>
                <w:rFonts w:eastAsia="楷体_GB2312"/>
                <w:color w:val="000000"/>
                <w:szCs w:val="21"/>
              </w:rPr>
            </w:pPr>
            <w:ins w:id="335" w:author="arachnid" w:date="2020-02-11T18:47:00Z">
              <w:r>
                <w:rPr>
                  <w:rFonts w:eastAsia="楷体_GB2312" w:hint="eastAsia"/>
                  <w:color w:val="000000"/>
                  <w:szCs w:val="21"/>
                </w:rPr>
                <w:t>pdf</w:t>
              </w:r>
              <w:r>
                <w:rPr>
                  <w:rFonts w:eastAsia="楷体_GB2312"/>
                  <w:color w:val="000000"/>
                  <w:szCs w:val="21"/>
                </w:rPr>
                <w:t>文件名第</w:t>
              </w:r>
              <w:r>
                <w:rPr>
                  <w:rFonts w:eastAsia="楷体_GB2312"/>
                  <w:color w:val="000000"/>
                  <w:szCs w:val="21"/>
                </w:rPr>
                <w:t>3</w:t>
              </w:r>
              <w:r>
                <w:rPr>
                  <w:rFonts w:eastAsia="楷体_GB2312"/>
                  <w:color w:val="000000"/>
                  <w:szCs w:val="21"/>
                </w:rPr>
                <w:t>部分不是</w:t>
              </w:r>
              <w:r>
                <w:rPr>
                  <w:rFonts w:eastAsia="楷体_GB2312"/>
                  <w:color w:val="000000"/>
                  <w:szCs w:val="21"/>
                </w:rPr>
                <w:t>6</w:t>
              </w:r>
              <w:r>
                <w:rPr>
                  <w:rFonts w:eastAsia="楷体_GB2312"/>
                  <w:color w:val="000000"/>
                  <w:szCs w:val="21"/>
                </w:rPr>
                <w:t>个字符长！</w:t>
              </w:r>
            </w:ins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79F8" w14:textId="77777777" w:rsidR="00DC44E7" w:rsidRDefault="00DC44E7" w:rsidP="00DC44E7">
            <w:pPr>
              <w:rPr>
                <w:ins w:id="336" w:author="arachnid" w:date="2020-02-11T18:22:00Z"/>
                <w:rFonts w:eastAsia="楷体_GB2312"/>
                <w:color w:val="000000"/>
                <w:szCs w:val="21"/>
              </w:rPr>
            </w:pPr>
            <w:ins w:id="337" w:author="arachnid" w:date="2020-02-11T18:47:00Z">
              <w:r>
                <w:rPr>
                  <w:rFonts w:eastAsia="楷体_GB2312"/>
                  <w:color w:val="000000"/>
                  <w:szCs w:val="21"/>
                </w:rPr>
                <w:t>检查</w:t>
              </w:r>
              <w:r w:rsidR="00811894">
                <w:rPr>
                  <w:rFonts w:eastAsia="楷体_GB2312" w:hint="eastAsia"/>
                  <w:color w:val="000000"/>
                  <w:szCs w:val="21"/>
                </w:rPr>
                <w:t>pdf</w:t>
              </w:r>
              <w:r>
                <w:rPr>
                  <w:rFonts w:eastAsia="楷体_GB2312"/>
                  <w:color w:val="000000"/>
                  <w:szCs w:val="21"/>
                </w:rPr>
                <w:t>文件名的第</w:t>
              </w:r>
              <w:r>
                <w:rPr>
                  <w:rFonts w:eastAsia="楷体_GB2312"/>
                  <w:color w:val="000000"/>
                  <w:szCs w:val="21"/>
                </w:rPr>
                <w:t>3</w:t>
              </w:r>
              <w:r>
                <w:rPr>
                  <w:rFonts w:eastAsia="楷体_GB2312"/>
                  <w:color w:val="000000"/>
                  <w:szCs w:val="21"/>
                </w:rPr>
                <w:t>部分以满足规范。</w:t>
              </w:r>
            </w:ins>
          </w:p>
        </w:tc>
      </w:tr>
      <w:tr w:rsidR="00DC44E7" w14:paraId="424D0697" w14:textId="77777777" w:rsidTr="007675B5">
        <w:trPr>
          <w:ins w:id="338" w:author="arachnid" w:date="2020-02-11T18:22:00Z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CE1A" w14:textId="77777777" w:rsidR="00DC44E7" w:rsidRPr="00E056D3" w:rsidRDefault="009151FB" w:rsidP="00DC44E7">
            <w:pPr>
              <w:rPr>
                <w:ins w:id="339" w:author="arachnid" w:date="2020-02-11T18:22:00Z"/>
                <w:rFonts w:eastAsia="楷体_GB2312" w:hint="eastAsia"/>
                <w:color w:val="000000"/>
                <w:szCs w:val="21"/>
              </w:rPr>
            </w:pPr>
            <w:r>
              <w:t>更正公告的基金代码必须与更正前公告保持一致！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F6928" w14:textId="77777777" w:rsidR="00DC44E7" w:rsidRDefault="00DC44E7" w:rsidP="00DC44E7">
            <w:pPr>
              <w:rPr>
                <w:ins w:id="340" w:author="arachnid" w:date="2020-02-11T18:22:00Z"/>
                <w:rFonts w:eastAsia="楷体_GB2312"/>
                <w:color w:val="000000"/>
                <w:szCs w:val="21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CF5E" w14:textId="77777777" w:rsidR="00DC44E7" w:rsidRDefault="00DC44E7" w:rsidP="00DC44E7">
            <w:pPr>
              <w:rPr>
                <w:ins w:id="341" w:author="arachnid" w:date="2020-02-11T18:22:00Z"/>
                <w:rFonts w:eastAsia="楷体_GB2312"/>
                <w:color w:val="000000"/>
                <w:szCs w:val="21"/>
              </w:rPr>
            </w:pPr>
          </w:p>
        </w:tc>
      </w:tr>
      <w:tr w:rsidR="00B03F3A" w14:paraId="1062D167" w14:textId="77777777" w:rsidTr="007675B5">
        <w:trPr>
          <w:ins w:id="342" w:author="arachnid" w:date="2020-02-11T18:33:00Z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2A699" w14:textId="77777777" w:rsidR="009151FB" w:rsidRDefault="00B03F3A" w:rsidP="00B03F3A">
            <w:ins w:id="343" w:author="arachnid" w:date="2020-02-11T18:33:00Z">
              <w:r w:rsidRPr="00B058C2">
                <w:rPr>
                  <w:rFonts w:eastAsia="楷体_GB2312"/>
                  <w:color w:val="000000"/>
                  <w:szCs w:val="21"/>
                </w:rPr>
                <w:t>更正公告文件名第</w:t>
              </w:r>
              <w:r w:rsidRPr="00B058C2">
                <w:rPr>
                  <w:rFonts w:eastAsia="楷体_GB2312"/>
                  <w:color w:val="000000"/>
                  <w:szCs w:val="21"/>
                </w:rPr>
                <w:t>4</w:t>
              </w:r>
              <w:r w:rsidRPr="00B058C2">
                <w:rPr>
                  <w:rFonts w:eastAsia="楷体_GB2312"/>
                  <w:color w:val="000000"/>
                  <w:szCs w:val="21"/>
                </w:rPr>
                <w:t>部分为更正公告类型必须为</w:t>
              </w:r>
              <w:r w:rsidRPr="00B058C2">
                <w:rPr>
                  <w:rFonts w:eastAsia="楷体_GB2312"/>
                  <w:color w:val="000000"/>
                  <w:szCs w:val="21"/>
                </w:rPr>
                <w:t>FC000000</w:t>
              </w:r>
              <w:r w:rsidRPr="00B058C2">
                <w:rPr>
                  <w:rFonts w:eastAsia="楷体_GB2312" w:hint="eastAsia"/>
                  <w:color w:val="000000"/>
                  <w:szCs w:val="21"/>
                </w:rPr>
                <w:t>！</w:t>
              </w:r>
            </w:ins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09F6" w14:textId="77777777" w:rsidR="00B03F3A" w:rsidRDefault="00321F3F" w:rsidP="00B03F3A">
            <w:pPr>
              <w:rPr>
                <w:ins w:id="344" w:author="arachnid" w:date="2020-02-11T18:33:00Z"/>
                <w:rFonts w:eastAsia="楷体_GB2312"/>
                <w:color w:val="000000"/>
                <w:szCs w:val="21"/>
              </w:rPr>
            </w:pPr>
            <w:ins w:id="345" w:author="arachnid" w:date="2020-02-11T18:54:00Z">
              <w:r>
                <w:rPr>
                  <w:rFonts w:eastAsia="楷体_GB2312"/>
                  <w:color w:val="000000"/>
                  <w:szCs w:val="21"/>
                </w:rPr>
                <w:t>pdf</w:t>
              </w:r>
            </w:ins>
            <w:ins w:id="346" w:author="arachnid" w:date="2020-02-11T18:53:00Z">
              <w:r w:rsidR="00B03F3A">
                <w:rPr>
                  <w:rFonts w:eastAsia="楷体_GB2312"/>
                  <w:color w:val="000000"/>
                  <w:szCs w:val="21"/>
                </w:rPr>
                <w:t>文件名第</w:t>
              </w:r>
              <w:r w:rsidR="00B03F3A">
                <w:rPr>
                  <w:rFonts w:eastAsia="楷体_GB2312"/>
                  <w:color w:val="000000"/>
                  <w:szCs w:val="21"/>
                </w:rPr>
                <w:t>4</w:t>
              </w:r>
              <w:r w:rsidR="00B03F3A">
                <w:rPr>
                  <w:rFonts w:eastAsia="楷体_GB2312"/>
                  <w:color w:val="000000"/>
                  <w:szCs w:val="21"/>
                </w:rPr>
                <w:t>部分不是</w:t>
              </w:r>
              <w:r w:rsidR="00B03F3A" w:rsidRPr="00B058C2">
                <w:rPr>
                  <w:rFonts w:eastAsia="楷体_GB2312"/>
                  <w:color w:val="000000"/>
                  <w:szCs w:val="21"/>
                </w:rPr>
                <w:t>FC000000</w:t>
              </w:r>
              <w:r w:rsidR="00B03F3A">
                <w:rPr>
                  <w:rFonts w:eastAsia="楷体_GB2312"/>
                  <w:color w:val="000000"/>
                  <w:szCs w:val="21"/>
                </w:rPr>
                <w:t>！</w:t>
              </w:r>
            </w:ins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D5B2" w14:textId="77777777" w:rsidR="00B03F3A" w:rsidRDefault="00B03F3A" w:rsidP="00B03F3A">
            <w:pPr>
              <w:rPr>
                <w:ins w:id="347" w:author="arachnid" w:date="2020-02-11T18:33:00Z"/>
                <w:rFonts w:eastAsia="楷体_GB2312"/>
                <w:color w:val="000000"/>
                <w:szCs w:val="21"/>
              </w:rPr>
            </w:pPr>
            <w:ins w:id="348" w:author="arachnid" w:date="2020-02-11T18:53:00Z">
              <w:r>
                <w:rPr>
                  <w:rFonts w:eastAsia="楷体_GB2312"/>
                  <w:color w:val="000000"/>
                  <w:szCs w:val="21"/>
                </w:rPr>
                <w:t>检查</w:t>
              </w:r>
            </w:ins>
            <w:ins w:id="349" w:author="arachnid" w:date="2020-02-11T18:54:00Z">
              <w:r w:rsidR="00664BD0">
                <w:rPr>
                  <w:rFonts w:eastAsia="楷体_GB2312"/>
                  <w:color w:val="000000"/>
                  <w:szCs w:val="21"/>
                </w:rPr>
                <w:t>pdf</w:t>
              </w:r>
            </w:ins>
            <w:ins w:id="350" w:author="arachnid" w:date="2020-02-11T18:53:00Z">
              <w:r>
                <w:rPr>
                  <w:rFonts w:eastAsia="楷体_GB2312"/>
                  <w:color w:val="000000"/>
                  <w:szCs w:val="21"/>
                </w:rPr>
                <w:t>文件名的第</w:t>
              </w:r>
              <w:r>
                <w:rPr>
                  <w:rFonts w:eastAsia="楷体_GB2312"/>
                  <w:color w:val="000000"/>
                  <w:szCs w:val="21"/>
                </w:rPr>
                <w:t>4</w:t>
              </w:r>
              <w:r>
                <w:rPr>
                  <w:rFonts w:eastAsia="楷体_GB2312"/>
                  <w:color w:val="000000"/>
                  <w:szCs w:val="21"/>
                </w:rPr>
                <w:t>部分以满足规范。</w:t>
              </w:r>
            </w:ins>
          </w:p>
        </w:tc>
      </w:tr>
      <w:tr w:rsidR="00B03F3A" w14:paraId="71800828" w14:textId="77777777" w:rsidTr="007675B5">
        <w:trPr>
          <w:ins w:id="351" w:author="arachnid" w:date="2020-02-11T18:22:00Z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17B0" w14:textId="77777777" w:rsidR="00B03F3A" w:rsidRPr="00E056D3" w:rsidRDefault="009151FB" w:rsidP="00B03F3A">
            <w:pPr>
              <w:rPr>
                <w:ins w:id="352" w:author="arachnid" w:date="2020-02-11T18:22:00Z"/>
                <w:rFonts w:eastAsia="楷体_GB2312" w:hint="eastAsia"/>
                <w:color w:val="000000"/>
                <w:szCs w:val="21"/>
              </w:rPr>
            </w:pPr>
            <w:r>
              <w:t>更正公告文件名第</w:t>
            </w:r>
            <w:r>
              <w:t>5</w:t>
            </w:r>
            <w:r>
              <w:t>部分必须</w:t>
            </w:r>
            <w:r>
              <w:t>8</w:t>
            </w:r>
            <w:r>
              <w:t>个字符长！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8869" w14:textId="77777777" w:rsidR="00B03F3A" w:rsidRDefault="00664BD0" w:rsidP="00B03F3A">
            <w:pPr>
              <w:rPr>
                <w:ins w:id="353" w:author="arachnid" w:date="2020-02-11T18:22:00Z"/>
                <w:rFonts w:eastAsia="楷体_GB2312"/>
                <w:color w:val="000000"/>
                <w:szCs w:val="21"/>
              </w:rPr>
            </w:pPr>
            <w:ins w:id="354" w:author="arachnid" w:date="2020-02-11T18:54:00Z">
              <w:r>
                <w:rPr>
                  <w:rFonts w:eastAsia="楷体_GB2312"/>
                  <w:color w:val="000000"/>
                  <w:szCs w:val="21"/>
                </w:rPr>
                <w:t>pdf</w:t>
              </w:r>
            </w:ins>
            <w:ins w:id="355" w:author="arachnid" w:date="2020-02-11T18:53:00Z">
              <w:r w:rsidR="00B03F3A">
                <w:rPr>
                  <w:rFonts w:eastAsia="楷体_GB2312"/>
                  <w:color w:val="000000"/>
                  <w:szCs w:val="21"/>
                </w:rPr>
                <w:t>文件名第</w:t>
              </w:r>
              <w:r w:rsidR="00B03F3A">
                <w:rPr>
                  <w:rFonts w:eastAsia="楷体_GB2312"/>
                  <w:color w:val="000000"/>
                  <w:szCs w:val="21"/>
                </w:rPr>
                <w:t>5</w:t>
              </w:r>
              <w:r w:rsidR="00B03F3A">
                <w:rPr>
                  <w:rFonts w:eastAsia="楷体_GB2312"/>
                  <w:color w:val="000000"/>
                  <w:szCs w:val="21"/>
                </w:rPr>
                <w:t>部分不是</w:t>
              </w:r>
              <w:r w:rsidR="00B03F3A">
                <w:rPr>
                  <w:rFonts w:eastAsia="楷体_GB2312"/>
                  <w:color w:val="000000"/>
                  <w:szCs w:val="21"/>
                </w:rPr>
                <w:t>8</w:t>
              </w:r>
              <w:r w:rsidR="00B03F3A">
                <w:rPr>
                  <w:rFonts w:eastAsia="楷体_GB2312"/>
                  <w:color w:val="000000"/>
                  <w:szCs w:val="21"/>
                </w:rPr>
                <w:t>个字符长！</w:t>
              </w:r>
            </w:ins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1D4D" w14:textId="77777777" w:rsidR="00B03F3A" w:rsidRDefault="00B03F3A" w:rsidP="00B03F3A">
            <w:pPr>
              <w:rPr>
                <w:ins w:id="356" w:author="arachnid" w:date="2020-02-11T18:22:00Z"/>
                <w:rFonts w:eastAsia="楷体_GB2312"/>
                <w:color w:val="000000"/>
                <w:szCs w:val="21"/>
              </w:rPr>
            </w:pPr>
            <w:ins w:id="357" w:author="arachnid" w:date="2020-02-11T18:53:00Z">
              <w:r>
                <w:rPr>
                  <w:rFonts w:eastAsia="楷体_GB2312"/>
                  <w:color w:val="000000"/>
                  <w:szCs w:val="21"/>
                </w:rPr>
                <w:t>检查</w:t>
              </w:r>
            </w:ins>
            <w:ins w:id="358" w:author="arachnid" w:date="2020-02-11T18:54:00Z">
              <w:r w:rsidR="00664BD0">
                <w:rPr>
                  <w:rFonts w:eastAsia="楷体_GB2312"/>
                  <w:color w:val="000000"/>
                  <w:szCs w:val="21"/>
                </w:rPr>
                <w:t>pdf</w:t>
              </w:r>
            </w:ins>
            <w:ins w:id="359" w:author="arachnid" w:date="2020-02-11T18:53:00Z">
              <w:r>
                <w:rPr>
                  <w:rFonts w:eastAsia="楷体_GB2312"/>
                  <w:color w:val="000000"/>
                  <w:szCs w:val="21"/>
                </w:rPr>
                <w:t>文件名的第</w:t>
              </w:r>
              <w:r>
                <w:rPr>
                  <w:rFonts w:eastAsia="楷体_GB2312"/>
                  <w:color w:val="000000"/>
                  <w:szCs w:val="21"/>
                </w:rPr>
                <w:t>5</w:t>
              </w:r>
              <w:r>
                <w:rPr>
                  <w:rFonts w:eastAsia="楷体_GB2312"/>
                  <w:color w:val="000000"/>
                  <w:szCs w:val="21"/>
                </w:rPr>
                <w:t>部分以满足规范。</w:t>
              </w:r>
            </w:ins>
          </w:p>
        </w:tc>
      </w:tr>
      <w:tr w:rsidR="00B03F3A" w14:paraId="25A5D016" w14:textId="77777777" w:rsidTr="007675B5">
        <w:trPr>
          <w:ins w:id="360" w:author="arachnid" w:date="2020-02-11T18:23:00Z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EA07" w14:textId="77777777" w:rsidR="009151FB" w:rsidRDefault="009151FB" w:rsidP="00B03F3A">
            <w:r>
              <w:t>更正公告文件名第</w:t>
            </w:r>
            <w:r>
              <w:t>5</w:t>
            </w:r>
            <w:r>
              <w:t>部分必须全部是数字！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065A" w14:textId="77777777" w:rsidR="00B03F3A" w:rsidRDefault="00664BD0" w:rsidP="00B03F3A">
            <w:pPr>
              <w:rPr>
                <w:ins w:id="361" w:author="arachnid" w:date="2020-02-11T18:23:00Z"/>
                <w:rFonts w:eastAsia="楷体_GB2312"/>
                <w:color w:val="000000"/>
                <w:szCs w:val="21"/>
              </w:rPr>
            </w:pPr>
            <w:ins w:id="362" w:author="arachnid" w:date="2020-02-11T18:54:00Z">
              <w:r>
                <w:rPr>
                  <w:rFonts w:eastAsia="楷体_GB2312"/>
                  <w:color w:val="000000"/>
                  <w:szCs w:val="21"/>
                </w:rPr>
                <w:t>pdf</w:t>
              </w:r>
            </w:ins>
            <w:ins w:id="363" w:author="arachnid" w:date="2020-02-11T18:53:00Z">
              <w:r w:rsidR="00B03F3A">
                <w:rPr>
                  <w:rFonts w:eastAsia="楷体_GB2312"/>
                  <w:color w:val="000000"/>
                  <w:szCs w:val="21"/>
                </w:rPr>
                <w:t>文件名第</w:t>
              </w:r>
              <w:r w:rsidR="00B03F3A">
                <w:rPr>
                  <w:rFonts w:eastAsia="楷体_GB2312"/>
                  <w:color w:val="000000"/>
                  <w:szCs w:val="21"/>
                </w:rPr>
                <w:t>5</w:t>
              </w:r>
              <w:r w:rsidR="00B03F3A">
                <w:rPr>
                  <w:rFonts w:eastAsia="楷体_GB2312"/>
                  <w:color w:val="000000"/>
                  <w:szCs w:val="21"/>
                </w:rPr>
                <w:t>部分含有不是数字的非法字符！</w:t>
              </w:r>
            </w:ins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958C" w14:textId="77777777" w:rsidR="00B03F3A" w:rsidRDefault="00B03F3A" w:rsidP="00B03F3A">
            <w:pPr>
              <w:rPr>
                <w:ins w:id="364" w:author="arachnid" w:date="2020-02-11T18:23:00Z"/>
                <w:rFonts w:eastAsia="楷体_GB2312"/>
                <w:color w:val="000000"/>
                <w:szCs w:val="21"/>
              </w:rPr>
            </w:pPr>
            <w:ins w:id="365" w:author="arachnid" w:date="2020-02-11T18:53:00Z">
              <w:r>
                <w:rPr>
                  <w:rFonts w:eastAsia="楷体_GB2312"/>
                  <w:color w:val="000000"/>
                  <w:szCs w:val="21"/>
                </w:rPr>
                <w:t>检查</w:t>
              </w:r>
            </w:ins>
            <w:ins w:id="366" w:author="arachnid" w:date="2020-02-11T18:54:00Z">
              <w:r w:rsidR="00664BD0">
                <w:rPr>
                  <w:rFonts w:eastAsia="楷体_GB2312"/>
                  <w:color w:val="000000"/>
                  <w:szCs w:val="21"/>
                </w:rPr>
                <w:t>pdf</w:t>
              </w:r>
            </w:ins>
            <w:ins w:id="367" w:author="arachnid" w:date="2020-02-11T18:53:00Z">
              <w:r>
                <w:rPr>
                  <w:rFonts w:eastAsia="楷体_GB2312"/>
                  <w:color w:val="000000"/>
                  <w:szCs w:val="21"/>
                </w:rPr>
                <w:t>文件名的第</w:t>
              </w:r>
              <w:r>
                <w:rPr>
                  <w:rFonts w:eastAsia="楷体_GB2312"/>
                  <w:color w:val="000000"/>
                  <w:szCs w:val="21"/>
                </w:rPr>
                <w:t>5</w:t>
              </w:r>
              <w:r>
                <w:rPr>
                  <w:rFonts w:eastAsia="楷体_GB2312"/>
                  <w:color w:val="000000"/>
                  <w:szCs w:val="21"/>
                </w:rPr>
                <w:t>部分以满足规范。</w:t>
              </w:r>
            </w:ins>
          </w:p>
        </w:tc>
      </w:tr>
      <w:tr w:rsidR="00B03F3A" w14:paraId="7B2697BF" w14:textId="77777777" w:rsidTr="007675B5">
        <w:trPr>
          <w:ins w:id="368" w:author="arachnid" w:date="2020-02-11T18:31:00Z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A69E" w14:textId="77777777" w:rsidR="00B03F3A" w:rsidRPr="00DC32E8" w:rsidRDefault="009151FB" w:rsidP="00B03F3A">
            <w:pPr>
              <w:rPr>
                <w:ins w:id="369" w:author="arachnid" w:date="2020-02-11T18:31:00Z"/>
                <w:rFonts w:eastAsia="楷体_GB2312"/>
                <w:color w:val="000000"/>
                <w:szCs w:val="21"/>
              </w:rPr>
            </w:pPr>
            <w:r>
              <w:t>该更正公告已上传！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F84D" w14:textId="77777777" w:rsidR="00B03F3A" w:rsidRDefault="00312C89" w:rsidP="00B03F3A">
            <w:pPr>
              <w:rPr>
                <w:ins w:id="370" w:author="arachnid" w:date="2020-02-11T18:31:00Z"/>
                <w:rFonts w:eastAsia="楷体_GB2312"/>
                <w:color w:val="000000"/>
                <w:szCs w:val="21"/>
              </w:rPr>
            </w:pPr>
            <w:ins w:id="371" w:author="arachnid" w:date="2020-02-11T18:55:00Z">
              <w:r>
                <w:rPr>
                  <w:rFonts w:eastAsia="楷体_GB2312"/>
                  <w:color w:val="000000"/>
                  <w:szCs w:val="21"/>
                </w:rPr>
                <w:t>pdf</w:t>
              </w:r>
              <w:r>
                <w:rPr>
                  <w:rFonts w:eastAsia="楷体_GB2312"/>
                  <w:color w:val="000000"/>
                  <w:szCs w:val="21"/>
                </w:rPr>
                <w:t>文件名第</w:t>
              </w:r>
              <w:r>
                <w:rPr>
                  <w:rFonts w:eastAsia="楷体_GB2312"/>
                  <w:color w:val="000000"/>
                  <w:szCs w:val="21"/>
                </w:rPr>
                <w:t>5</w:t>
              </w:r>
              <w:r>
                <w:rPr>
                  <w:rFonts w:eastAsia="楷体_GB2312"/>
                  <w:color w:val="000000"/>
                  <w:szCs w:val="21"/>
                </w:rPr>
                <w:t>部分</w:t>
              </w:r>
            </w:ins>
            <w:ins w:id="372" w:author="arachnid" w:date="2020-02-11T18:59:00Z">
              <w:r w:rsidR="005E54C4">
                <w:rPr>
                  <w:rFonts w:eastAsia="楷体_GB2312" w:hint="eastAsia"/>
                  <w:color w:val="000000"/>
                  <w:szCs w:val="21"/>
                </w:rPr>
                <w:t>中的</w:t>
              </w:r>
            </w:ins>
            <w:ins w:id="373" w:author="arachnid" w:date="2020-02-11T18:56:00Z">
              <w:r>
                <w:rPr>
                  <w:rFonts w:eastAsia="楷体_GB2312" w:hint="eastAsia"/>
                  <w:color w:val="000000"/>
                  <w:szCs w:val="21"/>
                </w:rPr>
                <w:t>流水</w:t>
              </w:r>
            </w:ins>
            <w:ins w:id="374" w:author="arachnid" w:date="2020-02-11T18:57:00Z">
              <w:r>
                <w:rPr>
                  <w:rFonts w:eastAsia="楷体_GB2312" w:hint="eastAsia"/>
                  <w:color w:val="000000"/>
                  <w:szCs w:val="21"/>
                </w:rPr>
                <w:t>号在系统中已存在</w:t>
              </w:r>
            </w:ins>
            <w:ins w:id="375" w:author="arachnid" w:date="2020-02-11T18:55:00Z">
              <w:r>
                <w:rPr>
                  <w:rFonts w:eastAsia="楷体_GB2312"/>
                  <w:color w:val="000000"/>
                  <w:szCs w:val="21"/>
                </w:rPr>
                <w:t>！</w:t>
              </w:r>
            </w:ins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9A4F" w14:textId="77777777" w:rsidR="00B03F3A" w:rsidRDefault="00312C89" w:rsidP="00B03F3A">
            <w:pPr>
              <w:rPr>
                <w:ins w:id="376" w:author="arachnid" w:date="2020-02-11T18:31:00Z"/>
                <w:rFonts w:eastAsia="楷体_GB2312"/>
                <w:color w:val="000000"/>
                <w:szCs w:val="21"/>
              </w:rPr>
            </w:pPr>
            <w:ins w:id="377" w:author="arachnid" w:date="2020-02-11T18:57:00Z">
              <w:r>
                <w:rPr>
                  <w:rFonts w:eastAsia="楷体_GB2312" w:hint="eastAsia"/>
                  <w:color w:val="000000"/>
                  <w:szCs w:val="21"/>
                </w:rPr>
                <w:t>更换</w:t>
              </w:r>
              <w:r>
                <w:rPr>
                  <w:rFonts w:eastAsia="楷体_GB2312"/>
                  <w:color w:val="000000"/>
                  <w:szCs w:val="21"/>
                </w:rPr>
                <w:t>pdf</w:t>
              </w:r>
              <w:r>
                <w:rPr>
                  <w:rFonts w:eastAsia="楷体_GB2312"/>
                  <w:color w:val="000000"/>
                  <w:szCs w:val="21"/>
                </w:rPr>
                <w:t>文件名的第</w:t>
              </w:r>
              <w:r>
                <w:rPr>
                  <w:rFonts w:eastAsia="楷体_GB2312"/>
                  <w:color w:val="000000"/>
                  <w:szCs w:val="21"/>
                </w:rPr>
                <w:t>5</w:t>
              </w:r>
              <w:r>
                <w:rPr>
                  <w:rFonts w:eastAsia="楷体_GB2312"/>
                  <w:color w:val="000000"/>
                  <w:szCs w:val="21"/>
                </w:rPr>
                <w:t>部分</w:t>
              </w:r>
            </w:ins>
            <w:ins w:id="378" w:author="arachnid" w:date="2020-02-11T19:00:00Z">
              <w:r w:rsidR="005E54C4">
                <w:rPr>
                  <w:rFonts w:eastAsia="楷体_GB2312" w:hint="eastAsia"/>
                  <w:color w:val="000000"/>
                  <w:szCs w:val="21"/>
                </w:rPr>
                <w:t>中的</w:t>
              </w:r>
            </w:ins>
            <w:ins w:id="379" w:author="arachnid" w:date="2020-02-11T18:57:00Z">
              <w:r>
                <w:rPr>
                  <w:rFonts w:eastAsia="楷体_GB2312" w:hint="eastAsia"/>
                  <w:color w:val="000000"/>
                  <w:szCs w:val="21"/>
                </w:rPr>
                <w:t>流水号</w:t>
              </w:r>
              <w:r>
                <w:rPr>
                  <w:rFonts w:eastAsia="楷体_GB2312"/>
                  <w:color w:val="000000"/>
                  <w:szCs w:val="21"/>
                </w:rPr>
                <w:t>以满足规范。</w:t>
              </w:r>
            </w:ins>
          </w:p>
        </w:tc>
      </w:tr>
      <w:tr w:rsidR="00B03F3A" w14:paraId="5E983628" w14:textId="77777777" w:rsidTr="007675B5">
        <w:trPr>
          <w:ins w:id="380" w:author="arachnid" w:date="2020-02-11T16:26:00Z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6C6E" w14:textId="77777777" w:rsidR="00B03F3A" w:rsidRDefault="00B03F3A" w:rsidP="00B03F3A">
            <w:pPr>
              <w:rPr>
                <w:ins w:id="381" w:author="arachnid" w:date="2020-02-11T16:26:00Z"/>
                <w:rFonts w:eastAsia="楷体_GB2312"/>
                <w:color w:val="000000"/>
                <w:szCs w:val="21"/>
              </w:rPr>
            </w:pPr>
            <w:ins w:id="382" w:author="arachnid" w:date="2020-02-11T16:27:00Z">
              <w:r>
                <w:rPr>
                  <w:rFonts w:eastAsia="楷体_GB2312"/>
                  <w:color w:val="000000"/>
                  <w:szCs w:val="21"/>
                </w:rPr>
                <w:t>[</w:t>
              </w:r>
              <w:r>
                <w:rPr>
                  <w:rFonts w:eastAsia="楷体_GB2312"/>
                  <w:color w:val="000000"/>
                  <w:szCs w:val="21"/>
                </w:rPr>
                <w:t>（主业务</w:t>
              </w:r>
              <w:r>
                <w:rPr>
                  <w:rFonts w:eastAsia="楷体_GB2312"/>
                  <w:color w:val="000000"/>
                  <w:szCs w:val="21"/>
                </w:rPr>
                <w:t>xml</w:t>
              </w:r>
              <w:r>
                <w:rPr>
                  <w:rFonts w:eastAsia="楷体_GB2312"/>
                  <w:color w:val="000000"/>
                  <w:szCs w:val="21"/>
                </w:rPr>
                <w:t>文件名）</w:t>
              </w:r>
              <w:r>
                <w:rPr>
                  <w:rFonts w:eastAsia="楷体_GB2312"/>
                  <w:color w:val="000000"/>
                  <w:szCs w:val="21"/>
                </w:rPr>
                <w:t>]</w:t>
              </w:r>
            </w:ins>
            <w:ins w:id="383" w:author="arachnid" w:date="2020-02-11T16:28:00Z">
              <w:r>
                <w:rPr>
                  <w:rFonts w:hint="eastAsia"/>
                </w:rPr>
                <w:t xml:space="preserve"> </w:t>
              </w:r>
              <w:r w:rsidRPr="002D3BA6">
                <w:rPr>
                  <w:rFonts w:eastAsia="楷体_GB2312" w:hint="eastAsia"/>
                  <w:color w:val="000000"/>
                  <w:szCs w:val="21"/>
                </w:rPr>
                <w:t>该报告更正次数已达到上限</w:t>
              </w:r>
              <w:r w:rsidRPr="002D3BA6">
                <w:rPr>
                  <w:rFonts w:eastAsia="楷体_GB2312" w:hint="eastAsia"/>
                  <w:color w:val="000000"/>
                  <w:szCs w:val="21"/>
                </w:rPr>
                <w:t>,</w:t>
              </w:r>
              <w:r w:rsidRPr="002D3BA6">
                <w:rPr>
                  <w:rFonts w:eastAsia="楷体_GB2312" w:hint="eastAsia"/>
                  <w:color w:val="000000"/>
                  <w:szCs w:val="21"/>
                </w:rPr>
                <w:t>请联系管理员！</w:t>
              </w:r>
            </w:ins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7D1E" w14:textId="77777777" w:rsidR="00B03F3A" w:rsidRDefault="00B03F3A" w:rsidP="00B03F3A">
            <w:pPr>
              <w:rPr>
                <w:ins w:id="384" w:author="arachnid" w:date="2020-02-11T16:26:00Z"/>
                <w:rFonts w:eastAsia="楷体_GB2312"/>
                <w:color w:val="000000"/>
                <w:szCs w:val="21"/>
              </w:rPr>
            </w:pPr>
            <w:ins w:id="385" w:author="arachnid" w:date="2020-02-11T16:28:00Z">
              <w:r>
                <w:rPr>
                  <w:rFonts w:eastAsia="楷体_GB2312"/>
                  <w:color w:val="000000"/>
                  <w:szCs w:val="21"/>
                </w:rPr>
                <w:t>主业务</w:t>
              </w:r>
              <w:r>
                <w:rPr>
                  <w:rFonts w:eastAsia="楷体_GB2312"/>
                  <w:color w:val="000000"/>
                  <w:szCs w:val="21"/>
                </w:rPr>
                <w:t>xml</w:t>
              </w:r>
            </w:ins>
            <w:ins w:id="386" w:author="arachnid" w:date="2020-02-11T16:29:00Z">
              <w:r>
                <w:rPr>
                  <w:rFonts w:eastAsia="楷体_GB2312" w:hint="eastAsia"/>
                  <w:color w:val="000000"/>
                  <w:szCs w:val="21"/>
                </w:rPr>
                <w:t>实例文档更正次数已超过</w:t>
              </w:r>
            </w:ins>
            <w:ins w:id="387" w:author="arachnid" w:date="2020-02-11T16:30:00Z">
              <w:r>
                <w:rPr>
                  <w:rFonts w:eastAsia="楷体_GB2312" w:hint="eastAsia"/>
                  <w:color w:val="000000"/>
                  <w:szCs w:val="21"/>
                </w:rPr>
                <w:t>系统限定的最大次数。</w:t>
              </w:r>
            </w:ins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DAD8" w14:textId="77777777" w:rsidR="00B03F3A" w:rsidRDefault="00B03F3A" w:rsidP="00B03F3A">
            <w:pPr>
              <w:rPr>
                <w:ins w:id="388" w:author="arachnid" w:date="2020-02-11T16:26:00Z"/>
                <w:rFonts w:eastAsia="楷体_GB2312"/>
                <w:color w:val="000000"/>
                <w:szCs w:val="21"/>
              </w:rPr>
            </w:pPr>
            <w:ins w:id="389" w:author="arachnid" w:date="2020-02-11T16:30:00Z">
              <w:r>
                <w:rPr>
                  <w:rFonts w:eastAsia="楷体_GB2312" w:hint="eastAsia"/>
                  <w:color w:val="000000"/>
                  <w:szCs w:val="21"/>
                </w:rPr>
                <w:t>需联系</w:t>
              </w:r>
            </w:ins>
            <w:ins w:id="390" w:author="arachnid" w:date="2020-02-11T16:31:00Z">
              <w:r>
                <w:rPr>
                  <w:rFonts w:eastAsia="楷体_GB2312" w:hint="eastAsia"/>
                  <w:color w:val="000000"/>
                  <w:szCs w:val="21"/>
                </w:rPr>
                <w:t>系统</w:t>
              </w:r>
            </w:ins>
            <w:ins w:id="391" w:author="arachnid" w:date="2020-02-11T16:30:00Z">
              <w:r>
                <w:rPr>
                  <w:rFonts w:eastAsia="楷体_GB2312" w:hint="eastAsia"/>
                  <w:color w:val="000000"/>
                  <w:szCs w:val="21"/>
                </w:rPr>
                <w:t>管理员</w:t>
              </w:r>
            </w:ins>
          </w:p>
        </w:tc>
      </w:tr>
      <w:tr w:rsidR="007E3AA4" w14:paraId="401055CF" w14:textId="77777777" w:rsidTr="007E3AA4">
        <w:trPr>
          <w:ins w:id="392" w:author="arachnid" w:date="2020-02-11T19:56:00Z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8463" w14:textId="77777777" w:rsidR="007E3AA4" w:rsidRDefault="007E3AA4" w:rsidP="003D0851">
            <w:pPr>
              <w:rPr>
                <w:ins w:id="393" w:author="arachnid" w:date="2020-02-11T19:56:00Z"/>
                <w:rFonts w:eastAsia="楷体_GB2312"/>
                <w:color w:val="000000"/>
                <w:szCs w:val="21"/>
              </w:rPr>
            </w:pPr>
            <w:ins w:id="394" w:author="arachnid" w:date="2020-02-11T19:56:00Z">
              <w:r>
                <w:rPr>
                  <w:rFonts w:eastAsia="楷体_GB2312"/>
                  <w:color w:val="000000"/>
                  <w:szCs w:val="21"/>
                </w:rPr>
                <w:t>[</w:t>
              </w:r>
              <w:r>
                <w:rPr>
                  <w:rFonts w:eastAsia="楷体_GB2312"/>
                  <w:color w:val="000000"/>
                  <w:szCs w:val="21"/>
                </w:rPr>
                <w:t>（主业务</w:t>
              </w:r>
              <w:r>
                <w:rPr>
                  <w:rFonts w:eastAsia="楷体_GB2312"/>
                  <w:color w:val="000000"/>
                  <w:szCs w:val="21"/>
                </w:rPr>
                <w:t>xml</w:t>
              </w:r>
              <w:r>
                <w:rPr>
                  <w:rFonts w:eastAsia="楷体_GB2312"/>
                  <w:color w:val="000000"/>
                  <w:szCs w:val="21"/>
                </w:rPr>
                <w:t>文件名）</w:t>
              </w:r>
              <w:r>
                <w:rPr>
                  <w:rFonts w:eastAsia="楷体_GB2312"/>
                  <w:color w:val="000000"/>
                  <w:szCs w:val="21"/>
                </w:rPr>
                <w:t>]</w:t>
              </w:r>
              <w:r w:rsidRPr="007675B5">
                <w:rPr>
                  <w:rFonts w:eastAsia="楷体_GB2312"/>
                  <w:color w:val="000000"/>
                  <w:szCs w:val="21"/>
                </w:rPr>
                <w:t xml:space="preserve"> </w:t>
              </w:r>
              <w:r w:rsidRPr="007675B5">
                <w:rPr>
                  <w:rFonts w:eastAsia="楷体_GB2312"/>
                  <w:color w:val="000000"/>
                  <w:szCs w:val="21"/>
                </w:rPr>
                <w:t>上报文件已存在</w:t>
              </w:r>
              <w:r w:rsidRPr="007675B5">
                <w:rPr>
                  <w:rFonts w:eastAsia="楷体_GB2312"/>
                  <w:color w:val="000000"/>
                  <w:szCs w:val="21"/>
                </w:rPr>
                <w:t>,</w:t>
              </w:r>
              <w:r w:rsidRPr="007675B5">
                <w:rPr>
                  <w:rFonts w:eastAsia="楷体_GB2312"/>
                  <w:color w:val="000000"/>
                  <w:szCs w:val="21"/>
                </w:rPr>
                <w:t>请走更正流程</w:t>
              </w:r>
              <w:r w:rsidRPr="007675B5">
                <w:rPr>
                  <w:rFonts w:eastAsia="楷体_GB2312"/>
                  <w:color w:val="000000"/>
                  <w:szCs w:val="21"/>
                </w:rPr>
                <w:t>!</w:t>
              </w:r>
            </w:ins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8B01" w14:textId="77777777" w:rsidR="007E3AA4" w:rsidRDefault="007E3AA4" w:rsidP="003D0851">
            <w:pPr>
              <w:rPr>
                <w:ins w:id="395" w:author="arachnid" w:date="2020-02-11T19:56:00Z"/>
                <w:rFonts w:eastAsia="楷体_GB2312"/>
                <w:color w:val="000000"/>
                <w:szCs w:val="21"/>
              </w:rPr>
            </w:pPr>
            <w:ins w:id="396" w:author="arachnid" w:date="2020-02-11T19:56:00Z">
              <w:r>
                <w:rPr>
                  <w:rFonts w:eastAsia="楷体_GB2312"/>
                  <w:color w:val="000000"/>
                  <w:szCs w:val="21"/>
                </w:rPr>
                <w:t>主业务</w:t>
              </w:r>
              <w:r>
                <w:rPr>
                  <w:rFonts w:eastAsia="楷体_GB2312"/>
                  <w:color w:val="000000"/>
                  <w:szCs w:val="21"/>
                </w:rPr>
                <w:t>xml</w:t>
              </w:r>
              <w:r>
                <w:rPr>
                  <w:rFonts w:eastAsia="楷体_GB2312"/>
                  <w:color w:val="000000"/>
                  <w:szCs w:val="21"/>
                </w:rPr>
                <w:t>文件</w:t>
              </w:r>
              <w:r>
                <w:rPr>
                  <w:rFonts w:eastAsia="楷体_GB2312" w:hint="eastAsia"/>
                  <w:color w:val="000000"/>
                  <w:szCs w:val="21"/>
                </w:rPr>
                <w:t>已存在且验证成功，并且</w:t>
              </w:r>
              <w:r>
                <w:rPr>
                  <w:rFonts w:eastAsia="楷体_GB2312"/>
                  <w:color w:val="000000"/>
                  <w:szCs w:val="21"/>
                </w:rPr>
                <w:t>主业务</w:t>
              </w:r>
              <w:r>
                <w:rPr>
                  <w:rFonts w:eastAsia="楷体_GB2312"/>
                  <w:color w:val="000000"/>
                  <w:szCs w:val="21"/>
                </w:rPr>
                <w:t>xml</w:t>
              </w:r>
              <w:r>
                <w:rPr>
                  <w:rFonts w:eastAsia="楷体_GB2312"/>
                  <w:color w:val="000000"/>
                  <w:szCs w:val="21"/>
                </w:rPr>
                <w:t>文件</w:t>
              </w:r>
              <w:r>
                <w:rPr>
                  <w:rFonts w:eastAsia="楷体_GB2312" w:hint="eastAsia"/>
                  <w:color w:val="000000"/>
                  <w:szCs w:val="21"/>
                </w:rPr>
                <w:t>更正次数未超过系统限定的最大更正次数</w:t>
              </w:r>
            </w:ins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7251" w14:textId="77777777" w:rsidR="007E3AA4" w:rsidRDefault="007E3AA4" w:rsidP="003D0851">
            <w:pPr>
              <w:rPr>
                <w:ins w:id="397" w:author="arachnid" w:date="2020-02-11T19:56:00Z"/>
                <w:rFonts w:eastAsia="楷体_GB2312" w:hint="eastAsia"/>
                <w:color w:val="000000"/>
                <w:szCs w:val="21"/>
              </w:rPr>
            </w:pPr>
            <w:ins w:id="398" w:author="arachnid" w:date="2020-02-11T19:56:00Z">
              <w:r>
                <w:rPr>
                  <w:rFonts w:eastAsia="楷体_GB2312" w:hint="eastAsia"/>
                  <w:color w:val="000000"/>
                  <w:szCs w:val="21"/>
                </w:rPr>
                <w:t>前往</w:t>
              </w:r>
              <w:r>
                <w:rPr>
                  <w:rFonts w:eastAsia="楷体_GB2312" w:hint="eastAsia"/>
                  <w:color w:val="000000"/>
                  <w:szCs w:val="21"/>
                </w:rPr>
                <w:t>XBRL</w:t>
              </w:r>
              <w:r>
                <w:rPr>
                  <w:rFonts w:eastAsia="楷体_GB2312" w:hint="eastAsia"/>
                  <w:color w:val="000000"/>
                  <w:szCs w:val="21"/>
                </w:rPr>
                <w:t>报送业务查询进行更正</w:t>
              </w:r>
            </w:ins>
          </w:p>
        </w:tc>
      </w:tr>
      <w:tr w:rsidR="007E3AA4" w14:paraId="6960F43C" w14:textId="77777777" w:rsidTr="007E3AA4">
        <w:trPr>
          <w:ins w:id="399" w:author="arachnid" w:date="2020-02-11T19:56:00Z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AB82" w14:textId="77777777" w:rsidR="007E3AA4" w:rsidRDefault="007E3AA4" w:rsidP="003D0851">
            <w:pPr>
              <w:rPr>
                <w:ins w:id="400" w:author="arachnid" w:date="2020-02-11T19:56:00Z"/>
                <w:rFonts w:eastAsia="楷体_GB2312"/>
                <w:color w:val="000000"/>
                <w:szCs w:val="21"/>
              </w:rPr>
            </w:pPr>
            <w:ins w:id="401" w:author="arachnid" w:date="2020-02-11T19:56:00Z">
              <w:r>
                <w:rPr>
                  <w:rFonts w:eastAsia="楷体_GB2312"/>
                  <w:color w:val="000000"/>
                  <w:szCs w:val="21"/>
                </w:rPr>
                <w:t>[</w:t>
              </w:r>
              <w:r>
                <w:rPr>
                  <w:rFonts w:eastAsia="楷体_GB2312"/>
                  <w:color w:val="000000"/>
                  <w:szCs w:val="21"/>
                </w:rPr>
                <w:t>（主业务</w:t>
              </w:r>
              <w:r>
                <w:rPr>
                  <w:rFonts w:eastAsia="楷体_GB2312"/>
                  <w:color w:val="000000"/>
                  <w:szCs w:val="21"/>
                </w:rPr>
                <w:t>xml</w:t>
              </w:r>
              <w:r>
                <w:rPr>
                  <w:rFonts w:eastAsia="楷体_GB2312"/>
                  <w:color w:val="000000"/>
                  <w:szCs w:val="21"/>
                </w:rPr>
                <w:t>文件名）</w:t>
              </w:r>
              <w:r>
                <w:rPr>
                  <w:rFonts w:eastAsia="楷体_GB2312"/>
                  <w:color w:val="000000"/>
                  <w:szCs w:val="21"/>
                </w:rPr>
                <w:t>]</w:t>
              </w:r>
              <w:r w:rsidRPr="007675B5">
                <w:rPr>
                  <w:rFonts w:eastAsia="楷体_GB2312"/>
                  <w:color w:val="000000"/>
                  <w:szCs w:val="21"/>
                </w:rPr>
                <w:t xml:space="preserve"> </w:t>
              </w:r>
              <w:r w:rsidRPr="00F06C4C">
                <w:rPr>
                  <w:rFonts w:eastAsia="楷体_GB2312" w:hint="eastAsia"/>
                  <w:color w:val="000000"/>
                  <w:szCs w:val="21"/>
                </w:rPr>
                <w:t>该公告已上报并披露，如需重新上报请走更正或重报流程</w:t>
              </w:r>
              <w:r w:rsidRPr="00F06C4C">
                <w:rPr>
                  <w:rFonts w:eastAsia="楷体_GB2312" w:hint="eastAsia"/>
                  <w:color w:val="000000"/>
                  <w:szCs w:val="21"/>
                </w:rPr>
                <w:t>!</w:t>
              </w:r>
            </w:ins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74BD" w14:textId="77777777" w:rsidR="007E3AA4" w:rsidRDefault="007E3AA4" w:rsidP="003D0851">
            <w:pPr>
              <w:rPr>
                <w:ins w:id="402" w:author="arachnid" w:date="2020-02-11T19:56:00Z"/>
                <w:rFonts w:eastAsia="楷体_GB2312"/>
                <w:color w:val="000000"/>
                <w:szCs w:val="21"/>
              </w:rPr>
            </w:pPr>
            <w:ins w:id="403" w:author="arachnid" w:date="2020-02-11T19:56:00Z">
              <w:r>
                <w:rPr>
                  <w:rFonts w:eastAsia="楷体_GB2312"/>
                  <w:color w:val="000000"/>
                  <w:szCs w:val="21"/>
                </w:rPr>
                <w:t>主业务</w:t>
              </w:r>
              <w:r>
                <w:rPr>
                  <w:rFonts w:eastAsia="楷体_GB2312"/>
                  <w:color w:val="000000"/>
                  <w:szCs w:val="21"/>
                </w:rPr>
                <w:t>xml</w:t>
              </w:r>
              <w:r>
                <w:rPr>
                  <w:rFonts w:eastAsia="楷体_GB2312"/>
                  <w:color w:val="000000"/>
                  <w:szCs w:val="21"/>
                </w:rPr>
                <w:t>文件</w:t>
              </w:r>
              <w:r>
                <w:rPr>
                  <w:rFonts w:eastAsia="楷体_GB2312" w:hint="eastAsia"/>
                  <w:color w:val="000000"/>
                  <w:szCs w:val="21"/>
                </w:rPr>
                <w:t>已存在且验证成功，并且</w:t>
              </w:r>
              <w:r>
                <w:rPr>
                  <w:rFonts w:eastAsia="楷体_GB2312"/>
                  <w:color w:val="000000"/>
                  <w:szCs w:val="21"/>
                </w:rPr>
                <w:t>主业务</w:t>
              </w:r>
              <w:r>
                <w:rPr>
                  <w:rFonts w:eastAsia="楷体_GB2312"/>
                  <w:color w:val="000000"/>
                  <w:szCs w:val="21"/>
                </w:rPr>
                <w:t>xml</w:t>
              </w:r>
              <w:r>
                <w:rPr>
                  <w:rFonts w:eastAsia="楷体_GB2312"/>
                  <w:color w:val="000000"/>
                  <w:szCs w:val="21"/>
                </w:rPr>
                <w:t>文件</w:t>
              </w:r>
              <w:r>
                <w:rPr>
                  <w:rFonts w:eastAsia="楷体_GB2312" w:hint="eastAsia"/>
                  <w:color w:val="000000"/>
                  <w:szCs w:val="21"/>
                </w:rPr>
                <w:t>更正次数已超过系统限定的最大更正次数</w:t>
              </w:r>
            </w:ins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60AF" w14:textId="77777777" w:rsidR="007E3AA4" w:rsidRDefault="007E3AA4" w:rsidP="003D0851">
            <w:pPr>
              <w:rPr>
                <w:ins w:id="404" w:author="arachnid" w:date="2020-02-11T19:56:00Z"/>
                <w:rFonts w:eastAsia="楷体_GB2312" w:hint="eastAsia"/>
                <w:color w:val="000000"/>
                <w:szCs w:val="21"/>
              </w:rPr>
            </w:pPr>
            <w:ins w:id="405" w:author="arachnid" w:date="2020-02-11T19:56:00Z">
              <w:r>
                <w:rPr>
                  <w:rFonts w:eastAsia="楷体_GB2312" w:hint="eastAsia"/>
                  <w:color w:val="000000"/>
                  <w:szCs w:val="21"/>
                </w:rPr>
                <w:t>需联系管理员进行处理</w:t>
              </w:r>
            </w:ins>
          </w:p>
        </w:tc>
      </w:tr>
    </w:tbl>
    <w:p w14:paraId="478699C2" w14:textId="77777777" w:rsidR="00B11F0A" w:rsidRDefault="00B11F0A">
      <w:pPr>
        <w:rPr>
          <w:color w:val="000000"/>
        </w:rPr>
      </w:pPr>
    </w:p>
    <w:sectPr w:rsidR="00B11F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2" w:right="1106" w:bottom="1090" w:left="1080" w:header="935" w:footer="72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1B38E" w14:textId="77777777" w:rsidR="00CD4732" w:rsidRDefault="00CD4732" w:rsidP="00B11F0A">
      <w:r>
        <w:separator/>
      </w:r>
    </w:p>
  </w:endnote>
  <w:endnote w:type="continuationSeparator" w:id="0">
    <w:p w14:paraId="7BDCA9FB" w14:textId="77777777" w:rsidR="00CD4732" w:rsidRDefault="00CD4732" w:rsidP="00B11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,Arial,Courier,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2Stone Sans Bold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35943" w14:textId="77777777" w:rsidR="00C57C9F" w:rsidRDefault="00C57C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D1288" w14:textId="77777777" w:rsidR="00B11F0A" w:rsidRDefault="00B11F0A">
    <w:pPr>
      <w:pStyle w:val="Footer"/>
      <w:jc w:val="both"/>
    </w:pPr>
    <w:r>
      <w:rPr>
        <w:rFonts w:ascii="Arial" w:hAnsi="Arial" w:hint="eastAsia"/>
      </w:rPr>
      <w:t>中国证券投资者保护基金有限责任公司</w:t>
    </w:r>
    <w:r>
      <w:rPr>
        <w:rFonts w:ascii="Arial" w:hAnsi="Arial" w:hint="eastAsia"/>
      </w:rPr>
      <w:t xml:space="preserve">                                                        </w:t>
    </w:r>
    <w:r>
      <w:rPr>
        <w:rFonts w:ascii="Arial" w:hAnsi="Arial" w:hint="eastAsia"/>
      </w:rPr>
      <w:t>第</w:t>
    </w:r>
    <w:r>
      <w:fldChar w:fldCharType="begin"/>
    </w:r>
    <w:r>
      <w:rPr>
        <w:rStyle w:val="PageNumber"/>
      </w:rPr>
      <w:instrText xml:space="preserve"> PAGE </w:instrText>
    </w:r>
    <w:r>
      <w:fldChar w:fldCharType="separate"/>
    </w:r>
    <w:r w:rsidR="00172581">
      <w:rPr>
        <w:rStyle w:val="PageNumber"/>
        <w:noProof/>
      </w:rPr>
      <w:t>13</w:t>
    </w:r>
    <w:r>
      <w:fldChar w:fldCharType="end"/>
    </w:r>
    <w:r>
      <w:rPr>
        <w:rStyle w:val="PageNumber"/>
        <w:rFonts w:hint="eastAsia"/>
      </w:rPr>
      <w:t>页，共</w:t>
    </w:r>
    <w:r>
      <w:fldChar w:fldCharType="begin"/>
    </w:r>
    <w:r>
      <w:rPr>
        <w:rStyle w:val="PageNumber"/>
      </w:rPr>
      <w:instrText xml:space="preserve"> NUMPAGES </w:instrText>
    </w:r>
    <w:r>
      <w:fldChar w:fldCharType="separate"/>
    </w:r>
    <w:r w:rsidR="00172581">
      <w:rPr>
        <w:rStyle w:val="PageNumber"/>
        <w:noProof/>
      </w:rPr>
      <w:t>13</w:t>
    </w:r>
    <w:r>
      <w:fldChar w:fldCharType="end"/>
    </w:r>
    <w:r>
      <w:rPr>
        <w:rStyle w:val="PageNumber"/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EC667" w14:textId="77777777" w:rsidR="00C57C9F" w:rsidRDefault="00C57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ECD4D" w14:textId="77777777" w:rsidR="00CD4732" w:rsidRDefault="00CD4732" w:rsidP="00B11F0A">
      <w:r>
        <w:separator/>
      </w:r>
    </w:p>
  </w:footnote>
  <w:footnote w:type="continuationSeparator" w:id="0">
    <w:p w14:paraId="5F757725" w14:textId="77777777" w:rsidR="00CD4732" w:rsidRDefault="00CD4732" w:rsidP="00B11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FFC47" w14:textId="77777777" w:rsidR="00C57C9F" w:rsidRDefault="00C57C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1C1E" w14:textId="77777777" w:rsidR="00B11F0A" w:rsidRDefault="00B11F0A" w:rsidP="00D77167">
    <w:pPr>
      <w:pStyle w:val="Header"/>
      <w:ind w:firstLineChars="49" w:firstLine="103"/>
      <w:rPr>
        <w:rFonts w:ascii="Arial" w:hAnsi="Arial"/>
        <w:b/>
        <w:sz w:val="32"/>
        <w:szCs w:val="32"/>
        <w:lang w:eastAsia="zh-CN"/>
      </w:rPr>
    </w:pPr>
    <w:r>
      <w:rPr>
        <w:rFonts w:ascii="Arial" w:hAnsi="Arial" w:hint="eastAsia"/>
        <w:b/>
        <w:sz w:val="21"/>
        <w:szCs w:val="21"/>
        <w:lang w:eastAsia="zh-CN"/>
      </w:rPr>
      <w:t>中国证监会基金电子化信息披露</w:t>
    </w:r>
    <w:r>
      <w:rPr>
        <w:rFonts w:ascii="Arial" w:hAnsi="Arial" w:hint="eastAsia"/>
        <w:b/>
        <w:sz w:val="32"/>
        <w:szCs w:val="32"/>
        <w:lang w:eastAsia="zh-CN"/>
      </w:rPr>
      <w:t xml:space="preserve">                       </w:t>
    </w:r>
  </w:p>
  <w:p w14:paraId="2F0483FD" w14:textId="70DD1573" w:rsidR="00B11F0A" w:rsidRDefault="00C32B38">
    <w:pPr>
      <w:pStyle w:val="Header"/>
      <w:rPr>
        <w:lang w:eastAsia="zh-CN"/>
      </w:rPr>
    </w:pPr>
    <w:r>
      <w:rPr>
        <w:noProof/>
        <w:sz w:val="20"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502606D" wp14:editId="4C082E17">
              <wp:simplePos x="0" y="0"/>
              <wp:positionH relativeFrom="column">
                <wp:posOffset>0</wp:posOffset>
              </wp:positionH>
              <wp:positionV relativeFrom="paragraph">
                <wp:posOffset>125730</wp:posOffset>
              </wp:positionV>
              <wp:extent cx="6400800" cy="0"/>
              <wp:effectExtent l="9525" t="11430" r="9525" b="17145"/>
              <wp:wrapNone/>
              <wp:docPr id="1" name="直线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B5AFE" id="直线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7in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" strokeweight="1.5pt"/>
          </w:pict>
        </mc:Fallback>
      </mc:AlternateContent>
    </w:r>
  </w:p>
  <w:p w14:paraId="5B4859A0" w14:textId="77777777" w:rsidR="00B11F0A" w:rsidRDefault="00B11F0A">
    <w:pPr>
      <w:pStyle w:val="Header"/>
      <w:rPr>
        <w:lang w:eastAsia="zh-C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ABFBC" w14:textId="77777777" w:rsidR="00C57C9F" w:rsidRDefault="00C57C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D3AB3"/>
    <w:multiLevelType w:val="multilevel"/>
    <w:tmpl w:val="1B3D3AB3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a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B781063"/>
    <w:multiLevelType w:val="multilevel"/>
    <w:tmpl w:val="1B781063"/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474D0CF5"/>
    <w:multiLevelType w:val="multilevel"/>
    <w:tmpl w:val="474D0CF5"/>
    <w:lvl w:ilvl="0">
      <w:start w:val="1"/>
      <w:numFmt w:val="lowerLetter"/>
      <w:lvlText w:val="%1)"/>
      <w:lvlJc w:val="left"/>
      <w:pPr>
        <w:tabs>
          <w:tab w:val="num" w:pos="1680"/>
        </w:tabs>
        <w:ind w:left="1680" w:hanging="420"/>
      </w:pPr>
    </w:lvl>
    <w:lvl w:ilvl="1">
      <w:start w:val="1"/>
      <w:numFmt w:val="decimal"/>
      <w:lvlText w:val="%2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52054D30"/>
    <w:multiLevelType w:val="multilevel"/>
    <w:tmpl w:val="52054D30"/>
    <w:lvl w:ilvl="0">
      <w:start w:val="1"/>
      <w:numFmt w:val="lowerLetter"/>
      <w:lvlText w:val="%1)"/>
      <w:lvlJc w:val="left"/>
      <w:pPr>
        <w:tabs>
          <w:tab w:val="num" w:pos="1680"/>
        </w:tabs>
        <w:ind w:left="1680" w:hanging="420"/>
      </w:p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" w15:restartNumberingAfterBreak="0">
    <w:nsid w:val="75E07147"/>
    <w:multiLevelType w:val="multilevel"/>
    <w:tmpl w:val="75E07147"/>
    <w:lvl w:ilvl="0">
      <w:start w:val="1"/>
      <w:numFmt w:val="lowerLetter"/>
      <w:lvlText w:val="%1)"/>
      <w:lvlJc w:val="left"/>
      <w:pPr>
        <w:tabs>
          <w:tab w:val="num" w:pos="1680"/>
        </w:tabs>
        <w:ind w:left="1680" w:hanging="420"/>
      </w:p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79E06299"/>
    <w:multiLevelType w:val="multilevel"/>
    <w:tmpl w:val="79E06299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79"/>
    <w:rsid w:val="00010848"/>
    <w:rsid w:val="00014FFC"/>
    <w:rsid w:val="00020D3C"/>
    <w:rsid w:val="00023F10"/>
    <w:rsid w:val="00024EDD"/>
    <w:rsid w:val="0003066A"/>
    <w:rsid w:val="00032001"/>
    <w:rsid w:val="00033437"/>
    <w:rsid w:val="00035985"/>
    <w:rsid w:val="00045601"/>
    <w:rsid w:val="00045C48"/>
    <w:rsid w:val="000471AD"/>
    <w:rsid w:val="00051256"/>
    <w:rsid w:val="00055035"/>
    <w:rsid w:val="000566CC"/>
    <w:rsid w:val="000579E3"/>
    <w:rsid w:val="00062BDC"/>
    <w:rsid w:val="00066E53"/>
    <w:rsid w:val="00066FA9"/>
    <w:rsid w:val="00072218"/>
    <w:rsid w:val="00082119"/>
    <w:rsid w:val="00086E0B"/>
    <w:rsid w:val="00087C79"/>
    <w:rsid w:val="0009063B"/>
    <w:rsid w:val="00091D67"/>
    <w:rsid w:val="00092C59"/>
    <w:rsid w:val="000934B0"/>
    <w:rsid w:val="00094A47"/>
    <w:rsid w:val="00097118"/>
    <w:rsid w:val="00097B2C"/>
    <w:rsid w:val="000B0EDE"/>
    <w:rsid w:val="000B46FD"/>
    <w:rsid w:val="000B4F03"/>
    <w:rsid w:val="000D3194"/>
    <w:rsid w:val="000D5D6D"/>
    <w:rsid w:val="000E47C6"/>
    <w:rsid w:val="000E4C15"/>
    <w:rsid w:val="00100482"/>
    <w:rsid w:val="00100D6A"/>
    <w:rsid w:val="001038B8"/>
    <w:rsid w:val="00106200"/>
    <w:rsid w:val="001064C9"/>
    <w:rsid w:val="00107B6B"/>
    <w:rsid w:val="0011274D"/>
    <w:rsid w:val="00112923"/>
    <w:rsid w:val="001129EF"/>
    <w:rsid w:val="001133A6"/>
    <w:rsid w:val="00114A33"/>
    <w:rsid w:val="00120673"/>
    <w:rsid w:val="001241FE"/>
    <w:rsid w:val="00124354"/>
    <w:rsid w:val="001254D7"/>
    <w:rsid w:val="0013208E"/>
    <w:rsid w:val="00132F2D"/>
    <w:rsid w:val="0013344A"/>
    <w:rsid w:val="00134156"/>
    <w:rsid w:val="00136240"/>
    <w:rsid w:val="001422C8"/>
    <w:rsid w:val="001434CD"/>
    <w:rsid w:val="001437A4"/>
    <w:rsid w:val="00143820"/>
    <w:rsid w:val="001474E7"/>
    <w:rsid w:val="00150C10"/>
    <w:rsid w:val="00151BDA"/>
    <w:rsid w:val="00152B8E"/>
    <w:rsid w:val="001542C0"/>
    <w:rsid w:val="00154405"/>
    <w:rsid w:val="001546F7"/>
    <w:rsid w:val="00156F53"/>
    <w:rsid w:val="0015732F"/>
    <w:rsid w:val="00162EE6"/>
    <w:rsid w:val="00167082"/>
    <w:rsid w:val="00170032"/>
    <w:rsid w:val="001714CF"/>
    <w:rsid w:val="00171EC3"/>
    <w:rsid w:val="00172581"/>
    <w:rsid w:val="00173A1C"/>
    <w:rsid w:val="00175F7B"/>
    <w:rsid w:val="001853A7"/>
    <w:rsid w:val="001965EF"/>
    <w:rsid w:val="001967D4"/>
    <w:rsid w:val="001A7167"/>
    <w:rsid w:val="001B37C5"/>
    <w:rsid w:val="001B4A82"/>
    <w:rsid w:val="001B5D4A"/>
    <w:rsid w:val="001B6942"/>
    <w:rsid w:val="001C0300"/>
    <w:rsid w:val="001C3937"/>
    <w:rsid w:val="001C4422"/>
    <w:rsid w:val="001C45BD"/>
    <w:rsid w:val="001D00E2"/>
    <w:rsid w:val="001D0FDC"/>
    <w:rsid w:val="001D2819"/>
    <w:rsid w:val="001D2CEC"/>
    <w:rsid w:val="001D67BC"/>
    <w:rsid w:val="001D70E4"/>
    <w:rsid w:val="001E453E"/>
    <w:rsid w:val="001E7D54"/>
    <w:rsid w:val="001E7FE1"/>
    <w:rsid w:val="001F0957"/>
    <w:rsid w:val="00201242"/>
    <w:rsid w:val="00204D99"/>
    <w:rsid w:val="00205C5C"/>
    <w:rsid w:val="00210604"/>
    <w:rsid w:val="00214DE9"/>
    <w:rsid w:val="00216AA0"/>
    <w:rsid w:val="0022782E"/>
    <w:rsid w:val="0023227E"/>
    <w:rsid w:val="00234BAA"/>
    <w:rsid w:val="00234BE7"/>
    <w:rsid w:val="002376A3"/>
    <w:rsid w:val="002427A8"/>
    <w:rsid w:val="00251CFB"/>
    <w:rsid w:val="00265AD2"/>
    <w:rsid w:val="002729C3"/>
    <w:rsid w:val="00274601"/>
    <w:rsid w:val="00277805"/>
    <w:rsid w:val="00280C6E"/>
    <w:rsid w:val="00282D0F"/>
    <w:rsid w:val="00291912"/>
    <w:rsid w:val="002A79AE"/>
    <w:rsid w:val="002B01D9"/>
    <w:rsid w:val="002B6DB6"/>
    <w:rsid w:val="002C21A4"/>
    <w:rsid w:val="002C2F5C"/>
    <w:rsid w:val="002C4553"/>
    <w:rsid w:val="002C4BA5"/>
    <w:rsid w:val="002C6970"/>
    <w:rsid w:val="002C6E43"/>
    <w:rsid w:val="002D13D1"/>
    <w:rsid w:val="002D382F"/>
    <w:rsid w:val="002D3BA6"/>
    <w:rsid w:val="002D58C7"/>
    <w:rsid w:val="002E1C79"/>
    <w:rsid w:val="002E4039"/>
    <w:rsid w:val="002E4EC4"/>
    <w:rsid w:val="002E63ED"/>
    <w:rsid w:val="002F1423"/>
    <w:rsid w:val="002F35DA"/>
    <w:rsid w:val="003025CF"/>
    <w:rsid w:val="00307F30"/>
    <w:rsid w:val="003113E9"/>
    <w:rsid w:val="00311AD7"/>
    <w:rsid w:val="00312C89"/>
    <w:rsid w:val="00312EE2"/>
    <w:rsid w:val="00315901"/>
    <w:rsid w:val="0031746F"/>
    <w:rsid w:val="00317E88"/>
    <w:rsid w:val="00320A1C"/>
    <w:rsid w:val="00321404"/>
    <w:rsid w:val="00321F3F"/>
    <w:rsid w:val="00323434"/>
    <w:rsid w:val="00330BB4"/>
    <w:rsid w:val="00333E00"/>
    <w:rsid w:val="00337D3D"/>
    <w:rsid w:val="00337F6D"/>
    <w:rsid w:val="00341C6D"/>
    <w:rsid w:val="0034218A"/>
    <w:rsid w:val="00345543"/>
    <w:rsid w:val="00350E97"/>
    <w:rsid w:val="003520EE"/>
    <w:rsid w:val="003531FB"/>
    <w:rsid w:val="00353BDA"/>
    <w:rsid w:val="0035702C"/>
    <w:rsid w:val="003607D5"/>
    <w:rsid w:val="00362326"/>
    <w:rsid w:val="00365E64"/>
    <w:rsid w:val="00367BEC"/>
    <w:rsid w:val="00370FA3"/>
    <w:rsid w:val="0037221C"/>
    <w:rsid w:val="00386BB7"/>
    <w:rsid w:val="00391935"/>
    <w:rsid w:val="0039261A"/>
    <w:rsid w:val="00392B2A"/>
    <w:rsid w:val="00394089"/>
    <w:rsid w:val="00394857"/>
    <w:rsid w:val="0039754B"/>
    <w:rsid w:val="003A092B"/>
    <w:rsid w:val="003A2132"/>
    <w:rsid w:val="003A564C"/>
    <w:rsid w:val="003A730A"/>
    <w:rsid w:val="003B01C0"/>
    <w:rsid w:val="003B1156"/>
    <w:rsid w:val="003B22FD"/>
    <w:rsid w:val="003B55C5"/>
    <w:rsid w:val="003C0979"/>
    <w:rsid w:val="003C4E82"/>
    <w:rsid w:val="003C5DCD"/>
    <w:rsid w:val="003C6AA0"/>
    <w:rsid w:val="003C6E1C"/>
    <w:rsid w:val="003C7649"/>
    <w:rsid w:val="003D0851"/>
    <w:rsid w:val="003D093A"/>
    <w:rsid w:val="003D2C7C"/>
    <w:rsid w:val="003D39CC"/>
    <w:rsid w:val="003D3E84"/>
    <w:rsid w:val="003D53F5"/>
    <w:rsid w:val="003E1DFB"/>
    <w:rsid w:val="003E25D8"/>
    <w:rsid w:val="003E5461"/>
    <w:rsid w:val="003E6C6B"/>
    <w:rsid w:val="003F0143"/>
    <w:rsid w:val="003F051E"/>
    <w:rsid w:val="003F07DA"/>
    <w:rsid w:val="003F5563"/>
    <w:rsid w:val="003F7AFA"/>
    <w:rsid w:val="00400845"/>
    <w:rsid w:val="00401535"/>
    <w:rsid w:val="00414771"/>
    <w:rsid w:val="004153E1"/>
    <w:rsid w:val="00417154"/>
    <w:rsid w:val="00421580"/>
    <w:rsid w:val="00430634"/>
    <w:rsid w:val="00432679"/>
    <w:rsid w:val="004332E1"/>
    <w:rsid w:val="004335CB"/>
    <w:rsid w:val="00433D4D"/>
    <w:rsid w:val="00434738"/>
    <w:rsid w:val="00436296"/>
    <w:rsid w:val="004416E1"/>
    <w:rsid w:val="00444BEB"/>
    <w:rsid w:val="00451438"/>
    <w:rsid w:val="004544C7"/>
    <w:rsid w:val="00454E5E"/>
    <w:rsid w:val="00460F1B"/>
    <w:rsid w:val="0046124E"/>
    <w:rsid w:val="00463C19"/>
    <w:rsid w:val="0046566F"/>
    <w:rsid w:val="004709C0"/>
    <w:rsid w:val="0047402D"/>
    <w:rsid w:val="00480EB6"/>
    <w:rsid w:val="00484585"/>
    <w:rsid w:val="004856E0"/>
    <w:rsid w:val="004915D6"/>
    <w:rsid w:val="00496C3F"/>
    <w:rsid w:val="004A0911"/>
    <w:rsid w:val="004A2E39"/>
    <w:rsid w:val="004A3A11"/>
    <w:rsid w:val="004A6983"/>
    <w:rsid w:val="004A7F74"/>
    <w:rsid w:val="004B21AE"/>
    <w:rsid w:val="004B2998"/>
    <w:rsid w:val="004B6646"/>
    <w:rsid w:val="004B6C24"/>
    <w:rsid w:val="004B7528"/>
    <w:rsid w:val="004C1FA1"/>
    <w:rsid w:val="004C23FC"/>
    <w:rsid w:val="004C3C46"/>
    <w:rsid w:val="004D1E5B"/>
    <w:rsid w:val="004D78CC"/>
    <w:rsid w:val="004E089E"/>
    <w:rsid w:val="004E1063"/>
    <w:rsid w:val="004E363F"/>
    <w:rsid w:val="004E75BF"/>
    <w:rsid w:val="004E7BDB"/>
    <w:rsid w:val="004F5557"/>
    <w:rsid w:val="004F7CD7"/>
    <w:rsid w:val="0051197A"/>
    <w:rsid w:val="00513554"/>
    <w:rsid w:val="0051760D"/>
    <w:rsid w:val="00517CE0"/>
    <w:rsid w:val="005229AB"/>
    <w:rsid w:val="00526D74"/>
    <w:rsid w:val="005305E0"/>
    <w:rsid w:val="005307B1"/>
    <w:rsid w:val="005315BC"/>
    <w:rsid w:val="005351F3"/>
    <w:rsid w:val="00543F75"/>
    <w:rsid w:val="00550984"/>
    <w:rsid w:val="00550E0F"/>
    <w:rsid w:val="00552D1A"/>
    <w:rsid w:val="005532C8"/>
    <w:rsid w:val="0055334E"/>
    <w:rsid w:val="00556F03"/>
    <w:rsid w:val="005601DB"/>
    <w:rsid w:val="00566746"/>
    <w:rsid w:val="005668CF"/>
    <w:rsid w:val="00570AD9"/>
    <w:rsid w:val="00582FD8"/>
    <w:rsid w:val="0058338A"/>
    <w:rsid w:val="00585CD1"/>
    <w:rsid w:val="005908D2"/>
    <w:rsid w:val="00593EDA"/>
    <w:rsid w:val="00594A40"/>
    <w:rsid w:val="00594CEF"/>
    <w:rsid w:val="00597EEE"/>
    <w:rsid w:val="005A52DE"/>
    <w:rsid w:val="005A6EFD"/>
    <w:rsid w:val="005B0546"/>
    <w:rsid w:val="005B2A24"/>
    <w:rsid w:val="005B449A"/>
    <w:rsid w:val="005C1C27"/>
    <w:rsid w:val="005C25B5"/>
    <w:rsid w:val="005C3661"/>
    <w:rsid w:val="005C3BF6"/>
    <w:rsid w:val="005D5B6F"/>
    <w:rsid w:val="005D6333"/>
    <w:rsid w:val="005E1028"/>
    <w:rsid w:val="005E143E"/>
    <w:rsid w:val="005E54C4"/>
    <w:rsid w:val="005E58D9"/>
    <w:rsid w:val="005F1AE1"/>
    <w:rsid w:val="005F1C08"/>
    <w:rsid w:val="005F5747"/>
    <w:rsid w:val="005F6063"/>
    <w:rsid w:val="006000BF"/>
    <w:rsid w:val="00603511"/>
    <w:rsid w:val="00617546"/>
    <w:rsid w:val="00617686"/>
    <w:rsid w:val="00625FC6"/>
    <w:rsid w:val="00627845"/>
    <w:rsid w:val="006279F9"/>
    <w:rsid w:val="0063201A"/>
    <w:rsid w:val="006322BF"/>
    <w:rsid w:val="00633BEA"/>
    <w:rsid w:val="00633C84"/>
    <w:rsid w:val="006361C9"/>
    <w:rsid w:val="00642B9C"/>
    <w:rsid w:val="0064654F"/>
    <w:rsid w:val="006604EA"/>
    <w:rsid w:val="006606BE"/>
    <w:rsid w:val="00660F87"/>
    <w:rsid w:val="00664BD0"/>
    <w:rsid w:val="00671B16"/>
    <w:rsid w:val="0067232F"/>
    <w:rsid w:val="00672E57"/>
    <w:rsid w:val="00676303"/>
    <w:rsid w:val="00677E1A"/>
    <w:rsid w:val="00681DBC"/>
    <w:rsid w:val="00686174"/>
    <w:rsid w:val="00693184"/>
    <w:rsid w:val="006A2670"/>
    <w:rsid w:val="006A290E"/>
    <w:rsid w:val="006A4A28"/>
    <w:rsid w:val="006A5988"/>
    <w:rsid w:val="006A6018"/>
    <w:rsid w:val="006A72C3"/>
    <w:rsid w:val="006B7E8E"/>
    <w:rsid w:val="006B7E9F"/>
    <w:rsid w:val="006C12EC"/>
    <w:rsid w:val="006C22AC"/>
    <w:rsid w:val="006C253D"/>
    <w:rsid w:val="006C374D"/>
    <w:rsid w:val="006D625F"/>
    <w:rsid w:val="006D6898"/>
    <w:rsid w:val="006E110E"/>
    <w:rsid w:val="006E3129"/>
    <w:rsid w:val="006E3A57"/>
    <w:rsid w:val="006F17E6"/>
    <w:rsid w:val="006F4418"/>
    <w:rsid w:val="006F6B2E"/>
    <w:rsid w:val="00700E75"/>
    <w:rsid w:val="00705128"/>
    <w:rsid w:val="007073D3"/>
    <w:rsid w:val="00712B53"/>
    <w:rsid w:val="00714557"/>
    <w:rsid w:val="00717383"/>
    <w:rsid w:val="007226E6"/>
    <w:rsid w:val="007242DF"/>
    <w:rsid w:val="00725ECC"/>
    <w:rsid w:val="0072683B"/>
    <w:rsid w:val="007312E7"/>
    <w:rsid w:val="007323D0"/>
    <w:rsid w:val="00733B08"/>
    <w:rsid w:val="00734655"/>
    <w:rsid w:val="007371D5"/>
    <w:rsid w:val="0073755C"/>
    <w:rsid w:val="007400D3"/>
    <w:rsid w:val="00740A31"/>
    <w:rsid w:val="00741B66"/>
    <w:rsid w:val="00744D1F"/>
    <w:rsid w:val="00745976"/>
    <w:rsid w:val="00745C62"/>
    <w:rsid w:val="00760A30"/>
    <w:rsid w:val="0076563B"/>
    <w:rsid w:val="00766AC0"/>
    <w:rsid w:val="007675B5"/>
    <w:rsid w:val="00776641"/>
    <w:rsid w:val="00781FF0"/>
    <w:rsid w:val="00792566"/>
    <w:rsid w:val="00797B84"/>
    <w:rsid w:val="007A1057"/>
    <w:rsid w:val="007A1D33"/>
    <w:rsid w:val="007A4DEE"/>
    <w:rsid w:val="007B0677"/>
    <w:rsid w:val="007B3D1E"/>
    <w:rsid w:val="007B4A35"/>
    <w:rsid w:val="007B7C68"/>
    <w:rsid w:val="007C0207"/>
    <w:rsid w:val="007C3C6C"/>
    <w:rsid w:val="007C3E52"/>
    <w:rsid w:val="007C4213"/>
    <w:rsid w:val="007C4A70"/>
    <w:rsid w:val="007C7D49"/>
    <w:rsid w:val="007D13B4"/>
    <w:rsid w:val="007D4D06"/>
    <w:rsid w:val="007E014A"/>
    <w:rsid w:val="007E205D"/>
    <w:rsid w:val="007E22DE"/>
    <w:rsid w:val="007E3AA4"/>
    <w:rsid w:val="007E73E4"/>
    <w:rsid w:val="007E781F"/>
    <w:rsid w:val="007F03CC"/>
    <w:rsid w:val="007F0FB3"/>
    <w:rsid w:val="00800694"/>
    <w:rsid w:val="00801D41"/>
    <w:rsid w:val="00804249"/>
    <w:rsid w:val="008047E4"/>
    <w:rsid w:val="00811894"/>
    <w:rsid w:val="00812F14"/>
    <w:rsid w:val="00827CFA"/>
    <w:rsid w:val="00832EAD"/>
    <w:rsid w:val="00834206"/>
    <w:rsid w:val="00834580"/>
    <w:rsid w:val="00836AC8"/>
    <w:rsid w:val="00837338"/>
    <w:rsid w:val="0084052B"/>
    <w:rsid w:val="0084063F"/>
    <w:rsid w:val="008409D9"/>
    <w:rsid w:val="008443A1"/>
    <w:rsid w:val="0084611B"/>
    <w:rsid w:val="00847F72"/>
    <w:rsid w:val="00850D7B"/>
    <w:rsid w:val="00854817"/>
    <w:rsid w:val="00861F49"/>
    <w:rsid w:val="008659F0"/>
    <w:rsid w:val="00866E6A"/>
    <w:rsid w:val="0086796E"/>
    <w:rsid w:val="00871847"/>
    <w:rsid w:val="0087484A"/>
    <w:rsid w:val="008770C1"/>
    <w:rsid w:val="00881D0B"/>
    <w:rsid w:val="00882F1A"/>
    <w:rsid w:val="00887ED6"/>
    <w:rsid w:val="00891AB5"/>
    <w:rsid w:val="00891BD5"/>
    <w:rsid w:val="008938F8"/>
    <w:rsid w:val="00895CFE"/>
    <w:rsid w:val="00895FF1"/>
    <w:rsid w:val="008966D2"/>
    <w:rsid w:val="00896F8A"/>
    <w:rsid w:val="00897C37"/>
    <w:rsid w:val="008A088F"/>
    <w:rsid w:val="008A1934"/>
    <w:rsid w:val="008A212E"/>
    <w:rsid w:val="008A32B5"/>
    <w:rsid w:val="008A7A54"/>
    <w:rsid w:val="008C0BFA"/>
    <w:rsid w:val="008C443C"/>
    <w:rsid w:val="008C6B23"/>
    <w:rsid w:val="008D0CD7"/>
    <w:rsid w:val="008D6028"/>
    <w:rsid w:val="008E0D3D"/>
    <w:rsid w:val="008E637D"/>
    <w:rsid w:val="008E7047"/>
    <w:rsid w:val="008F477A"/>
    <w:rsid w:val="008F4C97"/>
    <w:rsid w:val="008F5266"/>
    <w:rsid w:val="008F5BEE"/>
    <w:rsid w:val="008F6750"/>
    <w:rsid w:val="008F7AA3"/>
    <w:rsid w:val="00906635"/>
    <w:rsid w:val="00911E1D"/>
    <w:rsid w:val="009151FB"/>
    <w:rsid w:val="00921EAC"/>
    <w:rsid w:val="00922109"/>
    <w:rsid w:val="009274AA"/>
    <w:rsid w:val="0092779F"/>
    <w:rsid w:val="009321FC"/>
    <w:rsid w:val="00933596"/>
    <w:rsid w:val="009354B7"/>
    <w:rsid w:val="00935BB6"/>
    <w:rsid w:val="009364A2"/>
    <w:rsid w:val="00940488"/>
    <w:rsid w:val="009458C7"/>
    <w:rsid w:val="009462BA"/>
    <w:rsid w:val="0095369A"/>
    <w:rsid w:val="00960E43"/>
    <w:rsid w:val="009638F9"/>
    <w:rsid w:val="00971D2B"/>
    <w:rsid w:val="00981FF2"/>
    <w:rsid w:val="00982A53"/>
    <w:rsid w:val="00983C6F"/>
    <w:rsid w:val="00992995"/>
    <w:rsid w:val="009946DD"/>
    <w:rsid w:val="00995A21"/>
    <w:rsid w:val="00995B1B"/>
    <w:rsid w:val="00996FA8"/>
    <w:rsid w:val="009A26D0"/>
    <w:rsid w:val="009A546A"/>
    <w:rsid w:val="009A5B05"/>
    <w:rsid w:val="009B1EC5"/>
    <w:rsid w:val="009B3AC1"/>
    <w:rsid w:val="009C6676"/>
    <w:rsid w:val="009D1D7E"/>
    <w:rsid w:val="009E09F8"/>
    <w:rsid w:val="009E0DBE"/>
    <w:rsid w:val="009E17B3"/>
    <w:rsid w:val="009E1E17"/>
    <w:rsid w:val="009E32A3"/>
    <w:rsid w:val="009E5310"/>
    <w:rsid w:val="009E6208"/>
    <w:rsid w:val="009E7892"/>
    <w:rsid w:val="009F0884"/>
    <w:rsid w:val="009F36B5"/>
    <w:rsid w:val="009F4172"/>
    <w:rsid w:val="009F48E1"/>
    <w:rsid w:val="00A000D1"/>
    <w:rsid w:val="00A00295"/>
    <w:rsid w:val="00A0131F"/>
    <w:rsid w:val="00A0536B"/>
    <w:rsid w:val="00A06B82"/>
    <w:rsid w:val="00A13357"/>
    <w:rsid w:val="00A15077"/>
    <w:rsid w:val="00A17DC5"/>
    <w:rsid w:val="00A24B82"/>
    <w:rsid w:val="00A263B4"/>
    <w:rsid w:val="00A3404F"/>
    <w:rsid w:val="00A34825"/>
    <w:rsid w:val="00A35EE0"/>
    <w:rsid w:val="00A37EA8"/>
    <w:rsid w:val="00A42F9E"/>
    <w:rsid w:val="00A4494A"/>
    <w:rsid w:val="00A54CC6"/>
    <w:rsid w:val="00A56C1E"/>
    <w:rsid w:val="00A600FD"/>
    <w:rsid w:val="00A6035F"/>
    <w:rsid w:val="00A605F4"/>
    <w:rsid w:val="00A6283E"/>
    <w:rsid w:val="00A65C06"/>
    <w:rsid w:val="00A70573"/>
    <w:rsid w:val="00A72527"/>
    <w:rsid w:val="00A74955"/>
    <w:rsid w:val="00A75387"/>
    <w:rsid w:val="00A75703"/>
    <w:rsid w:val="00A81694"/>
    <w:rsid w:val="00A82CC2"/>
    <w:rsid w:val="00A914CA"/>
    <w:rsid w:val="00A94DA6"/>
    <w:rsid w:val="00A95EB5"/>
    <w:rsid w:val="00A97B2D"/>
    <w:rsid w:val="00AA4E3A"/>
    <w:rsid w:val="00AB091A"/>
    <w:rsid w:val="00AB238F"/>
    <w:rsid w:val="00AB65A0"/>
    <w:rsid w:val="00AC2CB7"/>
    <w:rsid w:val="00AD08B4"/>
    <w:rsid w:val="00AD1028"/>
    <w:rsid w:val="00AD4EAF"/>
    <w:rsid w:val="00AE09FD"/>
    <w:rsid w:val="00AE28E4"/>
    <w:rsid w:val="00AE40BC"/>
    <w:rsid w:val="00AF29C0"/>
    <w:rsid w:val="00AF44D6"/>
    <w:rsid w:val="00AF4D33"/>
    <w:rsid w:val="00AF5710"/>
    <w:rsid w:val="00AF6C12"/>
    <w:rsid w:val="00B0113A"/>
    <w:rsid w:val="00B03F3A"/>
    <w:rsid w:val="00B044DE"/>
    <w:rsid w:val="00B04FF6"/>
    <w:rsid w:val="00B06198"/>
    <w:rsid w:val="00B063ED"/>
    <w:rsid w:val="00B10680"/>
    <w:rsid w:val="00B11F0A"/>
    <w:rsid w:val="00B125A4"/>
    <w:rsid w:val="00B216C2"/>
    <w:rsid w:val="00B25174"/>
    <w:rsid w:val="00B25328"/>
    <w:rsid w:val="00B3070F"/>
    <w:rsid w:val="00B30A95"/>
    <w:rsid w:val="00B3161A"/>
    <w:rsid w:val="00B43254"/>
    <w:rsid w:val="00B47279"/>
    <w:rsid w:val="00B4732B"/>
    <w:rsid w:val="00B47BA9"/>
    <w:rsid w:val="00B516BC"/>
    <w:rsid w:val="00B526D0"/>
    <w:rsid w:val="00B540B4"/>
    <w:rsid w:val="00B541E7"/>
    <w:rsid w:val="00B56465"/>
    <w:rsid w:val="00B6549A"/>
    <w:rsid w:val="00B658E0"/>
    <w:rsid w:val="00B71A35"/>
    <w:rsid w:val="00B750E4"/>
    <w:rsid w:val="00B754AB"/>
    <w:rsid w:val="00B813C1"/>
    <w:rsid w:val="00B84D5F"/>
    <w:rsid w:val="00B85E8B"/>
    <w:rsid w:val="00B86B67"/>
    <w:rsid w:val="00B906B7"/>
    <w:rsid w:val="00B90899"/>
    <w:rsid w:val="00B91AE9"/>
    <w:rsid w:val="00B91B0C"/>
    <w:rsid w:val="00B91CAE"/>
    <w:rsid w:val="00B9407F"/>
    <w:rsid w:val="00B95069"/>
    <w:rsid w:val="00B95924"/>
    <w:rsid w:val="00B96708"/>
    <w:rsid w:val="00BA0B9E"/>
    <w:rsid w:val="00BA20E6"/>
    <w:rsid w:val="00BA69E4"/>
    <w:rsid w:val="00BB1B10"/>
    <w:rsid w:val="00BC540F"/>
    <w:rsid w:val="00BD04FF"/>
    <w:rsid w:val="00BD1AD9"/>
    <w:rsid w:val="00BE0364"/>
    <w:rsid w:val="00BE0F8C"/>
    <w:rsid w:val="00BF49D9"/>
    <w:rsid w:val="00BF755E"/>
    <w:rsid w:val="00BF7900"/>
    <w:rsid w:val="00C05A5B"/>
    <w:rsid w:val="00C06D06"/>
    <w:rsid w:val="00C07F63"/>
    <w:rsid w:val="00C11275"/>
    <w:rsid w:val="00C16639"/>
    <w:rsid w:val="00C17341"/>
    <w:rsid w:val="00C235D3"/>
    <w:rsid w:val="00C2480B"/>
    <w:rsid w:val="00C25B3B"/>
    <w:rsid w:val="00C25D81"/>
    <w:rsid w:val="00C30397"/>
    <w:rsid w:val="00C32B38"/>
    <w:rsid w:val="00C33588"/>
    <w:rsid w:val="00C366D5"/>
    <w:rsid w:val="00C40B74"/>
    <w:rsid w:val="00C44753"/>
    <w:rsid w:val="00C45974"/>
    <w:rsid w:val="00C45C18"/>
    <w:rsid w:val="00C4602D"/>
    <w:rsid w:val="00C461B3"/>
    <w:rsid w:val="00C46934"/>
    <w:rsid w:val="00C502AA"/>
    <w:rsid w:val="00C50DF2"/>
    <w:rsid w:val="00C54ACF"/>
    <w:rsid w:val="00C56235"/>
    <w:rsid w:val="00C57C9F"/>
    <w:rsid w:val="00C612AF"/>
    <w:rsid w:val="00C61AEE"/>
    <w:rsid w:val="00C625B1"/>
    <w:rsid w:val="00C64E13"/>
    <w:rsid w:val="00C671E9"/>
    <w:rsid w:val="00C70F12"/>
    <w:rsid w:val="00C719A3"/>
    <w:rsid w:val="00C7397F"/>
    <w:rsid w:val="00C7763A"/>
    <w:rsid w:val="00C829A6"/>
    <w:rsid w:val="00C909C1"/>
    <w:rsid w:val="00C91817"/>
    <w:rsid w:val="00C928FF"/>
    <w:rsid w:val="00CA4656"/>
    <w:rsid w:val="00CA489E"/>
    <w:rsid w:val="00CA6933"/>
    <w:rsid w:val="00CA758F"/>
    <w:rsid w:val="00CB1654"/>
    <w:rsid w:val="00CB1F91"/>
    <w:rsid w:val="00CB3125"/>
    <w:rsid w:val="00CB3AAC"/>
    <w:rsid w:val="00CB5615"/>
    <w:rsid w:val="00CB5FE1"/>
    <w:rsid w:val="00CB71C1"/>
    <w:rsid w:val="00CC1497"/>
    <w:rsid w:val="00CC3C76"/>
    <w:rsid w:val="00CC53AF"/>
    <w:rsid w:val="00CC7DAE"/>
    <w:rsid w:val="00CD232D"/>
    <w:rsid w:val="00CD3FD2"/>
    <w:rsid w:val="00CD4732"/>
    <w:rsid w:val="00CD702A"/>
    <w:rsid w:val="00CE0114"/>
    <w:rsid w:val="00CE4BB1"/>
    <w:rsid w:val="00CE62C3"/>
    <w:rsid w:val="00CF6495"/>
    <w:rsid w:val="00CF660C"/>
    <w:rsid w:val="00D0328B"/>
    <w:rsid w:val="00D03BAF"/>
    <w:rsid w:val="00D05C8E"/>
    <w:rsid w:val="00D07003"/>
    <w:rsid w:val="00D12D39"/>
    <w:rsid w:val="00D1511F"/>
    <w:rsid w:val="00D1618B"/>
    <w:rsid w:val="00D220F6"/>
    <w:rsid w:val="00D2319C"/>
    <w:rsid w:val="00D235A3"/>
    <w:rsid w:val="00D251FE"/>
    <w:rsid w:val="00D30B4D"/>
    <w:rsid w:val="00D32BCB"/>
    <w:rsid w:val="00D35767"/>
    <w:rsid w:val="00D3688D"/>
    <w:rsid w:val="00D47F1A"/>
    <w:rsid w:val="00D62678"/>
    <w:rsid w:val="00D67BB5"/>
    <w:rsid w:val="00D77167"/>
    <w:rsid w:val="00D817C9"/>
    <w:rsid w:val="00D818BA"/>
    <w:rsid w:val="00D849A7"/>
    <w:rsid w:val="00D87DC5"/>
    <w:rsid w:val="00D90FCB"/>
    <w:rsid w:val="00D91073"/>
    <w:rsid w:val="00D947C7"/>
    <w:rsid w:val="00D95E27"/>
    <w:rsid w:val="00D97DCF"/>
    <w:rsid w:val="00DA0D41"/>
    <w:rsid w:val="00DA1A38"/>
    <w:rsid w:val="00DA2801"/>
    <w:rsid w:val="00DA2BB3"/>
    <w:rsid w:val="00DA33F4"/>
    <w:rsid w:val="00DA48DA"/>
    <w:rsid w:val="00DA6496"/>
    <w:rsid w:val="00DA78C3"/>
    <w:rsid w:val="00DB19A0"/>
    <w:rsid w:val="00DB4408"/>
    <w:rsid w:val="00DB6431"/>
    <w:rsid w:val="00DC2054"/>
    <w:rsid w:val="00DC32E8"/>
    <w:rsid w:val="00DC4083"/>
    <w:rsid w:val="00DC44E7"/>
    <w:rsid w:val="00DC6BC1"/>
    <w:rsid w:val="00DC7DEF"/>
    <w:rsid w:val="00DC7EA1"/>
    <w:rsid w:val="00DD2848"/>
    <w:rsid w:val="00DD52FF"/>
    <w:rsid w:val="00DD78DA"/>
    <w:rsid w:val="00DE144B"/>
    <w:rsid w:val="00DE23EF"/>
    <w:rsid w:val="00DE2B23"/>
    <w:rsid w:val="00DE745D"/>
    <w:rsid w:val="00DF1011"/>
    <w:rsid w:val="00DF47AC"/>
    <w:rsid w:val="00DF77CC"/>
    <w:rsid w:val="00E00EEA"/>
    <w:rsid w:val="00E039B0"/>
    <w:rsid w:val="00E056D3"/>
    <w:rsid w:val="00E155F8"/>
    <w:rsid w:val="00E16548"/>
    <w:rsid w:val="00E20619"/>
    <w:rsid w:val="00E20EAB"/>
    <w:rsid w:val="00E21629"/>
    <w:rsid w:val="00E219CD"/>
    <w:rsid w:val="00E21AA5"/>
    <w:rsid w:val="00E25561"/>
    <w:rsid w:val="00E26C87"/>
    <w:rsid w:val="00E3407F"/>
    <w:rsid w:val="00E36A2B"/>
    <w:rsid w:val="00E3701F"/>
    <w:rsid w:val="00E42165"/>
    <w:rsid w:val="00E4292F"/>
    <w:rsid w:val="00E4295B"/>
    <w:rsid w:val="00E4377D"/>
    <w:rsid w:val="00E5282D"/>
    <w:rsid w:val="00E52FAB"/>
    <w:rsid w:val="00E55910"/>
    <w:rsid w:val="00E57841"/>
    <w:rsid w:val="00E57960"/>
    <w:rsid w:val="00E66E08"/>
    <w:rsid w:val="00E7056B"/>
    <w:rsid w:val="00E75C4D"/>
    <w:rsid w:val="00E77AD7"/>
    <w:rsid w:val="00E80657"/>
    <w:rsid w:val="00E82794"/>
    <w:rsid w:val="00E850C0"/>
    <w:rsid w:val="00E92EBF"/>
    <w:rsid w:val="00E9402C"/>
    <w:rsid w:val="00E9640A"/>
    <w:rsid w:val="00EA18C3"/>
    <w:rsid w:val="00EA4683"/>
    <w:rsid w:val="00EA4B10"/>
    <w:rsid w:val="00EA6C4A"/>
    <w:rsid w:val="00EB191D"/>
    <w:rsid w:val="00EB2116"/>
    <w:rsid w:val="00EB2909"/>
    <w:rsid w:val="00EB59A6"/>
    <w:rsid w:val="00EC19D9"/>
    <w:rsid w:val="00EC51CA"/>
    <w:rsid w:val="00ED16A9"/>
    <w:rsid w:val="00ED235E"/>
    <w:rsid w:val="00ED7A12"/>
    <w:rsid w:val="00EE140F"/>
    <w:rsid w:val="00EE193A"/>
    <w:rsid w:val="00EE1AAD"/>
    <w:rsid w:val="00EE3D78"/>
    <w:rsid w:val="00EF0BCE"/>
    <w:rsid w:val="00EF6272"/>
    <w:rsid w:val="00F01350"/>
    <w:rsid w:val="00F06C4C"/>
    <w:rsid w:val="00F10FBE"/>
    <w:rsid w:val="00F12538"/>
    <w:rsid w:val="00F23F91"/>
    <w:rsid w:val="00F2643F"/>
    <w:rsid w:val="00F27E53"/>
    <w:rsid w:val="00F31E08"/>
    <w:rsid w:val="00F33F45"/>
    <w:rsid w:val="00F340FD"/>
    <w:rsid w:val="00F34F06"/>
    <w:rsid w:val="00F3507B"/>
    <w:rsid w:val="00F36595"/>
    <w:rsid w:val="00F375AE"/>
    <w:rsid w:val="00F40495"/>
    <w:rsid w:val="00F412DA"/>
    <w:rsid w:val="00F42E14"/>
    <w:rsid w:val="00F47921"/>
    <w:rsid w:val="00F516A4"/>
    <w:rsid w:val="00F51D09"/>
    <w:rsid w:val="00F56A3C"/>
    <w:rsid w:val="00F74825"/>
    <w:rsid w:val="00F77209"/>
    <w:rsid w:val="00F800DE"/>
    <w:rsid w:val="00F80B7C"/>
    <w:rsid w:val="00F833DE"/>
    <w:rsid w:val="00F9077D"/>
    <w:rsid w:val="00F94E93"/>
    <w:rsid w:val="00F97F7A"/>
    <w:rsid w:val="00FA11C7"/>
    <w:rsid w:val="00FA1C88"/>
    <w:rsid w:val="00FA3B69"/>
    <w:rsid w:val="00FA4783"/>
    <w:rsid w:val="00FA49CA"/>
    <w:rsid w:val="00FA6E45"/>
    <w:rsid w:val="00FA6FA7"/>
    <w:rsid w:val="00FA7128"/>
    <w:rsid w:val="00FB096D"/>
    <w:rsid w:val="00FB4255"/>
    <w:rsid w:val="00FB4348"/>
    <w:rsid w:val="00FB5D4D"/>
    <w:rsid w:val="00FC6AC7"/>
    <w:rsid w:val="00FC7AA3"/>
    <w:rsid w:val="00FD0489"/>
    <w:rsid w:val="00FD2613"/>
    <w:rsid w:val="00FD3A6B"/>
    <w:rsid w:val="00FD5408"/>
    <w:rsid w:val="00FE003D"/>
    <w:rsid w:val="00FE357F"/>
    <w:rsid w:val="00FE4A2A"/>
    <w:rsid w:val="00FF33F6"/>
    <w:rsid w:val="00FF754A"/>
    <w:rsid w:val="00FF77F4"/>
    <w:rsid w:val="04950B66"/>
    <w:rsid w:val="16D45E2F"/>
    <w:rsid w:val="206874A1"/>
    <w:rsid w:val="25BC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4DA4220"/>
  <w15:chartTrackingRefBased/>
  <w15:docId w15:val="{7B9DB5E4-3B0E-4739-83A7-B81A7CE8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semiHidden="1"/>
    <w:lsdException w:name="annotation text" w:semiHidden="1"/>
    <w:lsdException w:name="caption" w:qFormat="1"/>
    <w:lsdException w:name="footnote reference" w:semiHidden="1"/>
    <w:lsdException w:name="annotation reference" w:semiHidden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Pr>
      <w:color w:val="800080"/>
      <w:u w:val="single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paneltitle1">
    <w:name w:val="paneltitle1"/>
    <w:rPr>
      <w:rFonts w:ascii="Tahoma,Arial,Courier,宋体" w:eastAsia="Tahoma,Arial,Courier,宋体" w:hint="eastAsia"/>
      <w:b/>
      <w:bCs/>
      <w:color w:val="008000"/>
      <w:sz w:val="18"/>
      <w:szCs w:val="18"/>
    </w:rPr>
  </w:style>
  <w:style w:type="character" w:customStyle="1" w:styleId="CommentTextChar">
    <w:name w:val="Comment Text Char"/>
    <w:rPr>
      <w:rFonts w:ascii="Verdana" w:eastAsia="MS Mincho" w:hAnsi="Verdana" w:cs="Times New Roman"/>
      <w:sz w:val="18"/>
      <w:lang w:val="en-GB" w:eastAsia="en-US" w:bidi="ar-SA"/>
    </w:rPr>
  </w:style>
  <w:style w:type="character" w:customStyle="1" w:styleId="1">
    <w:name w:val="正文文本1"/>
    <w:aliases w:val="正文文字 Char Char Char Char Char Char Char Char"/>
    <w:rPr>
      <w:rFonts w:ascii="仿宋_GB2312" w:eastAsia="仿宋_GB2312"/>
      <w:sz w:val="28"/>
      <w:lang w:val="en-US" w:eastAsia="zh-CN" w:bidi="ar-SA"/>
    </w:rPr>
  </w:style>
  <w:style w:type="character" w:customStyle="1" w:styleId="strongtext1">
    <w:name w:val="strongtext1"/>
    <w:rPr>
      <w:rFonts w:ascii="Tahoma,Arial,Courier,宋体" w:eastAsia="Tahoma,Arial,Courier,宋体" w:hint="eastAsia"/>
      <w:b/>
      <w:bCs/>
      <w:sz w:val="18"/>
      <w:szCs w:val="18"/>
    </w:rPr>
  </w:style>
  <w:style w:type="character" w:customStyle="1" w:styleId="CODE">
    <w:name w:val="CODE"/>
    <w:rPr>
      <w:rFonts w:ascii="Courier New" w:hAnsi="Courier New"/>
      <w:spacing w:val="-10"/>
      <w:sz w:val="20"/>
      <w:lang w:val="en-GB" w:eastAsia="zh-CN"/>
    </w:rPr>
  </w:style>
  <w:style w:type="character" w:customStyle="1" w:styleId="CommentTextChar1">
    <w:name w:val="Comment Text Char1"/>
    <w:link w:val="CommentText"/>
    <w:semiHidden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p11">
    <w:name w:val="p11"/>
    <w:rPr>
      <w:rFonts w:ascii="宋体" w:eastAsia="宋体" w:hAnsi="宋体" w:hint="eastAsia"/>
      <w:spacing w:val="300"/>
      <w:sz w:val="22"/>
      <w:szCs w:val="22"/>
    </w:rPr>
  </w:style>
  <w:style w:type="character" w:customStyle="1" w:styleId="BodyTextChar">
    <w:name w:val="Body Text Char"/>
    <w:link w:val="BodyText"/>
    <w:rPr>
      <w:rFonts w:ascii="Verdana" w:eastAsia="MS Mincho" w:hAnsi="Verdana"/>
      <w:sz w:val="18"/>
      <w:lang w:val="en-GB" w:eastAsia="en-US" w:bidi="ar-SA"/>
    </w:rPr>
  </w:style>
  <w:style w:type="character" w:styleId="CommentReference">
    <w:name w:val="annotation reference"/>
    <w:semiHidden/>
    <w:rPr>
      <w:sz w:val="21"/>
      <w:szCs w:val="21"/>
    </w:rPr>
  </w:style>
  <w:style w:type="paragraph" w:customStyle="1" w:styleId="a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  <w:lang w:val="en-US"/>
    </w:rPr>
  </w:style>
  <w:style w:type="paragraph" w:styleId="Revision">
    <w:name w:val="Revision"/>
    <w:uiPriority w:val="99"/>
    <w:semiHidden/>
    <w:rPr>
      <w:kern w:val="2"/>
      <w:sz w:val="21"/>
      <w:szCs w:val="24"/>
      <w:lang w:val="en-US"/>
    </w:rPr>
  </w:style>
  <w:style w:type="paragraph" w:customStyle="1" w:styleId="a">
    <w:name w:val="比"/>
    <w:basedOn w:val="Normal"/>
    <w:pPr>
      <w:numPr>
        <w:ilvl w:val="4"/>
        <w:numId w:val="1"/>
      </w:numPr>
      <w:tabs>
        <w:tab w:val="left" w:pos="992"/>
      </w:tabs>
    </w:pPr>
  </w:style>
  <w:style w:type="paragraph" w:styleId="TOC1">
    <w:name w:val="toc 1"/>
    <w:basedOn w:val="Normal"/>
    <w:next w:val="Normal"/>
    <w:uiPriority w:val="39"/>
  </w:style>
  <w:style w:type="paragraph" w:customStyle="1" w:styleId="Char1CharCharCharChar">
    <w:name w:val="Char1 Char Char Char Char"/>
    <w:basedOn w:val="Normal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customStyle="1" w:styleId="Titlessbold10510">
    <w:name w:val="Title ssbold 10.5/10"/>
    <w:basedOn w:val="Normal"/>
    <w:next w:val="Normal"/>
    <w:pPr>
      <w:widowControl/>
      <w:autoSpaceDE w:val="0"/>
      <w:autoSpaceDN w:val="0"/>
      <w:spacing w:line="200" w:lineRule="exact"/>
      <w:jc w:val="left"/>
    </w:pPr>
    <w:rPr>
      <w:rFonts w:ascii="B 2Stone Sans Bold" w:hAnsi="B 2Stone Sans Bold"/>
      <w:kern w:val="0"/>
      <w:szCs w:val="21"/>
      <w:lang w:eastAsia="en-US"/>
    </w:rPr>
  </w:style>
  <w:style w:type="paragraph" w:customStyle="1" w:styleId="CharCharCharCharCharChar1CharCharChar">
    <w:name w:val=" Char Char Char Char Char Char1 Char Char Char"/>
    <w:basedOn w:val="Normal"/>
    <w:pPr>
      <w:autoSpaceDE w:val="0"/>
      <w:autoSpaceDN w:val="0"/>
      <w:adjustRightInd w:val="0"/>
      <w:jc w:val="left"/>
      <w:textAlignment w:val="baseline"/>
    </w:pPr>
    <w:rPr>
      <w:rFonts w:ascii="宋体"/>
      <w:kern w:val="0"/>
      <w:sz w:val="34"/>
      <w:szCs w:val="20"/>
    </w:rPr>
  </w:style>
  <w:style w:type="paragraph" w:styleId="TOC3">
    <w:name w:val="toc 3"/>
    <w:basedOn w:val="Normal"/>
    <w:next w:val="Normal"/>
    <w:uiPriority w:val="39"/>
    <w:pPr>
      <w:ind w:leftChars="400" w:left="840"/>
    </w:pPr>
  </w:style>
  <w:style w:type="paragraph" w:styleId="Caption">
    <w:name w:val="caption"/>
    <w:basedOn w:val="Normal"/>
    <w:next w:val="Normal"/>
    <w:qFormat/>
    <w:pPr>
      <w:keepNext/>
      <w:widowControl/>
      <w:spacing w:before="120"/>
      <w:jc w:val="left"/>
    </w:pPr>
    <w:rPr>
      <w:rFonts w:ascii="Verdana" w:eastAsia="MS Mincho" w:hAnsi="Verdana"/>
      <w:b/>
      <w:kern w:val="0"/>
      <w:sz w:val="18"/>
      <w:szCs w:val="20"/>
      <w:lang w:val="en-GB" w:eastAsia="en-US"/>
    </w:rPr>
  </w:style>
  <w:style w:type="paragraph" w:customStyle="1" w:styleId="xl33">
    <w:name w:val="xl33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CharCharCharChar">
    <w:name w:val="Char Char Char Char"/>
    <w:basedOn w:val="Normal"/>
    <w:pPr>
      <w:tabs>
        <w:tab w:val="left" w:pos="840"/>
      </w:tabs>
      <w:adjustRightInd w:val="0"/>
      <w:spacing w:line="360" w:lineRule="atLeast"/>
      <w:ind w:left="840" w:hanging="360"/>
      <w:textAlignment w:val="baseline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TOC2">
    <w:name w:val="toc 2"/>
    <w:basedOn w:val="Normal"/>
    <w:next w:val="Normal"/>
    <w:uiPriority w:val="39"/>
    <w:pPr>
      <w:ind w:leftChars="200" w:left="420"/>
    </w:p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ListParagraph">
    <w:name w:val="List Paragraph"/>
    <w:basedOn w:val="Normal"/>
    <w:qFormat/>
    <w:pPr>
      <w:ind w:firstLineChars="200" w:firstLine="420"/>
    </w:pPr>
  </w:style>
  <w:style w:type="paragraph" w:customStyle="1" w:styleId="Char">
    <w:name w:val="Char"/>
    <w:basedOn w:val="Normal"/>
  </w:style>
  <w:style w:type="paragraph" w:styleId="Header">
    <w:name w:val="header"/>
    <w:basedOn w:val="Normal"/>
    <w:pPr>
      <w:widowControl/>
      <w:tabs>
        <w:tab w:val="center" w:pos="4320"/>
        <w:tab w:val="right" w:pos="8640"/>
      </w:tabs>
      <w:jc w:val="left"/>
    </w:pPr>
    <w:rPr>
      <w:kern w:val="0"/>
      <w:sz w:val="24"/>
      <w:lang w:eastAsia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CommentText">
    <w:name w:val="annotation text"/>
    <w:basedOn w:val="Normal"/>
    <w:link w:val="CommentTextChar1"/>
    <w:semiHidden/>
    <w:pPr>
      <w:jc w:val="left"/>
    </w:pPr>
  </w:style>
  <w:style w:type="paragraph" w:styleId="FootnoteText">
    <w:name w:val="footnote text"/>
    <w:basedOn w:val="Normal"/>
    <w:semiHidden/>
    <w:pPr>
      <w:snapToGrid w:val="0"/>
      <w:jc w:val="left"/>
    </w:pPr>
    <w:rPr>
      <w:sz w:val="18"/>
      <w:szCs w:val="18"/>
    </w:rPr>
  </w:style>
  <w:style w:type="paragraph" w:styleId="BodyText">
    <w:name w:val="Body Text"/>
    <w:basedOn w:val="Normal"/>
    <w:link w:val="BodyTextChar"/>
    <w:pPr>
      <w:widowControl/>
      <w:spacing w:before="120" w:after="120"/>
    </w:pPr>
    <w:rPr>
      <w:rFonts w:ascii="Verdana" w:eastAsia="MS Mincho" w:hAnsi="Verdana"/>
      <w:kern w:val="0"/>
      <w:sz w:val="18"/>
      <w:szCs w:val="20"/>
      <w:lang w:val="en-GB" w:eastAsia="en-US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t-mb-text">
    <w:name w:val="ext-mb-text"/>
    <w:rsid w:val="00242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1898</Words>
  <Characters>10820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Company>Microsoft</Company>
  <LinksUpToDate>false</LinksUpToDate>
  <CharactersWithSpaces>12693</CharactersWithSpaces>
  <SharedDoc>false</SharedDoc>
  <HLinks>
    <vt:vector size="66" baseType="variant"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_Toc337541151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_Toc337540167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_Toc337540166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_Toc337540165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_Toc337540164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_Toc337540163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_Toc337540162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_Toc337540161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_Toc337540160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_Toc337540159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_Toc337540158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基金XBRL</dc:title>
  <dc:subject/>
  <dc:creator>SSEInfonet</dc:creator>
  <cp:keywords/>
  <cp:lastModifiedBy>LIN SUISHENG</cp:lastModifiedBy>
  <cp:revision>2</cp:revision>
  <cp:lastPrinted>2012-04-12T02:41:00Z</cp:lastPrinted>
  <dcterms:created xsi:type="dcterms:W3CDTF">2025-07-19T07:06:00Z</dcterms:created>
  <dcterms:modified xsi:type="dcterms:W3CDTF">2025-07-19T07:06:00Z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