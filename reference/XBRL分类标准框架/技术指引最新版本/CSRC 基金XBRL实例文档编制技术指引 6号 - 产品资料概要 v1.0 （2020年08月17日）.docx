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B487" w14:textId="77777777" w:rsidR="00603638" w:rsidRPr="00B15DD7" w:rsidRDefault="00603638">
      <w:pPr>
        <w:spacing w:beforeLines="150" w:before="468"/>
        <w:jc w:val="center"/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CSRC</w:t>
      </w: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基金</w:t>
      </w: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XBRL</w:t>
      </w: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实例文档编制技术指引</w:t>
      </w: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7A07A4F" w14:textId="77777777" w:rsidR="00603638" w:rsidRPr="00B15DD7" w:rsidRDefault="00603638">
      <w:pPr>
        <w:spacing w:beforeLines="150" w:before="468"/>
        <w:jc w:val="center"/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号</w:t>
      </w: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15DD7">
        <w:rPr>
          <w:rFonts w:ascii="Arial" w:hAnsi="宋体" w:cs="Arial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B15DD7">
        <w:rPr>
          <w:rFonts w:ascii="Arial" w:hAnsi="宋体" w:cs="Arial" w:hint="eastAsia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基金产品资料概要</w:t>
      </w:r>
    </w:p>
    <w:p w14:paraId="3280E551" w14:textId="77777777" w:rsidR="00603638" w:rsidRPr="00B15DD7" w:rsidRDefault="00603638">
      <w:pPr>
        <w:spacing w:beforeLines="150" w:before="468"/>
        <w:jc w:val="center"/>
        <w:rPr>
          <w:rFonts w:ascii="Arial" w:hAnsi="Arial" w:cs="Arial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5DD7">
        <w:rPr>
          <w:rFonts w:ascii="Arial" w:hAnsi="宋体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当前版本号</w:t>
      </w:r>
      <w:r w:rsidRPr="00B15DD7"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 w:rsidRPr="00B15DD7">
        <w:rPr>
          <w:rFonts w:ascii="Arial" w:hAnsi="Arial" w:cs="Arial" w:hint="eastAsia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1.1</w:t>
      </w:r>
    </w:p>
    <w:p w14:paraId="15EA2C3F" w14:textId="77777777" w:rsidR="00603638" w:rsidRPr="00B15DD7" w:rsidRDefault="00603638">
      <w:pPr>
        <w:spacing w:beforeLines="150" w:before="468"/>
        <w:jc w:val="center"/>
        <w:rPr>
          <w:rFonts w:ascii="Arial" w:hAnsi="Arial" w:cs="Arial"/>
          <w:b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B01BDE" w14:textId="77777777" w:rsidR="00603638" w:rsidRDefault="00603638">
      <w:pPr>
        <w:jc w:val="center"/>
        <w:rPr>
          <w:rFonts w:ascii="Arial" w:hAnsi="Arial" w:cs="Arial"/>
          <w:b/>
        </w:rPr>
      </w:pPr>
      <w:r>
        <w:rPr>
          <w:rFonts w:ascii="Arial" w:hAnsi="宋体" w:cs="Arial"/>
          <w:b/>
          <w:bCs/>
          <w:sz w:val="28"/>
        </w:rPr>
        <w:t>文档版本历史表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9"/>
        <w:gridCol w:w="578"/>
        <w:gridCol w:w="1137"/>
        <w:gridCol w:w="6156"/>
      </w:tblGrid>
      <w:tr w:rsidR="00603638" w14:paraId="536C88B7" w14:textId="77777777">
        <w:trPr>
          <w:jc w:val="center"/>
        </w:trPr>
        <w:tc>
          <w:tcPr>
            <w:tcW w:w="759" w:type="dxa"/>
            <w:shd w:val="clear" w:color="000000" w:fill="E6E6E6"/>
            <w:vAlign w:val="center"/>
          </w:tcPr>
          <w:p w14:paraId="2629E938" w14:textId="77777777" w:rsidR="00603638" w:rsidRDefault="0060363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宋体" w:cs="Arial"/>
                <w:b/>
                <w:sz w:val="18"/>
              </w:rPr>
              <w:t>版本号</w:t>
            </w:r>
          </w:p>
        </w:tc>
        <w:tc>
          <w:tcPr>
            <w:tcW w:w="578" w:type="dxa"/>
            <w:shd w:val="clear" w:color="000000" w:fill="E6E6E6"/>
            <w:vAlign w:val="center"/>
          </w:tcPr>
          <w:p w14:paraId="30E4CD74" w14:textId="77777777" w:rsidR="00603638" w:rsidRDefault="0060363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宋体" w:cs="Arial"/>
                <w:b/>
                <w:sz w:val="18"/>
              </w:rPr>
              <w:t>操作</w:t>
            </w:r>
          </w:p>
        </w:tc>
        <w:tc>
          <w:tcPr>
            <w:tcW w:w="1137" w:type="dxa"/>
            <w:shd w:val="clear" w:color="000000" w:fill="E6E6E6"/>
            <w:vAlign w:val="center"/>
          </w:tcPr>
          <w:p w14:paraId="54AAB940" w14:textId="77777777" w:rsidR="00603638" w:rsidRDefault="0060363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宋体" w:cs="Arial"/>
                <w:b/>
                <w:sz w:val="18"/>
              </w:rPr>
              <w:t>日期</w:t>
            </w:r>
          </w:p>
        </w:tc>
        <w:tc>
          <w:tcPr>
            <w:tcW w:w="6156" w:type="dxa"/>
            <w:shd w:val="clear" w:color="000000" w:fill="E6E6E6"/>
            <w:vAlign w:val="center"/>
          </w:tcPr>
          <w:p w14:paraId="3491AB7C" w14:textId="77777777" w:rsidR="00603638" w:rsidRDefault="0060363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宋体" w:cs="Arial"/>
                <w:b/>
                <w:sz w:val="18"/>
              </w:rPr>
              <w:t>说明</w:t>
            </w:r>
          </w:p>
        </w:tc>
      </w:tr>
      <w:tr w:rsidR="00603638" w14:paraId="60C7FBC3" w14:textId="77777777">
        <w:trPr>
          <w:jc w:val="center"/>
        </w:trPr>
        <w:tc>
          <w:tcPr>
            <w:tcW w:w="759" w:type="dxa"/>
          </w:tcPr>
          <w:p w14:paraId="05C5B810" w14:textId="77777777" w:rsidR="00603638" w:rsidRDefault="00603638">
            <w:pPr>
              <w:jc w:val="center"/>
              <w:rPr>
                <w:rFonts w:ascii="Arial" w:hAnsi="Arial" w:cs="Arial" w:hint="eastAsia"/>
                <w:bCs/>
                <w:sz w:val="18"/>
              </w:rPr>
            </w:pPr>
            <w:r>
              <w:rPr>
                <w:rFonts w:ascii="Arial" w:hAnsi="Arial" w:cs="Arial"/>
                <w:sz w:val="18"/>
              </w:rPr>
              <w:t>V</w:t>
            </w:r>
            <w:r>
              <w:rPr>
                <w:rFonts w:ascii="Arial" w:hAnsi="Arial" w:cs="Arial" w:hint="eastAsia"/>
                <w:sz w:val="18"/>
              </w:rPr>
              <w:t>1.0</w:t>
            </w:r>
          </w:p>
        </w:tc>
        <w:tc>
          <w:tcPr>
            <w:tcW w:w="578" w:type="dxa"/>
          </w:tcPr>
          <w:p w14:paraId="0D3300A7" w14:textId="77777777" w:rsidR="00603638" w:rsidRDefault="00603638">
            <w:pPr>
              <w:jc w:val="center"/>
              <w:rPr>
                <w:rFonts w:ascii="Arial" w:hAnsi="Arial" w:cs="Arial" w:hint="eastAsia"/>
                <w:bCs/>
                <w:sz w:val="18"/>
              </w:rPr>
            </w:pPr>
            <w:r>
              <w:rPr>
                <w:rFonts w:ascii="Arial" w:hAnsi="宋体" w:cs="Arial" w:hint="eastAsia"/>
                <w:bCs/>
                <w:sz w:val="18"/>
              </w:rPr>
              <w:t>新建</w:t>
            </w:r>
          </w:p>
        </w:tc>
        <w:tc>
          <w:tcPr>
            <w:tcW w:w="1137" w:type="dxa"/>
          </w:tcPr>
          <w:p w14:paraId="78ACBB0A" w14:textId="77777777" w:rsidR="00603638" w:rsidRDefault="00603638">
            <w:pPr>
              <w:jc w:val="center"/>
              <w:rPr>
                <w:rFonts w:ascii="Arial" w:hAnsi="Arial" w:cs="Arial" w:hint="eastAsia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2020-</w:t>
            </w:r>
            <w:r>
              <w:rPr>
                <w:rFonts w:ascii="Arial" w:hAnsi="Arial" w:cs="Arial" w:hint="eastAsia"/>
                <w:bCs/>
                <w:sz w:val="18"/>
              </w:rPr>
              <w:t>3</w:t>
            </w:r>
            <w:r>
              <w:rPr>
                <w:rFonts w:ascii="Arial" w:hAnsi="Arial" w:cs="Arial"/>
                <w:bCs/>
                <w:sz w:val="18"/>
              </w:rPr>
              <w:t>-</w:t>
            </w:r>
            <w:r>
              <w:rPr>
                <w:rFonts w:ascii="Arial" w:hAnsi="Arial" w:cs="Arial" w:hint="eastAsia"/>
                <w:bCs/>
                <w:sz w:val="18"/>
              </w:rPr>
              <w:t>20</w:t>
            </w:r>
          </w:p>
        </w:tc>
        <w:tc>
          <w:tcPr>
            <w:tcW w:w="6156" w:type="dxa"/>
          </w:tcPr>
          <w:p w14:paraId="15906D90" w14:textId="77777777" w:rsidR="00603638" w:rsidRDefault="00603638">
            <w:pPr>
              <w:rPr>
                <w:rFonts w:ascii="Arial" w:hAnsi="Arial" w:cs="Arial" w:hint="eastAsia"/>
                <w:bCs/>
                <w:sz w:val="18"/>
              </w:rPr>
            </w:pPr>
            <w:r>
              <w:rPr>
                <w:rFonts w:ascii="Arial" w:hAnsi="Arial" w:cs="Arial" w:hint="eastAsia"/>
                <w:bCs/>
                <w:sz w:val="18"/>
              </w:rPr>
              <w:t>新建</w:t>
            </w:r>
          </w:p>
        </w:tc>
      </w:tr>
      <w:tr w:rsidR="00603638" w14:paraId="10DBE83A" w14:textId="77777777">
        <w:trPr>
          <w:jc w:val="center"/>
        </w:trPr>
        <w:tc>
          <w:tcPr>
            <w:tcW w:w="759" w:type="dxa"/>
          </w:tcPr>
          <w:p w14:paraId="7312487F" w14:textId="77777777" w:rsidR="00603638" w:rsidRDefault="00603638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V1.1</w:t>
            </w:r>
          </w:p>
        </w:tc>
        <w:tc>
          <w:tcPr>
            <w:tcW w:w="578" w:type="dxa"/>
          </w:tcPr>
          <w:p w14:paraId="1F74161E" w14:textId="77777777" w:rsidR="00603638" w:rsidRDefault="00603638">
            <w:pPr>
              <w:jc w:val="center"/>
              <w:rPr>
                <w:rFonts w:ascii="Arial" w:hAnsi="宋体" w:cs="Arial" w:hint="eastAsia"/>
                <w:bCs/>
                <w:sz w:val="18"/>
              </w:rPr>
            </w:pPr>
            <w:r>
              <w:rPr>
                <w:rFonts w:ascii="Arial" w:hAnsi="宋体" w:cs="Arial" w:hint="eastAsia"/>
                <w:bCs/>
                <w:sz w:val="18"/>
              </w:rPr>
              <w:t>更新</w:t>
            </w:r>
          </w:p>
        </w:tc>
        <w:tc>
          <w:tcPr>
            <w:tcW w:w="1137" w:type="dxa"/>
          </w:tcPr>
          <w:p w14:paraId="4381389E" w14:textId="77777777" w:rsidR="00603638" w:rsidRDefault="00603638">
            <w:pPr>
              <w:jc w:val="center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 w:hint="eastAsia"/>
                <w:bCs/>
                <w:sz w:val="18"/>
              </w:rPr>
              <w:t>2020-08-17</w:t>
            </w:r>
          </w:p>
        </w:tc>
        <w:tc>
          <w:tcPr>
            <w:tcW w:w="6156" w:type="dxa"/>
          </w:tcPr>
          <w:p w14:paraId="4F65D652" w14:textId="77777777" w:rsidR="00603638" w:rsidRDefault="00603638">
            <w:pPr>
              <w:rPr>
                <w:rFonts w:ascii="Arial" w:hAnsi="Arial" w:cs="Arial" w:hint="eastAsia"/>
                <w:bCs/>
                <w:sz w:val="18"/>
              </w:rPr>
            </w:pPr>
            <w:r>
              <w:rPr>
                <w:rFonts w:ascii="Arial" w:hAnsi="Arial" w:cs="Arial" w:hint="eastAsia"/>
                <w:bCs/>
                <w:sz w:val="18"/>
              </w:rPr>
              <w:t>补充多类份额基金报送时上下文的引用规则等内容</w:t>
            </w:r>
          </w:p>
        </w:tc>
      </w:tr>
    </w:tbl>
    <w:p w14:paraId="5F68A3C7" w14:textId="77777777" w:rsidR="00603638" w:rsidRDefault="00603638">
      <w:pPr>
        <w:rPr>
          <w:rFonts w:ascii="Arial" w:hAnsi="Arial" w:cs="Arial"/>
        </w:rPr>
      </w:pPr>
    </w:p>
    <w:p w14:paraId="4C5FF7A9" w14:textId="77777777" w:rsidR="00603638" w:rsidRDefault="00603638">
      <w:pPr>
        <w:widowControl/>
        <w:autoSpaceDE w:val="0"/>
        <w:autoSpaceDN w:val="0"/>
        <w:jc w:val="center"/>
        <w:textAlignment w:val="bottom"/>
        <w:rPr>
          <w:rFonts w:ascii="Arial" w:hAnsi="宋体" w:cs="Arial"/>
          <w:b/>
          <w:sz w:val="44"/>
          <w:szCs w:val="44"/>
        </w:rPr>
      </w:pPr>
      <w:bookmarkStart w:id="0" w:name="_Toc119677984"/>
    </w:p>
    <w:p w14:paraId="18ACFD97" w14:textId="77777777" w:rsidR="00603638" w:rsidRDefault="00603638">
      <w:pPr>
        <w:widowControl/>
        <w:autoSpaceDE w:val="0"/>
        <w:autoSpaceDN w:val="0"/>
        <w:jc w:val="center"/>
        <w:textAlignment w:val="bottom"/>
        <w:rPr>
          <w:rFonts w:ascii="Arial" w:hAnsi="宋体" w:cs="Arial"/>
          <w:b/>
          <w:sz w:val="44"/>
          <w:szCs w:val="44"/>
        </w:rPr>
      </w:pPr>
    </w:p>
    <w:p w14:paraId="3F89529C" w14:textId="77777777" w:rsidR="00603638" w:rsidRDefault="00603638">
      <w:pPr>
        <w:widowControl/>
        <w:autoSpaceDE w:val="0"/>
        <w:autoSpaceDN w:val="0"/>
        <w:jc w:val="center"/>
        <w:textAlignment w:val="bottom"/>
        <w:rPr>
          <w:rFonts w:ascii="Arial" w:hAnsi="宋体" w:cs="Arial" w:hint="eastAsia"/>
          <w:b/>
          <w:sz w:val="44"/>
          <w:szCs w:val="44"/>
        </w:rPr>
      </w:pPr>
    </w:p>
    <w:p w14:paraId="123312D3" w14:textId="77777777" w:rsidR="00603638" w:rsidRDefault="00603638">
      <w:pPr>
        <w:widowControl/>
        <w:autoSpaceDE w:val="0"/>
        <w:autoSpaceDN w:val="0"/>
        <w:textAlignment w:val="bottom"/>
        <w:rPr>
          <w:rFonts w:ascii="Arial" w:hAnsi="宋体" w:cs="Arial"/>
          <w:b/>
          <w:sz w:val="44"/>
          <w:szCs w:val="44"/>
        </w:rPr>
      </w:pPr>
    </w:p>
    <w:p w14:paraId="4C65EE8F" w14:textId="77777777" w:rsidR="00603638" w:rsidRDefault="00603638">
      <w:pPr>
        <w:widowControl/>
        <w:autoSpaceDE w:val="0"/>
        <w:autoSpaceDN w:val="0"/>
        <w:jc w:val="center"/>
        <w:textAlignment w:val="bottom"/>
        <w:rPr>
          <w:rFonts w:ascii="Arial" w:hAnsi="宋体" w:cs="Arial" w:hint="eastAsia"/>
          <w:b/>
          <w:sz w:val="44"/>
          <w:szCs w:val="44"/>
        </w:rPr>
      </w:pPr>
      <w:r>
        <w:rPr>
          <w:rFonts w:ascii="Arial" w:hAnsi="宋体" w:cs="Arial"/>
          <w:b/>
          <w:sz w:val="44"/>
          <w:szCs w:val="44"/>
        </w:rPr>
        <w:t>目录</w:t>
      </w:r>
      <w:bookmarkEnd w:id="0"/>
    </w:p>
    <w:p w14:paraId="7D7DCFD8" w14:textId="77777777" w:rsidR="00603638" w:rsidRDefault="00603638">
      <w:pPr>
        <w:widowControl/>
        <w:autoSpaceDE w:val="0"/>
        <w:autoSpaceDN w:val="0"/>
        <w:jc w:val="center"/>
        <w:textAlignment w:val="bottom"/>
        <w:rPr>
          <w:rFonts w:ascii="Arial" w:hAnsi="Arial" w:cs="Arial" w:hint="eastAsia"/>
          <w:b/>
          <w:sz w:val="44"/>
          <w:szCs w:val="44"/>
        </w:rPr>
      </w:pPr>
    </w:p>
    <w:p w14:paraId="5E9B80E3" w14:textId="77777777" w:rsidR="00603638" w:rsidRDefault="00603638">
      <w:pPr>
        <w:pStyle w:val="TOC1"/>
        <w:tabs>
          <w:tab w:val="right" w:leader="dot" w:pos="9723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632" w:history="1">
        <w:r>
          <w:rPr>
            <w:rFonts w:ascii="Arial" w:hAnsi="Arial" w:cs="Arial" w:hint="eastAsia"/>
            <w:bCs/>
          </w:rPr>
          <w:t xml:space="preserve">1 </w:t>
        </w:r>
        <w:r>
          <w:rPr>
            <w:rFonts w:ascii="Arial" w:hAnsi="Arial" w:cs="Arial" w:hint="eastAsia"/>
            <w:bCs/>
          </w:rPr>
          <w:t>参考的技术文档</w:t>
        </w:r>
        <w:r>
          <w:tab/>
        </w:r>
        <w:r>
          <w:fldChar w:fldCharType="begin"/>
        </w:r>
        <w:r>
          <w:instrText xml:space="preserve"> PAGEREF _Toc632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EAC6234" w14:textId="77777777" w:rsidR="00603638" w:rsidRDefault="00603638">
      <w:pPr>
        <w:pStyle w:val="TOC1"/>
        <w:tabs>
          <w:tab w:val="right" w:leader="dot" w:pos="9723"/>
        </w:tabs>
      </w:pPr>
      <w:hyperlink w:anchor="_Toc18459" w:history="1">
        <w:r>
          <w:rPr>
            <w:rFonts w:ascii="Arial" w:hAnsi="Arial" w:cs="Arial" w:hint="eastAsia"/>
            <w:bCs/>
          </w:rPr>
          <w:t xml:space="preserve">2 </w:t>
        </w:r>
        <w:r>
          <w:rPr>
            <w:rFonts w:ascii="Arial" w:hAnsi="Arial" w:cs="Arial" w:hint="eastAsia"/>
            <w:bCs/>
          </w:rPr>
          <w:t>说明</w:t>
        </w:r>
        <w:r>
          <w:tab/>
        </w:r>
        <w:r>
          <w:fldChar w:fldCharType="begin"/>
        </w:r>
        <w:r>
          <w:instrText xml:space="preserve"> PAGEREF _Toc18459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6402149" w14:textId="77777777" w:rsidR="00603638" w:rsidRDefault="00603638">
      <w:pPr>
        <w:pStyle w:val="TOC1"/>
        <w:tabs>
          <w:tab w:val="right" w:leader="dot" w:pos="9723"/>
        </w:tabs>
      </w:pPr>
      <w:hyperlink w:anchor="_Toc15827" w:history="1">
        <w:r>
          <w:rPr>
            <w:rFonts w:ascii="Arial" w:hAnsi="宋体" w:cs="Arial" w:hint="eastAsia"/>
            <w:bCs/>
          </w:rPr>
          <w:t xml:space="preserve">3 </w:t>
        </w:r>
        <w:r>
          <w:t>入口文件</w:t>
        </w:r>
        <w:r>
          <w:tab/>
        </w:r>
        <w:r>
          <w:fldChar w:fldCharType="begin"/>
        </w:r>
        <w:r>
          <w:instrText xml:space="preserve"> PAGEREF _Toc15827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549B06E" w14:textId="77777777" w:rsidR="00603638" w:rsidRDefault="00603638">
      <w:pPr>
        <w:pStyle w:val="TOC1"/>
        <w:tabs>
          <w:tab w:val="right" w:leader="dot" w:pos="9723"/>
        </w:tabs>
      </w:pPr>
      <w:hyperlink w:anchor="_Toc23671" w:history="1">
        <w:r>
          <w:rPr>
            <w:rFonts w:ascii="Arial" w:hAnsi="宋体" w:cs="Arial" w:hint="eastAsia"/>
            <w:bCs/>
          </w:rPr>
          <w:t xml:space="preserve">4 </w:t>
        </w:r>
        <w:r>
          <w:rPr>
            <w:rFonts w:ascii="Arial" w:hAnsi="宋体" w:cs="Arial" w:hint="eastAsia"/>
            <w:bCs/>
          </w:rPr>
          <w:t>公告格式及命名规则</w:t>
        </w:r>
        <w:r>
          <w:tab/>
        </w:r>
        <w:r>
          <w:fldChar w:fldCharType="begin"/>
        </w:r>
        <w:r>
          <w:instrText xml:space="preserve"> PAGEREF _Toc23671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7024DAB" w14:textId="77777777" w:rsidR="00603638" w:rsidRDefault="00603638">
      <w:pPr>
        <w:pStyle w:val="TOC1"/>
        <w:tabs>
          <w:tab w:val="right" w:leader="dot" w:pos="9723"/>
        </w:tabs>
      </w:pPr>
      <w:hyperlink w:anchor="_Toc17942" w:history="1">
        <w:r>
          <w:rPr>
            <w:rFonts w:ascii="Arial" w:hAnsi="宋体" w:cs="Arial" w:hint="eastAsia"/>
            <w:bCs/>
          </w:rPr>
          <w:t xml:space="preserve">5 </w:t>
        </w:r>
        <w:r>
          <w:rPr>
            <w:rFonts w:ascii="Arial" w:hAnsi="宋体" w:cs="Arial" w:hint="eastAsia"/>
          </w:rPr>
          <w:t>实例文档上</w:t>
        </w:r>
        <w:r>
          <w:rPr>
            <w:rFonts w:ascii="Arial" w:hAnsi="宋体" w:cs="Arial" w:hint="eastAsia"/>
            <w:bCs/>
          </w:rPr>
          <w:t>下文要求</w:t>
        </w:r>
        <w:r>
          <w:tab/>
        </w:r>
        <w:r>
          <w:fldChar w:fldCharType="begin"/>
        </w:r>
        <w:r>
          <w:instrText xml:space="preserve"> PAGEREF _Toc17942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E6A6D92" w14:textId="77777777" w:rsidR="00603638" w:rsidRDefault="00603638">
      <w:pPr>
        <w:pStyle w:val="TOC1"/>
        <w:tabs>
          <w:tab w:val="right" w:leader="dot" w:pos="9723"/>
        </w:tabs>
      </w:pPr>
      <w:hyperlink w:anchor="_Toc10697" w:history="1">
        <w:r>
          <w:rPr>
            <w:rFonts w:ascii="Arial" w:hAnsi="宋体" w:cs="Arial" w:hint="eastAsia"/>
          </w:rPr>
          <w:t xml:space="preserve">6 </w:t>
        </w:r>
        <w:r>
          <w:rPr>
            <w:rFonts w:ascii="Arial" w:hAnsi="宋体" w:cs="Arial"/>
          </w:rPr>
          <w:t>实例文档中公告头信息的填列</w:t>
        </w:r>
        <w:r>
          <w:tab/>
        </w:r>
        <w:r>
          <w:fldChar w:fldCharType="begin"/>
        </w:r>
        <w:r>
          <w:instrText xml:space="preserve"> PAGEREF _Toc10697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3FA225A" w14:textId="77777777" w:rsidR="00603638" w:rsidRDefault="00603638">
      <w:pPr>
        <w:pStyle w:val="TOC1"/>
        <w:tabs>
          <w:tab w:val="right" w:leader="dot" w:pos="9723"/>
        </w:tabs>
      </w:pPr>
      <w:hyperlink w:anchor="_Toc2413" w:history="1">
        <w:r>
          <w:rPr>
            <w:rFonts w:ascii="Arial" w:hAnsi="宋体" w:cs="Arial" w:hint="eastAsia"/>
          </w:rPr>
          <w:t xml:space="preserve">7 </w:t>
        </w:r>
        <w:r>
          <w:rPr>
            <w:rFonts w:ascii="Arial" w:hAnsi="宋体" w:cs="Arial" w:hint="eastAsia"/>
          </w:rPr>
          <w:t>产品概况</w:t>
        </w:r>
        <w:r>
          <w:tab/>
        </w:r>
        <w:r>
          <w:fldChar w:fldCharType="begin"/>
        </w:r>
        <w:r>
          <w:instrText xml:space="preserve"> PAGEREF _Toc2413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04A5E5" w14:textId="77777777" w:rsidR="00603638" w:rsidRDefault="00603638">
      <w:pPr>
        <w:pStyle w:val="TOC1"/>
        <w:tabs>
          <w:tab w:val="right" w:leader="dot" w:pos="9723"/>
        </w:tabs>
      </w:pPr>
      <w:hyperlink w:anchor="_Toc17654" w:history="1">
        <w:r>
          <w:rPr>
            <w:rFonts w:ascii="Arial" w:hAnsi="宋体" w:cs="Arial" w:hint="eastAsia"/>
          </w:rPr>
          <w:t xml:space="preserve">8 </w:t>
        </w:r>
        <w:r>
          <w:rPr>
            <w:rFonts w:ascii="Arial" w:hAnsi="宋体" w:cs="Arial" w:hint="eastAsia"/>
          </w:rPr>
          <w:t>基金销售相关费用</w:t>
        </w:r>
        <w:r>
          <w:tab/>
        </w:r>
        <w:r>
          <w:fldChar w:fldCharType="begin"/>
        </w:r>
        <w:r>
          <w:instrText xml:space="preserve"> PAGEREF _Toc17654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35D1BCF" w14:textId="77777777" w:rsidR="00603638" w:rsidRDefault="00603638">
      <w:pPr>
        <w:pStyle w:val="TOC1"/>
        <w:tabs>
          <w:tab w:val="right" w:leader="dot" w:pos="9723"/>
        </w:tabs>
      </w:pPr>
      <w:hyperlink w:anchor="_Toc21231" w:history="1">
        <w:r>
          <w:rPr>
            <w:rFonts w:ascii="Arial" w:hAnsi="宋体" w:cs="Arial" w:hint="eastAsia"/>
          </w:rPr>
          <w:t xml:space="preserve">9 </w:t>
        </w:r>
        <w:r>
          <w:rPr>
            <w:rFonts w:ascii="Arial" w:hAnsi="宋体" w:cs="Arial" w:hint="eastAsia"/>
          </w:rPr>
          <w:t>基金运作的相关费用</w:t>
        </w:r>
        <w:r>
          <w:tab/>
        </w:r>
        <w:r>
          <w:fldChar w:fldCharType="begin"/>
        </w:r>
        <w:r>
          <w:instrText xml:space="preserve"> PAGEREF _Toc21231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60090F7" w14:textId="77777777" w:rsidR="00603638" w:rsidRDefault="00603638">
      <w:pPr>
        <w:pStyle w:val="TOC1"/>
        <w:tabs>
          <w:tab w:val="right" w:leader="dot" w:pos="9723"/>
        </w:tabs>
      </w:pPr>
      <w:hyperlink w:anchor="_Toc14193" w:history="1">
        <w:r>
          <w:rPr>
            <w:rFonts w:ascii="Arial" w:hAnsi="宋体" w:cs="Arial" w:hint="eastAsia"/>
          </w:rPr>
          <w:t xml:space="preserve">10 </w:t>
        </w:r>
        <w:r>
          <w:rPr>
            <w:rFonts w:ascii="Arial" w:hAnsi="宋体" w:cs="Arial" w:hint="eastAsia"/>
          </w:rPr>
          <w:t>分类</w:t>
        </w:r>
        <w:r>
          <w:rPr>
            <w:rFonts w:ascii="Arial" w:hAnsi="宋体" w:cs="Arial" w:hint="eastAsia"/>
          </w:rPr>
          <w:t>/</w:t>
        </w:r>
        <w:r>
          <w:rPr>
            <w:rFonts w:ascii="Arial" w:hAnsi="宋体" w:cs="Arial" w:hint="eastAsia"/>
          </w:rPr>
          <w:t>级（包含下属分类</w:t>
        </w:r>
        <w:r>
          <w:rPr>
            <w:rFonts w:ascii="Arial" w:hAnsi="宋体" w:cs="Arial" w:hint="eastAsia"/>
          </w:rPr>
          <w:t>/</w:t>
        </w:r>
        <w:r>
          <w:rPr>
            <w:rFonts w:ascii="Arial" w:hAnsi="宋体" w:cs="Arial" w:hint="eastAsia"/>
          </w:rPr>
          <w:t>级基金以单独份额报送的情况）上下文处理说明</w:t>
        </w:r>
        <w:r>
          <w:tab/>
        </w:r>
        <w:r>
          <w:fldChar w:fldCharType="begin"/>
        </w:r>
        <w:r>
          <w:instrText xml:space="preserve"> PAGEREF _Toc14193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EC6397C" w14:textId="77777777" w:rsidR="00603638" w:rsidRDefault="00603638">
      <w:pPr>
        <w:widowControl/>
        <w:snapToGrid w:val="0"/>
        <w:spacing w:line="360" w:lineRule="auto"/>
        <w:rPr>
          <w:rFonts w:ascii="Arial" w:hAnsi="宋体" w:cs="Arial" w:hint="eastAsia"/>
          <w:sz w:val="24"/>
        </w:rPr>
      </w:pPr>
      <w:r>
        <w:rPr>
          <w:rFonts w:ascii="Arial" w:hAnsi="Arial" w:cs="Arial"/>
        </w:rPr>
        <w:fldChar w:fldCharType="end"/>
      </w:r>
      <w:bookmarkStart w:id="1" w:name="_Toc228353312"/>
      <w:bookmarkStart w:id="2" w:name="_Toc228612351"/>
    </w:p>
    <w:p w14:paraId="35981726" w14:textId="77777777" w:rsidR="00603638" w:rsidRDefault="00603638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rFonts w:ascii="Arial" w:hAnsi="Arial" w:cs="Arial" w:hint="eastAsia"/>
          <w:bCs w:val="0"/>
          <w:kern w:val="2"/>
          <w:sz w:val="32"/>
          <w:szCs w:val="24"/>
        </w:rPr>
      </w:pPr>
      <w:bookmarkStart w:id="3" w:name="_Toc34644070"/>
      <w:bookmarkStart w:id="4" w:name="_Toc35604214"/>
      <w:bookmarkStart w:id="5" w:name="_Toc632"/>
      <w:r>
        <w:rPr>
          <w:rFonts w:ascii="Arial" w:hAnsi="Arial" w:cs="Arial" w:hint="eastAsia"/>
          <w:bCs w:val="0"/>
          <w:kern w:val="2"/>
          <w:sz w:val="32"/>
          <w:szCs w:val="24"/>
        </w:rPr>
        <w:lastRenderedPageBreak/>
        <w:t>参考的技术文档</w:t>
      </w:r>
      <w:bookmarkEnd w:id="1"/>
      <w:bookmarkEnd w:id="2"/>
      <w:bookmarkEnd w:id="3"/>
      <w:bookmarkEnd w:id="4"/>
      <w:bookmarkEnd w:id="5"/>
    </w:p>
    <w:p w14:paraId="26BCE320" w14:textId="77777777" w:rsidR="00603638" w:rsidRDefault="00603638">
      <w:pPr>
        <w:widowControl/>
        <w:snapToGrid w:val="0"/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1</w:t>
      </w:r>
      <w:r>
        <w:rPr>
          <w:rFonts w:ascii="Arial" w:hAnsi="宋体" w:cs="Arial" w:hint="eastAsia"/>
          <w:sz w:val="24"/>
        </w:rPr>
        <w:t>）《证券投资基金信息披露</w:t>
      </w:r>
      <w:r>
        <w:rPr>
          <w:rFonts w:ascii="Arial" w:hAnsi="宋体" w:cs="Arial" w:hint="eastAsia"/>
          <w:sz w:val="24"/>
        </w:rPr>
        <w:t>XBRL</w:t>
      </w:r>
      <w:r>
        <w:rPr>
          <w:rFonts w:ascii="Arial" w:hAnsi="宋体" w:cs="Arial" w:hint="eastAsia"/>
          <w:sz w:val="24"/>
        </w:rPr>
        <w:t>标引规范（</w:t>
      </w:r>
      <w:r>
        <w:rPr>
          <w:rFonts w:ascii="Arial" w:hAnsi="宋体" w:cs="Arial" w:hint="eastAsia"/>
          <w:sz w:val="24"/>
        </w:rPr>
        <w:t>Taxonomy</w:t>
      </w:r>
      <w:r>
        <w:rPr>
          <w:rFonts w:ascii="Arial" w:hAnsi="宋体" w:cs="Arial" w:hint="eastAsia"/>
          <w:sz w:val="24"/>
        </w:rPr>
        <w:t>）》，中国证监会，</w:t>
      </w:r>
      <w:r>
        <w:rPr>
          <w:rFonts w:ascii="Arial" w:hAnsi="宋体" w:cs="Arial" w:hint="eastAsia"/>
          <w:sz w:val="24"/>
        </w:rPr>
        <w:t>2008.8.26</w:t>
      </w:r>
    </w:p>
    <w:p w14:paraId="3761FFB1" w14:textId="77777777" w:rsidR="00603638" w:rsidRDefault="00603638">
      <w:pPr>
        <w:widowControl/>
        <w:snapToGrid w:val="0"/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2</w:t>
      </w:r>
      <w:r>
        <w:rPr>
          <w:rFonts w:ascii="Arial" w:hAnsi="宋体" w:cs="Arial" w:hint="eastAsia"/>
          <w:sz w:val="24"/>
        </w:rPr>
        <w:t>）</w:t>
      </w:r>
      <w:r>
        <w:rPr>
          <w:rFonts w:ascii="Arial" w:hAnsi="宋体" w:cs="Arial" w:hint="eastAsia"/>
          <w:sz w:val="24"/>
        </w:rPr>
        <w:t>CSRC</w:t>
      </w:r>
      <w:r>
        <w:rPr>
          <w:rFonts w:ascii="Arial" w:hAnsi="宋体" w:cs="Arial" w:hint="eastAsia"/>
          <w:sz w:val="24"/>
        </w:rPr>
        <w:t>基金</w:t>
      </w:r>
      <w:r>
        <w:rPr>
          <w:rFonts w:ascii="Arial" w:hAnsi="宋体" w:cs="Arial" w:hint="eastAsia"/>
          <w:sz w:val="24"/>
        </w:rPr>
        <w:t>XBRL</w:t>
      </w:r>
      <w:r>
        <w:rPr>
          <w:rFonts w:ascii="Arial" w:hAnsi="宋体" w:cs="Arial" w:hint="eastAsia"/>
          <w:sz w:val="24"/>
        </w:rPr>
        <w:t>实例文档编制技术指引</w:t>
      </w:r>
      <w:r>
        <w:rPr>
          <w:rFonts w:ascii="Arial" w:hAnsi="宋体" w:cs="Arial"/>
          <w:sz w:val="24"/>
        </w:rPr>
        <w:t>–</w:t>
      </w:r>
      <w:r>
        <w:rPr>
          <w:rFonts w:ascii="Arial" w:hAnsi="宋体" w:cs="Arial" w:hint="eastAsia"/>
          <w:sz w:val="24"/>
        </w:rPr>
        <w:t>1</w:t>
      </w:r>
      <w:r>
        <w:rPr>
          <w:rFonts w:ascii="Arial" w:hAnsi="宋体" w:cs="Arial" w:hint="eastAsia"/>
          <w:sz w:val="24"/>
        </w:rPr>
        <w:t>号</w:t>
      </w:r>
      <w:r>
        <w:rPr>
          <w:rFonts w:ascii="Arial" w:hAnsi="宋体" w:cs="Arial"/>
          <w:sz w:val="24"/>
        </w:rPr>
        <w:t>–</w:t>
      </w:r>
      <w:r>
        <w:rPr>
          <w:rFonts w:ascii="Arial" w:hAnsi="宋体" w:cs="Arial" w:hint="eastAsia"/>
          <w:sz w:val="24"/>
        </w:rPr>
        <w:t>一般性规定</w:t>
      </w:r>
    </w:p>
    <w:p w14:paraId="459B0490" w14:textId="77777777" w:rsidR="00603638" w:rsidRDefault="00603638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rFonts w:ascii="Arial" w:hAnsi="Arial" w:cs="Arial" w:hint="eastAsia"/>
          <w:bCs w:val="0"/>
          <w:kern w:val="2"/>
          <w:sz w:val="32"/>
          <w:szCs w:val="24"/>
        </w:rPr>
      </w:pPr>
      <w:bookmarkStart w:id="6" w:name="_Toc228612352"/>
      <w:bookmarkStart w:id="7" w:name="_Toc34644071"/>
      <w:bookmarkStart w:id="8" w:name="_Toc35604215"/>
      <w:bookmarkStart w:id="9" w:name="_Toc18459"/>
      <w:r>
        <w:rPr>
          <w:rFonts w:ascii="Arial" w:hAnsi="Arial" w:cs="Arial" w:hint="eastAsia"/>
          <w:bCs w:val="0"/>
          <w:kern w:val="2"/>
          <w:sz w:val="32"/>
          <w:szCs w:val="24"/>
        </w:rPr>
        <w:t>说明</w:t>
      </w:r>
      <w:bookmarkEnd w:id="6"/>
      <w:bookmarkEnd w:id="7"/>
      <w:bookmarkEnd w:id="8"/>
      <w:bookmarkEnd w:id="9"/>
    </w:p>
    <w:p w14:paraId="670AEB4A" w14:textId="77777777" w:rsidR="00603638" w:rsidRDefault="00603638">
      <w:pPr>
        <w:widowControl/>
        <w:snapToGrid w:val="0"/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本文对基金产品资料概要的技术处理进行说明，未说明部分请参照《一般性规定》。</w:t>
      </w:r>
    </w:p>
    <w:p w14:paraId="28F17410" w14:textId="77777777" w:rsidR="00603638" w:rsidRDefault="00603638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rFonts w:ascii="Arial" w:hAnsi="宋体" w:cs="Arial" w:hint="eastAsia"/>
          <w:bCs w:val="0"/>
          <w:kern w:val="2"/>
          <w:sz w:val="32"/>
          <w:szCs w:val="24"/>
        </w:rPr>
      </w:pPr>
      <w:bookmarkStart w:id="10" w:name="_Toc229798200"/>
      <w:bookmarkStart w:id="11" w:name="_Toc327434688"/>
      <w:bookmarkStart w:id="12" w:name="_Toc35604216"/>
      <w:bookmarkStart w:id="13" w:name="_Toc15827"/>
      <w:bookmarkStart w:id="14" w:name="_Toc34644072"/>
      <w:bookmarkStart w:id="15" w:name="_Toc228353329"/>
      <w:bookmarkEnd w:id="10"/>
      <w:r>
        <w:rPr>
          <w:color w:val="000000"/>
          <w:kern w:val="2"/>
          <w:sz w:val="32"/>
          <w:szCs w:val="24"/>
        </w:rPr>
        <w:t>入口文件</w:t>
      </w:r>
      <w:bookmarkEnd w:id="11"/>
      <w:bookmarkEnd w:id="12"/>
      <w:bookmarkEnd w:id="13"/>
    </w:p>
    <w:p w14:paraId="51FE5F28" w14:textId="77777777" w:rsidR="00603638" w:rsidRDefault="00603638">
      <w:pPr>
        <w:widowControl/>
        <w:snapToGrid w:val="0"/>
        <w:spacing w:line="360" w:lineRule="auto"/>
        <w:ind w:firstLine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基金产品资料概要</w:t>
      </w:r>
      <w:r>
        <w:rPr>
          <w:color w:val="000000"/>
          <w:sz w:val="24"/>
        </w:rPr>
        <w:t>的入口文件为：</w:t>
      </w:r>
    </w:p>
    <w:p w14:paraId="2695571A" w14:textId="77777777" w:rsidR="00603638" w:rsidRDefault="00603638">
      <w:pPr>
        <w:pStyle w:val="BodyText"/>
        <w:spacing w:before="0" w:after="0"/>
        <w:ind w:firstLine="420"/>
        <w:rPr>
          <w:rStyle w:val="CODE"/>
          <w:rFonts w:ascii="Times New Roman" w:eastAsia="楷体_GB2312" w:hAnsi="Times New Roman" w:hint="eastAsia"/>
          <w:color w:val="000000"/>
          <w:spacing w:val="0"/>
          <w:sz w:val="21"/>
          <w:szCs w:val="21"/>
          <w:lang w:val="en-US" w:eastAsia="zh-CN"/>
        </w:rPr>
      </w:pPr>
      <w:hyperlink r:id="rId7" w:history="1"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http://eid.csrc.gov.cn/cn/fid/</w:t>
        </w:r>
        <w:r>
          <w:rPr>
            <w:rStyle w:val="Hyperlink"/>
            <w:rFonts w:ascii="Times New Roman" w:eastAsia="楷体_GB2312" w:hAnsi="Times New Roman" w:hint="eastAsia"/>
            <w:sz w:val="21"/>
            <w:szCs w:val="21"/>
            <w:lang w:val="en-US" w:eastAsia="zh-CN"/>
          </w:rPr>
          <w:t>fi</w:t>
        </w:r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/</w:t>
        </w:r>
        <w:r>
          <w:rPr>
            <w:rStyle w:val="Hyperlink"/>
            <w:rFonts w:ascii="Times New Roman" w:eastAsia="楷体_GB2312" w:hAnsi="Times New Roman" w:hint="eastAsia"/>
            <w:sz w:val="21"/>
            <w:szCs w:val="21"/>
            <w:lang w:val="en-US" w:eastAsia="zh-CN"/>
          </w:rPr>
          <w:t>pir</w:t>
        </w:r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/2007-09-01/cfid</w:t>
        </w:r>
        <w:r>
          <w:rPr>
            <w:rStyle w:val="Hyperlink"/>
            <w:rFonts w:ascii="Times New Roman" w:eastAsia="楷体_GB2312" w:hAnsi="Times New Roman" w:hint="eastAsia"/>
            <w:sz w:val="21"/>
            <w:szCs w:val="21"/>
            <w:lang w:val="en-US" w:eastAsia="zh-CN"/>
          </w:rPr>
          <w:t>-fi</w:t>
        </w:r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-</w:t>
        </w:r>
        <w:r>
          <w:rPr>
            <w:rStyle w:val="Hyperlink"/>
            <w:rFonts w:ascii="Times New Roman" w:eastAsia="楷体_GB2312" w:hAnsi="Times New Roman" w:hint="eastAsia"/>
            <w:sz w:val="21"/>
            <w:szCs w:val="21"/>
            <w:lang w:val="en-US" w:eastAsia="zh-CN"/>
          </w:rPr>
          <w:t>pir</w:t>
        </w:r>
        <w:r>
          <w:rPr>
            <w:rStyle w:val="Hyperlink"/>
            <w:rFonts w:ascii="Times New Roman" w:eastAsia="楷体_GB2312" w:hAnsi="Times New Roman"/>
            <w:sz w:val="21"/>
            <w:szCs w:val="21"/>
            <w:lang w:val="en-US" w:eastAsia="zh-CN"/>
          </w:rPr>
          <w:t>-2007-09-01.xsd</w:t>
        </w:r>
      </w:hyperlink>
    </w:p>
    <w:p w14:paraId="4A3B448E" w14:textId="77777777" w:rsidR="00603638" w:rsidRDefault="00603638">
      <w:pPr>
        <w:pStyle w:val="Heading1"/>
        <w:keepLines w:val="0"/>
        <w:numPr>
          <w:ilvl w:val="0"/>
          <w:numId w:val="2"/>
        </w:numPr>
        <w:spacing w:beforeLines="50" w:before="156" w:afterLines="50" w:after="156" w:line="240" w:lineRule="auto"/>
        <w:jc w:val="left"/>
        <w:rPr>
          <w:rFonts w:ascii="Arial" w:hAnsi="宋体" w:cs="Arial" w:hint="eastAsia"/>
          <w:bCs w:val="0"/>
          <w:kern w:val="2"/>
          <w:sz w:val="32"/>
          <w:szCs w:val="24"/>
        </w:rPr>
      </w:pPr>
      <w:bookmarkStart w:id="16" w:name="_Toc35604217"/>
      <w:bookmarkStart w:id="17" w:name="_Toc23671"/>
      <w:r>
        <w:rPr>
          <w:rFonts w:ascii="Arial" w:hAnsi="宋体" w:cs="Arial" w:hint="eastAsia"/>
          <w:bCs w:val="0"/>
          <w:kern w:val="2"/>
          <w:sz w:val="32"/>
          <w:szCs w:val="24"/>
        </w:rPr>
        <w:t>公告格式及命名规则</w:t>
      </w:r>
      <w:bookmarkEnd w:id="14"/>
      <w:bookmarkEnd w:id="16"/>
      <w:bookmarkEnd w:id="17"/>
    </w:p>
    <w:p w14:paraId="5EC1D9B2" w14:textId="77777777" w:rsidR="00603638" w:rsidRDefault="00603638">
      <w:pPr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基金管理人报送基金产品资料概要文件分为两种格式：</w:t>
      </w:r>
      <w:r>
        <w:rPr>
          <w:rFonts w:ascii="Arial" w:hAnsi="宋体" w:cs="Arial" w:hint="eastAsia"/>
          <w:sz w:val="24"/>
        </w:rPr>
        <w:t>PDF</w:t>
      </w:r>
      <w:r>
        <w:rPr>
          <w:rFonts w:ascii="Arial" w:hAnsi="宋体" w:cs="Arial" w:hint="eastAsia"/>
          <w:sz w:val="24"/>
        </w:rPr>
        <w:t>和</w:t>
      </w:r>
      <w:r>
        <w:rPr>
          <w:rFonts w:ascii="Arial" w:hAnsi="宋体" w:cs="Arial" w:hint="eastAsia"/>
          <w:sz w:val="24"/>
        </w:rPr>
        <w:t>XML</w:t>
      </w:r>
      <w:r>
        <w:rPr>
          <w:rFonts w:ascii="Arial" w:hAnsi="宋体" w:cs="Arial" w:hint="eastAsia"/>
          <w:sz w:val="24"/>
        </w:rPr>
        <w:t>。由于</w:t>
      </w:r>
      <w:r>
        <w:rPr>
          <w:rFonts w:ascii="Arial" w:hAnsi="宋体" w:cs="Arial" w:hint="eastAsia"/>
          <w:sz w:val="24"/>
        </w:rPr>
        <w:t>XML</w:t>
      </w:r>
      <w:r>
        <w:rPr>
          <w:rFonts w:ascii="Arial" w:hAnsi="宋体" w:cs="Arial" w:hint="eastAsia"/>
          <w:sz w:val="24"/>
        </w:rPr>
        <w:t>文件中还应附加图片等相关内容，故该类型文件打包为</w:t>
      </w:r>
      <w:r>
        <w:rPr>
          <w:rFonts w:ascii="Arial" w:hAnsi="宋体" w:cs="Arial" w:hint="eastAsia"/>
          <w:sz w:val="24"/>
        </w:rPr>
        <w:t>ZIP</w:t>
      </w:r>
      <w:r>
        <w:rPr>
          <w:rFonts w:ascii="Arial" w:hAnsi="宋体" w:cs="Arial" w:hint="eastAsia"/>
          <w:sz w:val="24"/>
        </w:rPr>
        <w:t>报送。</w:t>
      </w:r>
    </w:p>
    <w:p w14:paraId="4DC960E6" w14:textId="77777777" w:rsidR="00603638" w:rsidRDefault="00603638">
      <w:pPr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基金产品资料概要包括“基金产品资料概要（</w:t>
      </w:r>
      <w:r>
        <w:rPr>
          <w:rFonts w:ascii="Arial" w:hAnsi="宋体" w:cs="Arial" w:hint="eastAsia"/>
          <w:sz w:val="24"/>
        </w:rPr>
        <w:t>FA010070</w:t>
      </w:r>
      <w:r>
        <w:rPr>
          <w:rFonts w:ascii="Arial" w:hAnsi="宋体" w:cs="Arial" w:hint="eastAsia"/>
          <w:sz w:val="24"/>
        </w:rPr>
        <w:t>）”和“基金产品资料概要更新（</w:t>
      </w:r>
      <w:r>
        <w:rPr>
          <w:rFonts w:ascii="Arial" w:hAnsi="宋体" w:cs="Arial" w:hint="eastAsia"/>
          <w:sz w:val="24"/>
        </w:rPr>
        <w:t>FA010080</w:t>
      </w:r>
      <w:r>
        <w:rPr>
          <w:rFonts w:ascii="Arial" w:hAnsi="宋体" w:cs="Arial" w:hint="eastAsia"/>
          <w:sz w:val="24"/>
        </w:rPr>
        <w:t>）”两个公告类型，“基金产品资料概要（</w:t>
      </w:r>
      <w:r>
        <w:rPr>
          <w:rFonts w:ascii="Arial" w:hAnsi="宋体" w:cs="Arial" w:hint="eastAsia"/>
          <w:sz w:val="24"/>
        </w:rPr>
        <w:t>FA010070</w:t>
      </w:r>
      <w:r>
        <w:rPr>
          <w:rFonts w:ascii="Arial" w:hAnsi="宋体" w:cs="Arial" w:hint="eastAsia"/>
          <w:sz w:val="24"/>
        </w:rPr>
        <w:t>）”一般指基金份额发售前首次公布的公告，“基金产品资料概要更新（</w:t>
      </w:r>
      <w:r>
        <w:rPr>
          <w:rFonts w:ascii="Arial" w:hAnsi="宋体" w:cs="Arial" w:hint="eastAsia"/>
          <w:sz w:val="24"/>
        </w:rPr>
        <w:t>FA010080</w:t>
      </w:r>
      <w:r>
        <w:rPr>
          <w:rFonts w:ascii="Arial" w:hAnsi="宋体" w:cs="Arial" w:hint="eastAsia"/>
          <w:sz w:val="24"/>
        </w:rPr>
        <w:t>）”一般指首发后更新或基金合同生效后更新发布的公告。</w:t>
      </w:r>
    </w:p>
    <w:p w14:paraId="41972C39" w14:textId="77777777" w:rsidR="00603638" w:rsidRDefault="00603638">
      <w:pPr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基金信息报送平台同时支持以下两种文件命名规则：</w:t>
      </w:r>
    </w:p>
    <w:p w14:paraId="5F886A49" w14:textId="77777777" w:rsidR="00603638" w:rsidRDefault="00603638">
      <w:pPr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（</w:t>
      </w:r>
      <w:r>
        <w:rPr>
          <w:rFonts w:ascii="Arial" w:hAnsi="宋体" w:cs="Arial" w:hint="eastAsia"/>
          <w:sz w:val="24"/>
        </w:rPr>
        <w:t>1</w:t>
      </w:r>
      <w:r>
        <w:rPr>
          <w:rFonts w:ascii="Arial" w:hAnsi="宋体" w:cs="Arial" w:hint="eastAsia"/>
          <w:sz w:val="24"/>
        </w:rPr>
        <w:t>）</w:t>
      </w:r>
      <w:r>
        <w:rPr>
          <w:rFonts w:ascii="Arial" w:hAnsi="宋体" w:cs="Arial" w:hint="eastAsia"/>
          <w:sz w:val="24"/>
        </w:rPr>
        <w:t>2</w:t>
      </w:r>
      <w:r>
        <w:rPr>
          <w:rFonts w:ascii="Arial" w:hAnsi="宋体" w:cs="Arial" w:hint="eastAsia"/>
          <w:sz w:val="24"/>
        </w:rPr>
        <w:t>位国别码（大写）</w:t>
      </w:r>
      <w:r>
        <w:rPr>
          <w:rFonts w:ascii="Arial" w:hAnsi="宋体" w:cs="Arial" w:hint="eastAsia"/>
          <w:sz w:val="24"/>
        </w:rPr>
        <w:t>_8</w:t>
      </w:r>
      <w:r>
        <w:rPr>
          <w:rFonts w:ascii="Arial" w:hAnsi="宋体" w:cs="Arial" w:hint="eastAsia"/>
          <w:sz w:val="24"/>
        </w:rPr>
        <w:t>位基金管理人编码（证监会</w:t>
      </w:r>
      <w:r>
        <w:rPr>
          <w:rFonts w:ascii="Arial" w:hAnsi="宋体" w:cs="Arial" w:hint="eastAsia"/>
          <w:sz w:val="24"/>
        </w:rPr>
        <w:t>FIRST</w:t>
      </w:r>
      <w:r>
        <w:rPr>
          <w:rFonts w:ascii="Arial" w:hAnsi="宋体" w:cs="Arial" w:hint="eastAsia"/>
          <w:sz w:val="24"/>
        </w:rPr>
        <w:t>系统向备案的公募基金管理人分配的</w:t>
      </w:r>
      <w:r>
        <w:rPr>
          <w:rFonts w:ascii="Arial" w:hAnsi="宋体" w:cs="Arial" w:hint="eastAsia"/>
          <w:sz w:val="24"/>
        </w:rPr>
        <w:t>8</w:t>
      </w:r>
      <w:r>
        <w:rPr>
          <w:rFonts w:ascii="Arial" w:hAnsi="宋体" w:cs="Arial" w:hint="eastAsia"/>
          <w:sz w:val="24"/>
        </w:rPr>
        <w:t>位代码）</w:t>
      </w:r>
      <w:r>
        <w:rPr>
          <w:rFonts w:ascii="Arial" w:hAnsi="宋体" w:cs="Arial" w:hint="eastAsia"/>
          <w:sz w:val="24"/>
        </w:rPr>
        <w:t>_6</w:t>
      </w:r>
      <w:r>
        <w:rPr>
          <w:rFonts w:ascii="Arial" w:hAnsi="宋体" w:cs="Arial" w:hint="eastAsia"/>
          <w:sz w:val="24"/>
        </w:rPr>
        <w:t>位基金主代码</w:t>
      </w:r>
      <w:r>
        <w:rPr>
          <w:rFonts w:ascii="Arial" w:hAnsi="宋体" w:cs="Arial" w:hint="eastAsia"/>
          <w:sz w:val="24"/>
        </w:rPr>
        <w:t>_8</w:t>
      </w:r>
      <w:r>
        <w:rPr>
          <w:rFonts w:ascii="Arial" w:hAnsi="宋体" w:cs="Arial" w:hint="eastAsia"/>
          <w:sz w:val="24"/>
        </w:rPr>
        <w:t>位公告类型代码（产品资料概要及更新代码分别为</w:t>
      </w:r>
      <w:r>
        <w:rPr>
          <w:rFonts w:ascii="Arial" w:hAnsi="宋体" w:cs="Arial" w:hint="eastAsia"/>
          <w:sz w:val="24"/>
        </w:rPr>
        <w:t>FA010070</w:t>
      </w:r>
      <w:r>
        <w:rPr>
          <w:rFonts w:ascii="Arial" w:hAnsi="宋体" w:cs="Arial" w:hint="eastAsia"/>
          <w:sz w:val="24"/>
        </w:rPr>
        <w:t>、</w:t>
      </w:r>
      <w:r>
        <w:rPr>
          <w:rFonts w:ascii="Arial" w:hAnsi="宋体" w:cs="Arial" w:hint="eastAsia"/>
          <w:sz w:val="24"/>
        </w:rPr>
        <w:t>FA010080</w:t>
      </w:r>
      <w:r>
        <w:rPr>
          <w:rFonts w:ascii="Arial" w:hAnsi="宋体" w:cs="Arial" w:hint="eastAsia"/>
          <w:sz w:val="24"/>
        </w:rPr>
        <w:t>）</w:t>
      </w:r>
      <w:r>
        <w:rPr>
          <w:rFonts w:ascii="Arial" w:hAnsi="宋体" w:cs="Arial" w:hint="eastAsia"/>
          <w:sz w:val="24"/>
        </w:rPr>
        <w:t>_8</w:t>
      </w:r>
      <w:r>
        <w:rPr>
          <w:rFonts w:ascii="Arial" w:hAnsi="宋体" w:cs="Arial" w:hint="eastAsia"/>
          <w:sz w:val="24"/>
        </w:rPr>
        <w:t>位公告编号（年度</w:t>
      </w:r>
      <w:r>
        <w:rPr>
          <w:rFonts w:ascii="Arial" w:hAnsi="宋体" w:cs="Arial" w:hint="eastAsia"/>
          <w:sz w:val="24"/>
        </w:rPr>
        <w:t>+</w:t>
      </w:r>
      <w:r>
        <w:rPr>
          <w:rFonts w:ascii="Arial" w:hAnsi="宋体" w:cs="Arial" w:hint="eastAsia"/>
          <w:sz w:val="24"/>
        </w:rPr>
        <w:t>流水号）</w:t>
      </w:r>
      <w:r>
        <w:rPr>
          <w:rFonts w:ascii="Arial" w:hAnsi="宋体" w:cs="Arial" w:hint="eastAsia"/>
          <w:sz w:val="24"/>
        </w:rPr>
        <w:t>.zip/pdf</w:t>
      </w:r>
      <w:r>
        <w:rPr>
          <w:rFonts w:ascii="Arial" w:hAnsi="宋体" w:cs="Arial" w:hint="eastAsia"/>
          <w:sz w:val="24"/>
        </w:rPr>
        <w:t>。</w:t>
      </w:r>
    </w:p>
    <w:p w14:paraId="0F625BB9" w14:textId="77777777" w:rsidR="00603638" w:rsidRDefault="00603638">
      <w:pPr>
        <w:spacing w:line="360" w:lineRule="auto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 xml:space="preserve">    </w:t>
      </w:r>
      <w:r>
        <w:rPr>
          <w:rFonts w:ascii="Arial" w:hAnsi="宋体" w:cs="Arial" w:hint="eastAsia"/>
          <w:sz w:val="24"/>
        </w:rPr>
        <w:t>如：</w:t>
      </w:r>
      <w:r>
        <w:rPr>
          <w:rFonts w:ascii="Arial" w:hAnsi="宋体" w:cs="Arial" w:hint="eastAsia"/>
          <w:sz w:val="24"/>
        </w:rPr>
        <w:t>CN_50030000_000001_FA010080_20200001.zip/pdf</w:t>
      </w:r>
    </w:p>
    <w:p w14:paraId="4B657C95" w14:textId="77777777" w:rsidR="00603638" w:rsidRDefault="00603638">
      <w:pPr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（</w:t>
      </w:r>
      <w:r>
        <w:rPr>
          <w:rFonts w:ascii="Arial" w:hAnsi="宋体" w:cs="Arial" w:hint="eastAsia"/>
          <w:sz w:val="24"/>
        </w:rPr>
        <w:t>2</w:t>
      </w:r>
      <w:r>
        <w:rPr>
          <w:rFonts w:ascii="Arial" w:hAnsi="宋体" w:cs="Arial" w:hint="eastAsia"/>
          <w:sz w:val="24"/>
        </w:rPr>
        <w:t>）</w:t>
      </w:r>
      <w:r>
        <w:rPr>
          <w:rFonts w:ascii="Arial" w:hAnsi="宋体" w:cs="Arial" w:hint="eastAsia"/>
          <w:sz w:val="24"/>
        </w:rPr>
        <w:t>2</w:t>
      </w:r>
      <w:r>
        <w:rPr>
          <w:rFonts w:ascii="Arial" w:hAnsi="宋体" w:cs="Arial" w:hint="eastAsia"/>
          <w:sz w:val="24"/>
        </w:rPr>
        <w:t>位国别码（大写）</w:t>
      </w:r>
      <w:r>
        <w:rPr>
          <w:rFonts w:ascii="Arial" w:hAnsi="宋体" w:cs="Arial" w:hint="eastAsia"/>
          <w:sz w:val="24"/>
        </w:rPr>
        <w:t>_8</w:t>
      </w:r>
      <w:r>
        <w:rPr>
          <w:rFonts w:ascii="Arial" w:hAnsi="宋体" w:cs="Arial" w:hint="eastAsia"/>
          <w:sz w:val="24"/>
        </w:rPr>
        <w:t>位基金管理人编码（证监会</w:t>
      </w:r>
      <w:r>
        <w:rPr>
          <w:rFonts w:ascii="Arial" w:hAnsi="宋体" w:cs="Arial" w:hint="eastAsia"/>
          <w:sz w:val="24"/>
        </w:rPr>
        <w:t>FIRST</w:t>
      </w:r>
      <w:r>
        <w:rPr>
          <w:rFonts w:ascii="Arial" w:hAnsi="宋体" w:cs="Arial" w:hint="eastAsia"/>
          <w:sz w:val="24"/>
        </w:rPr>
        <w:t>系统向备案的公募基金管理人分配的</w:t>
      </w:r>
      <w:r>
        <w:rPr>
          <w:rFonts w:ascii="Arial" w:hAnsi="宋体" w:cs="Arial" w:hint="eastAsia"/>
          <w:sz w:val="24"/>
        </w:rPr>
        <w:t>8</w:t>
      </w:r>
      <w:r>
        <w:rPr>
          <w:rFonts w:ascii="Arial" w:hAnsi="宋体" w:cs="Arial" w:hint="eastAsia"/>
          <w:sz w:val="24"/>
        </w:rPr>
        <w:t>位代码）</w:t>
      </w:r>
      <w:r>
        <w:rPr>
          <w:rFonts w:ascii="Arial" w:hAnsi="宋体" w:cs="Arial" w:hint="eastAsia"/>
          <w:sz w:val="24"/>
        </w:rPr>
        <w:t>_6</w:t>
      </w:r>
      <w:r>
        <w:rPr>
          <w:rFonts w:ascii="Arial" w:hAnsi="宋体" w:cs="Arial" w:hint="eastAsia"/>
          <w:sz w:val="24"/>
        </w:rPr>
        <w:t>位基金主代码</w:t>
      </w:r>
      <w:r>
        <w:rPr>
          <w:rFonts w:ascii="Arial" w:hAnsi="宋体" w:cs="Arial" w:hint="eastAsia"/>
          <w:sz w:val="24"/>
        </w:rPr>
        <w:t>_8</w:t>
      </w:r>
      <w:r>
        <w:rPr>
          <w:rFonts w:ascii="Arial" w:hAnsi="宋体" w:cs="Arial" w:hint="eastAsia"/>
          <w:sz w:val="24"/>
        </w:rPr>
        <w:t>位公告类型代码（产品资料概要及更新代码分别为</w:t>
      </w:r>
      <w:r>
        <w:rPr>
          <w:rFonts w:ascii="Arial" w:hAnsi="宋体" w:cs="Arial" w:hint="eastAsia"/>
          <w:sz w:val="24"/>
        </w:rPr>
        <w:t>FA010070</w:t>
      </w:r>
      <w:r>
        <w:rPr>
          <w:rFonts w:ascii="Arial" w:hAnsi="宋体" w:cs="Arial" w:hint="eastAsia"/>
          <w:sz w:val="24"/>
        </w:rPr>
        <w:t>、</w:t>
      </w:r>
      <w:r>
        <w:rPr>
          <w:rFonts w:ascii="Arial" w:hAnsi="宋体" w:cs="Arial" w:hint="eastAsia"/>
          <w:sz w:val="24"/>
        </w:rPr>
        <w:t>FA010080</w:t>
      </w:r>
      <w:r>
        <w:rPr>
          <w:rFonts w:ascii="Arial" w:hAnsi="宋体" w:cs="Arial" w:hint="eastAsia"/>
          <w:sz w:val="24"/>
        </w:rPr>
        <w:t>）</w:t>
      </w:r>
      <w:r>
        <w:rPr>
          <w:rFonts w:ascii="Arial" w:hAnsi="宋体" w:cs="Arial" w:hint="eastAsia"/>
          <w:sz w:val="24"/>
        </w:rPr>
        <w:t>_8</w:t>
      </w:r>
      <w:r>
        <w:rPr>
          <w:rFonts w:ascii="Arial" w:hAnsi="宋体" w:cs="Arial" w:hint="eastAsia"/>
          <w:sz w:val="24"/>
        </w:rPr>
        <w:t>位公告编号（年度</w:t>
      </w:r>
      <w:r>
        <w:rPr>
          <w:rFonts w:ascii="Arial" w:hAnsi="宋体" w:cs="Arial" w:hint="eastAsia"/>
          <w:sz w:val="24"/>
        </w:rPr>
        <w:t>+</w:t>
      </w:r>
      <w:r>
        <w:rPr>
          <w:rFonts w:ascii="Arial" w:hAnsi="宋体" w:cs="Arial" w:hint="eastAsia"/>
          <w:sz w:val="24"/>
        </w:rPr>
        <w:t>流水号）</w:t>
      </w:r>
      <w:r>
        <w:rPr>
          <w:rFonts w:ascii="Arial" w:hAnsi="宋体" w:cs="Arial" w:hint="eastAsia"/>
          <w:sz w:val="24"/>
        </w:rPr>
        <w:t>_6</w:t>
      </w:r>
      <w:r>
        <w:rPr>
          <w:rFonts w:ascii="Arial" w:hAnsi="宋体" w:cs="Arial" w:hint="eastAsia"/>
          <w:sz w:val="24"/>
        </w:rPr>
        <w:t>位基金子代码</w:t>
      </w:r>
      <w:r>
        <w:rPr>
          <w:rFonts w:ascii="Arial" w:hAnsi="宋体" w:cs="Arial" w:hint="eastAsia"/>
          <w:sz w:val="24"/>
        </w:rPr>
        <w:t>_8</w:t>
      </w:r>
      <w:r>
        <w:rPr>
          <w:rFonts w:ascii="Arial" w:hAnsi="宋体" w:cs="Arial" w:hint="eastAsia"/>
          <w:sz w:val="24"/>
        </w:rPr>
        <w:t>位信息展示日期</w:t>
      </w:r>
      <w:r>
        <w:rPr>
          <w:rFonts w:ascii="Arial" w:hAnsi="宋体" w:cs="Arial" w:hint="eastAsia"/>
          <w:sz w:val="24"/>
        </w:rPr>
        <w:t>_6</w:t>
      </w:r>
      <w:r>
        <w:rPr>
          <w:rFonts w:ascii="Arial" w:hAnsi="宋体" w:cs="Arial" w:hint="eastAsia"/>
          <w:sz w:val="24"/>
        </w:rPr>
        <w:t>位信息展示时点</w:t>
      </w:r>
      <w:r>
        <w:rPr>
          <w:rFonts w:ascii="Arial" w:hAnsi="宋体" w:cs="Arial" w:hint="eastAsia"/>
          <w:sz w:val="24"/>
        </w:rPr>
        <w:t>_2</w:t>
      </w:r>
      <w:r>
        <w:rPr>
          <w:rFonts w:ascii="Arial" w:hAnsi="宋体" w:cs="Arial" w:hint="eastAsia"/>
          <w:sz w:val="24"/>
        </w:rPr>
        <w:t>位批次号</w:t>
      </w:r>
      <w:r>
        <w:rPr>
          <w:rFonts w:ascii="Arial" w:hAnsi="宋体" w:cs="Arial" w:hint="eastAsia"/>
          <w:sz w:val="24"/>
        </w:rPr>
        <w:t>.zip/pdf</w:t>
      </w:r>
      <w:r>
        <w:rPr>
          <w:rFonts w:ascii="Arial" w:hAnsi="宋体" w:cs="Arial" w:hint="eastAsia"/>
          <w:sz w:val="24"/>
        </w:rPr>
        <w:t>。</w:t>
      </w:r>
    </w:p>
    <w:p w14:paraId="0F6938B3" w14:textId="77777777" w:rsidR="00603638" w:rsidRDefault="00603638">
      <w:pPr>
        <w:spacing w:line="360" w:lineRule="auto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 xml:space="preserve"> </w:t>
      </w:r>
      <w:r>
        <w:rPr>
          <w:rFonts w:ascii="Arial" w:hAnsi="宋体" w:cs="Arial" w:hint="eastAsia"/>
          <w:sz w:val="24"/>
        </w:rPr>
        <w:t>如：</w:t>
      </w:r>
      <w:r>
        <w:rPr>
          <w:rFonts w:ascii="Arial" w:hAnsi="宋体" w:cs="Arial" w:hint="eastAsia"/>
          <w:sz w:val="24"/>
        </w:rPr>
        <w:t xml:space="preserve">CN_50030000_002411_FA010080_20200001_008212_20201201_120000_01.zip/pdf </w:t>
      </w:r>
    </w:p>
    <w:p w14:paraId="52B0D2F7" w14:textId="77777777" w:rsidR="00603638" w:rsidRDefault="00603638">
      <w:pPr>
        <w:spacing w:line="360" w:lineRule="auto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 xml:space="preserve">    </w:t>
      </w:r>
      <w:r>
        <w:rPr>
          <w:rFonts w:ascii="Arial" w:hAnsi="宋体" w:cs="Arial" w:hint="eastAsia"/>
          <w:b/>
          <w:bCs/>
          <w:sz w:val="24"/>
        </w:rPr>
        <w:t>特别提示：</w:t>
      </w:r>
      <w:r>
        <w:rPr>
          <w:rFonts w:ascii="Arial" w:hAnsi="宋体" w:cs="Arial" w:hint="eastAsia"/>
          <w:sz w:val="24"/>
        </w:rPr>
        <w:t>ZIP</w:t>
      </w:r>
      <w:r>
        <w:rPr>
          <w:rFonts w:ascii="Arial" w:hAnsi="宋体" w:cs="Arial" w:hint="eastAsia"/>
          <w:sz w:val="24"/>
        </w:rPr>
        <w:t>包、</w:t>
      </w:r>
      <w:r>
        <w:rPr>
          <w:rFonts w:ascii="Arial" w:hAnsi="宋体" w:cs="Arial" w:hint="eastAsia"/>
          <w:sz w:val="24"/>
        </w:rPr>
        <w:t>PDF</w:t>
      </w:r>
      <w:r>
        <w:rPr>
          <w:rFonts w:ascii="Arial" w:hAnsi="宋体" w:cs="Arial" w:hint="eastAsia"/>
          <w:sz w:val="24"/>
        </w:rPr>
        <w:t>文件命名参照以上两种规则，</w:t>
      </w:r>
      <w:r>
        <w:rPr>
          <w:rFonts w:ascii="Arial" w:hAnsi="宋体" w:cs="Arial" w:hint="eastAsia"/>
          <w:sz w:val="24"/>
        </w:rPr>
        <w:t>ZIP</w:t>
      </w:r>
      <w:r>
        <w:rPr>
          <w:rFonts w:ascii="Arial" w:hAnsi="宋体" w:cs="Arial" w:hint="eastAsia"/>
          <w:sz w:val="24"/>
        </w:rPr>
        <w:t>包内的</w:t>
      </w:r>
      <w:r>
        <w:rPr>
          <w:rFonts w:ascii="Arial" w:hAnsi="宋体" w:cs="Arial" w:hint="eastAsia"/>
          <w:sz w:val="24"/>
        </w:rPr>
        <w:t>XML</w:t>
      </w:r>
      <w:r>
        <w:rPr>
          <w:rFonts w:ascii="Arial" w:hAnsi="宋体" w:cs="Arial" w:hint="eastAsia"/>
          <w:sz w:val="24"/>
        </w:rPr>
        <w:t>文件、图片文件</w:t>
      </w:r>
      <w:r>
        <w:rPr>
          <w:rFonts w:ascii="Arial" w:hAnsi="宋体" w:cs="Arial" w:hint="eastAsia"/>
          <w:sz w:val="24"/>
        </w:rPr>
        <w:lastRenderedPageBreak/>
        <w:t>的命名规则以及公告标识（</w:t>
      </w:r>
      <w:r>
        <w:rPr>
          <w:rFonts w:ascii="Arial" w:hAnsi="宋体" w:cs="Arial" w:hint="eastAsia"/>
          <w:sz w:val="24"/>
        </w:rPr>
        <w:t>1757</w:t>
      </w:r>
      <w:r>
        <w:rPr>
          <w:rFonts w:ascii="Arial" w:hAnsi="宋体" w:cs="Arial" w:hint="eastAsia"/>
          <w:sz w:val="24"/>
        </w:rPr>
        <w:t>）填报方式不变，应与命名规则（</w:t>
      </w:r>
      <w:r>
        <w:rPr>
          <w:rFonts w:ascii="Arial" w:hAnsi="宋体" w:cs="Arial" w:hint="eastAsia"/>
          <w:sz w:val="24"/>
        </w:rPr>
        <w:t>1</w:t>
      </w:r>
      <w:r>
        <w:rPr>
          <w:rFonts w:ascii="Arial" w:hAnsi="宋体" w:cs="Arial" w:hint="eastAsia"/>
          <w:sz w:val="24"/>
        </w:rPr>
        <w:t>）中的文件名前缀保持一致，具体参照《一般性规定》。</w:t>
      </w:r>
    </w:p>
    <w:p w14:paraId="649A2073" w14:textId="77777777" w:rsidR="00603638" w:rsidRDefault="00603638">
      <w:pPr>
        <w:spacing w:line="360" w:lineRule="auto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 xml:space="preserve">    </w:t>
      </w:r>
      <w:r>
        <w:rPr>
          <w:rFonts w:ascii="Arial" w:hAnsi="宋体" w:cs="Arial" w:hint="eastAsia"/>
          <w:sz w:val="24"/>
        </w:rPr>
        <w:t>命名规则（</w:t>
      </w:r>
      <w:r>
        <w:rPr>
          <w:rFonts w:ascii="Arial" w:hAnsi="宋体" w:cs="Arial" w:hint="eastAsia"/>
          <w:sz w:val="24"/>
        </w:rPr>
        <w:t>2</w:t>
      </w:r>
      <w:r>
        <w:rPr>
          <w:rFonts w:ascii="Arial" w:hAnsi="宋体" w:cs="Arial" w:hint="eastAsia"/>
          <w:sz w:val="24"/>
        </w:rPr>
        <w:t>）主要为了兼顾中央数据交换平台文件报送要求，即该文件名可同时在中央数据交换平台和基金信息报送平台使用</w:t>
      </w:r>
      <w:ins w:id="18" w:author="zhouyt" w:date="2020-08-17T10:50:00Z">
        <w:r>
          <w:rPr>
            <w:rFonts w:ascii="Arial" w:hAnsi="宋体" w:cs="Arial" w:hint="eastAsia"/>
            <w:sz w:val="24"/>
          </w:rPr>
          <w:t>，报送平台将截取文件名中前</w:t>
        </w:r>
        <w:r>
          <w:rPr>
            <w:rFonts w:ascii="Arial" w:hAnsi="宋体" w:cs="Arial" w:hint="eastAsia"/>
            <w:sz w:val="24"/>
          </w:rPr>
          <w:t>36</w:t>
        </w:r>
        <w:r>
          <w:rPr>
            <w:rFonts w:ascii="Arial" w:hAnsi="宋体" w:cs="Arial" w:hint="eastAsia"/>
            <w:sz w:val="24"/>
          </w:rPr>
          <w:t>位及文件名后缀使用，其他内容不使用。如中央数据交换平台文件命名规则调整，报送中央数据交换平台的报告请自行参照其相关要求执行</w:t>
        </w:r>
      </w:ins>
      <w:r>
        <w:rPr>
          <w:rFonts w:ascii="Arial" w:hAnsi="宋体" w:cs="Arial" w:hint="eastAsia"/>
          <w:sz w:val="24"/>
        </w:rPr>
        <w:t>。</w:t>
      </w:r>
    </w:p>
    <w:p w14:paraId="07DBCA00" w14:textId="77777777" w:rsidR="00603638" w:rsidRDefault="00603638">
      <w:pPr>
        <w:pStyle w:val="Heading1"/>
        <w:keepLines w:val="0"/>
        <w:numPr>
          <w:ilvl w:val="0"/>
          <w:numId w:val="2"/>
        </w:numPr>
        <w:tabs>
          <w:tab w:val="left" w:pos="425"/>
        </w:tabs>
        <w:spacing w:beforeLines="50" w:before="156" w:afterLines="50" w:after="156" w:line="240" w:lineRule="auto"/>
        <w:jc w:val="left"/>
        <w:rPr>
          <w:rFonts w:ascii="Arial" w:hAnsi="宋体" w:cs="Arial" w:hint="eastAsia"/>
          <w:bCs w:val="0"/>
          <w:kern w:val="2"/>
          <w:sz w:val="32"/>
          <w:szCs w:val="24"/>
        </w:rPr>
      </w:pPr>
      <w:bookmarkStart w:id="19" w:name="_Toc35604218"/>
      <w:bookmarkStart w:id="20" w:name="_Toc17942"/>
      <w:r>
        <w:rPr>
          <w:rFonts w:ascii="Arial" w:hAnsi="宋体" w:cs="Arial" w:hint="eastAsia"/>
          <w:kern w:val="2"/>
          <w:sz w:val="32"/>
          <w:szCs w:val="24"/>
        </w:rPr>
        <w:t>实例文档</w:t>
      </w:r>
      <w:bookmarkStart w:id="21" w:name="_Toc34644073"/>
      <w:r>
        <w:rPr>
          <w:rFonts w:ascii="Arial" w:hAnsi="宋体" w:cs="Arial" w:hint="eastAsia"/>
          <w:kern w:val="2"/>
          <w:sz w:val="32"/>
          <w:szCs w:val="24"/>
        </w:rPr>
        <w:t>上</w:t>
      </w:r>
      <w:r>
        <w:rPr>
          <w:rFonts w:ascii="Arial" w:hAnsi="宋体" w:cs="Arial" w:hint="eastAsia"/>
          <w:bCs w:val="0"/>
          <w:kern w:val="2"/>
          <w:sz w:val="32"/>
          <w:szCs w:val="24"/>
        </w:rPr>
        <w:t>下文</w:t>
      </w:r>
      <w:bookmarkEnd w:id="21"/>
      <w:r>
        <w:rPr>
          <w:rFonts w:ascii="Arial" w:hAnsi="宋体" w:cs="Arial" w:hint="eastAsia"/>
          <w:bCs w:val="0"/>
          <w:kern w:val="2"/>
          <w:sz w:val="32"/>
          <w:szCs w:val="24"/>
        </w:rPr>
        <w:t>要求</w:t>
      </w:r>
      <w:bookmarkEnd w:id="19"/>
      <w:bookmarkEnd w:id="20"/>
    </w:p>
    <w:p w14:paraId="15E11CE6" w14:textId="77777777" w:rsidR="00603638" w:rsidRDefault="00603638">
      <w:pPr>
        <w:widowControl/>
        <w:numPr>
          <w:ilvl w:val="0"/>
          <w:numId w:val="3"/>
        </w:numPr>
        <w:snapToGrid w:val="0"/>
        <w:spacing w:line="360" w:lineRule="auto"/>
        <w:rPr>
          <w:rFonts w:ascii="Arial" w:eastAsia="等线" w:hAnsi="宋体" w:cs="Arial"/>
          <w:sz w:val="24"/>
        </w:rPr>
      </w:pPr>
      <w:r>
        <w:rPr>
          <w:rFonts w:ascii="Arial" w:eastAsia="等线" w:hAnsi="宋体" w:cs="Arial" w:hint="eastAsia"/>
          <w:sz w:val="24"/>
        </w:rPr>
        <w:t>上下文</w:t>
      </w:r>
      <w:r>
        <w:rPr>
          <w:rFonts w:ascii="Arial" w:eastAsia="等线" w:hAnsi="宋体" w:cs="Arial" w:hint="eastAsia"/>
          <w:sz w:val="24"/>
        </w:rPr>
        <w:t>instant</w:t>
      </w:r>
      <w:r>
        <w:rPr>
          <w:rFonts w:ascii="Arial" w:eastAsia="等线" w:hAnsi="宋体" w:cs="Arial" w:hint="eastAsia"/>
          <w:sz w:val="24"/>
        </w:rPr>
        <w:t>的取值</w:t>
      </w:r>
    </w:p>
    <w:p w14:paraId="781E4E30" w14:textId="77777777" w:rsidR="00603638" w:rsidRDefault="00603638">
      <w:pPr>
        <w:widowControl/>
        <w:snapToGrid w:val="0"/>
        <w:spacing w:line="360" w:lineRule="auto"/>
        <w:ind w:firstLine="420"/>
        <w:rPr>
          <w:rFonts w:ascii="Arial" w:hAnsi="宋体" w:cs="Arial" w:hint="eastAsia"/>
          <w:sz w:val="24"/>
        </w:rPr>
      </w:pPr>
      <w:r>
        <w:rPr>
          <w:rFonts w:ascii="Arial" w:hAnsi="宋体" w:cs="Arial" w:hint="eastAsia"/>
          <w:sz w:val="24"/>
        </w:rPr>
        <w:t>在产品资料概要报告中，本期上下文采用与报告编制日期</w:t>
      </w:r>
      <w:r>
        <w:rPr>
          <w:rFonts w:ascii="Arial" w:hAnsi="宋体" w:cs="Arial" w:hint="eastAsia"/>
          <w:sz w:val="24"/>
        </w:rPr>
        <w:t>(</w:t>
      </w:r>
      <w:r>
        <w:rPr>
          <w:rFonts w:ascii="Arial" w:hAnsi="宋体" w:cs="Arial" w:hint="eastAsia"/>
          <w:sz w:val="24"/>
        </w:rPr>
        <w:t>元素编号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3527</w:t>
      </w:r>
      <w:r>
        <w:rPr>
          <w:rFonts w:ascii="Arial" w:hAnsi="宋体" w:cs="Arial" w:hint="eastAsia"/>
          <w:sz w:val="24"/>
        </w:rPr>
        <w:t>)</w:t>
      </w:r>
      <w:r>
        <w:rPr>
          <w:rFonts w:ascii="Arial" w:hAnsi="宋体" w:cs="Arial" w:hint="eastAsia"/>
          <w:sz w:val="24"/>
        </w:rPr>
        <w:t>相同的时间作为上下文。</w:t>
      </w:r>
    </w:p>
    <w:p w14:paraId="3DAA6ED7" w14:textId="77777777" w:rsidR="00603638" w:rsidRDefault="00603638">
      <w:pPr>
        <w:widowControl/>
        <w:numPr>
          <w:ilvl w:val="0"/>
          <w:numId w:val="3"/>
        </w:numPr>
        <w:tabs>
          <w:tab w:val="left" w:pos="312"/>
          <w:tab w:val="left" w:pos="425"/>
        </w:tabs>
        <w:snapToGrid w:val="0"/>
        <w:spacing w:line="360" w:lineRule="auto"/>
        <w:rPr>
          <w:rFonts w:ascii="Arial" w:hAnsi="宋体" w:cs="Arial"/>
          <w:sz w:val="24"/>
        </w:rPr>
      </w:pPr>
      <w:bookmarkStart w:id="22" w:name="_Toc481052278"/>
      <w:r>
        <w:rPr>
          <w:rFonts w:ascii="Arial" w:hAnsi="宋体" w:cs="Arial" w:hint="eastAsia"/>
          <w:sz w:val="24"/>
        </w:rPr>
        <w:t>上下文中的</w:t>
      </w:r>
      <w:r>
        <w:rPr>
          <w:rFonts w:ascii="Arial" w:hAnsi="宋体" w:cs="Arial" w:hint="eastAsia"/>
          <w:sz w:val="24"/>
        </w:rPr>
        <w:t>identifier</w:t>
      </w:r>
      <w:bookmarkEnd w:id="22"/>
    </w:p>
    <w:p w14:paraId="4E6AFB0E" w14:textId="77777777" w:rsidR="00603638" w:rsidRDefault="00603638">
      <w:pPr>
        <w:rPr>
          <w:rStyle w:val="CODE"/>
          <w:color w:val="000000"/>
          <w:sz w:val="24"/>
        </w:rPr>
      </w:pPr>
      <w:r>
        <w:rPr>
          <w:rStyle w:val="CODE"/>
          <w:rFonts w:hint="eastAsia"/>
          <w:color w:val="000000"/>
          <w:sz w:val="24"/>
          <w:lang w:val="en-US" w:eastAsia="zh-CN"/>
        </w:rPr>
        <w:t xml:space="preserve">    </w:t>
      </w:r>
      <w:r>
        <w:rPr>
          <w:rStyle w:val="CODE"/>
          <w:color w:val="000000"/>
          <w:sz w:val="24"/>
        </w:rPr>
        <w:t>上下文中基金实体标识方法采用：</w:t>
      </w:r>
      <w:r>
        <w:rPr>
          <w:rStyle w:val="CODE"/>
          <w:color w:val="000000"/>
          <w:sz w:val="24"/>
        </w:rPr>
        <w:t>@scheme=“</w:t>
      </w:r>
      <w:hyperlink r:id="rId8" w:history="1">
        <w:r>
          <w:rPr>
            <w:rStyle w:val="CODE"/>
            <w:color w:val="000000"/>
            <w:sz w:val="24"/>
          </w:rPr>
          <w:t>http://www.csrc.gov.cn</w:t>
        </w:r>
      </w:hyperlink>
      <w:r>
        <w:rPr>
          <w:rStyle w:val="CODE"/>
          <w:color w:val="000000"/>
          <w:sz w:val="24"/>
        </w:rPr>
        <w:t>”</w:t>
      </w:r>
      <w:r>
        <w:rPr>
          <w:rStyle w:val="CODE"/>
          <w:color w:val="000000"/>
          <w:sz w:val="24"/>
        </w:rPr>
        <w:t>，实体取值为：在证监会注册的基金代码。</w:t>
      </w:r>
    </w:p>
    <w:p w14:paraId="792E36D4" w14:textId="77777777" w:rsidR="00603638" w:rsidRDefault="00603638">
      <w:pPr>
        <w:ind w:firstLineChars="200" w:firstLine="440"/>
        <w:rPr>
          <w:rStyle w:val="CODE"/>
          <w:color w:val="000000"/>
          <w:sz w:val="24"/>
        </w:rPr>
      </w:pPr>
    </w:p>
    <w:p w14:paraId="7CFA4EAF" w14:textId="77777777" w:rsidR="00603638" w:rsidRDefault="00603638">
      <w:pPr>
        <w:widowControl/>
        <w:numPr>
          <w:ilvl w:val="0"/>
          <w:numId w:val="3"/>
        </w:numPr>
        <w:tabs>
          <w:tab w:val="left" w:pos="312"/>
          <w:tab w:val="left" w:pos="425"/>
        </w:tabs>
        <w:snapToGrid w:val="0"/>
        <w:spacing w:line="360" w:lineRule="auto"/>
        <w:rPr>
          <w:rFonts w:ascii="Arial" w:hAnsi="宋体" w:cs="Arial"/>
          <w:sz w:val="24"/>
        </w:rPr>
      </w:pPr>
      <w:r>
        <w:rPr>
          <w:rFonts w:ascii="Arial" w:hAnsi="宋体" w:cs="Arial" w:hint="eastAsia"/>
          <w:sz w:val="24"/>
        </w:rPr>
        <w:t>示例</w:t>
      </w:r>
    </w:p>
    <w:p w14:paraId="29A99087" w14:textId="77777777" w:rsidR="00603638" w:rsidRDefault="00603638">
      <w:pPr>
        <w:ind w:firstLineChars="200" w:firstLine="440"/>
        <w:rPr>
          <w:rStyle w:val="CODE"/>
          <w:color w:val="000000"/>
          <w:sz w:val="24"/>
        </w:rPr>
      </w:pPr>
      <w:r>
        <w:rPr>
          <w:rStyle w:val="CODE"/>
          <w:rFonts w:hint="eastAsia"/>
          <w:color w:val="000000"/>
          <w:sz w:val="24"/>
        </w:rPr>
        <w:t>例：报告编制日期为</w:t>
      </w:r>
      <w:r>
        <w:rPr>
          <w:rStyle w:val="CODE"/>
          <w:rFonts w:hint="eastAsia"/>
          <w:color w:val="000000"/>
          <w:sz w:val="24"/>
        </w:rPr>
        <w:t>2020</w:t>
      </w:r>
      <w:r>
        <w:rPr>
          <w:rStyle w:val="CODE"/>
          <w:rFonts w:hint="eastAsia"/>
          <w:color w:val="000000"/>
          <w:sz w:val="24"/>
        </w:rPr>
        <w:t>年</w:t>
      </w:r>
      <w:r>
        <w:rPr>
          <w:rStyle w:val="CODE"/>
          <w:rFonts w:hint="eastAsia"/>
          <w:color w:val="000000"/>
          <w:sz w:val="24"/>
        </w:rPr>
        <w:t>3</w:t>
      </w:r>
      <w:r>
        <w:rPr>
          <w:rStyle w:val="CODE"/>
          <w:rFonts w:hint="eastAsia"/>
          <w:color w:val="000000"/>
          <w:sz w:val="24"/>
        </w:rPr>
        <w:t>月</w:t>
      </w:r>
      <w:r>
        <w:rPr>
          <w:rStyle w:val="CODE"/>
          <w:rFonts w:hint="eastAsia"/>
          <w:color w:val="000000"/>
          <w:sz w:val="24"/>
        </w:rPr>
        <w:t>1</w:t>
      </w:r>
      <w:r>
        <w:rPr>
          <w:rStyle w:val="CODE"/>
          <w:rFonts w:hint="eastAsia"/>
          <w:color w:val="000000"/>
          <w:sz w:val="24"/>
        </w:rPr>
        <w:t>日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679"/>
      </w:tblGrid>
      <w:tr w:rsidR="00603638" w14:paraId="03170E69" w14:textId="77777777">
        <w:trPr>
          <w:jc w:val="center"/>
        </w:trPr>
        <w:tc>
          <w:tcPr>
            <w:tcW w:w="2475" w:type="dxa"/>
            <w:shd w:val="clear" w:color="auto" w:fill="B3B3B3"/>
          </w:tcPr>
          <w:p w14:paraId="691A55BF" w14:textId="77777777" w:rsidR="00603638" w:rsidRDefault="00603638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报送类型</w:t>
            </w:r>
          </w:p>
        </w:tc>
        <w:tc>
          <w:tcPr>
            <w:tcW w:w="6679" w:type="dxa"/>
            <w:shd w:val="clear" w:color="auto" w:fill="B3B3B3"/>
          </w:tcPr>
          <w:p w14:paraId="32585DE6" w14:textId="77777777" w:rsidR="00603638" w:rsidRDefault="00603638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上下文</w:t>
            </w:r>
          </w:p>
        </w:tc>
      </w:tr>
      <w:tr w:rsidR="00603638" w14:paraId="4AC4E39B" w14:textId="77777777">
        <w:trPr>
          <w:jc w:val="center"/>
        </w:trPr>
        <w:tc>
          <w:tcPr>
            <w:tcW w:w="2475" w:type="dxa"/>
          </w:tcPr>
          <w:p w14:paraId="26907B0F" w14:textId="77777777" w:rsidR="00603638" w:rsidRDefault="00603638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多类份额合并制作</w:t>
            </w:r>
          </w:p>
        </w:tc>
        <w:tc>
          <w:tcPr>
            <w:tcW w:w="6679" w:type="dxa"/>
          </w:tcPr>
          <w:p w14:paraId="0FCDA8AD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&lt;context id="C_instant_</w:t>
            </w:r>
            <w:r>
              <w:rPr>
                <w:rFonts w:eastAsia="楷体_GB2312" w:hint="eastAsia"/>
                <w:color w:val="000000"/>
              </w:rPr>
              <w:t>20200301</w:t>
            </w:r>
            <w:r>
              <w:rPr>
                <w:rFonts w:eastAsia="楷体_GB2312"/>
                <w:color w:val="000000"/>
              </w:rPr>
              <w:t>"&gt;</w:t>
            </w:r>
          </w:p>
          <w:p w14:paraId="5FCC9E22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9" w:history="1">
              <w:r>
                <w:rPr>
                  <w:rFonts w:eastAsia="楷体_GB2312"/>
                  <w:color w:val="000000"/>
                </w:rPr>
                <w:t>&lt;entity&gt;</w:t>
              </w:r>
            </w:hyperlink>
          </w:p>
          <w:p w14:paraId="47DB5B6A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&lt;identifier scheme="http://www.csrc.gov.cn"&gt;</w:t>
            </w:r>
            <w:r>
              <w:rPr>
                <w:rFonts w:eastAsia="楷体_GB2312" w:hint="eastAsia"/>
                <w:color w:val="000000"/>
              </w:rPr>
              <w:t>...</w:t>
            </w:r>
            <w:r>
              <w:rPr>
                <w:rFonts w:eastAsia="楷体_GB2312"/>
                <w:color w:val="000000"/>
              </w:rPr>
              <w:t>&lt;/identifier&gt;</w:t>
            </w:r>
          </w:p>
          <w:p w14:paraId="454EBBE9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0" w:history="1">
              <w:r>
                <w:rPr>
                  <w:rFonts w:eastAsia="楷体_GB2312"/>
                  <w:color w:val="000000"/>
                </w:rPr>
                <w:t>&lt;/entity&gt;</w:t>
              </w:r>
            </w:hyperlink>
          </w:p>
          <w:p w14:paraId="788BC1A4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...</w:t>
            </w:r>
          </w:p>
          <w:p w14:paraId="2490B547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&lt;/</w:t>
            </w:r>
            <w:r>
              <w:rPr>
                <w:rFonts w:eastAsia="楷体_GB2312"/>
                <w:color w:val="000000"/>
              </w:rPr>
              <w:t>context</w:t>
            </w:r>
            <w:r>
              <w:rPr>
                <w:rFonts w:eastAsia="楷体_GB2312" w:hint="eastAsia"/>
                <w:color w:val="000000"/>
              </w:rPr>
              <w:t>&gt;</w:t>
            </w:r>
          </w:p>
          <w:p w14:paraId="5E8732A4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&lt;context id="C_instant_</w:t>
            </w:r>
            <w:r>
              <w:rPr>
                <w:rFonts w:eastAsia="楷体_GB2312" w:hint="eastAsia"/>
                <w:color w:val="000000"/>
              </w:rPr>
              <w:t>20200301</w:t>
            </w:r>
            <w:r>
              <w:rPr>
                <w:rFonts w:eastAsia="楷体_GB2312"/>
                <w:color w:val="000000"/>
              </w:rPr>
              <w:t>_A"&gt;</w:t>
            </w:r>
          </w:p>
          <w:p w14:paraId="03AEB338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1" w:history="1">
              <w:r>
                <w:rPr>
                  <w:rFonts w:eastAsia="楷体_GB2312"/>
                  <w:color w:val="000000"/>
                </w:rPr>
                <w:t>&lt;entity&gt;</w:t>
              </w:r>
            </w:hyperlink>
          </w:p>
          <w:p w14:paraId="601E2590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&lt;identifier scheme="http://www.csrc.gov.cn"&gt;</w:t>
            </w:r>
            <w:r>
              <w:rPr>
                <w:rFonts w:eastAsia="楷体_GB2312" w:hint="eastAsia"/>
                <w:color w:val="000000"/>
              </w:rPr>
              <w:t>...</w:t>
            </w:r>
            <w:r>
              <w:rPr>
                <w:rFonts w:eastAsia="楷体_GB2312"/>
                <w:color w:val="000000"/>
              </w:rPr>
              <w:t>&lt;/identifier&gt;</w:t>
            </w:r>
          </w:p>
          <w:p w14:paraId="7F93E451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&lt;segment&gt;</w:t>
            </w:r>
          </w:p>
          <w:p w14:paraId="67AB03EA" w14:textId="77777777" w:rsidR="00603638" w:rsidRDefault="00603638">
            <w:pPr>
              <w:ind w:firstLineChars="300" w:firstLine="63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&lt;cfid-common:FenJiJiJinJiBie&gt;A&lt;/cfid-common:FenJiJiJinJiBie&gt;</w:t>
            </w:r>
          </w:p>
          <w:p w14:paraId="26C21807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&lt;/segment&gt;</w:t>
            </w:r>
          </w:p>
          <w:p w14:paraId="7F208D38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2" w:history="1">
              <w:r>
                <w:rPr>
                  <w:rFonts w:eastAsia="楷体_GB2312"/>
                  <w:color w:val="000000"/>
                </w:rPr>
                <w:t>&lt;/entity&gt;</w:t>
              </w:r>
            </w:hyperlink>
          </w:p>
          <w:p w14:paraId="1ED6A4E4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  <w:kern w:val="0"/>
                <w:sz w:val="24"/>
                <w:highlight w:val="white"/>
              </w:rPr>
            </w:pPr>
            <w:r>
              <w:rPr>
                <w:rFonts w:eastAsia="楷体_GB2312" w:hint="eastAsia"/>
                <w:color w:val="000000"/>
              </w:rPr>
              <w:t>...</w:t>
            </w:r>
          </w:p>
          <w:p w14:paraId="2B8088EF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&lt;/</w:t>
            </w:r>
            <w:r>
              <w:rPr>
                <w:rFonts w:eastAsia="楷体_GB2312"/>
                <w:color w:val="000000"/>
              </w:rPr>
              <w:t>context</w:t>
            </w:r>
            <w:r>
              <w:rPr>
                <w:rFonts w:eastAsia="楷体_GB2312" w:hint="eastAsia"/>
                <w:color w:val="000000"/>
              </w:rPr>
              <w:t>&gt;</w:t>
            </w:r>
          </w:p>
          <w:p w14:paraId="7D1204F3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&lt;context id="C_instant_</w:t>
            </w:r>
            <w:r>
              <w:rPr>
                <w:rFonts w:eastAsia="楷体_GB2312" w:hint="eastAsia"/>
                <w:color w:val="000000"/>
              </w:rPr>
              <w:t>20200301</w:t>
            </w:r>
            <w:r>
              <w:rPr>
                <w:rFonts w:eastAsia="楷体_GB2312"/>
                <w:color w:val="000000"/>
              </w:rPr>
              <w:t>_</w:t>
            </w:r>
            <w:r>
              <w:rPr>
                <w:rFonts w:eastAsia="楷体_GB2312" w:hint="eastAsia"/>
                <w:color w:val="000000"/>
              </w:rPr>
              <w:t>B</w:t>
            </w:r>
            <w:r>
              <w:rPr>
                <w:rFonts w:eastAsia="楷体_GB2312"/>
                <w:color w:val="000000"/>
              </w:rPr>
              <w:t>"&gt;</w:t>
            </w:r>
          </w:p>
          <w:p w14:paraId="3754CD19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3" w:history="1">
              <w:r>
                <w:rPr>
                  <w:rFonts w:eastAsia="楷体_GB2312"/>
                  <w:color w:val="000000"/>
                </w:rPr>
                <w:t>&lt;entity&gt;</w:t>
              </w:r>
            </w:hyperlink>
          </w:p>
          <w:p w14:paraId="4B4D046F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&lt;identifier scheme="http://www.csrc.gov.cn"&gt;</w:t>
            </w:r>
            <w:r>
              <w:rPr>
                <w:rFonts w:eastAsia="楷体_GB2312" w:hint="eastAsia"/>
                <w:color w:val="000000"/>
              </w:rPr>
              <w:t>...</w:t>
            </w:r>
            <w:r>
              <w:rPr>
                <w:rFonts w:eastAsia="楷体_GB2312"/>
                <w:color w:val="000000"/>
              </w:rPr>
              <w:t>&lt;/identifier&gt;</w:t>
            </w:r>
          </w:p>
          <w:p w14:paraId="64AFF3AF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lastRenderedPageBreak/>
              <w:t>&lt;segment&gt;</w:t>
            </w:r>
          </w:p>
          <w:p w14:paraId="4D2466DA" w14:textId="77777777" w:rsidR="00603638" w:rsidRDefault="00603638">
            <w:pPr>
              <w:ind w:firstLineChars="300" w:firstLine="63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&lt;cfid-common:FenJiJiJinJiBie&gt;</w:t>
            </w:r>
            <w:r>
              <w:rPr>
                <w:rFonts w:eastAsia="楷体_GB2312" w:hint="eastAsia"/>
                <w:color w:val="000000"/>
              </w:rPr>
              <w:t>B</w:t>
            </w:r>
            <w:r>
              <w:rPr>
                <w:rFonts w:eastAsia="楷体_GB2312"/>
                <w:color w:val="000000"/>
              </w:rPr>
              <w:t>&lt;/cfid-common:FenJiJiJinJiBie&gt;</w:t>
            </w:r>
          </w:p>
          <w:p w14:paraId="088A90B7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&lt;/segment&gt;</w:t>
            </w:r>
          </w:p>
          <w:p w14:paraId="46DE75F3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4" w:history="1">
              <w:r>
                <w:rPr>
                  <w:rFonts w:eastAsia="楷体_GB2312"/>
                  <w:color w:val="000000"/>
                </w:rPr>
                <w:t>&lt;/entity&gt;</w:t>
              </w:r>
            </w:hyperlink>
          </w:p>
          <w:p w14:paraId="5F5FD154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  <w:kern w:val="0"/>
                <w:sz w:val="24"/>
                <w:highlight w:val="white"/>
              </w:rPr>
            </w:pPr>
            <w:r>
              <w:rPr>
                <w:rFonts w:eastAsia="楷体_GB2312" w:hint="eastAsia"/>
                <w:color w:val="000000"/>
              </w:rPr>
              <w:t>...</w:t>
            </w:r>
          </w:p>
          <w:p w14:paraId="79EE6C7D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&lt;/</w:t>
            </w:r>
            <w:r>
              <w:rPr>
                <w:rFonts w:eastAsia="楷体_GB2312"/>
                <w:color w:val="000000"/>
              </w:rPr>
              <w:t>context</w:t>
            </w:r>
            <w:r>
              <w:rPr>
                <w:rFonts w:eastAsia="楷体_GB2312" w:hint="eastAsia"/>
                <w:color w:val="000000"/>
              </w:rPr>
              <w:t>&gt;</w:t>
            </w:r>
          </w:p>
        </w:tc>
      </w:tr>
      <w:tr w:rsidR="00603638" w14:paraId="74A8E042" w14:textId="77777777">
        <w:trPr>
          <w:jc w:val="center"/>
        </w:trPr>
        <w:tc>
          <w:tcPr>
            <w:tcW w:w="2475" w:type="dxa"/>
          </w:tcPr>
          <w:p w14:paraId="7E5C963C" w14:textId="77777777" w:rsidR="00603638" w:rsidRDefault="00603638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lastRenderedPageBreak/>
              <w:t>多类份额分开制作</w:t>
            </w:r>
          </w:p>
          <w:p w14:paraId="40FC6F56" w14:textId="77777777" w:rsidR="00603638" w:rsidRDefault="00603638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主基金</w:t>
            </w:r>
            <w:r>
              <w:rPr>
                <w:rFonts w:eastAsia="楷体_GB2312" w:hint="eastAsia"/>
                <w:color w:val="000000"/>
              </w:rPr>
              <w:t>+</w:t>
            </w:r>
            <w:r>
              <w:rPr>
                <w:rFonts w:eastAsia="楷体_GB2312"/>
                <w:color w:val="000000"/>
              </w:rPr>
              <w:t>A</w:t>
            </w:r>
            <w:r>
              <w:rPr>
                <w:rFonts w:eastAsia="楷体_GB2312"/>
                <w:color w:val="000000"/>
              </w:rPr>
              <w:t>级</w:t>
            </w:r>
          </w:p>
        </w:tc>
        <w:tc>
          <w:tcPr>
            <w:tcW w:w="6679" w:type="dxa"/>
          </w:tcPr>
          <w:p w14:paraId="2F4813AE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&lt;context id="C_instant_</w:t>
            </w:r>
            <w:r>
              <w:rPr>
                <w:rFonts w:eastAsia="楷体_GB2312" w:hint="eastAsia"/>
                <w:color w:val="000000"/>
              </w:rPr>
              <w:t>20200301</w:t>
            </w:r>
            <w:r>
              <w:rPr>
                <w:rFonts w:eastAsia="楷体_GB2312"/>
                <w:color w:val="000000"/>
              </w:rPr>
              <w:t>"&gt;</w:t>
            </w:r>
          </w:p>
          <w:p w14:paraId="7B27C117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5" w:history="1">
              <w:r>
                <w:rPr>
                  <w:rFonts w:eastAsia="楷体_GB2312"/>
                  <w:color w:val="000000"/>
                </w:rPr>
                <w:t>&lt;entity&gt;</w:t>
              </w:r>
            </w:hyperlink>
          </w:p>
          <w:p w14:paraId="3F27891D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&lt;identifier scheme="http://www.csrc.gov.cn"&gt;</w:t>
            </w:r>
            <w:r>
              <w:rPr>
                <w:rFonts w:eastAsia="楷体_GB2312" w:hint="eastAsia"/>
                <w:color w:val="000000"/>
              </w:rPr>
              <w:t>...</w:t>
            </w:r>
            <w:r>
              <w:rPr>
                <w:rFonts w:eastAsia="楷体_GB2312"/>
                <w:color w:val="000000"/>
              </w:rPr>
              <w:t>&lt;/identifier&gt;</w:t>
            </w:r>
          </w:p>
          <w:p w14:paraId="6AC3FDD1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6" w:history="1">
              <w:r>
                <w:rPr>
                  <w:rFonts w:eastAsia="楷体_GB2312"/>
                  <w:color w:val="000000"/>
                </w:rPr>
                <w:t>&lt;/entity&gt;</w:t>
              </w:r>
            </w:hyperlink>
          </w:p>
          <w:p w14:paraId="7BED246C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...</w:t>
            </w:r>
          </w:p>
          <w:p w14:paraId="539B39D8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&lt;/</w:t>
            </w:r>
            <w:r>
              <w:rPr>
                <w:rFonts w:eastAsia="楷体_GB2312"/>
                <w:color w:val="000000"/>
              </w:rPr>
              <w:t>context</w:t>
            </w:r>
            <w:r>
              <w:rPr>
                <w:rFonts w:eastAsia="楷体_GB2312" w:hint="eastAsia"/>
                <w:color w:val="000000"/>
              </w:rPr>
              <w:t>&gt;</w:t>
            </w:r>
          </w:p>
          <w:p w14:paraId="050701FE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&lt;context id="C_instant_</w:t>
            </w:r>
            <w:r>
              <w:rPr>
                <w:rFonts w:eastAsia="楷体_GB2312" w:hint="eastAsia"/>
                <w:color w:val="000000"/>
              </w:rPr>
              <w:t>20200301</w:t>
            </w:r>
            <w:r>
              <w:rPr>
                <w:rFonts w:eastAsia="楷体_GB2312"/>
                <w:color w:val="000000"/>
              </w:rPr>
              <w:t>_A"&gt;</w:t>
            </w:r>
          </w:p>
          <w:p w14:paraId="78E41DAD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7" w:history="1">
              <w:r>
                <w:rPr>
                  <w:rFonts w:eastAsia="楷体_GB2312"/>
                  <w:color w:val="000000"/>
                </w:rPr>
                <w:t>&lt;entity&gt;</w:t>
              </w:r>
            </w:hyperlink>
          </w:p>
          <w:p w14:paraId="62535CB9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&lt;identifier scheme="http://www.csrc.gov.cn"&gt;</w:t>
            </w:r>
            <w:r>
              <w:rPr>
                <w:rFonts w:eastAsia="楷体_GB2312" w:hint="eastAsia"/>
                <w:color w:val="000000"/>
              </w:rPr>
              <w:t>...</w:t>
            </w:r>
            <w:r>
              <w:rPr>
                <w:rFonts w:eastAsia="楷体_GB2312"/>
                <w:color w:val="000000"/>
              </w:rPr>
              <w:t>&lt;/identifier&gt;</w:t>
            </w:r>
          </w:p>
          <w:p w14:paraId="33190E2F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&lt;segment&gt;</w:t>
            </w:r>
          </w:p>
          <w:p w14:paraId="6341E6E8" w14:textId="77777777" w:rsidR="00603638" w:rsidRDefault="00603638">
            <w:pPr>
              <w:ind w:firstLineChars="300" w:firstLine="63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&lt;cfid-common:FenJiJiJinJiBie&gt;A&lt;/cfid-common:FenJiJiJinJiBie&gt;</w:t>
            </w:r>
          </w:p>
          <w:p w14:paraId="72443735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&lt;/segment&gt;</w:t>
            </w:r>
          </w:p>
          <w:p w14:paraId="3E06DFCB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8" w:history="1">
              <w:r>
                <w:rPr>
                  <w:rFonts w:eastAsia="楷体_GB2312"/>
                  <w:color w:val="000000"/>
                </w:rPr>
                <w:t>&lt;/entity&gt;</w:t>
              </w:r>
            </w:hyperlink>
          </w:p>
          <w:p w14:paraId="28C44C2F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  <w:kern w:val="0"/>
                <w:sz w:val="24"/>
                <w:highlight w:val="white"/>
              </w:rPr>
            </w:pPr>
            <w:r>
              <w:rPr>
                <w:rFonts w:eastAsia="楷体_GB2312" w:hint="eastAsia"/>
                <w:color w:val="000000"/>
              </w:rPr>
              <w:t>...</w:t>
            </w:r>
          </w:p>
          <w:p w14:paraId="0DAB6DF6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&lt;/</w:t>
            </w:r>
            <w:r>
              <w:rPr>
                <w:rFonts w:eastAsia="楷体_GB2312"/>
                <w:color w:val="000000"/>
              </w:rPr>
              <w:t>context</w:t>
            </w:r>
            <w:r>
              <w:rPr>
                <w:rFonts w:eastAsia="楷体_GB2312" w:hint="eastAsia"/>
                <w:color w:val="000000"/>
              </w:rPr>
              <w:t>&gt;</w:t>
            </w:r>
          </w:p>
          <w:p w14:paraId="04A62367" w14:textId="77777777" w:rsidR="00603638" w:rsidRDefault="00603638">
            <w:pPr>
              <w:rPr>
                <w:rFonts w:eastAsia="楷体_GB2312"/>
                <w:color w:val="000000"/>
              </w:rPr>
            </w:pPr>
          </w:p>
        </w:tc>
      </w:tr>
      <w:tr w:rsidR="00603638" w14:paraId="2495D247" w14:textId="77777777">
        <w:trPr>
          <w:jc w:val="center"/>
        </w:trPr>
        <w:tc>
          <w:tcPr>
            <w:tcW w:w="2475" w:type="dxa"/>
          </w:tcPr>
          <w:p w14:paraId="0DB04CE0" w14:textId="77777777" w:rsidR="00603638" w:rsidRDefault="00603638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多类份额分开制作</w:t>
            </w:r>
          </w:p>
          <w:p w14:paraId="3F81DB75" w14:textId="77777777" w:rsidR="00603638" w:rsidRDefault="00603638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主基金</w:t>
            </w:r>
            <w:r>
              <w:rPr>
                <w:rFonts w:eastAsia="楷体_GB2312" w:hint="eastAsia"/>
                <w:color w:val="000000"/>
              </w:rPr>
              <w:t>+B</w:t>
            </w:r>
            <w:r>
              <w:rPr>
                <w:rFonts w:eastAsia="楷体_GB2312"/>
                <w:color w:val="000000"/>
              </w:rPr>
              <w:t>级</w:t>
            </w:r>
          </w:p>
        </w:tc>
        <w:tc>
          <w:tcPr>
            <w:tcW w:w="6679" w:type="dxa"/>
          </w:tcPr>
          <w:p w14:paraId="73CCE62D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&lt;context id="C_instant_</w:t>
            </w:r>
            <w:r>
              <w:rPr>
                <w:rFonts w:eastAsia="楷体_GB2312" w:hint="eastAsia"/>
                <w:color w:val="000000"/>
              </w:rPr>
              <w:t>20200301</w:t>
            </w:r>
            <w:r>
              <w:rPr>
                <w:rFonts w:eastAsia="楷体_GB2312"/>
                <w:color w:val="000000"/>
              </w:rPr>
              <w:t>"&gt;</w:t>
            </w:r>
          </w:p>
          <w:p w14:paraId="16A741EA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19" w:history="1">
              <w:r>
                <w:rPr>
                  <w:rFonts w:eastAsia="楷体_GB2312"/>
                  <w:color w:val="000000"/>
                </w:rPr>
                <w:t>&lt;entity&gt;</w:t>
              </w:r>
            </w:hyperlink>
          </w:p>
          <w:p w14:paraId="29986156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&lt;identifier scheme="http://www.csrc.gov.cn"&gt;</w:t>
            </w:r>
            <w:r>
              <w:rPr>
                <w:rFonts w:eastAsia="楷体_GB2312" w:hint="eastAsia"/>
                <w:color w:val="000000"/>
              </w:rPr>
              <w:t>...</w:t>
            </w:r>
            <w:r>
              <w:rPr>
                <w:rFonts w:eastAsia="楷体_GB2312"/>
                <w:color w:val="000000"/>
              </w:rPr>
              <w:t>&lt;/identifier&gt;</w:t>
            </w:r>
          </w:p>
          <w:p w14:paraId="55DAE3FA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20" w:history="1">
              <w:r>
                <w:rPr>
                  <w:rFonts w:eastAsia="楷体_GB2312"/>
                  <w:color w:val="000000"/>
                </w:rPr>
                <w:t>&lt;/entity&gt;</w:t>
              </w:r>
            </w:hyperlink>
          </w:p>
          <w:p w14:paraId="4968CF74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...</w:t>
            </w:r>
          </w:p>
          <w:p w14:paraId="54EB629E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&lt;/</w:t>
            </w:r>
            <w:r>
              <w:rPr>
                <w:rFonts w:eastAsia="楷体_GB2312"/>
                <w:color w:val="000000"/>
              </w:rPr>
              <w:t>context</w:t>
            </w:r>
            <w:r>
              <w:rPr>
                <w:rFonts w:eastAsia="楷体_GB2312" w:hint="eastAsia"/>
                <w:color w:val="000000"/>
              </w:rPr>
              <w:t>&gt;</w:t>
            </w:r>
          </w:p>
          <w:p w14:paraId="65331A31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&lt;context id="C_instant_</w:t>
            </w:r>
            <w:r>
              <w:rPr>
                <w:rFonts w:eastAsia="楷体_GB2312" w:hint="eastAsia"/>
                <w:color w:val="000000"/>
              </w:rPr>
              <w:t>20200301</w:t>
            </w:r>
            <w:r>
              <w:rPr>
                <w:rFonts w:eastAsia="楷体_GB2312"/>
                <w:color w:val="000000"/>
              </w:rPr>
              <w:t>_A"&gt;</w:t>
            </w:r>
          </w:p>
          <w:p w14:paraId="7480BEFC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21" w:history="1">
              <w:r>
                <w:rPr>
                  <w:rFonts w:eastAsia="楷体_GB2312"/>
                  <w:color w:val="000000"/>
                </w:rPr>
                <w:t>&lt;entity&gt;</w:t>
              </w:r>
            </w:hyperlink>
          </w:p>
          <w:p w14:paraId="0A2BCD0D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&lt;identifier scheme="http://www.csrc.gov.cn"&gt;</w:t>
            </w:r>
            <w:r>
              <w:rPr>
                <w:rFonts w:eastAsia="楷体_GB2312" w:hint="eastAsia"/>
                <w:color w:val="000000"/>
              </w:rPr>
              <w:t>...</w:t>
            </w:r>
            <w:r>
              <w:rPr>
                <w:rFonts w:eastAsia="楷体_GB2312"/>
                <w:color w:val="000000"/>
              </w:rPr>
              <w:t>&lt;/identifier&gt;</w:t>
            </w:r>
          </w:p>
          <w:p w14:paraId="4D6616CE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&lt;segment&gt;</w:t>
            </w:r>
          </w:p>
          <w:p w14:paraId="6085C7AF" w14:textId="77777777" w:rsidR="00603638" w:rsidRDefault="00603638">
            <w:pPr>
              <w:ind w:firstLineChars="300" w:firstLine="63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&lt;cfid-common:FenJiJiJinJiBie&gt;</w:t>
            </w:r>
            <w:r>
              <w:rPr>
                <w:rFonts w:eastAsia="楷体_GB2312" w:hint="eastAsia"/>
                <w:color w:val="000000"/>
              </w:rPr>
              <w:t>B</w:t>
            </w:r>
            <w:r>
              <w:rPr>
                <w:rFonts w:eastAsia="楷体_GB2312"/>
                <w:color w:val="000000"/>
              </w:rPr>
              <w:t>&lt;/cfid-common:FenJiJiJinJiBie&gt;</w:t>
            </w:r>
          </w:p>
          <w:p w14:paraId="074A5F2B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&lt;/segment&gt;</w:t>
            </w:r>
          </w:p>
          <w:p w14:paraId="4B3198E3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22" w:history="1">
              <w:r>
                <w:rPr>
                  <w:rFonts w:eastAsia="楷体_GB2312"/>
                  <w:color w:val="000000"/>
                </w:rPr>
                <w:t>&lt;/entity&gt;</w:t>
              </w:r>
            </w:hyperlink>
          </w:p>
          <w:p w14:paraId="48C31302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  <w:kern w:val="0"/>
                <w:sz w:val="24"/>
                <w:highlight w:val="white"/>
              </w:rPr>
            </w:pPr>
            <w:r>
              <w:rPr>
                <w:rFonts w:eastAsia="楷体_GB2312" w:hint="eastAsia"/>
                <w:color w:val="000000"/>
              </w:rPr>
              <w:t>...</w:t>
            </w:r>
          </w:p>
          <w:p w14:paraId="7EBD05B2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&lt;/</w:t>
            </w:r>
            <w:r>
              <w:rPr>
                <w:rFonts w:eastAsia="楷体_GB2312"/>
                <w:color w:val="000000"/>
              </w:rPr>
              <w:t>context</w:t>
            </w:r>
            <w:r>
              <w:rPr>
                <w:rFonts w:eastAsia="楷体_GB2312" w:hint="eastAsia"/>
                <w:color w:val="000000"/>
              </w:rPr>
              <w:t>&gt;</w:t>
            </w:r>
          </w:p>
          <w:p w14:paraId="349072EE" w14:textId="77777777" w:rsidR="00603638" w:rsidRDefault="00603638">
            <w:pPr>
              <w:rPr>
                <w:rFonts w:eastAsia="楷体_GB2312"/>
                <w:color w:val="000000"/>
              </w:rPr>
            </w:pPr>
          </w:p>
        </w:tc>
      </w:tr>
      <w:tr w:rsidR="00603638" w14:paraId="5A90345B" w14:textId="77777777">
        <w:trPr>
          <w:jc w:val="center"/>
        </w:trPr>
        <w:tc>
          <w:tcPr>
            <w:tcW w:w="2475" w:type="dxa"/>
          </w:tcPr>
          <w:p w14:paraId="22B0C204" w14:textId="77777777" w:rsidR="00603638" w:rsidRDefault="00603638">
            <w:pPr>
              <w:jc w:val="center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一类份额</w:t>
            </w:r>
            <w:ins w:id="23" w:author="王 雨欣" w:date="2020-07-15T15:47:00Z">
              <w:r>
                <w:rPr>
                  <w:rStyle w:val="FootnoteReference"/>
                  <w:rFonts w:eastAsia="楷体_GB2312"/>
                  <w:color w:val="000000"/>
                </w:rPr>
                <w:footnoteReference w:id="1"/>
              </w:r>
            </w:ins>
          </w:p>
        </w:tc>
        <w:tc>
          <w:tcPr>
            <w:tcW w:w="6679" w:type="dxa"/>
          </w:tcPr>
          <w:p w14:paraId="720FCD38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&lt;context id="C_instant_</w:t>
            </w:r>
            <w:r>
              <w:rPr>
                <w:rFonts w:eastAsia="楷体_GB2312" w:hint="eastAsia"/>
                <w:color w:val="000000"/>
              </w:rPr>
              <w:t>20200301</w:t>
            </w:r>
            <w:r>
              <w:rPr>
                <w:rFonts w:eastAsia="楷体_GB2312"/>
                <w:color w:val="000000"/>
              </w:rPr>
              <w:t>"&gt;</w:t>
            </w:r>
          </w:p>
          <w:p w14:paraId="6340DF45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23" w:history="1">
              <w:r>
                <w:rPr>
                  <w:rFonts w:eastAsia="楷体_GB2312"/>
                  <w:color w:val="000000"/>
                </w:rPr>
                <w:t>&lt;entity&gt;</w:t>
              </w:r>
            </w:hyperlink>
          </w:p>
          <w:p w14:paraId="4AC232B5" w14:textId="77777777" w:rsidR="00603638" w:rsidRDefault="00603638">
            <w:pPr>
              <w:ind w:firstLineChars="200" w:firstLine="420"/>
              <w:rPr>
                <w:rFonts w:eastAsia="楷体_GB2312"/>
                <w:color w:val="000000"/>
              </w:rPr>
            </w:pPr>
            <w:r>
              <w:rPr>
                <w:rFonts w:eastAsia="楷体_GB2312"/>
                <w:color w:val="000000"/>
              </w:rPr>
              <w:t>&lt;identifier scheme="http://www.csrc.gov.cn"&gt;</w:t>
            </w:r>
            <w:r>
              <w:rPr>
                <w:rFonts w:eastAsia="楷体_GB2312" w:hint="eastAsia"/>
                <w:color w:val="000000"/>
              </w:rPr>
              <w:t>...</w:t>
            </w:r>
            <w:r>
              <w:rPr>
                <w:rFonts w:eastAsia="楷体_GB2312"/>
                <w:color w:val="000000"/>
              </w:rPr>
              <w:t>&lt;/identifier&gt;</w:t>
            </w:r>
          </w:p>
          <w:p w14:paraId="17201F06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hyperlink r:id="rId24" w:history="1">
              <w:r>
                <w:rPr>
                  <w:rFonts w:eastAsia="楷体_GB2312"/>
                  <w:color w:val="000000"/>
                </w:rPr>
                <w:t>&lt;/entity&gt;</w:t>
              </w:r>
            </w:hyperlink>
          </w:p>
          <w:p w14:paraId="4652F7C8" w14:textId="77777777" w:rsidR="00603638" w:rsidRDefault="00603638">
            <w:pPr>
              <w:ind w:firstLineChars="100" w:firstLine="210"/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t>...</w:t>
            </w:r>
          </w:p>
          <w:p w14:paraId="77F87BE2" w14:textId="77777777" w:rsidR="00603638" w:rsidRDefault="00603638">
            <w:pPr>
              <w:rPr>
                <w:rFonts w:eastAsia="楷体_GB2312"/>
                <w:color w:val="000000"/>
              </w:rPr>
            </w:pPr>
            <w:r>
              <w:rPr>
                <w:rFonts w:eastAsia="楷体_GB2312" w:hint="eastAsia"/>
                <w:color w:val="000000"/>
              </w:rPr>
              <w:lastRenderedPageBreak/>
              <w:t>&lt;/</w:t>
            </w:r>
            <w:r>
              <w:rPr>
                <w:rFonts w:eastAsia="楷体_GB2312"/>
                <w:color w:val="000000"/>
              </w:rPr>
              <w:t>context</w:t>
            </w:r>
            <w:r>
              <w:rPr>
                <w:rFonts w:eastAsia="楷体_GB2312" w:hint="eastAsia"/>
                <w:color w:val="000000"/>
              </w:rPr>
              <w:t>&gt;</w:t>
            </w:r>
          </w:p>
          <w:p w14:paraId="12B59134" w14:textId="77777777" w:rsidR="00603638" w:rsidRDefault="00603638">
            <w:pPr>
              <w:rPr>
                <w:rFonts w:eastAsia="楷体_GB2312"/>
                <w:color w:val="000000"/>
              </w:rPr>
            </w:pPr>
          </w:p>
        </w:tc>
      </w:tr>
    </w:tbl>
    <w:p w14:paraId="6935774D" w14:textId="77777777" w:rsidR="00603638" w:rsidRDefault="00603638">
      <w:pPr>
        <w:pStyle w:val="Heading1"/>
        <w:keepLines w:val="0"/>
        <w:numPr>
          <w:ilvl w:val="0"/>
          <w:numId w:val="2"/>
        </w:numPr>
        <w:tabs>
          <w:tab w:val="left" w:pos="425"/>
        </w:tabs>
        <w:spacing w:beforeLines="50" w:before="156" w:afterLines="50" w:after="156" w:line="240" w:lineRule="auto"/>
        <w:jc w:val="left"/>
        <w:rPr>
          <w:rFonts w:ascii="Arial" w:hAnsi="宋体" w:cs="Arial" w:hint="eastAsia"/>
          <w:kern w:val="2"/>
          <w:sz w:val="32"/>
          <w:szCs w:val="24"/>
        </w:rPr>
      </w:pPr>
      <w:bookmarkStart w:id="28" w:name="_Toc481052284"/>
      <w:bookmarkStart w:id="29" w:name="_Toc34644074"/>
      <w:bookmarkStart w:id="30" w:name="_Toc35604219"/>
      <w:bookmarkStart w:id="31" w:name="_Toc10697"/>
      <w:bookmarkEnd w:id="15"/>
      <w:r>
        <w:rPr>
          <w:rFonts w:ascii="Arial" w:hAnsi="宋体" w:cs="Arial"/>
          <w:kern w:val="2"/>
          <w:sz w:val="32"/>
          <w:szCs w:val="24"/>
        </w:rPr>
        <w:lastRenderedPageBreak/>
        <w:t>实例文档中公告头信息的填列</w:t>
      </w:r>
      <w:bookmarkEnd w:id="28"/>
      <w:bookmarkEnd w:id="29"/>
      <w:bookmarkEnd w:id="30"/>
      <w:bookmarkEnd w:id="31"/>
    </w:p>
    <w:p w14:paraId="432EA28F" w14:textId="77777777" w:rsidR="00603638" w:rsidRDefault="00603638">
      <w:pPr>
        <w:snapToGrid w:val="0"/>
        <w:spacing w:line="360" w:lineRule="auto"/>
        <w:ind w:firstLineChars="200" w:firstLine="480"/>
        <w:rPr>
          <w:rFonts w:ascii="Arial" w:hAnsi="宋体" w:cs="Arial" w:hint="eastAsia"/>
          <w:sz w:val="24"/>
        </w:rPr>
      </w:pPr>
      <w:r>
        <w:rPr>
          <w:rFonts w:hAnsi="宋体" w:hint="eastAsia"/>
          <w:color w:val="000000"/>
          <w:sz w:val="24"/>
        </w:rPr>
        <w:t>根据技术指引一般性规定</w:t>
      </w:r>
      <w:r>
        <w:rPr>
          <w:rFonts w:hAnsi="宋体" w:hint="eastAsia"/>
          <w:sz w:val="24"/>
        </w:rPr>
        <w:t>对公告标识的描述“公告标识（</w:t>
      </w:r>
      <w:r>
        <w:rPr>
          <w:rFonts w:hAnsi="宋体" w:hint="eastAsia"/>
          <w:sz w:val="24"/>
        </w:rPr>
        <w:t>1757</w:t>
      </w:r>
      <w:r>
        <w:rPr>
          <w:rFonts w:hAnsi="宋体" w:hint="eastAsia"/>
          <w:sz w:val="24"/>
        </w:rPr>
        <w:t>）：能唯一识别基金公告的编码，应采用实例文档的命名，此信息对应标引规范中元素</w:t>
      </w:r>
      <w:r>
        <w:rPr>
          <w:rFonts w:hAnsi="宋体" w:hint="eastAsia"/>
          <w:sz w:val="24"/>
        </w:rPr>
        <w:t>GongGaoBiaoShi</w:t>
      </w:r>
      <w:r>
        <w:rPr>
          <w:rFonts w:hAnsi="宋体" w:hint="eastAsia"/>
          <w:sz w:val="24"/>
        </w:rPr>
        <w:t>”中，实例文档的命名在基金产品资料概要报送中，是指前文提到的我平台对</w:t>
      </w:r>
      <w:r>
        <w:rPr>
          <w:rFonts w:ascii="Arial" w:hAnsi="宋体" w:cs="Arial" w:hint="eastAsia"/>
          <w:sz w:val="24"/>
        </w:rPr>
        <w:t>基金产品资料概要文件命名的标准规则。</w:t>
      </w:r>
    </w:p>
    <w:p w14:paraId="6F1F1CC4" w14:textId="77777777" w:rsidR="00603638" w:rsidRDefault="00603638">
      <w:pPr>
        <w:snapToGrid w:val="0"/>
        <w:spacing w:line="360" w:lineRule="auto"/>
        <w:ind w:firstLineChars="200" w:firstLine="480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根据</w:t>
      </w:r>
      <w:r>
        <w:rPr>
          <w:rFonts w:hAnsi="宋体" w:hint="eastAsia"/>
          <w:color w:val="000000"/>
          <w:sz w:val="24"/>
        </w:rPr>
        <w:t xml:space="preserve"> </w:t>
      </w:r>
      <w:r>
        <w:rPr>
          <w:rFonts w:hAnsi="宋体" w:hint="eastAsia"/>
          <w:color w:val="000000"/>
          <w:sz w:val="24"/>
        </w:rPr>
        <w:t>《基金</w:t>
      </w:r>
      <w:r>
        <w:rPr>
          <w:rFonts w:hAnsi="宋体" w:hint="eastAsia"/>
          <w:color w:val="000000"/>
          <w:sz w:val="24"/>
        </w:rPr>
        <w:t>XBRL</w:t>
      </w:r>
      <w:r>
        <w:rPr>
          <w:rFonts w:hAnsi="宋体" w:hint="eastAsia"/>
          <w:color w:val="000000"/>
          <w:sz w:val="24"/>
        </w:rPr>
        <w:t>实例文档编制技术指引</w:t>
      </w:r>
      <w:r>
        <w:rPr>
          <w:rFonts w:hAnsi="宋体" w:hint="eastAsia"/>
          <w:color w:val="000000"/>
          <w:sz w:val="24"/>
        </w:rPr>
        <w:t>1</w:t>
      </w:r>
      <w:r>
        <w:rPr>
          <w:rFonts w:hAnsi="宋体" w:hint="eastAsia"/>
          <w:color w:val="000000"/>
          <w:sz w:val="24"/>
        </w:rPr>
        <w:t>号–一般性规定》对基金类型（</w:t>
      </w:r>
      <w:r>
        <w:rPr>
          <w:rFonts w:hAnsi="宋体" w:hint="eastAsia"/>
          <w:color w:val="000000"/>
          <w:sz w:val="24"/>
        </w:rPr>
        <w:t>3344</w:t>
      </w:r>
      <w:r>
        <w:rPr>
          <w:rFonts w:hAnsi="宋体" w:hint="eastAsia"/>
          <w:color w:val="000000"/>
          <w:sz w:val="24"/>
        </w:rPr>
        <w:t>）的描述，基金产品资料概要中基金类型的有效值应为：股票型、混合型、债券型、货币市场基金、基金中基金、其他类型。</w:t>
      </w:r>
    </w:p>
    <w:p w14:paraId="179F7CB9" w14:textId="77777777" w:rsidR="00603638" w:rsidRDefault="00603638">
      <w:pPr>
        <w:snapToGrid w:val="0"/>
        <w:spacing w:line="360" w:lineRule="auto"/>
        <w:ind w:firstLineChars="200" w:firstLine="480"/>
        <w:rPr>
          <w:rFonts w:hAnsi="宋体" w:hint="eastAsia"/>
          <w:color w:val="000000"/>
          <w:sz w:val="24"/>
        </w:rPr>
      </w:pPr>
      <w:r>
        <w:rPr>
          <w:rFonts w:hAnsi="宋体"/>
          <w:color w:val="000000"/>
          <w:sz w:val="24"/>
        </w:rPr>
        <w:t>基金在报送</w:t>
      </w:r>
      <w:r>
        <w:rPr>
          <w:rFonts w:hAnsi="宋体"/>
          <w:color w:val="000000"/>
          <w:sz w:val="24"/>
        </w:rPr>
        <w:t>XBRL</w:t>
      </w:r>
      <w:r>
        <w:rPr>
          <w:rFonts w:hAnsi="宋体"/>
          <w:color w:val="000000"/>
          <w:sz w:val="24"/>
        </w:rPr>
        <w:t>文档时，还需要填列</w:t>
      </w:r>
      <w:r>
        <w:rPr>
          <w:rFonts w:hAnsi="宋体" w:hint="eastAsia"/>
          <w:color w:val="000000"/>
          <w:sz w:val="24"/>
        </w:rPr>
        <w:t>基金产品资料概要的新增元素“是否为建仓期”</w:t>
      </w:r>
      <w:r>
        <w:rPr>
          <w:rFonts w:hAnsi="宋体"/>
          <w:color w:val="000000"/>
          <w:sz w:val="24"/>
        </w:rPr>
        <w:t>：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6"/>
        <w:gridCol w:w="3600"/>
      </w:tblGrid>
      <w:tr w:rsidR="00603638" w14:paraId="1FC536C8" w14:textId="77777777">
        <w:trPr>
          <w:trHeight w:val="287"/>
          <w:jc w:val="center"/>
        </w:trPr>
        <w:tc>
          <w:tcPr>
            <w:tcW w:w="5676" w:type="dxa"/>
            <w:vAlign w:val="center"/>
          </w:tcPr>
          <w:p w14:paraId="5C807FE0" w14:textId="77777777" w:rsidR="00603638" w:rsidRDefault="00603638">
            <w:pPr>
              <w:spacing w:line="360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问</w:t>
            </w:r>
            <w:r>
              <w:rPr>
                <w:b/>
                <w:color w:val="000000"/>
                <w:sz w:val="24"/>
              </w:rPr>
              <w:t xml:space="preserve">    </w:t>
            </w:r>
            <w:r>
              <w:rPr>
                <w:b/>
                <w:color w:val="000000"/>
                <w:sz w:val="24"/>
              </w:rPr>
              <w:t>题</w:t>
            </w:r>
          </w:p>
        </w:tc>
        <w:tc>
          <w:tcPr>
            <w:tcW w:w="3600" w:type="dxa"/>
            <w:vAlign w:val="center"/>
          </w:tcPr>
          <w:p w14:paraId="48B696D5" w14:textId="77777777" w:rsidR="00603638" w:rsidRDefault="00603638">
            <w:pPr>
              <w:spacing w:line="360" w:lineRule="auto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回</w:t>
            </w:r>
            <w:r>
              <w:rPr>
                <w:b/>
                <w:color w:val="000000"/>
                <w:sz w:val="24"/>
              </w:rPr>
              <w:t xml:space="preserve">    </w:t>
            </w:r>
            <w:r>
              <w:rPr>
                <w:b/>
                <w:color w:val="000000"/>
                <w:sz w:val="24"/>
              </w:rPr>
              <w:t>答</w:t>
            </w:r>
          </w:p>
        </w:tc>
      </w:tr>
      <w:tr w:rsidR="00603638" w14:paraId="75374A1B" w14:textId="77777777">
        <w:trPr>
          <w:trHeight w:val="287"/>
          <w:jc w:val="center"/>
        </w:trPr>
        <w:tc>
          <w:tcPr>
            <w:tcW w:w="5676" w:type="dxa"/>
            <w:vAlign w:val="center"/>
          </w:tcPr>
          <w:p w14:paraId="6BD3627B" w14:textId="77777777" w:rsidR="00603638" w:rsidRDefault="00603638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是否为建仓期？</w:t>
            </w:r>
            <w:r>
              <w:rPr>
                <w:color w:val="000000"/>
                <w:kern w:val="0"/>
                <w:sz w:val="18"/>
              </w:rPr>
              <w:t>（</w:t>
            </w:r>
            <w:r>
              <w:rPr>
                <w:rFonts w:hAnsi="宋体" w:hint="eastAsia"/>
                <w:sz w:val="24"/>
              </w:rPr>
              <w:t>3538</w:t>
            </w:r>
            <w:r>
              <w:rPr>
                <w:color w:val="000000"/>
                <w:kern w:val="0"/>
                <w:sz w:val="18"/>
              </w:rPr>
              <w:t>）</w:t>
            </w:r>
          </w:p>
        </w:tc>
        <w:tc>
          <w:tcPr>
            <w:tcW w:w="3600" w:type="dxa"/>
            <w:vAlign w:val="center"/>
          </w:tcPr>
          <w:p w14:paraId="277601FF" w14:textId="77777777" w:rsidR="00603638" w:rsidRDefault="00603638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是</w:t>
            </w:r>
            <w:r>
              <w:rPr>
                <w:color w:val="000000"/>
                <w:sz w:val="24"/>
              </w:rPr>
              <w:t xml:space="preserve">    □      </w:t>
            </w:r>
            <w:r>
              <w:rPr>
                <w:color w:val="000000"/>
                <w:sz w:val="24"/>
              </w:rPr>
              <w:t>否</w:t>
            </w:r>
            <w:r>
              <w:rPr>
                <w:color w:val="000000"/>
                <w:sz w:val="24"/>
              </w:rPr>
              <w:t xml:space="preserve">    □</w:t>
            </w:r>
          </w:p>
        </w:tc>
      </w:tr>
    </w:tbl>
    <w:p w14:paraId="6522F008" w14:textId="77777777" w:rsidR="00603638" w:rsidRDefault="00603638">
      <w:pPr>
        <w:pStyle w:val="Heading1"/>
        <w:keepLines w:val="0"/>
        <w:numPr>
          <w:ilvl w:val="0"/>
          <w:numId w:val="2"/>
        </w:numPr>
        <w:tabs>
          <w:tab w:val="left" w:pos="425"/>
        </w:tabs>
        <w:spacing w:beforeLines="50" w:before="156" w:afterLines="50" w:after="156" w:line="240" w:lineRule="auto"/>
        <w:jc w:val="left"/>
        <w:rPr>
          <w:rFonts w:ascii="Arial" w:hAnsi="宋体" w:cs="Arial" w:hint="eastAsia"/>
          <w:kern w:val="2"/>
          <w:sz w:val="32"/>
          <w:szCs w:val="24"/>
        </w:rPr>
      </w:pPr>
      <w:bookmarkStart w:id="32" w:name="_Toc34644075"/>
      <w:bookmarkStart w:id="33" w:name="_Toc35604220"/>
      <w:bookmarkStart w:id="34" w:name="_Toc2413"/>
      <w:r>
        <w:rPr>
          <w:rFonts w:ascii="Arial" w:hAnsi="宋体" w:cs="Arial" w:hint="eastAsia"/>
          <w:kern w:val="2"/>
          <w:sz w:val="32"/>
          <w:szCs w:val="24"/>
        </w:rPr>
        <w:t>产品概况</w:t>
      </w:r>
      <w:bookmarkEnd w:id="32"/>
      <w:bookmarkEnd w:id="33"/>
      <w:bookmarkEnd w:id="34"/>
    </w:p>
    <w:p w14:paraId="085F576C" w14:textId="77777777" w:rsidR="00603638" w:rsidRDefault="00603638">
      <w:pPr>
        <w:spacing w:line="360" w:lineRule="auto"/>
        <w:ind w:firstLine="420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若基金有多类份额且各份额类别合并制作一份产品资料概要，则基金简称应填写主基金简称及所有份额类别简称，基金代码应填写基金主代码和所有份额类别子代码，是否分级</w:t>
      </w:r>
      <w:r>
        <w:rPr>
          <w:rFonts w:hAnsi="宋体" w:hint="eastAsia"/>
          <w:color w:val="000000"/>
          <w:sz w:val="24"/>
        </w:rPr>
        <w:t>ShiFouFenJi</w:t>
      </w:r>
      <w:r>
        <w:rPr>
          <w:rFonts w:hAnsi="宋体" w:hint="eastAsia"/>
          <w:color w:val="000000"/>
          <w:sz w:val="24"/>
        </w:rPr>
        <w:t>元素应填写“是”，该份产品资料概要只需进行一次报送。</w:t>
      </w:r>
    </w:p>
    <w:p w14:paraId="4CA98F05" w14:textId="77777777" w:rsidR="00603638" w:rsidRDefault="00603638">
      <w:pPr>
        <w:spacing w:line="360" w:lineRule="auto"/>
        <w:ind w:firstLine="420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若基金有多类份额且各份额类别分开制作产品资料概要，则基金简称应填写主基金简称及相应份额类别简称，基金代码应填写基金主代码和相应份额类别子代码，是否分级</w:t>
      </w:r>
      <w:r>
        <w:rPr>
          <w:rFonts w:hAnsi="宋体" w:hint="eastAsia"/>
          <w:color w:val="000000"/>
          <w:sz w:val="24"/>
        </w:rPr>
        <w:t>ShiFouFenJi</w:t>
      </w:r>
      <w:r>
        <w:rPr>
          <w:rFonts w:hAnsi="宋体" w:hint="eastAsia"/>
          <w:color w:val="000000"/>
          <w:sz w:val="24"/>
        </w:rPr>
        <w:t>元素应填写“是”。</w:t>
      </w:r>
    </w:p>
    <w:p w14:paraId="1FE082EB" w14:textId="77777777" w:rsidR="00603638" w:rsidRDefault="00603638">
      <w:pPr>
        <w:spacing w:line="360" w:lineRule="auto"/>
        <w:ind w:firstLine="420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若基金不属于分类</w:t>
      </w:r>
      <w:r>
        <w:rPr>
          <w:rFonts w:hAnsi="宋体" w:hint="eastAsia"/>
          <w:color w:val="000000"/>
          <w:sz w:val="24"/>
        </w:rPr>
        <w:t>/</w:t>
      </w:r>
      <w:r>
        <w:rPr>
          <w:rFonts w:hAnsi="宋体" w:hint="eastAsia"/>
          <w:color w:val="000000"/>
          <w:sz w:val="24"/>
        </w:rPr>
        <w:t>级基金，只有一类份额，则基金简称和基金代码应对应填写该基金的简称及代码，是否分级</w:t>
      </w:r>
      <w:r>
        <w:rPr>
          <w:rFonts w:hAnsi="宋体" w:hint="eastAsia"/>
          <w:color w:val="000000"/>
          <w:sz w:val="24"/>
        </w:rPr>
        <w:t>ShiFouFenJi</w:t>
      </w:r>
      <w:r>
        <w:rPr>
          <w:rFonts w:hAnsi="宋体" w:hint="eastAsia"/>
          <w:color w:val="000000"/>
          <w:sz w:val="24"/>
        </w:rPr>
        <w:t>元素应填写“否”。</w:t>
      </w:r>
    </w:p>
    <w:p w14:paraId="030B2B85" w14:textId="77777777" w:rsidR="00603638" w:rsidRDefault="00603638">
      <w:pPr>
        <w:widowControl/>
        <w:snapToGrid w:val="0"/>
        <w:spacing w:line="360" w:lineRule="auto"/>
        <w:ind w:firstLine="420"/>
        <w:rPr>
          <w:rFonts w:hAnsi="宋体" w:hint="eastAsia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有多个基金经理的情况可自行添加行，基金经理、担任日期以及从业日期可以添加</w:t>
      </w:r>
      <w:r>
        <w:rPr>
          <w:rFonts w:hAnsi="宋体" w:hint="eastAsia"/>
          <w:color w:val="000000"/>
          <w:sz w:val="24"/>
        </w:rPr>
        <w:t>Tuple</w:t>
      </w:r>
      <w:r>
        <w:rPr>
          <w:rFonts w:hAnsi="宋体" w:hint="eastAsia"/>
          <w:color w:val="000000"/>
          <w:sz w:val="24"/>
        </w:rPr>
        <w:t>。</w:t>
      </w:r>
    </w:p>
    <w:p w14:paraId="5E913EFE" w14:textId="77777777" w:rsidR="00603638" w:rsidRDefault="00603638">
      <w:pPr>
        <w:spacing w:line="360" w:lineRule="auto"/>
        <w:ind w:firstLine="420"/>
        <w:rPr>
          <w:rFonts w:hAnsi="宋体" w:hint="eastAsia"/>
          <w:sz w:val="24"/>
        </w:rPr>
      </w:pPr>
      <w:r>
        <w:rPr>
          <w:rFonts w:hAnsi="宋体" w:hint="eastAsia"/>
          <w:color w:val="000000"/>
          <w:sz w:val="24"/>
        </w:rPr>
        <w:t>某些基金有场内简称、认购代码、申购赎回代码或交易代码的，如需披露，可对“其他（若有）”一栏进行编辑及填写。其他（若有）一栏可自由添加</w:t>
      </w:r>
      <w:r>
        <w:rPr>
          <w:rFonts w:hAnsi="宋体" w:hint="eastAsia"/>
          <w:color w:val="000000"/>
          <w:sz w:val="24"/>
        </w:rPr>
        <w:t>Tuple</w:t>
      </w:r>
      <w:r>
        <w:rPr>
          <w:rFonts w:hAnsi="宋体" w:hint="eastAsia"/>
          <w:color w:val="000000"/>
          <w:sz w:val="24"/>
        </w:rPr>
        <w:t>说明其他条目名称和内容。</w:t>
      </w:r>
      <w:ins w:id="35" w:author="zhouyt" w:date="2020-08-17T10:22:00Z">
        <w:r>
          <w:rPr>
            <w:rFonts w:hAnsi="宋体" w:hint="eastAsia"/>
            <w:color w:val="000000"/>
            <w:sz w:val="24"/>
          </w:rPr>
          <w:t>属于“其他类型”的基金，</w:t>
        </w:r>
        <w:r>
          <w:rPr>
            <w:rFonts w:hAnsi="宋体" w:hint="eastAsia"/>
            <w:color w:val="000000"/>
            <w:sz w:val="24"/>
          </w:rPr>
          <w:t>XBRL</w:t>
        </w:r>
        <w:r>
          <w:rPr>
            <w:rFonts w:hAnsi="宋体" w:hint="eastAsia"/>
            <w:color w:val="000000"/>
            <w:sz w:val="24"/>
          </w:rPr>
          <w:t>模板填报时应当选择“其他类型”并在“其他（若有）”处填写具体所属类型，如商品基金等。</w:t>
        </w:r>
      </w:ins>
    </w:p>
    <w:p w14:paraId="052A8087" w14:textId="77777777" w:rsidR="00603638" w:rsidRDefault="00603638">
      <w:pPr>
        <w:pStyle w:val="Heading1"/>
        <w:keepLines w:val="0"/>
        <w:numPr>
          <w:ilvl w:val="0"/>
          <w:numId w:val="2"/>
        </w:numPr>
        <w:tabs>
          <w:tab w:val="left" w:pos="425"/>
        </w:tabs>
        <w:spacing w:beforeLines="50" w:before="156" w:afterLines="50" w:after="156" w:line="240" w:lineRule="auto"/>
        <w:jc w:val="left"/>
        <w:rPr>
          <w:rFonts w:ascii="Arial" w:hAnsi="宋体" w:cs="Arial" w:hint="eastAsia"/>
          <w:kern w:val="2"/>
          <w:sz w:val="32"/>
          <w:szCs w:val="24"/>
        </w:rPr>
      </w:pPr>
      <w:bookmarkStart w:id="36" w:name="_Toc34644078"/>
      <w:bookmarkStart w:id="37" w:name="_Toc35604221"/>
      <w:bookmarkStart w:id="38" w:name="_Toc17654"/>
      <w:bookmarkStart w:id="39" w:name="_Toc228353336"/>
      <w:r>
        <w:rPr>
          <w:rFonts w:ascii="Arial" w:hAnsi="宋体" w:cs="Arial" w:hint="eastAsia"/>
          <w:kern w:val="2"/>
          <w:sz w:val="32"/>
          <w:szCs w:val="24"/>
        </w:rPr>
        <w:lastRenderedPageBreak/>
        <w:t>基金销售相关费用</w:t>
      </w:r>
      <w:bookmarkEnd w:id="36"/>
      <w:bookmarkEnd w:id="37"/>
      <w:bookmarkEnd w:id="38"/>
    </w:p>
    <w:p w14:paraId="4A9174E3" w14:textId="77777777" w:rsidR="00603638" w:rsidRDefault="00603638">
      <w:pPr>
        <w:widowControl/>
        <w:snapToGrid w:val="0"/>
        <w:spacing w:line="360" w:lineRule="auto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认购费和前端申购费可以按份额（</w:t>
      </w:r>
      <w:r>
        <w:rPr>
          <w:rFonts w:hAnsi="宋体"/>
          <w:color w:val="000000"/>
          <w:sz w:val="24"/>
        </w:rPr>
        <w:t>S</w:t>
      </w:r>
      <w:r>
        <w:rPr>
          <w:rFonts w:hAnsi="宋体"/>
          <w:color w:val="000000"/>
          <w:sz w:val="24"/>
        </w:rPr>
        <w:t>）计算分类</w:t>
      </w:r>
      <w:r>
        <w:rPr>
          <w:rFonts w:hAnsi="宋体" w:hint="eastAsia"/>
          <w:color w:val="000000"/>
          <w:sz w:val="24"/>
        </w:rPr>
        <w:t>或按金额（</w:t>
      </w:r>
      <w:r>
        <w:rPr>
          <w:rFonts w:hAnsi="宋体"/>
          <w:color w:val="000000"/>
          <w:sz w:val="24"/>
        </w:rPr>
        <w:t>M</w:t>
      </w:r>
      <w:r>
        <w:rPr>
          <w:rFonts w:hAnsi="宋体"/>
          <w:color w:val="000000"/>
          <w:sz w:val="24"/>
        </w:rPr>
        <w:t>）计算分类，自行增加</w:t>
      </w:r>
      <w:r>
        <w:rPr>
          <w:rFonts w:hAnsi="宋体"/>
          <w:color w:val="000000"/>
          <w:sz w:val="24"/>
        </w:rPr>
        <w:t>Tuple</w:t>
      </w:r>
      <w:r>
        <w:rPr>
          <w:rFonts w:hAnsi="宋体" w:hint="eastAsia"/>
          <w:color w:val="000000"/>
          <w:sz w:val="24"/>
        </w:rPr>
        <w:t>。根据模板中对认购费、申购费（前收费）的填列要求，在</w:t>
      </w:r>
      <w:r>
        <w:rPr>
          <w:rFonts w:hAnsi="宋体"/>
          <w:color w:val="000000"/>
          <w:sz w:val="24"/>
        </w:rPr>
        <w:t>Taxonomy</w:t>
      </w:r>
      <w:r>
        <w:rPr>
          <w:rFonts w:hAnsi="宋体"/>
          <w:color w:val="000000"/>
          <w:sz w:val="24"/>
        </w:rPr>
        <w:t>中分别设计两个</w:t>
      </w:r>
      <w:r>
        <w:rPr>
          <w:rFonts w:hAnsi="宋体"/>
          <w:color w:val="000000"/>
          <w:sz w:val="24"/>
        </w:rPr>
        <w:t>Tuple</w:t>
      </w:r>
      <w:r>
        <w:rPr>
          <w:rFonts w:hAnsi="宋体"/>
          <w:color w:val="000000"/>
          <w:sz w:val="24"/>
        </w:rPr>
        <w:t>类型的元素：</w:t>
      </w:r>
    </w:p>
    <w:p w14:paraId="493E0AFF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RenGouFeiRenGouJinEQingKuangShuoMing</w:t>
      </w:r>
    </w:p>
    <w:p w14:paraId="6C38AD01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（认购费认购金额情况说明）</w:t>
      </w:r>
    </w:p>
    <w:p w14:paraId="5551ED6F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RenGouFeiRenGouFenEQingKuangShuoMing</w:t>
      </w:r>
    </w:p>
    <w:p w14:paraId="430E8EB8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（认购费认购份额情况说明）</w:t>
      </w:r>
    </w:p>
    <w:p w14:paraId="2086090E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QianDuanShouFeiQingKuangShuoMing</w:t>
      </w:r>
    </w:p>
    <w:p w14:paraId="51161A41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（前端收费情况说明）</w:t>
      </w:r>
    </w:p>
    <w:p w14:paraId="57FA03FB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QianDuanShouFeiShenGouFenEQingKuangShuoMing</w:t>
      </w:r>
    </w:p>
    <w:p w14:paraId="2D77A241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（前端收费申购份额情况说明）</w:t>
      </w:r>
    </w:p>
    <w:p w14:paraId="61986AEF" w14:textId="77777777" w:rsidR="00603638" w:rsidRDefault="00603638">
      <w:pPr>
        <w:widowControl/>
        <w:snapToGrid w:val="0"/>
        <w:spacing w:line="360" w:lineRule="auto"/>
        <w:ind w:firstLineChars="200" w:firstLine="480"/>
        <w:rPr>
          <w:rFonts w:hAnsi="宋体"/>
          <w:color w:val="000000"/>
          <w:sz w:val="24"/>
        </w:rPr>
      </w:pPr>
      <w:ins w:id="40" w:author="zhouyt" w:date="2020-08-17T10:32:00Z">
        <w:r>
          <w:rPr>
            <w:rFonts w:hAnsi="宋体" w:hint="eastAsia"/>
            <w:color w:val="000000"/>
            <w:sz w:val="24"/>
          </w:rPr>
          <w:t>已经成立运作的基金，可以不填写认购费。</w:t>
        </w:r>
      </w:ins>
      <w:r>
        <w:rPr>
          <w:rFonts w:hAnsi="宋体" w:hint="eastAsia"/>
          <w:color w:val="000000"/>
          <w:sz w:val="24"/>
        </w:rPr>
        <w:t>若同一基金不同份额类别填报一份产品资料概要，不同份额类别应分别填写基金销售相关费用，即同一类份额对应一张表。</w:t>
      </w:r>
    </w:p>
    <w:p w14:paraId="2F4B2C11" w14:textId="77777777" w:rsidR="00603638" w:rsidRDefault="00603638">
      <w:pPr>
        <w:widowControl/>
        <w:snapToGrid w:val="0"/>
        <w:spacing w:line="360" w:lineRule="auto"/>
        <w:ind w:firstLineChars="200" w:firstLine="480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同类份额销售相关费用若有区分的，如养老金客户、非养老金客户或个人投资者、机构投资者等，可在备注栏填写。</w:t>
      </w:r>
    </w:p>
    <w:p w14:paraId="71E64876" w14:textId="77777777" w:rsidR="00603638" w:rsidRDefault="00603638">
      <w:pPr>
        <w:widowControl/>
        <w:snapToGrid w:val="0"/>
        <w:spacing w:line="360" w:lineRule="auto"/>
        <w:ind w:firstLineChars="200" w:firstLine="480"/>
        <w:rPr>
          <w:rFonts w:hAnsi="宋体"/>
          <w:color w:val="000000"/>
          <w:sz w:val="24"/>
        </w:rPr>
      </w:pPr>
      <w:ins w:id="41" w:author="zhouyt" w:date="2020-08-17T10:37:00Z">
        <w:r>
          <w:rPr>
            <w:rFonts w:hAnsi="宋体" w:hint="eastAsia"/>
            <w:color w:val="000000"/>
            <w:sz w:val="24"/>
          </w:rPr>
          <w:t xml:space="preserve"> </w:t>
        </w:r>
        <w:r>
          <w:rPr>
            <w:rFonts w:hAnsi="宋体" w:hint="eastAsia"/>
            <w:color w:val="000000"/>
            <w:sz w:val="24"/>
          </w:rPr>
          <w:t>如认购费、申购费、赎回费实际情况不适用以上表格，可在表格下的文本框内填写。（文本框不支持按分级基金上下文填报。</w:t>
        </w:r>
      </w:ins>
      <w:ins w:id="42" w:author="zhouyt" w:date="2020-08-17T10:38:00Z">
        <w:r>
          <w:rPr>
            <w:rFonts w:hAnsi="宋体" w:hint="eastAsia"/>
            <w:color w:val="000000"/>
            <w:sz w:val="24"/>
          </w:rPr>
          <w:t>）</w:t>
        </w:r>
      </w:ins>
    </w:p>
    <w:p w14:paraId="2A76D13A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/>
          <w:kern w:val="2"/>
          <w:szCs w:val="24"/>
          <w:lang w:val="en-US" w:eastAsia="zh-CN"/>
        </w:rPr>
        <w:t>RenGouFeiLvQingKuang</w:t>
      </w:r>
    </w:p>
    <w:p w14:paraId="2B456960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（认购费率情况）</w:t>
      </w:r>
    </w:p>
    <w:p w14:paraId="20E85068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/>
          <w:kern w:val="2"/>
          <w:szCs w:val="24"/>
          <w:lang w:val="en-US" w:eastAsia="zh-CN"/>
        </w:rPr>
        <w:t>ShenGouFeiLvQingKuang</w:t>
      </w:r>
    </w:p>
    <w:p w14:paraId="0B617908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（申购费率情况）</w:t>
      </w:r>
    </w:p>
    <w:p w14:paraId="356CD3D1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/>
          <w:kern w:val="2"/>
          <w:szCs w:val="24"/>
          <w:lang w:val="en-US" w:eastAsia="zh-CN"/>
        </w:rPr>
        <w:t>ShuHuiFeiLvQingKuang</w:t>
      </w:r>
    </w:p>
    <w:p w14:paraId="2B06BD56" w14:textId="77777777" w:rsidR="00603638" w:rsidRDefault="00603638">
      <w:pPr>
        <w:pStyle w:val="BodyText"/>
        <w:widowControl w:val="0"/>
        <w:ind w:left="425"/>
        <w:rPr>
          <w:rFonts w:ascii="Courier New" w:eastAsia="楷体_GB2312" w:hAnsi="Courier New" w:cs="Courier New"/>
          <w:kern w:val="2"/>
          <w:szCs w:val="24"/>
          <w:lang w:val="en-US" w:eastAsia="zh-CN"/>
        </w:rPr>
      </w:pPr>
      <w:r>
        <w:rPr>
          <w:rFonts w:ascii="Courier New" w:eastAsia="楷体_GB2312" w:hAnsi="Courier New" w:cs="Courier New" w:hint="eastAsia"/>
          <w:kern w:val="2"/>
          <w:szCs w:val="24"/>
          <w:lang w:val="en-US" w:eastAsia="zh-CN"/>
        </w:rPr>
        <w:t>（赎回费率情况）</w:t>
      </w:r>
    </w:p>
    <w:p w14:paraId="3C9A5FDD" w14:textId="77777777" w:rsidR="00603638" w:rsidRDefault="00603638">
      <w:pPr>
        <w:widowControl/>
        <w:snapToGrid w:val="0"/>
        <w:spacing w:line="360" w:lineRule="auto"/>
        <w:ind w:left="425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示例：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798"/>
        <w:gridCol w:w="1701"/>
        <w:gridCol w:w="2268"/>
      </w:tblGrid>
      <w:tr w:rsidR="00603638" w14:paraId="19623137" w14:textId="77777777">
        <w:trPr>
          <w:trHeight w:val="700"/>
        </w:trPr>
        <w:tc>
          <w:tcPr>
            <w:tcW w:w="2130" w:type="dxa"/>
            <w:vAlign w:val="center"/>
          </w:tcPr>
          <w:p w14:paraId="095C700A" w14:textId="77777777" w:rsidR="00603638" w:rsidRDefault="00603638">
            <w:pPr>
              <w:ind w:firstLineChars="200" w:firstLine="42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费用类型</w:t>
            </w:r>
          </w:p>
        </w:tc>
        <w:tc>
          <w:tcPr>
            <w:tcW w:w="2798" w:type="dxa"/>
          </w:tcPr>
          <w:p w14:paraId="3A42DF70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份额（</w:t>
            </w:r>
            <w:r>
              <w:rPr>
                <w:rFonts w:eastAsia="仿宋_GB2312"/>
              </w:rPr>
              <w:t>S</w:t>
            </w:r>
            <w:r>
              <w:rPr>
                <w:rFonts w:eastAsia="仿宋_GB2312"/>
              </w:rPr>
              <w:t>）或金额（</w:t>
            </w:r>
            <w:r>
              <w:rPr>
                <w:rFonts w:eastAsia="仿宋_GB2312"/>
              </w:rPr>
              <w:t>M</w:t>
            </w:r>
            <w:r>
              <w:rPr>
                <w:rFonts w:eastAsia="仿宋_GB2312"/>
              </w:rPr>
              <w:t>）</w:t>
            </w:r>
            <w:r>
              <w:rPr>
                <w:rFonts w:eastAsia="仿宋_GB2312"/>
              </w:rPr>
              <w:t>/</w:t>
            </w:r>
            <w:r>
              <w:rPr>
                <w:rFonts w:eastAsia="仿宋_GB2312"/>
              </w:rPr>
              <w:t>持有期限（</w:t>
            </w:r>
            <w:r>
              <w:rPr>
                <w:rFonts w:eastAsia="仿宋_GB2312"/>
              </w:rPr>
              <w:t>N</w:t>
            </w:r>
            <w:r>
              <w:rPr>
                <w:rFonts w:eastAsia="仿宋_GB2312"/>
              </w:rPr>
              <w:t>）</w:t>
            </w:r>
          </w:p>
        </w:tc>
        <w:tc>
          <w:tcPr>
            <w:tcW w:w="1701" w:type="dxa"/>
          </w:tcPr>
          <w:p w14:paraId="3282A12F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收费方式</w:t>
            </w:r>
            <w:r>
              <w:rPr>
                <w:rFonts w:eastAsia="仿宋_GB2312"/>
              </w:rPr>
              <w:t>/</w:t>
            </w:r>
            <w:r>
              <w:rPr>
                <w:rFonts w:eastAsia="仿宋_GB2312"/>
              </w:rPr>
              <w:t>费率</w:t>
            </w:r>
          </w:p>
        </w:tc>
        <w:tc>
          <w:tcPr>
            <w:tcW w:w="2268" w:type="dxa"/>
          </w:tcPr>
          <w:p w14:paraId="586E4537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备注</w:t>
            </w:r>
          </w:p>
        </w:tc>
      </w:tr>
      <w:tr w:rsidR="00603638" w14:paraId="30AF3D04" w14:textId="77777777">
        <w:tc>
          <w:tcPr>
            <w:tcW w:w="2130" w:type="dxa"/>
            <w:vMerge w:val="restart"/>
            <w:vAlign w:val="center"/>
          </w:tcPr>
          <w:p w14:paraId="6706C379" w14:textId="77777777" w:rsidR="00603638" w:rsidRDefault="00603638">
            <w:pPr>
              <w:ind w:firstLineChars="200" w:firstLine="42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认购费</w:t>
            </w:r>
          </w:p>
        </w:tc>
        <w:tc>
          <w:tcPr>
            <w:tcW w:w="2798" w:type="dxa"/>
          </w:tcPr>
          <w:p w14:paraId="0985F784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M&lt;100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73752E6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1.0%</w:t>
            </w:r>
          </w:p>
        </w:tc>
        <w:tc>
          <w:tcPr>
            <w:tcW w:w="2268" w:type="dxa"/>
          </w:tcPr>
          <w:p w14:paraId="71825978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非养老金客户</w:t>
            </w:r>
          </w:p>
        </w:tc>
      </w:tr>
      <w:tr w:rsidR="00603638" w14:paraId="42D369EF" w14:textId="77777777">
        <w:tc>
          <w:tcPr>
            <w:tcW w:w="2130" w:type="dxa"/>
            <w:vMerge/>
          </w:tcPr>
          <w:p w14:paraId="4DC495FF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09BB45C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100</w:t>
            </w:r>
            <w:r>
              <w:rPr>
                <w:rFonts w:eastAsia="仿宋_GB2312"/>
              </w:rPr>
              <w:t>万元</w:t>
            </w:r>
            <w:r>
              <w:rPr>
                <w:rFonts w:eastAsia="仿宋_GB2312"/>
              </w:rPr>
              <w:t>≤M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500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7070E3F1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0.6%</w:t>
            </w:r>
          </w:p>
        </w:tc>
        <w:tc>
          <w:tcPr>
            <w:tcW w:w="2268" w:type="dxa"/>
          </w:tcPr>
          <w:p w14:paraId="35E5900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非养老金客户</w:t>
            </w:r>
          </w:p>
        </w:tc>
      </w:tr>
      <w:tr w:rsidR="00603638" w14:paraId="42451570" w14:textId="77777777">
        <w:tc>
          <w:tcPr>
            <w:tcW w:w="2130" w:type="dxa"/>
            <w:vMerge/>
          </w:tcPr>
          <w:p w14:paraId="4393C64C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172B2E9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500</w:t>
            </w:r>
            <w:r>
              <w:rPr>
                <w:rFonts w:eastAsia="仿宋_GB2312"/>
              </w:rPr>
              <w:t>万元</w:t>
            </w:r>
            <w:r>
              <w:rPr>
                <w:rFonts w:eastAsia="仿宋_GB2312"/>
              </w:rPr>
              <w:t>≤M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1000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6EA76704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0.2%</w:t>
            </w:r>
          </w:p>
        </w:tc>
        <w:tc>
          <w:tcPr>
            <w:tcW w:w="2268" w:type="dxa"/>
          </w:tcPr>
          <w:p w14:paraId="2727F094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非养老金客户</w:t>
            </w:r>
          </w:p>
        </w:tc>
      </w:tr>
      <w:tr w:rsidR="00603638" w14:paraId="2ABF800E" w14:textId="77777777">
        <w:tc>
          <w:tcPr>
            <w:tcW w:w="2130" w:type="dxa"/>
            <w:vMerge/>
          </w:tcPr>
          <w:p w14:paraId="6F5441F3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0E73066F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M≥1000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6DCA8D3D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1000</w:t>
            </w:r>
            <w:r>
              <w:rPr>
                <w:rFonts w:eastAsia="仿宋_GB2312"/>
              </w:rPr>
              <w:t>元</w:t>
            </w:r>
            <w:r>
              <w:rPr>
                <w:rFonts w:eastAsia="仿宋_GB2312"/>
              </w:rPr>
              <w:t>/</w:t>
            </w:r>
            <w:r>
              <w:rPr>
                <w:rFonts w:eastAsia="仿宋_GB2312"/>
              </w:rPr>
              <w:t>笔</w:t>
            </w:r>
          </w:p>
        </w:tc>
        <w:tc>
          <w:tcPr>
            <w:tcW w:w="2268" w:type="dxa"/>
          </w:tcPr>
          <w:p w14:paraId="0E9950DA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非养老金客户</w:t>
            </w:r>
          </w:p>
        </w:tc>
      </w:tr>
      <w:tr w:rsidR="00603638" w14:paraId="07705C9D" w14:textId="77777777">
        <w:tc>
          <w:tcPr>
            <w:tcW w:w="2130" w:type="dxa"/>
            <w:vMerge/>
          </w:tcPr>
          <w:p w14:paraId="0FA07028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18FB648F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M&lt;100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7F4D73FF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0.1%</w:t>
            </w:r>
          </w:p>
        </w:tc>
        <w:tc>
          <w:tcPr>
            <w:tcW w:w="2268" w:type="dxa"/>
          </w:tcPr>
          <w:p w14:paraId="59680ABA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养老金客户</w:t>
            </w:r>
          </w:p>
        </w:tc>
      </w:tr>
      <w:tr w:rsidR="00603638" w14:paraId="028A499C" w14:textId="77777777">
        <w:tc>
          <w:tcPr>
            <w:tcW w:w="2130" w:type="dxa"/>
            <w:vMerge/>
          </w:tcPr>
          <w:p w14:paraId="7C9D9ABE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45467591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100</w:t>
            </w:r>
            <w:r>
              <w:rPr>
                <w:rFonts w:eastAsia="仿宋_GB2312"/>
              </w:rPr>
              <w:t>万元</w:t>
            </w:r>
            <w:r>
              <w:rPr>
                <w:rFonts w:eastAsia="仿宋_GB2312"/>
              </w:rPr>
              <w:t>≤M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500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3B190FF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0.06%</w:t>
            </w:r>
          </w:p>
        </w:tc>
        <w:tc>
          <w:tcPr>
            <w:tcW w:w="2268" w:type="dxa"/>
          </w:tcPr>
          <w:p w14:paraId="4B868432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养老金客户</w:t>
            </w:r>
          </w:p>
        </w:tc>
      </w:tr>
      <w:tr w:rsidR="00603638" w14:paraId="628BAD5B" w14:textId="77777777">
        <w:tc>
          <w:tcPr>
            <w:tcW w:w="2130" w:type="dxa"/>
            <w:vMerge/>
          </w:tcPr>
          <w:p w14:paraId="0E36982D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5F78BA2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500</w:t>
            </w:r>
            <w:r>
              <w:rPr>
                <w:rFonts w:eastAsia="仿宋_GB2312"/>
              </w:rPr>
              <w:t>万元</w:t>
            </w:r>
            <w:r>
              <w:rPr>
                <w:rFonts w:eastAsia="仿宋_GB2312"/>
              </w:rPr>
              <w:t>≤M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1000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358A9023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0.02%</w:t>
            </w:r>
          </w:p>
        </w:tc>
        <w:tc>
          <w:tcPr>
            <w:tcW w:w="2268" w:type="dxa"/>
          </w:tcPr>
          <w:p w14:paraId="1FC84F01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养老金客户</w:t>
            </w:r>
          </w:p>
        </w:tc>
      </w:tr>
      <w:tr w:rsidR="00603638" w14:paraId="22806930" w14:textId="77777777">
        <w:tc>
          <w:tcPr>
            <w:tcW w:w="2130" w:type="dxa"/>
            <w:vMerge/>
          </w:tcPr>
          <w:p w14:paraId="23866DA7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7729613A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M≥1000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0983EBCE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1000</w:t>
            </w:r>
            <w:r>
              <w:rPr>
                <w:rFonts w:eastAsia="仿宋_GB2312"/>
              </w:rPr>
              <w:t>元</w:t>
            </w:r>
            <w:r>
              <w:rPr>
                <w:rFonts w:eastAsia="仿宋_GB2312"/>
              </w:rPr>
              <w:t>/</w:t>
            </w:r>
            <w:r>
              <w:rPr>
                <w:rFonts w:eastAsia="仿宋_GB2312"/>
              </w:rPr>
              <w:t>笔</w:t>
            </w:r>
          </w:p>
        </w:tc>
        <w:tc>
          <w:tcPr>
            <w:tcW w:w="2268" w:type="dxa"/>
          </w:tcPr>
          <w:p w14:paraId="24F9E985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养老金客户</w:t>
            </w:r>
          </w:p>
        </w:tc>
      </w:tr>
      <w:tr w:rsidR="00603638" w14:paraId="7D8A7477" w14:textId="77777777">
        <w:tc>
          <w:tcPr>
            <w:tcW w:w="2130" w:type="dxa"/>
            <w:vMerge/>
          </w:tcPr>
          <w:p w14:paraId="3350100F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2184DD14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……</w:t>
            </w:r>
          </w:p>
          <w:p w14:paraId="012202A4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（其他划分档位可以自行增加或删减行）</w:t>
            </w:r>
          </w:p>
        </w:tc>
        <w:tc>
          <w:tcPr>
            <w:tcW w:w="1701" w:type="dxa"/>
          </w:tcPr>
          <w:p w14:paraId="10CBEDCD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268" w:type="dxa"/>
          </w:tcPr>
          <w:p w14:paraId="7A6E88FE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</w:tr>
      <w:tr w:rsidR="00603638" w14:paraId="0930D659" w14:textId="77777777">
        <w:tc>
          <w:tcPr>
            <w:tcW w:w="2130" w:type="dxa"/>
            <w:vMerge w:val="restart"/>
            <w:vAlign w:val="center"/>
          </w:tcPr>
          <w:p w14:paraId="43A2E8F3" w14:textId="77777777" w:rsidR="00603638" w:rsidRDefault="00603638">
            <w:pPr>
              <w:ind w:firstLineChars="200" w:firstLine="42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申购费（前收费）</w:t>
            </w:r>
          </w:p>
        </w:tc>
        <w:tc>
          <w:tcPr>
            <w:tcW w:w="2798" w:type="dxa"/>
          </w:tcPr>
          <w:p w14:paraId="5BCF8585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M&lt;100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434237F3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1.0%</w:t>
            </w:r>
          </w:p>
        </w:tc>
        <w:tc>
          <w:tcPr>
            <w:tcW w:w="2268" w:type="dxa"/>
          </w:tcPr>
          <w:p w14:paraId="5E69500C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非养老金客户</w:t>
            </w:r>
          </w:p>
        </w:tc>
      </w:tr>
      <w:tr w:rsidR="00603638" w14:paraId="424A3515" w14:textId="77777777">
        <w:tc>
          <w:tcPr>
            <w:tcW w:w="2130" w:type="dxa"/>
            <w:vMerge/>
          </w:tcPr>
          <w:p w14:paraId="319BBCB8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3EA3B503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100</w:t>
            </w:r>
            <w:r>
              <w:rPr>
                <w:rFonts w:eastAsia="仿宋_GB2312"/>
              </w:rPr>
              <w:t>万元</w:t>
            </w:r>
            <w:r>
              <w:rPr>
                <w:rFonts w:eastAsia="仿宋_GB2312"/>
              </w:rPr>
              <w:t>≤M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500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2964099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0.6%</w:t>
            </w:r>
          </w:p>
        </w:tc>
        <w:tc>
          <w:tcPr>
            <w:tcW w:w="2268" w:type="dxa"/>
          </w:tcPr>
          <w:p w14:paraId="7DD07CA1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非养老金客户</w:t>
            </w:r>
          </w:p>
        </w:tc>
      </w:tr>
      <w:tr w:rsidR="00603638" w14:paraId="39856DC2" w14:textId="77777777">
        <w:tc>
          <w:tcPr>
            <w:tcW w:w="2130" w:type="dxa"/>
            <w:vMerge/>
          </w:tcPr>
          <w:p w14:paraId="33E34590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30F0847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500</w:t>
            </w:r>
            <w:r>
              <w:rPr>
                <w:rFonts w:eastAsia="仿宋_GB2312"/>
              </w:rPr>
              <w:t>万元</w:t>
            </w:r>
            <w:r>
              <w:rPr>
                <w:rFonts w:eastAsia="仿宋_GB2312"/>
              </w:rPr>
              <w:t>≤M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1000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1616E3A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0.2%</w:t>
            </w:r>
          </w:p>
        </w:tc>
        <w:tc>
          <w:tcPr>
            <w:tcW w:w="2268" w:type="dxa"/>
          </w:tcPr>
          <w:p w14:paraId="07288BBC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非养老金客户</w:t>
            </w:r>
          </w:p>
        </w:tc>
      </w:tr>
      <w:tr w:rsidR="00603638" w14:paraId="4FE65F99" w14:textId="77777777">
        <w:tc>
          <w:tcPr>
            <w:tcW w:w="2130" w:type="dxa"/>
            <w:vMerge/>
          </w:tcPr>
          <w:p w14:paraId="4ED089BC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3140DE78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M≥1000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20A36E0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1000</w:t>
            </w:r>
            <w:r>
              <w:rPr>
                <w:rFonts w:eastAsia="仿宋_GB2312"/>
              </w:rPr>
              <w:t>元</w:t>
            </w:r>
            <w:r>
              <w:rPr>
                <w:rFonts w:eastAsia="仿宋_GB2312"/>
              </w:rPr>
              <w:t>/</w:t>
            </w:r>
            <w:r>
              <w:rPr>
                <w:rFonts w:eastAsia="仿宋_GB2312"/>
              </w:rPr>
              <w:t>笔</w:t>
            </w:r>
          </w:p>
        </w:tc>
        <w:tc>
          <w:tcPr>
            <w:tcW w:w="2268" w:type="dxa"/>
          </w:tcPr>
          <w:p w14:paraId="38C09A25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非养老金客户</w:t>
            </w:r>
          </w:p>
        </w:tc>
      </w:tr>
      <w:tr w:rsidR="00603638" w14:paraId="7CFD8525" w14:textId="77777777">
        <w:tc>
          <w:tcPr>
            <w:tcW w:w="2130" w:type="dxa"/>
            <w:vMerge/>
          </w:tcPr>
          <w:p w14:paraId="53EE487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775F2644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M&lt;100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184BF684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0.1%</w:t>
            </w:r>
          </w:p>
        </w:tc>
        <w:tc>
          <w:tcPr>
            <w:tcW w:w="2268" w:type="dxa"/>
          </w:tcPr>
          <w:p w14:paraId="353CEA83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养老金客户</w:t>
            </w:r>
          </w:p>
        </w:tc>
      </w:tr>
      <w:tr w:rsidR="00603638" w14:paraId="0F5B1769" w14:textId="77777777">
        <w:tc>
          <w:tcPr>
            <w:tcW w:w="2130" w:type="dxa"/>
            <w:vMerge/>
          </w:tcPr>
          <w:p w14:paraId="24E9C950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37DCD90E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100</w:t>
            </w:r>
            <w:r>
              <w:rPr>
                <w:rFonts w:eastAsia="仿宋_GB2312"/>
              </w:rPr>
              <w:t>万元</w:t>
            </w:r>
            <w:r>
              <w:rPr>
                <w:rFonts w:eastAsia="仿宋_GB2312"/>
              </w:rPr>
              <w:t>≤M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500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2E7FC381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0.06%</w:t>
            </w:r>
          </w:p>
        </w:tc>
        <w:tc>
          <w:tcPr>
            <w:tcW w:w="2268" w:type="dxa"/>
          </w:tcPr>
          <w:p w14:paraId="767C086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养老金客户</w:t>
            </w:r>
          </w:p>
        </w:tc>
      </w:tr>
      <w:tr w:rsidR="00603638" w14:paraId="45428B1F" w14:textId="77777777">
        <w:tc>
          <w:tcPr>
            <w:tcW w:w="2130" w:type="dxa"/>
            <w:vMerge/>
          </w:tcPr>
          <w:p w14:paraId="349DCF6B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252AFF2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500</w:t>
            </w:r>
            <w:r>
              <w:rPr>
                <w:rFonts w:eastAsia="仿宋_GB2312"/>
              </w:rPr>
              <w:t>万元</w:t>
            </w:r>
            <w:r>
              <w:rPr>
                <w:rFonts w:eastAsia="仿宋_GB2312"/>
              </w:rPr>
              <w:t>≤M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1000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7D8B7FB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0.02%</w:t>
            </w:r>
          </w:p>
        </w:tc>
        <w:tc>
          <w:tcPr>
            <w:tcW w:w="2268" w:type="dxa"/>
          </w:tcPr>
          <w:p w14:paraId="6BAF75AE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养老金客户</w:t>
            </w:r>
          </w:p>
        </w:tc>
      </w:tr>
      <w:tr w:rsidR="00603638" w14:paraId="2021A21C" w14:textId="77777777">
        <w:tc>
          <w:tcPr>
            <w:tcW w:w="2130" w:type="dxa"/>
            <w:vMerge/>
          </w:tcPr>
          <w:p w14:paraId="24E0084B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41AAEB87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M≥1000</w:t>
            </w:r>
            <w:r>
              <w:rPr>
                <w:rFonts w:eastAsia="仿宋_GB2312"/>
              </w:rPr>
              <w:t>万元</w:t>
            </w:r>
          </w:p>
        </w:tc>
        <w:tc>
          <w:tcPr>
            <w:tcW w:w="1701" w:type="dxa"/>
          </w:tcPr>
          <w:p w14:paraId="551A826B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1000</w:t>
            </w:r>
            <w:r>
              <w:rPr>
                <w:rFonts w:eastAsia="仿宋_GB2312"/>
              </w:rPr>
              <w:t>元</w:t>
            </w:r>
            <w:r>
              <w:rPr>
                <w:rFonts w:eastAsia="仿宋_GB2312"/>
              </w:rPr>
              <w:t>/</w:t>
            </w:r>
            <w:r>
              <w:rPr>
                <w:rFonts w:eastAsia="仿宋_GB2312"/>
              </w:rPr>
              <w:t>笔</w:t>
            </w:r>
          </w:p>
        </w:tc>
        <w:tc>
          <w:tcPr>
            <w:tcW w:w="2268" w:type="dxa"/>
          </w:tcPr>
          <w:p w14:paraId="750A1DAE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养老金客户</w:t>
            </w:r>
          </w:p>
        </w:tc>
      </w:tr>
      <w:tr w:rsidR="00603638" w14:paraId="2BD2BD3E" w14:textId="77777777">
        <w:tc>
          <w:tcPr>
            <w:tcW w:w="2130" w:type="dxa"/>
            <w:vMerge/>
          </w:tcPr>
          <w:p w14:paraId="4554D66D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62B2EDA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……</w:t>
            </w:r>
          </w:p>
          <w:p w14:paraId="055452FA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（其他划分分档位可以自行增加或删减行）</w:t>
            </w:r>
          </w:p>
        </w:tc>
        <w:tc>
          <w:tcPr>
            <w:tcW w:w="1701" w:type="dxa"/>
          </w:tcPr>
          <w:p w14:paraId="0EFFE77D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268" w:type="dxa"/>
          </w:tcPr>
          <w:p w14:paraId="0A604F6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</w:tr>
      <w:tr w:rsidR="00603638" w14:paraId="3FDA29CA" w14:textId="77777777">
        <w:tc>
          <w:tcPr>
            <w:tcW w:w="2130" w:type="dxa"/>
            <w:vMerge w:val="restart"/>
            <w:vAlign w:val="center"/>
          </w:tcPr>
          <w:p w14:paraId="4EB2CE69" w14:textId="77777777" w:rsidR="00603638" w:rsidRDefault="00603638">
            <w:pPr>
              <w:ind w:firstLineChars="200" w:firstLine="420"/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赎回费</w:t>
            </w:r>
          </w:p>
        </w:tc>
        <w:tc>
          <w:tcPr>
            <w:tcW w:w="2798" w:type="dxa"/>
          </w:tcPr>
          <w:p w14:paraId="3CA578A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N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7</w:t>
            </w:r>
            <w:r>
              <w:rPr>
                <w:rFonts w:eastAsia="仿宋_GB2312"/>
              </w:rPr>
              <w:t>天</w:t>
            </w:r>
          </w:p>
        </w:tc>
        <w:tc>
          <w:tcPr>
            <w:tcW w:w="1701" w:type="dxa"/>
          </w:tcPr>
          <w:p w14:paraId="33123E5D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1.5%</w:t>
            </w:r>
          </w:p>
        </w:tc>
        <w:tc>
          <w:tcPr>
            <w:tcW w:w="2268" w:type="dxa"/>
          </w:tcPr>
          <w:p w14:paraId="5DEF4941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场内份额</w:t>
            </w:r>
          </w:p>
        </w:tc>
      </w:tr>
      <w:tr w:rsidR="00603638" w14:paraId="492001BE" w14:textId="77777777">
        <w:tc>
          <w:tcPr>
            <w:tcW w:w="2130" w:type="dxa"/>
            <w:vMerge/>
          </w:tcPr>
          <w:p w14:paraId="2F8208CB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2A98287E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N≥7</w:t>
            </w:r>
            <w:r>
              <w:rPr>
                <w:rFonts w:eastAsia="仿宋_GB2312"/>
              </w:rPr>
              <w:t>天</w:t>
            </w:r>
          </w:p>
        </w:tc>
        <w:tc>
          <w:tcPr>
            <w:tcW w:w="1701" w:type="dxa"/>
          </w:tcPr>
          <w:p w14:paraId="2A562DF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0.2%</w:t>
            </w:r>
          </w:p>
        </w:tc>
        <w:tc>
          <w:tcPr>
            <w:tcW w:w="2268" w:type="dxa"/>
          </w:tcPr>
          <w:p w14:paraId="472DF515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场内份额</w:t>
            </w:r>
          </w:p>
        </w:tc>
      </w:tr>
      <w:tr w:rsidR="00603638" w14:paraId="053BC971" w14:textId="77777777">
        <w:tc>
          <w:tcPr>
            <w:tcW w:w="2130" w:type="dxa"/>
            <w:vMerge/>
          </w:tcPr>
          <w:p w14:paraId="6BEFAB11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64828B3B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N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7</w:t>
            </w:r>
            <w:r>
              <w:rPr>
                <w:rFonts w:eastAsia="仿宋_GB2312"/>
              </w:rPr>
              <w:t>天</w:t>
            </w:r>
          </w:p>
        </w:tc>
        <w:tc>
          <w:tcPr>
            <w:tcW w:w="1701" w:type="dxa"/>
          </w:tcPr>
          <w:p w14:paraId="7F24518A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1.5%</w:t>
            </w:r>
          </w:p>
        </w:tc>
        <w:tc>
          <w:tcPr>
            <w:tcW w:w="2268" w:type="dxa"/>
          </w:tcPr>
          <w:p w14:paraId="2F5905AF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场外份额</w:t>
            </w:r>
          </w:p>
        </w:tc>
      </w:tr>
      <w:tr w:rsidR="00603638" w14:paraId="0BCA2CD3" w14:textId="77777777">
        <w:tc>
          <w:tcPr>
            <w:tcW w:w="2130" w:type="dxa"/>
            <w:vMerge/>
          </w:tcPr>
          <w:p w14:paraId="61ABB6BC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138E3D77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7</w:t>
            </w:r>
            <w:r>
              <w:rPr>
                <w:rFonts w:eastAsia="仿宋_GB2312"/>
              </w:rPr>
              <w:t>天</w:t>
            </w:r>
            <w:r>
              <w:rPr>
                <w:rFonts w:eastAsia="仿宋_GB2312"/>
              </w:rPr>
              <w:t>≤N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365</w:t>
            </w:r>
            <w:r>
              <w:rPr>
                <w:rFonts w:eastAsia="仿宋_GB2312"/>
              </w:rPr>
              <w:t>天</w:t>
            </w:r>
          </w:p>
        </w:tc>
        <w:tc>
          <w:tcPr>
            <w:tcW w:w="1701" w:type="dxa"/>
          </w:tcPr>
          <w:p w14:paraId="52D8B8AC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0.2%</w:t>
            </w:r>
          </w:p>
        </w:tc>
        <w:tc>
          <w:tcPr>
            <w:tcW w:w="2268" w:type="dxa"/>
          </w:tcPr>
          <w:p w14:paraId="5F31926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场外份额</w:t>
            </w:r>
          </w:p>
        </w:tc>
      </w:tr>
      <w:tr w:rsidR="00603638" w14:paraId="20BF6E1B" w14:textId="77777777">
        <w:tc>
          <w:tcPr>
            <w:tcW w:w="2130" w:type="dxa"/>
            <w:vMerge/>
          </w:tcPr>
          <w:p w14:paraId="66263EFE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644B73C8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365</w:t>
            </w:r>
            <w:r>
              <w:rPr>
                <w:rFonts w:eastAsia="仿宋_GB2312"/>
              </w:rPr>
              <w:t>天</w:t>
            </w:r>
            <w:r>
              <w:rPr>
                <w:rFonts w:eastAsia="仿宋_GB2312"/>
              </w:rPr>
              <w:t>≤N</w:t>
            </w:r>
            <w:r>
              <w:rPr>
                <w:rFonts w:eastAsia="仿宋_GB2312"/>
              </w:rPr>
              <w:t>＜</w:t>
            </w:r>
            <w:r>
              <w:rPr>
                <w:rFonts w:eastAsia="仿宋_GB2312"/>
              </w:rPr>
              <w:t>730</w:t>
            </w:r>
            <w:r>
              <w:rPr>
                <w:rFonts w:eastAsia="仿宋_GB2312"/>
              </w:rPr>
              <w:t>天</w:t>
            </w:r>
          </w:p>
        </w:tc>
        <w:tc>
          <w:tcPr>
            <w:tcW w:w="1701" w:type="dxa"/>
          </w:tcPr>
          <w:p w14:paraId="3DA5B3DF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0.05%</w:t>
            </w:r>
          </w:p>
        </w:tc>
        <w:tc>
          <w:tcPr>
            <w:tcW w:w="2268" w:type="dxa"/>
          </w:tcPr>
          <w:p w14:paraId="18F2414A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场外份额</w:t>
            </w:r>
          </w:p>
        </w:tc>
      </w:tr>
      <w:tr w:rsidR="00603638" w14:paraId="3D3824A6" w14:textId="77777777">
        <w:tc>
          <w:tcPr>
            <w:tcW w:w="2130" w:type="dxa"/>
            <w:vMerge/>
          </w:tcPr>
          <w:p w14:paraId="6AEFBA74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09D0DA46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N≥730</w:t>
            </w:r>
            <w:r>
              <w:rPr>
                <w:rFonts w:eastAsia="仿宋_GB2312"/>
              </w:rPr>
              <w:t>天</w:t>
            </w:r>
          </w:p>
        </w:tc>
        <w:tc>
          <w:tcPr>
            <w:tcW w:w="1701" w:type="dxa"/>
          </w:tcPr>
          <w:p w14:paraId="2C5252B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0%</w:t>
            </w:r>
          </w:p>
        </w:tc>
        <w:tc>
          <w:tcPr>
            <w:tcW w:w="2268" w:type="dxa"/>
          </w:tcPr>
          <w:p w14:paraId="6D3C4BE3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场外份额</w:t>
            </w:r>
          </w:p>
        </w:tc>
      </w:tr>
      <w:tr w:rsidR="00603638" w14:paraId="744180CB" w14:textId="77777777">
        <w:tc>
          <w:tcPr>
            <w:tcW w:w="2130" w:type="dxa"/>
            <w:vMerge/>
          </w:tcPr>
          <w:p w14:paraId="2DE2BE69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798" w:type="dxa"/>
          </w:tcPr>
          <w:p w14:paraId="6EAF8E45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……</w:t>
            </w:r>
          </w:p>
          <w:p w14:paraId="5FF1DBE2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/>
              </w:rPr>
              <w:t>（其他划分档位可以自行增加或删减行）</w:t>
            </w:r>
          </w:p>
        </w:tc>
        <w:tc>
          <w:tcPr>
            <w:tcW w:w="1701" w:type="dxa"/>
          </w:tcPr>
          <w:p w14:paraId="5C8D5FD1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  <w:tc>
          <w:tcPr>
            <w:tcW w:w="2268" w:type="dxa"/>
          </w:tcPr>
          <w:p w14:paraId="36A1B24A" w14:textId="77777777" w:rsidR="00603638" w:rsidRDefault="00603638">
            <w:pPr>
              <w:ind w:firstLineChars="200" w:firstLine="420"/>
              <w:rPr>
                <w:rFonts w:eastAsia="仿宋_GB2312"/>
              </w:rPr>
            </w:pPr>
          </w:p>
        </w:tc>
      </w:tr>
    </w:tbl>
    <w:p w14:paraId="0FF6E9A1" w14:textId="77777777" w:rsidR="00603638" w:rsidRDefault="00603638">
      <w:pPr>
        <w:pStyle w:val="Heading1"/>
        <w:keepLines w:val="0"/>
        <w:numPr>
          <w:ilvl w:val="0"/>
          <w:numId w:val="2"/>
        </w:numPr>
        <w:tabs>
          <w:tab w:val="left" w:pos="425"/>
        </w:tabs>
        <w:spacing w:beforeLines="50" w:before="156" w:afterLines="50" w:after="156" w:line="240" w:lineRule="auto"/>
        <w:jc w:val="left"/>
        <w:rPr>
          <w:rFonts w:ascii="Arial" w:hAnsi="宋体" w:cs="Arial" w:hint="eastAsia"/>
          <w:kern w:val="2"/>
          <w:sz w:val="32"/>
          <w:szCs w:val="24"/>
        </w:rPr>
      </w:pPr>
      <w:bookmarkStart w:id="43" w:name="_Toc34644079"/>
      <w:bookmarkStart w:id="44" w:name="_Toc35604222"/>
      <w:bookmarkStart w:id="45" w:name="_Toc21231"/>
      <w:r>
        <w:rPr>
          <w:rFonts w:ascii="Arial" w:hAnsi="宋体" w:cs="Arial" w:hint="eastAsia"/>
          <w:kern w:val="2"/>
          <w:sz w:val="32"/>
          <w:szCs w:val="24"/>
        </w:rPr>
        <w:t>基金运作的相关费用</w:t>
      </w:r>
      <w:bookmarkEnd w:id="43"/>
      <w:bookmarkEnd w:id="44"/>
      <w:bookmarkEnd w:id="45"/>
    </w:p>
    <w:p w14:paraId="0E6D7EF6" w14:textId="77777777" w:rsidR="00603638" w:rsidRDefault="00603638">
      <w:pPr>
        <w:widowControl/>
        <w:snapToGrid w:val="0"/>
        <w:spacing w:line="360" w:lineRule="auto"/>
        <w:ind w:firstLine="420"/>
        <w:rPr>
          <w:rFonts w:hAnsi="宋体" w:hint="eastAsia"/>
          <w:color w:val="000000"/>
          <w:sz w:val="24"/>
        </w:rPr>
      </w:pPr>
      <w:r>
        <w:rPr>
          <w:rFonts w:hAnsi="宋体"/>
          <w:color w:val="000000"/>
          <w:sz w:val="24"/>
        </w:rPr>
        <w:t>若同一基金不同份额类别</w:t>
      </w:r>
      <w:r>
        <w:rPr>
          <w:rFonts w:hAnsi="宋体" w:hint="eastAsia"/>
          <w:color w:val="000000"/>
          <w:sz w:val="24"/>
        </w:rPr>
        <w:t>合并</w:t>
      </w:r>
      <w:r>
        <w:rPr>
          <w:rFonts w:hAnsi="宋体"/>
          <w:color w:val="000000"/>
          <w:sz w:val="24"/>
        </w:rPr>
        <w:t>填报一份产品资料概要，基金运作相关费用可共用一张表格，对于销售服务费不同份额类别有区分的，可</w:t>
      </w:r>
      <w:r>
        <w:rPr>
          <w:rFonts w:hAnsi="宋体" w:hint="eastAsia"/>
          <w:color w:val="000000"/>
          <w:sz w:val="24"/>
        </w:rPr>
        <w:t>根据不同级别分别填写数据，管理费如果有明细数据，可以填写在管理费明细数据的</w:t>
      </w:r>
      <w:r>
        <w:rPr>
          <w:rFonts w:hAnsi="宋体" w:hint="eastAsia"/>
          <w:color w:val="000000"/>
          <w:sz w:val="24"/>
        </w:rPr>
        <w:t>Tuple</w:t>
      </w:r>
      <w:r>
        <w:rPr>
          <w:rFonts w:hAnsi="宋体" w:hint="eastAsia"/>
          <w:color w:val="000000"/>
          <w:sz w:val="24"/>
        </w:rPr>
        <w:t>中。</w:t>
      </w:r>
    </w:p>
    <w:bookmarkEnd w:id="39"/>
    <w:p w14:paraId="19AC630F" w14:textId="77777777" w:rsidR="00603638" w:rsidRDefault="00603638">
      <w:pPr>
        <w:pStyle w:val="Heading1"/>
        <w:keepLines w:val="0"/>
        <w:numPr>
          <w:ilvl w:val="0"/>
          <w:numId w:val="2"/>
        </w:numPr>
        <w:tabs>
          <w:tab w:val="left" w:pos="425"/>
        </w:tabs>
        <w:spacing w:beforeLines="50" w:before="156" w:afterLines="50" w:after="156" w:line="240" w:lineRule="auto"/>
        <w:jc w:val="left"/>
        <w:rPr>
          <w:ins w:id="46" w:author="zhouyt" w:date="2020-08-17T10:26:00Z"/>
          <w:rFonts w:ascii="Arial" w:hAnsi="宋体" w:cs="Arial"/>
          <w:kern w:val="2"/>
          <w:sz w:val="32"/>
          <w:szCs w:val="24"/>
        </w:rPr>
      </w:pPr>
      <w:ins w:id="47" w:author="zhouyt" w:date="2020-08-17T10:26:00Z">
        <w:r>
          <w:rPr>
            <w:rFonts w:ascii="Arial" w:hAnsi="宋体" w:cs="Arial" w:hint="eastAsia"/>
            <w:kern w:val="2"/>
            <w:sz w:val="32"/>
            <w:szCs w:val="24"/>
          </w:rPr>
          <w:t xml:space="preserve"> </w:t>
        </w:r>
        <w:bookmarkStart w:id="48" w:name="_Toc14193"/>
        <w:r>
          <w:rPr>
            <w:rFonts w:ascii="Arial" w:hAnsi="宋体" w:cs="Arial" w:hint="eastAsia"/>
            <w:kern w:val="2"/>
            <w:sz w:val="32"/>
            <w:szCs w:val="24"/>
          </w:rPr>
          <w:t>分类</w:t>
        </w:r>
        <w:r>
          <w:rPr>
            <w:rFonts w:ascii="Arial" w:hAnsi="宋体" w:cs="Arial" w:hint="eastAsia"/>
            <w:kern w:val="2"/>
            <w:sz w:val="32"/>
            <w:szCs w:val="24"/>
          </w:rPr>
          <w:t>/</w:t>
        </w:r>
        <w:r>
          <w:rPr>
            <w:rFonts w:ascii="Arial" w:hAnsi="宋体" w:cs="Arial" w:hint="eastAsia"/>
            <w:kern w:val="2"/>
            <w:sz w:val="32"/>
            <w:szCs w:val="24"/>
          </w:rPr>
          <w:t>级（包含下属分类</w:t>
        </w:r>
        <w:r>
          <w:rPr>
            <w:rFonts w:ascii="Arial" w:hAnsi="宋体" w:cs="Arial" w:hint="eastAsia"/>
            <w:kern w:val="2"/>
            <w:sz w:val="32"/>
            <w:szCs w:val="24"/>
          </w:rPr>
          <w:t>/</w:t>
        </w:r>
        <w:r>
          <w:rPr>
            <w:rFonts w:ascii="Arial" w:hAnsi="宋体" w:cs="Arial" w:hint="eastAsia"/>
            <w:kern w:val="2"/>
            <w:sz w:val="32"/>
            <w:szCs w:val="24"/>
          </w:rPr>
          <w:t>级基金以单独份额报送的情况）上下文处理说明</w:t>
        </w:r>
        <w:bookmarkEnd w:id="48"/>
      </w:ins>
    </w:p>
    <w:p w14:paraId="0560F910" w14:textId="77777777" w:rsidR="00603638" w:rsidRDefault="00603638">
      <w:pPr>
        <w:widowControl/>
        <w:snapToGrid w:val="0"/>
        <w:spacing w:line="360" w:lineRule="auto"/>
        <w:ind w:firstLine="420"/>
        <w:rPr>
          <w:ins w:id="49" w:author="zhouyt" w:date="2020-08-17T10:26:00Z"/>
          <w:rFonts w:hint="eastAsia"/>
        </w:rPr>
      </w:pPr>
      <w:ins w:id="50" w:author="zhouyt" w:date="2020-08-17T10:26:00Z">
        <w:r>
          <w:rPr>
            <w:rFonts w:hint="eastAsia"/>
          </w:rPr>
          <w:t>分类</w:t>
        </w:r>
        <w:r>
          <w:rPr>
            <w:rFonts w:hint="eastAsia"/>
          </w:rPr>
          <w:t>/</w:t>
        </w:r>
        <w:r>
          <w:rPr>
            <w:rFonts w:hint="eastAsia"/>
          </w:rPr>
          <w:t>级基金合并报送一份报告或以单独份额报送的，均应使用分级基金上下文。具体填报要求如下：</w:t>
        </w:r>
      </w:ins>
    </w:p>
    <w:p w14:paraId="743FA0A5" w14:textId="77777777" w:rsidR="00603638" w:rsidRDefault="00603638">
      <w:pPr>
        <w:widowControl/>
        <w:snapToGrid w:val="0"/>
        <w:spacing w:line="360" w:lineRule="auto"/>
        <w:ind w:firstLine="420"/>
        <w:rPr>
          <w:ins w:id="51" w:author="zhouyt" w:date="2020-08-17T10:26:00Z"/>
          <w:rFonts w:hint="eastAsia"/>
        </w:rPr>
      </w:pPr>
      <w:ins w:id="52" w:author="zhouyt" w:date="2020-08-17T10:26:00Z">
        <w:r>
          <w:rPr>
            <w:rFonts w:hint="eastAsia"/>
          </w:rPr>
          <w:t>（</w:t>
        </w:r>
        <w:r>
          <w:rPr>
            <w:rFonts w:hint="eastAsia"/>
          </w:rPr>
          <w:t>1</w:t>
        </w:r>
        <w:r>
          <w:rPr>
            <w:rFonts w:hint="eastAsia"/>
          </w:rPr>
          <w:t>）下属分类</w:t>
        </w:r>
        <w:r>
          <w:rPr>
            <w:rFonts w:hint="eastAsia"/>
          </w:rPr>
          <w:t>/</w:t>
        </w:r>
        <w:r>
          <w:rPr>
            <w:rFonts w:hint="eastAsia"/>
          </w:rPr>
          <w:t>级基金简称及基金代码等信息应按照分级基金上下文填报，产品概况中的其他内容均应按照主基金上下文填报。</w:t>
        </w:r>
      </w:ins>
    </w:p>
    <w:p w14:paraId="4802BEDF" w14:textId="77777777" w:rsidR="00603638" w:rsidRDefault="00603638">
      <w:pPr>
        <w:widowControl/>
        <w:snapToGrid w:val="0"/>
        <w:spacing w:line="360" w:lineRule="auto"/>
        <w:ind w:firstLine="420"/>
        <w:rPr>
          <w:ins w:id="53" w:author="zhouyt" w:date="2020-08-17T10:26:00Z"/>
        </w:rPr>
      </w:pPr>
      <w:ins w:id="54" w:author="zhouyt" w:date="2020-08-17T10:26:00Z">
        <w:r>
          <w:rPr>
            <w:rFonts w:hint="eastAsia"/>
          </w:rPr>
          <w:lastRenderedPageBreak/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）“投资目标与投资策略”章节中，风险收益特征可支持按主基金、分级基金上下文分别填报。</w:t>
        </w:r>
      </w:ins>
    </w:p>
    <w:p w14:paraId="2C613E44" w14:textId="77777777" w:rsidR="00603638" w:rsidRDefault="00603638">
      <w:pPr>
        <w:widowControl/>
        <w:snapToGrid w:val="0"/>
        <w:spacing w:line="360" w:lineRule="auto"/>
        <w:ind w:firstLine="420"/>
        <w:rPr>
          <w:ins w:id="55" w:author="zhouyt" w:date="2020-08-17T10:26:00Z"/>
          <w:rFonts w:hint="eastAsia"/>
        </w:rPr>
      </w:pPr>
      <w:ins w:id="56" w:author="zhouyt" w:date="2020-08-17T10:26:00Z">
        <w:r>
          <w:rPr>
            <w:rFonts w:hint="eastAsia"/>
          </w:rPr>
          <w:t>（</w:t>
        </w:r>
        <w:r>
          <w:rPr>
            <w:rFonts w:hint="eastAsia"/>
          </w:rPr>
          <w:t>3</w:t>
        </w:r>
        <w:r>
          <w:rPr>
            <w:rFonts w:hint="eastAsia"/>
          </w:rPr>
          <w:t>）投资组合资产配置图表</w:t>
        </w:r>
        <w:r>
          <w:rPr>
            <w:rFonts w:hint="eastAsia"/>
          </w:rPr>
          <w:t>/</w:t>
        </w:r>
        <w:r>
          <w:rPr>
            <w:rFonts w:hint="eastAsia"/>
          </w:rPr>
          <w:t>区域配置图表、自基金合同生效以来</w:t>
        </w:r>
        <w:r>
          <w:rPr>
            <w:rFonts w:hint="eastAsia"/>
          </w:rPr>
          <w:t>/</w:t>
        </w:r>
        <w:r>
          <w:rPr>
            <w:rFonts w:hint="eastAsia"/>
          </w:rPr>
          <w:t>最近十年（孰短）基金每年的净值增长率及与同期业绩比较基准的比较图、基金销售相关费用、基金运作相关费用章节，均支持按主基金、分级基金上下文分别填报。</w:t>
        </w:r>
      </w:ins>
    </w:p>
    <w:p w14:paraId="299E7498" w14:textId="77777777" w:rsidR="00603638" w:rsidRDefault="00603638">
      <w:pPr>
        <w:widowControl/>
        <w:snapToGrid w:val="0"/>
        <w:spacing w:line="360" w:lineRule="auto"/>
        <w:ind w:firstLine="420"/>
        <w:rPr>
          <w:ins w:id="57" w:author="zhouyt" w:date="2020-08-17T10:26:00Z"/>
          <w:rFonts w:hint="eastAsia"/>
        </w:rPr>
      </w:pPr>
      <w:ins w:id="58" w:author="zhouyt" w:date="2020-08-17T10:26:00Z">
        <w:r>
          <w:rPr>
            <w:rFonts w:hint="eastAsia"/>
          </w:rPr>
          <w:t>其他章节内容如风险揭示与重要提示、其他资料查询等章节，无需按分级基金上下文分别填报的，均按照普通上下文填报。</w:t>
        </w:r>
      </w:ins>
    </w:p>
    <w:p w14:paraId="3EEBC668" w14:textId="77777777" w:rsidR="00603638" w:rsidRDefault="00603638">
      <w:pPr>
        <w:widowControl/>
        <w:snapToGrid w:val="0"/>
        <w:spacing w:line="360" w:lineRule="auto"/>
        <w:ind w:firstLine="420"/>
        <w:rPr>
          <w:rFonts w:hint="eastAsia"/>
        </w:rPr>
      </w:pPr>
    </w:p>
    <w:sectPr w:rsidR="00603638">
      <w:headerReference w:type="default" r:id="rId25"/>
      <w:footerReference w:type="default" r:id="rId26"/>
      <w:pgSz w:w="11906" w:h="16838"/>
      <w:pgMar w:top="1270" w:right="1106" w:bottom="1089" w:left="1077" w:header="936" w:footer="72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E27B" w14:textId="77777777" w:rsidR="00827AD4" w:rsidRDefault="00827AD4">
      <w:r>
        <w:separator/>
      </w:r>
    </w:p>
  </w:endnote>
  <w:endnote w:type="continuationSeparator" w:id="0">
    <w:p w14:paraId="146F261E" w14:textId="77777777" w:rsidR="00827AD4" w:rsidRDefault="0082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,Arial,Courier,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B 2Stone Sans Bold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29D5" w14:textId="77777777" w:rsidR="00603638" w:rsidRDefault="00603638">
    <w:pPr>
      <w:pStyle w:val="Footer"/>
    </w:pPr>
    <w:r>
      <w:rPr>
        <w:rFonts w:ascii="Arial" w:hAnsi="Arial" w:hint="eastAsia"/>
      </w:rPr>
      <w:t>中证信息</w:t>
    </w:r>
    <w:r>
      <w:rPr>
        <w:rFonts w:ascii="Arial" w:hAnsi="Arial" w:hint="eastAsia"/>
      </w:rPr>
      <w:t xml:space="preserve">                                                          </w:t>
    </w:r>
    <w:r>
      <w:rPr>
        <w:rFonts w:ascii="Arial" w:hAnsi="Arial" w:hint="eastAsia"/>
      </w:rPr>
      <w:t>第</w:t>
    </w: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  <w:lang w:eastAsia="zh-CN"/>
      </w:rPr>
      <w:t>4</w:t>
    </w:r>
    <w:r>
      <w:fldChar w:fldCharType="end"/>
    </w:r>
    <w:r>
      <w:rPr>
        <w:rStyle w:val="PageNumber"/>
        <w:rFonts w:hint="eastAsia"/>
      </w:rPr>
      <w:t>页，共</w:t>
    </w:r>
    <w:r>
      <w:fldChar w:fldCharType="begin"/>
    </w:r>
    <w:r>
      <w:rPr>
        <w:rStyle w:val="PageNumber"/>
      </w:rPr>
      <w:instrText xml:space="preserve"> NUMPAGES </w:instrText>
    </w:r>
    <w:r>
      <w:fldChar w:fldCharType="separate"/>
    </w:r>
    <w:r>
      <w:rPr>
        <w:rStyle w:val="PageNumber"/>
        <w:lang w:eastAsia="zh-CN"/>
      </w:rPr>
      <w:t>4</w:t>
    </w:r>
    <w:r>
      <w:fldChar w:fldCharType="end"/>
    </w:r>
    <w:r>
      <w:rPr>
        <w:rStyle w:val="PageNumber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5FD0" w14:textId="77777777" w:rsidR="00827AD4" w:rsidRDefault="00827AD4">
      <w:r>
        <w:separator/>
      </w:r>
    </w:p>
  </w:footnote>
  <w:footnote w:type="continuationSeparator" w:id="0">
    <w:p w14:paraId="33C3A5FD" w14:textId="77777777" w:rsidR="00827AD4" w:rsidRDefault="00827AD4">
      <w:r>
        <w:continuationSeparator/>
      </w:r>
    </w:p>
  </w:footnote>
  <w:footnote w:id="1">
    <w:p w14:paraId="7141C584" w14:textId="77777777" w:rsidR="00603638" w:rsidRDefault="00603638">
      <w:pPr>
        <w:pStyle w:val="FootnoteText"/>
        <w:rPr>
          <w:rFonts w:hint="eastAsia"/>
        </w:rPr>
      </w:pPr>
      <w:ins w:id="24" w:author="王 雨欣" w:date="2020-07-15T15:47:00Z">
        <w:r>
          <w:rPr>
            <w:rStyle w:val="FootnoteReference"/>
          </w:rPr>
          <w:footnoteRef/>
        </w:r>
        <w:r>
          <w:t xml:space="preserve"> </w:t>
        </w:r>
        <w:r>
          <w:rPr>
            <w:rFonts w:hint="eastAsia"/>
          </w:rPr>
          <w:t>此处“一类份额”</w:t>
        </w:r>
      </w:ins>
      <w:ins w:id="25" w:author="王 雨欣" w:date="2020-07-15T15:48:00Z">
        <w:r>
          <w:rPr>
            <w:rFonts w:hint="eastAsia"/>
          </w:rPr>
          <w:t>举例适用于普通基金，不</w:t>
        </w:r>
      </w:ins>
      <w:ins w:id="26" w:author="zhouyt" w:date="2020-08-17T10:16:00Z">
        <w:r>
          <w:rPr>
            <w:rFonts w:hint="eastAsia"/>
          </w:rPr>
          <w:t>适用</w:t>
        </w:r>
      </w:ins>
      <w:ins w:id="27" w:author="王 雨欣" w:date="2020-07-15T15:48:00Z">
        <w:r>
          <w:rPr>
            <w:rFonts w:hint="eastAsia"/>
          </w:rPr>
          <w:t>分级基金单独报送某一份额的情况。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95B6" w14:textId="77777777" w:rsidR="00603638" w:rsidRDefault="00603638">
    <w:pPr>
      <w:pStyle w:val="Header"/>
      <w:ind w:firstLineChars="49" w:firstLine="103"/>
      <w:rPr>
        <w:rFonts w:ascii="Arial" w:hAnsi="Arial" w:hint="eastAsia"/>
        <w:b/>
        <w:sz w:val="32"/>
        <w:szCs w:val="32"/>
        <w:lang w:eastAsia="zh-CN"/>
      </w:rPr>
    </w:pPr>
    <w:r>
      <w:rPr>
        <w:rFonts w:ascii="Arial" w:hAnsi="Arial" w:hint="eastAsia"/>
        <w:b/>
        <w:sz w:val="21"/>
        <w:szCs w:val="21"/>
        <w:lang w:eastAsia="zh-CN"/>
      </w:rPr>
      <w:t>基金电子化信息披露</w:t>
    </w:r>
  </w:p>
  <w:p w14:paraId="3DF8557D" w14:textId="1D54FF87" w:rsidR="00603638" w:rsidRDefault="00B15DD7">
    <w:pPr>
      <w:pStyle w:val="Header"/>
      <w:rPr>
        <w:lang w:eastAsia="zh-CN"/>
      </w:rPr>
    </w:pP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DC31D23" wp14:editId="1815F497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6400800" cy="0"/>
              <wp:effectExtent l="9525" t="11430" r="9525" b="17145"/>
              <wp:wrapNone/>
              <wp:docPr id="1" name="直线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80B1C" id="直线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7in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" strokeweight="1.5pt"/>
          </w:pict>
        </mc:Fallback>
      </mc:AlternateContent>
    </w:r>
  </w:p>
  <w:p w14:paraId="7AF46550" w14:textId="77777777" w:rsidR="00603638" w:rsidRDefault="00603638">
    <w:pPr>
      <w:pStyle w:val="Header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92E"/>
    <w:multiLevelType w:val="multilevel"/>
    <w:tmpl w:val="1132592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1"/>
      <w:numFmt w:val="lowerLetter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 w15:restartNumberingAfterBreak="0">
    <w:nsid w:val="1B3D3AB3"/>
    <w:multiLevelType w:val="multilevel"/>
    <w:tmpl w:val="1B3D3AB3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9E06299"/>
    <w:multiLevelType w:val="multilevel"/>
    <w:tmpl w:val="79E0629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79"/>
    <w:rsid w:val="000202DC"/>
    <w:rsid w:val="00020D1C"/>
    <w:rsid w:val="00023F10"/>
    <w:rsid w:val="00036ECB"/>
    <w:rsid w:val="000401C7"/>
    <w:rsid w:val="00046886"/>
    <w:rsid w:val="0005065E"/>
    <w:rsid w:val="00050B6A"/>
    <w:rsid w:val="00055035"/>
    <w:rsid w:val="000566CC"/>
    <w:rsid w:val="0005708F"/>
    <w:rsid w:val="000579E3"/>
    <w:rsid w:val="00062BDC"/>
    <w:rsid w:val="000640EB"/>
    <w:rsid w:val="00064F4C"/>
    <w:rsid w:val="00066E53"/>
    <w:rsid w:val="00072218"/>
    <w:rsid w:val="00077BEE"/>
    <w:rsid w:val="0008243D"/>
    <w:rsid w:val="000859AF"/>
    <w:rsid w:val="00087C79"/>
    <w:rsid w:val="0009063B"/>
    <w:rsid w:val="00091D67"/>
    <w:rsid w:val="00092AA6"/>
    <w:rsid w:val="00092C59"/>
    <w:rsid w:val="000934B0"/>
    <w:rsid w:val="00094A47"/>
    <w:rsid w:val="00095ACD"/>
    <w:rsid w:val="00097118"/>
    <w:rsid w:val="00097B2C"/>
    <w:rsid w:val="000A2929"/>
    <w:rsid w:val="000A69A4"/>
    <w:rsid w:val="000B0EDE"/>
    <w:rsid w:val="000B4515"/>
    <w:rsid w:val="000B6B96"/>
    <w:rsid w:val="000C552C"/>
    <w:rsid w:val="000C7407"/>
    <w:rsid w:val="000D5D6D"/>
    <w:rsid w:val="000E4C15"/>
    <w:rsid w:val="000E65CD"/>
    <w:rsid w:val="001038B8"/>
    <w:rsid w:val="00107B6B"/>
    <w:rsid w:val="0011274D"/>
    <w:rsid w:val="001129EF"/>
    <w:rsid w:val="00120673"/>
    <w:rsid w:val="001241FE"/>
    <w:rsid w:val="001243C8"/>
    <w:rsid w:val="00130819"/>
    <w:rsid w:val="0013141F"/>
    <w:rsid w:val="0013208E"/>
    <w:rsid w:val="0013344A"/>
    <w:rsid w:val="00133A8E"/>
    <w:rsid w:val="00134156"/>
    <w:rsid w:val="001422C8"/>
    <w:rsid w:val="001434CD"/>
    <w:rsid w:val="00144898"/>
    <w:rsid w:val="001474E7"/>
    <w:rsid w:val="00150364"/>
    <w:rsid w:val="00150C10"/>
    <w:rsid w:val="00151AD2"/>
    <w:rsid w:val="00151BDA"/>
    <w:rsid w:val="00154405"/>
    <w:rsid w:val="001546F7"/>
    <w:rsid w:val="00156F53"/>
    <w:rsid w:val="0015732F"/>
    <w:rsid w:val="001573BA"/>
    <w:rsid w:val="00162C0C"/>
    <w:rsid w:val="00165A13"/>
    <w:rsid w:val="001661DE"/>
    <w:rsid w:val="00166D37"/>
    <w:rsid w:val="00173A1C"/>
    <w:rsid w:val="00175F7B"/>
    <w:rsid w:val="00184562"/>
    <w:rsid w:val="001850B1"/>
    <w:rsid w:val="001853A7"/>
    <w:rsid w:val="00190E21"/>
    <w:rsid w:val="001949AD"/>
    <w:rsid w:val="00195833"/>
    <w:rsid w:val="00195D17"/>
    <w:rsid w:val="001965EF"/>
    <w:rsid w:val="001966A2"/>
    <w:rsid w:val="00197DB9"/>
    <w:rsid w:val="001A6C15"/>
    <w:rsid w:val="001A7167"/>
    <w:rsid w:val="001A7496"/>
    <w:rsid w:val="001B06B0"/>
    <w:rsid w:val="001B3C2F"/>
    <w:rsid w:val="001B571A"/>
    <w:rsid w:val="001C3937"/>
    <w:rsid w:val="001C6D67"/>
    <w:rsid w:val="001D00E2"/>
    <w:rsid w:val="001D0FDC"/>
    <w:rsid w:val="001D1257"/>
    <w:rsid w:val="001D2819"/>
    <w:rsid w:val="001D2CEC"/>
    <w:rsid w:val="001D5FF8"/>
    <w:rsid w:val="001D67BC"/>
    <w:rsid w:val="001D70E4"/>
    <w:rsid w:val="001F0957"/>
    <w:rsid w:val="00202BA9"/>
    <w:rsid w:val="0020454F"/>
    <w:rsid w:val="00204D99"/>
    <w:rsid w:val="00205C5C"/>
    <w:rsid w:val="00206D78"/>
    <w:rsid w:val="00210604"/>
    <w:rsid w:val="00213A5C"/>
    <w:rsid w:val="00214DE9"/>
    <w:rsid w:val="0021559B"/>
    <w:rsid w:val="00216AA0"/>
    <w:rsid w:val="0023227E"/>
    <w:rsid w:val="002375F5"/>
    <w:rsid w:val="002376A3"/>
    <w:rsid w:val="0024209B"/>
    <w:rsid w:val="00243E94"/>
    <w:rsid w:val="00246E79"/>
    <w:rsid w:val="00251CFB"/>
    <w:rsid w:val="00252D1E"/>
    <w:rsid w:val="00255711"/>
    <w:rsid w:val="002558A3"/>
    <w:rsid w:val="002653DF"/>
    <w:rsid w:val="00265AD2"/>
    <w:rsid w:val="002679BA"/>
    <w:rsid w:val="002729C3"/>
    <w:rsid w:val="00274601"/>
    <w:rsid w:val="00277805"/>
    <w:rsid w:val="0029055F"/>
    <w:rsid w:val="00291912"/>
    <w:rsid w:val="00295E30"/>
    <w:rsid w:val="002B6DB6"/>
    <w:rsid w:val="002C0BB0"/>
    <w:rsid w:val="002C4553"/>
    <w:rsid w:val="002C4B7F"/>
    <w:rsid w:val="002C4BA5"/>
    <w:rsid w:val="002C6970"/>
    <w:rsid w:val="002C7A76"/>
    <w:rsid w:val="002D10A5"/>
    <w:rsid w:val="002D13D1"/>
    <w:rsid w:val="002D58C7"/>
    <w:rsid w:val="002E4039"/>
    <w:rsid w:val="002E4EC4"/>
    <w:rsid w:val="002F1423"/>
    <w:rsid w:val="002F35DA"/>
    <w:rsid w:val="002F4CE6"/>
    <w:rsid w:val="002F5B6D"/>
    <w:rsid w:val="003025CF"/>
    <w:rsid w:val="003044B4"/>
    <w:rsid w:val="00307EE8"/>
    <w:rsid w:val="00307F30"/>
    <w:rsid w:val="003113E9"/>
    <w:rsid w:val="00311AD7"/>
    <w:rsid w:val="0031253E"/>
    <w:rsid w:val="00312EE2"/>
    <w:rsid w:val="00312F99"/>
    <w:rsid w:val="00315680"/>
    <w:rsid w:val="00315901"/>
    <w:rsid w:val="003167E3"/>
    <w:rsid w:val="003170A3"/>
    <w:rsid w:val="0031746F"/>
    <w:rsid w:val="00317E88"/>
    <w:rsid w:val="00323434"/>
    <w:rsid w:val="00325C81"/>
    <w:rsid w:val="00333E00"/>
    <w:rsid w:val="00341C6D"/>
    <w:rsid w:val="0034218A"/>
    <w:rsid w:val="003447B2"/>
    <w:rsid w:val="00350E97"/>
    <w:rsid w:val="003520EE"/>
    <w:rsid w:val="0035397A"/>
    <w:rsid w:val="00354AAA"/>
    <w:rsid w:val="0035702C"/>
    <w:rsid w:val="00362326"/>
    <w:rsid w:val="00363B9A"/>
    <w:rsid w:val="00364466"/>
    <w:rsid w:val="003656B0"/>
    <w:rsid w:val="00365E64"/>
    <w:rsid w:val="00371DF5"/>
    <w:rsid w:val="0037221C"/>
    <w:rsid w:val="003800C2"/>
    <w:rsid w:val="0038124F"/>
    <w:rsid w:val="00391935"/>
    <w:rsid w:val="0039251F"/>
    <w:rsid w:val="0039261A"/>
    <w:rsid w:val="003931A1"/>
    <w:rsid w:val="00394089"/>
    <w:rsid w:val="00394387"/>
    <w:rsid w:val="00394857"/>
    <w:rsid w:val="00396A30"/>
    <w:rsid w:val="0039754B"/>
    <w:rsid w:val="003A092B"/>
    <w:rsid w:val="003A2132"/>
    <w:rsid w:val="003A3A8A"/>
    <w:rsid w:val="003A5621"/>
    <w:rsid w:val="003A564C"/>
    <w:rsid w:val="003A730A"/>
    <w:rsid w:val="003B09B1"/>
    <w:rsid w:val="003B1156"/>
    <w:rsid w:val="003B295F"/>
    <w:rsid w:val="003B55C5"/>
    <w:rsid w:val="003B6C3A"/>
    <w:rsid w:val="003C0979"/>
    <w:rsid w:val="003C41E3"/>
    <w:rsid w:val="003C53BE"/>
    <w:rsid w:val="003C6AA0"/>
    <w:rsid w:val="003C6E1C"/>
    <w:rsid w:val="003D093A"/>
    <w:rsid w:val="003D1B22"/>
    <w:rsid w:val="003D39CC"/>
    <w:rsid w:val="003D3E84"/>
    <w:rsid w:val="003D4F55"/>
    <w:rsid w:val="003D53F5"/>
    <w:rsid w:val="003E1DFB"/>
    <w:rsid w:val="003E25D8"/>
    <w:rsid w:val="003E2F7A"/>
    <w:rsid w:val="003F0125"/>
    <w:rsid w:val="003F5563"/>
    <w:rsid w:val="003F64EB"/>
    <w:rsid w:val="003F67E9"/>
    <w:rsid w:val="004006DE"/>
    <w:rsid w:val="00400845"/>
    <w:rsid w:val="00404445"/>
    <w:rsid w:val="0040605A"/>
    <w:rsid w:val="00412944"/>
    <w:rsid w:val="00417154"/>
    <w:rsid w:val="00421580"/>
    <w:rsid w:val="0043019C"/>
    <w:rsid w:val="00432679"/>
    <w:rsid w:val="004328F3"/>
    <w:rsid w:val="00434738"/>
    <w:rsid w:val="00437415"/>
    <w:rsid w:val="00444BEB"/>
    <w:rsid w:val="00451438"/>
    <w:rsid w:val="004544C7"/>
    <w:rsid w:val="00460F1B"/>
    <w:rsid w:val="00462121"/>
    <w:rsid w:val="004634D7"/>
    <w:rsid w:val="0046566F"/>
    <w:rsid w:val="00466D0F"/>
    <w:rsid w:val="004709C0"/>
    <w:rsid w:val="00472637"/>
    <w:rsid w:val="00472943"/>
    <w:rsid w:val="00473913"/>
    <w:rsid w:val="0047402D"/>
    <w:rsid w:val="00476A9C"/>
    <w:rsid w:val="00477B32"/>
    <w:rsid w:val="00480E09"/>
    <w:rsid w:val="004841A9"/>
    <w:rsid w:val="00484585"/>
    <w:rsid w:val="00484A4D"/>
    <w:rsid w:val="004856E0"/>
    <w:rsid w:val="004915D6"/>
    <w:rsid w:val="00491EB8"/>
    <w:rsid w:val="00494EF1"/>
    <w:rsid w:val="00495C78"/>
    <w:rsid w:val="00496C3F"/>
    <w:rsid w:val="004A2E39"/>
    <w:rsid w:val="004A3A11"/>
    <w:rsid w:val="004A4E9F"/>
    <w:rsid w:val="004A6983"/>
    <w:rsid w:val="004A7F74"/>
    <w:rsid w:val="004B2998"/>
    <w:rsid w:val="004B2A9A"/>
    <w:rsid w:val="004B6646"/>
    <w:rsid w:val="004B6B9E"/>
    <w:rsid w:val="004B6C24"/>
    <w:rsid w:val="004B72BD"/>
    <w:rsid w:val="004B7528"/>
    <w:rsid w:val="004C23FC"/>
    <w:rsid w:val="004C317E"/>
    <w:rsid w:val="004C3254"/>
    <w:rsid w:val="004C3C46"/>
    <w:rsid w:val="004D0928"/>
    <w:rsid w:val="004D1B82"/>
    <w:rsid w:val="004D1DA4"/>
    <w:rsid w:val="004D4FA1"/>
    <w:rsid w:val="004D78CC"/>
    <w:rsid w:val="004E12D0"/>
    <w:rsid w:val="004E19CD"/>
    <w:rsid w:val="004E7BDB"/>
    <w:rsid w:val="004F5557"/>
    <w:rsid w:val="00501910"/>
    <w:rsid w:val="0050264F"/>
    <w:rsid w:val="00506174"/>
    <w:rsid w:val="00513554"/>
    <w:rsid w:val="0051760D"/>
    <w:rsid w:val="00517CE0"/>
    <w:rsid w:val="00517D9F"/>
    <w:rsid w:val="00521E2E"/>
    <w:rsid w:val="00526D74"/>
    <w:rsid w:val="005305E0"/>
    <w:rsid w:val="005307B1"/>
    <w:rsid w:val="005351F3"/>
    <w:rsid w:val="00535351"/>
    <w:rsid w:val="00540A95"/>
    <w:rsid w:val="005421FE"/>
    <w:rsid w:val="00544056"/>
    <w:rsid w:val="00551659"/>
    <w:rsid w:val="00552D1A"/>
    <w:rsid w:val="005532C8"/>
    <w:rsid w:val="0055334E"/>
    <w:rsid w:val="00556F03"/>
    <w:rsid w:val="00563841"/>
    <w:rsid w:val="00566746"/>
    <w:rsid w:val="005672B3"/>
    <w:rsid w:val="00570AD9"/>
    <w:rsid w:val="0057102D"/>
    <w:rsid w:val="0058338A"/>
    <w:rsid w:val="00584FC9"/>
    <w:rsid w:val="00585CD1"/>
    <w:rsid w:val="00593633"/>
    <w:rsid w:val="00593EDA"/>
    <w:rsid w:val="00594A40"/>
    <w:rsid w:val="00594CEF"/>
    <w:rsid w:val="005958CC"/>
    <w:rsid w:val="00597EEE"/>
    <w:rsid w:val="005A0C16"/>
    <w:rsid w:val="005A52DE"/>
    <w:rsid w:val="005A6EFD"/>
    <w:rsid w:val="005B0546"/>
    <w:rsid w:val="005B2A24"/>
    <w:rsid w:val="005B4A5A"/>
    <w:rsid w:val="005B68A5"/>
    <w:rsid w:val="005B6B48"/>
    <w:rsid w:val="005B6D9C"/>
    <w:rsid w:val="005C143E"/>
    <w:rsid w:val="005C25B5"/>
    <w:rsid w:val="005C3661"/>
    <w:rsid w:val="005C6C80"/>
    <w:rsid w:val="005C702D"/>
    <w:rsid w:val="005D5B6F"/>
    <w:rsid w:val="005D672B"/>
    <w:rsid w:val="005E1028"/>
    <w:rsid w:val="005E143E"/>
    <w:rsid w:val="005E58D9"/>
    <w:rsid w:val="005E6AB5"/>
    <w:rsid w:val="005F11A5"/>
    <w:rsid w:val="005F1AE1"/>
    <w:rsid w:val="005F6063"/>
    <w:rsid w:val="006000BF"/>
    <w:rsid w:val="00603511"/>
    <w:rsid w:val="00603638"/>
    <w:rsid w:val="00610F78"/>
    <w:rsid w:val="006145BC"/>
    <w:rsid w:val="00617546"/>
    <w:rsid w:val="0062503A"/>
    <w:rsid w:val="00625FC6"/>
    <w:rsid w:val="006279F9"/>
    <w:rsid w:val="00633BEA"/>
    <w:rsid w:val="00635766"/>
    <w:rsid w:val="006361C9"/>
    <w:rsid w:val="00642B9C"/>
    <w:rsid w:val="00643088"/>
    <w:rsid w:val="00643401"/>
    <w:rsid w:val="00644502"/>
    <w:rsid w:val="0064654F"/>
    <w:rsid w:val="00652109"/>
    <w:rsid w:val="006604EA"/>
    <w:rsid w:val="00660F87"/>
    <w:rsid w:val="00667E8A"/>
    <w:rsid w:val="00671B16"/>
    <w:rsid w:val="00681DBC"/>
    <w:rsid w:val="00690251"/>
    <w:rsid w:val="00693184"/>
    <w:rsid w:val="00694342"/>
    <w:rsid w:val="00694EB0"/>
    <w:rsid w:val="00697186"/>
    <w:rsid w:val="006A2670"/>
    <w:rsid w:val="006A290E"/>
    <w:rsid w:val="006A4A28"/>
    <w:rsid w:val="006A5988"/>
    <w:rsid w:val="006A60CB"/>
    <w:rsid w:val="006A72C3"/>
    <w:rsid w:val="006B094F"/>
    <w:rsid w:val="006B34E7"/>
    <w:rsid w:val="006B6E14"/>
    <w:rsid w:val="006B7E8E"/>
    <w:rsid w:val="006C374D"/>
    <w:rsid w:val="006C53EA"/>
    <w:rsid w:val="006C5438"/>
    <w:rsid w:val="006C5FE4"/>
    <w:rsid w:val="006C7766"/>
    <w:rsid w:val="006D6898"/>
    <w:rsid w:val="006D70CA"/>
    <w:rsid w:val="006E082B"/>
    <w:rsid w:val="006E0C42"/>
    <w:rsid w:val="006E110E"/>
    <w:rsid w:val="006E27C0"/>
    <w:rsid w:val="006F17E6"/>
    <w:rsid w:val="006F27FE"/>
    <w:rsid w:val="006F3C92"/>
    <w:rsid w:val="006F6B2E"/>
    <w:rsid w:val="00700E75"/>
    <w:rsid w:val="00701356"/>
    <w:rsid w:val="00703E87"/>
    <w:rsid w:val="00705128"/>
    <w:rsid w:val="00705A43"/>
    <w:rsid w:val="007073D3"/>
    <w:rsid w:val="00712B53"/>
    <w:rsid w:val="0071644B"/>
    <w:rsid w:val="00717383"/>
    <w:rsid w:val="007226E6"/>
    <w:rsid w:val="00723C6A"/>
    <w:rsid w:val="00725ECC"/>
    <w:rsid w:val="007312E7"/>
    <w:rsid w:val="007323D0"/>
    <w:rsid w:val="00733B08"/>
    <w:rsid w:val="00734655"/>
    <w:rsid w:val="007371D5"/>
    <w:rsid w:val="0073746E"/>
    <w:rsid w:val="0073755C"/>
    <w:rsid w:val="00740A31"/>
    <w:rsid w:val="00741B66"/>
    <w:rsid w:val="00743887"/>
    <w:rsid w:val="00744B82"/>
    <w:rsid w:val="00744D1F"/>
    <w:rsid w:val="0074596E"/>
    <w:rsid w:val="00745976"/>
    <w:rsid w:val="00745C62"/>
    <w:rsid w:val="00762F6A"/>
    <w:rsid w:val="00797B84"/>
    <w:rsid w:val="007A1D33"/>
    <w:rsid w:val="007A21EB"/>
    <w:rsid w:val="007B3D1E"/>
    <w:rsid w:val="007B4A35"/>
    <w:rsid w:val="007B4BF5"/>
    <w:rsid w:val="007B7C68"/>
    <w:rsid w:val="007C2E06"/>
    <w:rsid w:val="007C3084"/>
    <w:rsid w:val="007C7D49"/>
    <w:rsid w:val="007D13B4"/>
    <w:rsid w:val="007D3B0B"/>
    <w:rsid w:val="007D4D06"/>
    <w:rsid w:val="007E16CE"/>
    <w:rsid w:val="007E34A3"/>
    <w:rsid w:val="007E6F15"/>
    <w:rsid w:val="007F59F7"/>
    <w:rsid w:val="007F746F"/>
    <w:rsid w:val="007F7867"/>
    <w:rsid w:val="00800694"/>
    <w:rsid w:val="008038D5"/>
    <w:rsid w:val="00812F14"/>
    <w:rsid w:val="00815F14"/>
    <w:rsid w:val="00816F41"/>
    <w:rsid w:val="008269AD"/>
    <w:rsid w:val="00827AD4"/>
    <w:rsid w:val="00827CFA"/>
    <w:rsid w:val="008309E2"/>
    <w:rsid w:val="0083245D"/>
    <w:rsid w:val="00832EAD"/>
    <w:rsid w:val="00834206"/>
    <w:rsid w:val="00834580"/>
    <w:rsid w:val="00836AC8"/>
    <w:rsid w:val="00837338"/>
    <w:rsid w:val="0084063F"/>
    <w:rsid w:val="008516A7"/>
    <w:rsid w:val="00853BCE"/>
    <w:rsid w:val="00853EF3"/>
    <w:rsid w:val="00854817"/>
    <w:rsid w:val="00861F49"/>
    <w:rsid w:val="00862A39"/>
    <w:rsid w:val="00866E6A"/>
    <w:rsid w:val="008674E7"/>
    <w:rsid w:val="0086796E"/>
    <w:rsid w:val="00873B96"/>
    <w:rsid w:val="008742DF"/>
    <w:rsid w:val="0087693F"/>
    <w:rsid w:val="00882F1A"/>
    <w:rsid w:val="00885FC4"/>
    <w:rsid w:val="00887977"/>
    <w:rsid w:val="00887ED6"/>
    <w:rsid w:val="00890145"/>
    <w:rsid w:val="00891BD5"/>
    <w:rsid w:val="008938F8"/>
    <w:rsid w:val="00893B36"/>
    <w:rsid w:val="00895CFE"/>
    <w:rsid w:val="00895FF1"/>
    <w:rsid w:val="008966D2"/>
    <w:rsid w:val="008A0EC5"/>
    <w:rsid w:val="008A32B5"/>
    <w:rsid w:val="008A4189"/>
    <w:rsid w:val="008A7A54"/>
    <w:rsid w:val="008B0437"/>
    <w:rsid w:val="008B12C9"/>
    <w:rsid w:val="008B1DE1"/>
    <w:rsid w:val="008B608F"/>
    <w:rsid w:val="008B78BF"/>
    <w:rsid w:val="008C0BFA"/>
    <w:rsid w:val="008C33E2"/>
    <w:rsid w:val="008E0D3D"/>
    <w:rsid w:val="008E51F8"/>
    <w:rsid w:val="008E637D"/>
    <w:rsid w:val="008F4C97"/>
    <w:rsid w:val="008F54EE"/>
    <w:rsid w:val="008F5BEE"/>
    <w:rsid w:val="008F7AA3"/>
    <w:rsid w:val="0090267B"/>
    <w:rsid w:val="00921EAC"/>
    <w:rsid w:val="009274AA"/>
    <w:rsid w:val="0092779F"/>
    <w:rsid w:val="00927D22"/>
    <w:rsid w:val="0093035D"/>
    <w:rsid w:val="00933851"/>
    <w:rsid w:val="009462BA"/>
    <w:rsid w:val="00946FB0"/>
    <w:rsid w:val="00960E43"/>
    <w:rsid w:val="00962880"/>
    <w:rsid w:val="00962FDF"/>
    <w:rsid w:val="009644ED"/>
    <w:rsid w:val="00981FF2"/>
    <w:rsid w:val="00982A53"/>
    <w:rsid w:val="00983796"/>
    <w:rsid w:val="00983A80"/>
    <w:rsid w:val="00986B94"/>
    <w:rsid w:val="00995A21"/>
    <w:rsid w:val="0099659C"/>
    <w:rsid w:val="00996FA8"/>
    <w:rsid w:val="009A546A"/>
    <w:rsid w:val="009B26FA"/>
    <w:rsid w:val="009B3AC1"/>
    <w:rsid w:val="009B4533"/>
    <w:rsid w:val="009B5634"/>
    <w:rsid w:val="009C14E4"/>
    <w:rsid w:val="009C286A"/>
    <w:rsid w:val="009C3C77"/>
    <w:rsid w:val="009C6676"/>
    <w:rsid w:val="009D1D7E"/>
    <w:rsid w:val="009E09F8"/>
    <w:rsid w:val="009E1E17"/>
    <w:rsid w:val="009E32A3"/>
    <w:rsid w:val="009E4D5F"/>
    <w:rsid w:val="009E6208"/>
    <w:rsid w:val="009E656B"/>
    <w:rsid w:val="009E7892"/>
    <w:rsid w:val="009F01E6"/>
    <w:rsid w:val="009F0226"/>
    <w:rsid w:val="009F4172"/>
    <w:rsid w:val="009F454B"/>
    <w:rsid w:val="009F48E1"/>
    <w:rsid w:val="009F787C"/>
    <w:rsid w:val="00A00295"/>
    <w:rsid w:val="00A02DC6"/>
    <w:rsid w:val="00A06B82"/>
    <w:rsid w:val="00A10124"/>
    <w:rsid w:val="00A13357"/>
    <w:rsid w:val="00A20D04"/>
    <w:rsid w:val="00A24B82"/>
    <w:rsid w:val="00A273AF"/>
    <w:rsid w:val="00A30187"/>
    <w:rsid w:val="00A30613"/>
    <w:rsid w:val="00A34825"/>
    <w:rsid w:val="00A35EE0"/>
    <w:rsid w:val="00A36D53"/>
    <w:rsid w:val="00A3797E"/>
    <w:rsid w:val="00A37EA8"/>
    <w:rsid w:val="00A4065F"/>
    <w:rsid w:val="00A447AB"/>
    <w:rsid w:val="00A5248D"/>
    <w:rsid w:val="00A605F4"/>
    <w:rsid w:val="00A65C06"/>
    <w:rsid w:val="00A66FA0"/>
    <w:rsid w:val="00A75387"/>
    <w:rsid w:val="00A81694"/>
    <w:rsid w:val="00A828AF"/>
    <w:rsid w:val="00A82CC2"/>
    <w:rsid w:val="00A94DA6"/>
    <w:rsid w:val="00A9576A"/>
    <w:rsid w:val="00A9782A"/>
    <w:rsid w:val="00AB6914"/>
    <w:rsid w:val="00AC2CB7"/>
    <w:rsid w:val="00AD08B4"/>
    <w:rsid w:val="00AD1028"/>
    <w:rsid w:val="00AE09FD"/>
    <w:rsid w:val="00AE28E4"/>
    <w:rsid w:val="00AE5701"/>
    <w:rsid w:val="00AF16FF"/>
    <w:rsid w:val="00AF44D6"/>
    <w:rsid w:val="00AF4D33"/>
    <w:rsid w:val="00B0198C"/>
    <w:rsid w:val="00B044DE"/>
    <w:rsid w:val="00B06198"/>
    <w:rsid w:val="00B063ED"/>
    <w:rsid w:val="00B125A4"/>
    <w:rsid w:val="00B15DD7"/>
    <w:rsid w:val="00B1695F"/>
    <w:rsid w:val="00B216C2"/>
    <w:rsid w:val="00B32564"/>
    <w:rsid w:val="00B34018"/>
    <w:rsid w:val="00B3557C"/>
    <w:rsid w:val="00B36D49"/>
    <w:rsid w:val="00B4732B"/>
    <w:rsid w:val="00B47BA9"/>
    <w:rsid w:val="00B516BC"/>
    <w:rsid w:val="00B52503"/>
    <w:rsid w:val="00B526D0"/>
    <w:rsid w:val="00B541E7"/>
    <w:rsid w:val="00B56465"/>
    <w:rsid w:val="00B56E38"/>
    <w:rsid w:val="00B60CDD"/>
    <w:rsid w:val="00B62144"/>
    <w:rsid w:val="00B6549A"/>
    <w:rsid w:val="00B658E0"/>
    <w:rsid w:val="00B71A35"/>
    <w:rsid w:val="00B754AB"/>
    <w:rsid w:val="00B84D5F"/>
    <w:rsid w:val="00B85E8B"/>
    <w:rsid w:val="00B906B7"/>
    <w:rsid w:val="00B91AE9"/>
    <w:rsid w:val="00B91B0C"/>
    <w:rsid w:val="00B92610"/>
    <w:rsid w:val="00B9407F"/>
    <w:rsid w:val="00B95069"/>
    <w:rsid w:val="00B95924"/>
    <w:rsid w:val="00B96708"/>
    <w:rsid w:val="00BA0B9E"/>
    <w:rsid w:val="00BA4DE4"/>
    <w:rsid w:val="00BA69E4"/>
    <w:rsid w:val="00BA7728"/>
    <w:rsid w:val="00BB1B10"/>
    <w:rsid w:val="00BD098B"/>
    <w:rsid w:val="00BD0EAB"/>
    <w:rsid w:val="00BD1AD9"/>
    <w:rsid w:val="00BE0364"/>
    <w:rsid w:val="00BE183F"/>
    <w:rsid w:val="00BF0DF2"/>
    <w:rsid w:val="00BF49D9"/>
    <w:rsid w:val="00BF755E"/>
    <w:rsid w:val="00BF7900"/>
    <w:rsid w:val="00C05ECC"/>
    <w:rsid w:val="00C06D06"/>
    <w:rsid w:val="00C07F63"/>
    <w:rsid w:val="00C11275"/>
    <w:rsid w:val="00C17341"/>
    <w:rsid w:val="00C201B8"/>
    <w:rsid w:val="00C235D3"/>
    <w:rsid w:val="00C2480B"/>
    <w:rsid w:val="00C25B3B"/>
    <w:rsid w:val="00C25D81"/>
    <w:rsid w:val="00C25F80"/>
    <w:rsid w:val="00C25F85"/>
    <w:rsid w:val="00C274DA"/>
    <w:rsid w:val="00C30397"/>
    <w:rsid w:val="00C33588"/>
    <w:rsid w:val="00C366D5"/>
    <w:rsid w:val="00C450F2"/>
    <w:rsid w:val="00C45C18"/>
    <w:rsid w:val="00C4602D"/>
    <w:rsid w:val="00C46934"/>
    <w:rsid w:val="00C51158"/>
    <w:rsid w:val="00C525ED"/>
    <w:rsid w:val="00C54ACF"/>
    <w:rsid w:val="00C56235"/>
    <w:rsid w:val="00C56B85"/>
    <w:rsid w:val="00C6167E"/>
    <w:rsid w:val="00C62EAD"/>
    <w:rsid w:val="00C64886"/>
    <w:rsid w:val="00C64E13"/>
    <w:rsid w:val="00C65585"/>
    <w:rsid w:val="00C7142B"/>
    <w:rsid w:val="00C7479C"/>
    <w:rsid w:val="00C814B9"/>
    <w:rsid w:val="00C829A6"/>
    <w:rsid w:val="00C9227A"/>
    <w:rsid w:val="00C92AF1"/>
    <w:rsid w:val="00C95C99"/>
    <w:rsid w:val="00C96A3B"/>
    <w:rsid w:val="00CA4656"/>
    <w:rsid w:val="00CA489E"/>
    <w:rsid w:val="00CB1F91"/>
    <w:rsid w:val="00CB3125"/>
    <w:rsid w:val="00CB3AAC"/>
    <w:rsid w:val="00CB5D3A"/>
    <w:rsid w:val="00CC3B23"/>
    <w:rsid w:val="00CC4670"/>
    <w:rsid w:val="00CC4AB3"/>
    <w:rsid w:val="00CC53AF"/>
    <w:rsid w:val="00CC7DAE"/>
    <w:rsid w:val="00CD232D"/>
    <w:rsid w:val="00CD24F3"/>
    <w:rsid w:val="00CD4D31"/>
    <w:rsid w:val="00CD702A"/>
    <w:rsid w:val="00CE0E86"/>
    <w:rsid w:val="00CE4BB1"/>
    <w:rsid w:val="00CE62C3"/>
    <w:rsid w:val="00CF39F9"/>
    <w:rsid w:val="00CF6495"/>
    <w:rsid w:val="00CF65D7"/>
    <w:rsid w:val="00CF660C"/>
    <w:rsid w:val="00D0125D"/>
    <w:rsid w:val="00D0328B"/>
    <w:rsid w:val="00D03BAF"/>
    <w:rsid w:val="00D055EB"/>
    <w:rsid w:val="00D05C8E"/>
    <w:rsid w:val="00D05D31"/>
    <w:rsid w:val="00D07003"/>
    <w:rsid w:val="00D10A04"/>
    <w:rsid w:val="00D12D39"/>
    <w:rsid w:val="00D14232"/>
    <w:rsid w:val="00D1511F"/>
    <w:rsid w:val="00D1618B"/>
    <w:rsid w:val="00D20A7F"/>
    <w:rsid w:val="00D2319C"/>
    <w:rsid w:val="00D235A3"/>
    <w:rsid w:val="00D251FE"/>
    <w:rsid w:val="00D342A8"/>
    <w:rsid w:val="00D35767"/>
    <w:rsid w:val="00D35C75"/>
    <w:rsid w:val="00D361B3"/>
    <w:rsid w:val="00D50957"/>
    <w:rsid w:val="00D52860"/>
    <w:rsid w:val="00D547AD"/>
    <w:rsid w:val="00D62678"/>
    <w:rsid w:val="00D63A28"/>
    <w:rsid w:val="00D66A4B"/>
    <w:rsid w:val="00D67BB5"/>
    <w:rsid w:val="00D817C9"/>
    <w:rsid w:val="00D849A7"/>
    <w:rsid w:val="00D85D12"/>
    <w:rsid w:val="00D86EE0"/>
    <w:rsid w:val="00D87DC5"/>
    <w:rsid w:val="00D91073"/>
    <w:rsid w:val="00D947C7"/>
    <w:rsid w:val="00D95E27"/>
    <w:rsid w:val="00D97DCF"/>
    <w:rsid w:val="00DA0D41"/>
    <w:rsid w:val="00DA1895"/>
    <w:rsid w:val="00DA2801"/>
    <w:rsid w:val="00DA2960"/>
    <w:rsid w:val="00DA2962"/>
    <w:rsid w:val="00DA2BB3"/>
    <w:rsid w:val="00DA33F4"/>
    <w:rsid w:val="00DA4305"/>
    <w:rsid w:val="00DA4308"/>
    <w:rsid w:val="00DA48DA"/>
    <w:rsid w:val="00DA505E"/>
    <w:rsid w:val="00DA6496"/>
    <w:rsid w:val="00DB1167"/>
    <w:rsid w:val="00DB221E"/>
    <w:rsid w:val="00DB5EA8"/>
    <w:rsid w:val="00DB6431"/>
    <w:rsid w:val="00DC1D42"/>
    <w:rsid w:val="00DC2054"/>
    <w:rsid w:val="00DC6BC1"/>
    <w:rsid w:val="00DC7DEF"/>
    <w:rsid w:val="00DC7EA1"/>
    <w:rsid w:val="00DD2848"/>
    <w:rsid w:val="00DD52FF"/>
    <w:rsid w:val="00DE144B"/>
    <w:rsid w:val="00DE22F5"/>
    <w:rsid w:val="00DE3691"/>
    <w:rsid w:val="00DE5425"/>
    <w:rsid w:val="00DE58E3"/>
    <w:rsid w:val="00DF47AC"/>
    <w:rsid w:val="00DF4ADE"/>
    <w:rsid w:val="00DF77CC"/>
    <w:rsid w:val="00E00EEA"/>
    <w:rsid w:val="00E00F15"/>
    <w:rsid w:val="00E124DD"/>
    <w:rsid w:val="00E155F8"/>
    <w:rsid w:val="00E20619"/>
    <w:rsid w:val="00E209F9"/>
    <w:rsid w:val="00E20EAB"/>
    <w:rsid w:val="00E21629"/>
    <w:rsid w:val="00E219CD"/>
    <w:rsid w:val="00E21AA5"/>
    <w:rsid w:val="00E25561"/>
    <w:rsid w:val="00E26C87"/>
    <w:rsid w:val="00E3113A"/>
    <w:rsid w:val="00E35119"/>
    <w:rsid w:val="00E3759B"/>
    <w:rsid w:val="00E42165"/>
    <w:rsid w:val="00E4292F"/>
    <w:rsid w:val="00E4295B"/>
    <w:rsid w:val="00E42CF0"/>
    <w:rsid w:val="00E51FF7"/>
    <w:rsid w:val="00E5282D"/>
    <w:rsid w:val="00E52FAB"/>
    <w:rsid w:val="00E55910"/>
    <w:rsid w:val="00E57960"/>
    <w:rsid w:val="00E61B73"/>
    <w:rsid w:val="00E63870"/>
    <w:rsid w:val="00E7056B"/>
    <w:rsid w:val="00E72703"/>
    <w:rsid w:val="00E77AD7"/>
    <w:rsid w:val="00E77E12"/>
    <w:rsid w:val="00E80657"/>
    <w:rsid w:val="00E80D32"/>
    <w:rsid w:val="00E82794"/>
    <w:rsid w:val="00E83E5A"/>
    <w:rsid w:val="00E850C0"/>
    <w:rsid w:val="00E90B6D"/>
    <w:rsid w:val="00E94BD8"/>
    <w:rsid w:val="00E9640A"/>
    <w:rsid w:val="00E97504"/>
    <w:rsid w:val="00EA32CD"/>
    <w:rsid w:val="00EA4683"/>
    <w:rsid w:val="00EA4B10"/>
    <w:rsid w:val="00EA6C4A"/>
    <w:rsid w:val="00EB191D"/>
    <w:rsid w:val="00EB24BF"/>
    <w:rsid w:val="00EB2F73"/>
    <w:rsid w:val="00EB59A6"/>
    <w:rsid w:val="00EC2A78"/>
    <w:rsid w:val="00EC40C3"/>
    <w:rsid w:val="00EC51CA"/>
    <w:rsid w:val="00ED16A9"/>
    <w:rsid w:val="00EE140F"/>
    <w:rsid w:val="00EE193A"/>
    <w:rsid w:val="00EE29C4"/>
    <w:rsid w:val="00EE3D78"/>
    <w:rsid w:val="00EF0BCE"/>
    <w:rsid w:val="00EF2250"/>
    <w:rsid w:val="00EF4226"/>
    <w:rsid w:val="00EF5C4E"/>
    <w:rsid w:val="00EF6272"/>
    <w:rsid w:val="00EF72C0"/>
    <w:rsid w:val="00F00D38"/>
    <w:rsid w:val="00F02A9F"/>
    <w:rsid w:val="00F04563"/>
    <w:rsid w:val="00F046FF"/>
    <w:rsid w:val="00F156B9"/>
    <w:rsid w:val="00F15FE9"/>
    <w:rsid w:val="00F16446"/>
    <w:rsid w:val="00F219BC"/>
    <w:rsid w:val="00F27E53"/>
    <w:rsid w:val="00F31E08"/>
    <w:rsid w:val="00F31F89"/>
    <w:rsid w:val="00F33F45"/>
    <w:rsid w:val="00F340FD"/>
    <w:rsid w:val="00F36595"/>
    <w:rsid w:val="00F375AE"/>
    <w:rsid w:val="00F37795"/>
    <w:rsid w:val="00F40495"/>
    <w:rsid w:val="00F40D04"/>
    <w:rsid w:val="00F412DA"/>
    <w:rsid w:val="00F43742"/>
    <w:rsid w:val="00F47921"/>
    <w:rsid w:val="00F51D09"/>
    <w:rsid w:val="00F66751"/>
    <w:rsid w:val="00F66B2F"/>
    <w:rsid w:val="00F71943"/>
    <w:rsid w:val="00F72ED1"/>
    <w:rsid w:val="00F73659"/>
    <w:rsid w:val="00F77209"/>
    <w:rsid w:val="00F80B7C"/>
    <w:rsid w:val="00F820EA"/>
    <w:rsid w:val="00F833DE"/>
    <w:rsid w:val="00F87C1B"/>
    <w:rsid w:val="00F92D9F"/>
    <w:rsid w:val="00F936EF"/>
    <w:rsid w:val="00F94E93"/>
    <w:rsid w:val="00F968AB"/>
    <w:rsid w:val="00F96C40"/>
    <w:rsid w:val="00F97F7A"/>
    <w:rsid w:val="00FA1D86"/>
    <w:rsid w:val="00FA1F65"/>
    <w:rsid w:val="00FA4783"/>
    <w:rsid w:val="00FA54A4"/>
    <w:rsid w:val="00FA60D7"/>
    <w:rsid w:val="00FA63EF"/>
    <w:rsid w:val="00FA6E45"/>
    <w:rsid w:val="00FA6FA7"/>
    <w:rsid w:val="00FB096D"/>
    <w:rsid w:val="00FB16A7"/>
    <w:rsid w:val="00FB1B8B"/>
    <w:rsid w:val="00FB2461"/>
    <w:rsid w:val="00FB4255"/>
    <w:rsid w:val="00FB5D4D"/>
    <w:rsid w:val="00FC3460"/>
    <w:rsid w:val="00FC6AC7"/>
    <w:rsid w:val="00FC7F89"/>
    <w:rsid w:val="00FD0489"/>
    <w:rsid w:val="00FD088F"/>
    <w:rsid w:val="00FD5408"/>
    <w:rsid w:val="00FD73BF"/>
    <w:rsid w:val="00FE357F"/>
    <w:rsid w:val="00FE3C14"/>
    <w:rsid w:val="00FE4A2A"/>
    <w:rsid w:val="00FF1590"/>
    <w:rsid w:val="00FF754A"/>
    <w:rsid w:val="00FF77F4"/>
    <w:rsid w:val="01317204"/>
    <w:rsid w:val="0335549C"/>
    <w:rsid w:val="03991597"/>
    <w:rsid w:val="0C84091A"/>
    <w:rsid w:val="0DFF471A"/>
    <w:rsid w:val="17454068"/>
    <w:rsid w:val="1820663E"/>
    <w:rsid w:val="19AC6D2E"/>
    <w:rsid w:val="230A3E5B"/>
    <w:rsid w:val="2BB216A8"/>
    <w:rsid w:val="2DBA6700"/>
    <w:rsid w:val="3AD21293"/>
    <w:rsid w:val="3BE15514"/>
    <w:rsid w:val="3E78494F"/>
    <w:rsid w:val="40E81AA1"/>
    <w:rsid w:val="41E67879"/>
    <w:rsid w:val="45A66813"/>
    <w:rsid w:val="467721C8"/>
    <w:rsid w:val="46B558EA"/>
    <w:rsid w:val="49465FC4"/>
    <w:rsid w:val="4AED6D1D"/>
    <w:rsid w:val="4EA25D29"/>
    <w:rsid w:val="54B7545A"/>
    <w:rsid w:val="58026845"/>
    <w:rsid w:val="597A0091"/>
    <w:rsid w:val="5AB500A9"/>
    <w:rsid w:val="5C7A7F7E"/>
    <w:rsid w:val="5F4863BF"/>
    <w:rsid w:val="644A089C"/>
    <w:rsid w:val="66C56B3F"/>
    <w:rsid w:val="69015707"/>
    <w:rsid w:val="69292BAD"/>
    <w:rsid w:val="6BF452E0"/>
    <w:rsid w:val="6FC21634"/>
    <w:rsid w:val="70E44A74"/>
    <w:rsid w:val="77066213"/>
    <w:rsid w:val="79527037"/>
    <w:rsid w:val="7F50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15FE77"/>
  <w15:chartTrackingRefBased/>
  <w15:docId w15:val="{046E648E-F188-40EB-9731-A68133EF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qFormat="1"/>
    <w:lsdException w:name="annotation text" w:semiHidden="1" w:uiPriority="99"/>
    <w:lsdException w:name="caption" w:qFormat="1"/>
    <w:lsdException w:name="footnote reference" w:qFormat="1"/>
    <w:lsdException w:name="annotation reference" w:semiHidden="1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qFormat/>
    <w:rPr>
      <w:rFonts w:ascii="Courier New" w:hAnsi="Courier New"/>
      <w:spacing w:val="-10"/>
      <w:sz w:val="20"/>
      <w:lang w:val="en-GB" w:eastAsia="zh-CN"/>
    </w:rPr>
  </w:style>
  <w:style w:type="character" w:customStyle="1" w:styleId="strongtext1">
    <w:name w:val="strongtext1"/>
    <w:rPr>
      <w:rFonts w:ascii="Tahoma,Arial,Courier,宋体" w:eastAsia="Tahoma,Arial,Courier,宋体" w:hint="eastAsia"/>
      <w:b/>
      <w:bCs/>
      <w:sz w:val="18"/>
      <w:szCs w:val="18"/>
    </w:rPr>
  </w:style>
  <w:style w:type="character" w:customStyle="1" w:styleId="BodyTextChar">
    <w:name w:val="Body Text Char"/>
    <w:link w:val="BodyText"/>
    <w:rPr>
      <w:rFonts w:ascii="Verdana" w:eastAsia="MS Mincho" w:hAnsi="Verdana"/>
      <w:sz w:val="18"/>
      <w:lang w:val="en-GB" w:eastAsia="en-US" w:bidi="ar-SA"/>
    </w:rPr>
  </w:style>
  <w:style w:type="character" w:customStyle="1" w:styleId="folder">
    <w:name w:val="folder"/>
    <w:basedOn w:val="DefaultParagraphFont"/>
  </w:style>
  <w:style w:type="character" w:styleId="FootnoteReference">
    <w:name w:val="footnote reference"/>
    <w:qFormat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uiPriority w:val="99"/>
    <w:rPr>
      <w:color w:val="4E4D4D"/>
      <w:sz w:val="12"/>
      <w:szCs w:val="12"/>
      <w:u w:val="non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4E4D4D"/>
      <w:sz w:val="12"/>
      <w:szCs w:val="12"/>
      <w:u w:val="none"/>
    </w:rPr>
  </w:style>
  <w:style w:type="character" w:styleId="CommentReference">
    <w:name w:val="annotation reference"/>
    <w:uiPriority w:val="99"/>
    <w:semiHidden/>
    <w:rPr>
      <w:sz w:val="21"/>
      <w:szCs w:val="21"/>
    </w:rPr>
  </w:style>
  <w:style w:type="character" w:customStyle="1" w:styleId="TitleChar">
    <w:name w:val="Title Char"/>
    <w:link w:val="Title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paneltitle1">
    <w:name w:val="paneltitle1"/>
    <w:rPr>
      <w:rFonts w:ascii="Tahoma,Arial,Courier,宋体" w:eastAsia="Tahoma,Arial,Courier,宋体" w:hint="eastAsia"/>
      <w:b/>
      <w:bCs/>
      <w:color w:val="008000"/>
      <w:sz w:val="18"/>
      <w:szCs w:val="18"/>
    </w:rPr>
  </w:style>
  <w:style w:type="character" w:customStyle="1" w:styleId="CommentTextChar">
    <w:name w:val="Comment Text Char"/>
    <w:rPr>
      <w:rFonts w:ascii="Verdana" w:eastAsia="MS Mincho" w:hAnsi="Verdana" w:cs="Times New Roman"/>
      <w:sz w:val="18"/>
      <w:lang w:val="en-GB" w:eastAsia="en-US" w:bidi="ar-SA"/>
    </w:rPr>
  </w:style>
  <w:style w:type="character" w:customStyle="1" w:styleId="p11">
    <w:name w:val="p11"/>
    <w:rPr>
      <w:rFonts w:ascii="宋体" w:eastAsia="宋体" w:hAnsi="宋体" w:hint="eastAsia"/>
      <w:sz w:val="22"/>
      <w:szCs w:val="22"/>
    </w:rPr>
  </w:style>
  <w:style w:type="character" w:customStyle="1" w:styleId="1">
    <w:name w:val="正文文本1"/>
    <w:aliases w:val="正文文字 Char Char Char Char Char Char Char Char"/>
    <w:rPr>
      <w:rFonts w:ascii="仿宋_GB2312" w:eastAsia="仿宋_GB2312"/>
      <w:sz w:val="28"/>
      <w:lang w:val="en-US" w:eastAsia="zh-CN" w:bidi="ar-SA"/>
    </w:rPr>
  </w:style>
  <w:style w:type="character" w:customStyle="1" w:styleId="CommentTextChar1">
    <w:name w:val="Comment Text Char1"/>
    <w:link w:val="CommentText"/>
    <w:uiPriority w:val="99"/>
    <w:semiHidden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EndnoteTextChar">
    <w:name w:val="Endnote Text Char"/>
    <w:link w:val="EndnoteText"/>
    <w:rPr>
      <w:kern w:val="2"/>
      <w:sz w:val="21"/>
      <w:szCs w:val="24"/>
    </w:rPr>
  </w:style>
  <w:style w:type="character" w:customStyle="1" w:styleId="FootnoteTextChar">
    <w:name w:val="Footnote Text Char"/>
    <w:link w:val="FootnoteText"/>
    <w:qFormat/>
    <w:rPr>
      <w:kern w:val="2"/>
      <w:sz w:val="18"/>
      <w:szCs w:val="18"/>
    </w:rPr>
  </w:style>
  <w:style w:type="character" w:customStyle="1" w:styleId="file">
    <w:name w:val="file"/>
    <w:basedOn w:val="DefaultParagraphFont"/>
  </w:style>
  <w:style w:type="paragraph" w:styleId="FootnoteText">
    <w:name w:val="footnote text"/>
    <w:basedOn w:val="Normal"/>
    <w:link w:val="FootnoteTextChar"/>
    <w:qFormat/>
    <w:pPr>
      <w:snapToGrid w:val="0"/>
      <w:jc w:val="left"/>
    </w:pPr>
    <w:rPr>
      <w:sz w:val="18"/>
      <w:szCs w:val="18"/>
    </w:rPr>
  </w:style>
  <w:style w:type="paragraph" w:styleId="Date">
    <w:name w:val="Date"/>
    <w:basedOn w:val="Normal"/>
    <w:next w:val="Normal"/>
    <w:rPr>
      <w:sz w:val="24"/>
      <w:szCs w:val="20"/>
    </w:rPr>
  </w:style>
  <w:style w:type="paragraph" w:styleId="BodyText">
    <w:name w:val="Body Text"/>
    <w:basedOn w:val="Normal"/>
    <w:link w:val="BodyTextChar"/>
    <w:pPr>
      <w:widowControl/>
      <w:spacing w:before="120" w:after="120"/>
    </w:pPr>
    <w:rPr>
      <w:rFonts w:ascii="Verdana" w:eastAsia="MS Mincho" w:hAnsi="Verdana"/>
      <w:kern w:val="0"/>
      <w:sz w:val="18"/>
      <w:szCs w:val="20"/>
      <w:lang w:val="en-GB" w:eastAsia="en-US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paragraph" w:styleId="Header">
    <w:name w:val="header"/>
    <w:basedOn w:val="Normal"/>
    <w:pPr>
      <w:widowControl/>
      <w:tabs>
        <w:tab w:val="center" w:pos="4320"/>
        <w:tab w:val="right" w:pos="8640"/>
      </w:tabs>
      <w:jc w:val="left"/>
    </w:pPr>
    <w:rPr>
      <w:kern w:val="0"/>
      <w:sz w:val="24"/>
      <w:lang w:eastAsia="en-US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Caption">
    <w:name w:val="caption"/>
    <w:basedOn w:val="Normal"/>
    <w:next w:val="Normal"/>
    <w:qFormat/>
    <w:pPr>
      <w:keepNext/>
      <w:widowControl/>
      <w:spacing w:before="120"/>
      <w:jc w:val="left"/>
    </w:pPr>
    <w:rPr>
      <w:rFonts w:ascii="Verdana" w:eastAsia="MS Mincho" w:hAnsi="Verdana"/>
      <w:b/>
      <w:kern w:val="0"/>
      <w:sz w:val="18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EndnoteText">
    <w:name w:val="endnote text"/>
    <w:basedOn w:val="Normal"/>
    <w:link w:val="EndnoteTextChar"/>
    <w:pPr>
      <w:snapToGrid w:val="0"/>
      <w:jc w:val="left"/>
    </w:p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CommentText">
    <w:name w:val="annotation text"/>
    <w:basedOn w:val="Normal"/>
    <w:link w:val="CommentTextChar1"/>
    <w:uiPriority w:val="99"/>
    <w:semiHidden/>
    <w:pPr>
      <w:jc w:val="left"/>
    </w:pPr>
  </w:style>
  <w:style w:type="paragraph" w:styleId="TOC1">
    <w:name w:val="toc 1"/>
    <w:basedOn w:val="Normal"/>
    <w:next w:val="Normal"/>
    <w:uiPriority w:val="39"/>
  </w:style>
  <w:style w:type="paragraph" w:styleId="ListParagraph">
    <w:name w:val="List Paragraph"/>
    <w:basedOn w:val="Normal"/>
    <w:qFormat/>
    <w:pPr>
      <w:ind w:firstLineChars="200" w:firstLine="420"/>
    </w:pPr>
  </w:style>
  <w:style w:type="paragraph" w:styleId="Revision">
    <w:name w:val="Revision"/>
    <w:uiPriority w:val="99"/>
    <w:semiHidden/>
    <w:rPr>
      <w:kern w:val="2"/>
      <w:sz w:val="21"/>
      <w:szCs w:val="24"/>
      <w:lang w:val="en-US"/>
    </w:rPr>
  </w:style>
  <w:style w:type="paragraph" w:customStyle="1" w:styleId="a">
    <w:name w:val="比"/>
    <w:basedOn w:val="Normal"/>
    <w:pPr>
      <w:numPr>
        <w:ilvl w:val="4"/>
        <w:numId w:val="1"/>
      </w:numPr>
      <w:tabs>
        <w:tab w:val="left" w:pos="992"/>
      </w:tabs>
    </w:pPr>
  </w:style>
  <w:style w:type="paragraph" w:customStyle="1" w:styleId="CharCharCharCharCharChar1CharCharChar">
    <w:name w:val=" Char Char Char Char Char Char1 Char Char Char"/>
    <w:basedOn w:val="Normal"/>
    <w:pPr>
      <w:autoSpaceDE w:val="0"/>
      <w:autoSpaceDN w:val="0"/>
      <w:adjustRightInd w:val="0"/>
      <w:jc w:val="left"/>
      <w:textAlignment w:val="baseline"/>
    </w:pPr>
    <w:rPr>
      <w:rFonts w:ascii="宋体"/>
      <w:kern w:val="0"/>
      <w:sz w:val="34"/>
      <w:szCs w:val="20"/>
    </w:rPr>
  </w:style>
  <w:style w:type="paragraph" w:customStyle="1" w:styleId="Char">
    <w:name w:val=" Char"/>
    <w:basedOn w:val="Normal"/>
  </w:style>
  <w:style w:type="paragraph" w:customStyle="1" w:styleId="Char1CharCharCharChar">
    <w:name w:val="Char1 Char Char Char Char"/>
    <w:basedOn w:val="Normal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Titlessbold10510">
    <w:name w:val="Title ssbold 10.5/10"/>
    <w:basedOn w:val="Normal"/>
    <w:next w:val="Normal"/>
    <w:pPr>
      <w:widowControl/>
      <w:autoSpaceDE w:val="0"/>
      <w:autoSpaceDN w:val="0"/>
      <w:spacing w:line="200" w:lineRule="exact"/>
      <w:jc w:val="left"/>
    </w:pPr>
    <w:rPr>
      <w:rFonts w:ascii="B 2Stone Sans Bold" w:hAnsi="B 2Stone Sans Bold"/>
      <w:kern w:val="0"/>
      <w:szCs w:val="21"/>
      <w:lang w:eastAsia="en-US"/>
    </w:rPr>
  </w:style>
  <w:style w:type="paragraph" w:customStyle="1" w:styleId="CharCharCharChar">
    <w:name w:val=" Char Char Char Char"/>
    <w:basedOn w:val="Normal"/>
    <w:pPr>
      <w:tabs>
        <w:tab w:val="left" w:pos="840"/>
      </w:tabs>
      <w:adjustRightInd w:val="0"/>
      <w:spacing w:line="360" w:lineRule="atLeast"/>
      <w:ind w:left="840" w:hanging="360"/>
      <w:textAlignment w:val="baseline"/>
    </w:pPr>
    <w:rPr>
      <w:sz w:val="24"/>
    </w:rPr>
  </w:style>
  <w:style w:type="paragraph" w:customStyle="1" w:styleId="a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  <w:lang w:val="en-US"/>
    </w:rPr>
  </w:style>
  <w:style w:type="paragraph" w:customStyle="1" w:styleId="xl33">
    <w:name w:val="xl3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rc.gov.cn" TargetMode="External"/><Relationship Id="rId13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18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7" Type="http://schemas.openxmlformats.org/officeDocument/2006/relationships/hyperlink" Target="http://eid.csrc.gov.cn/cn/fid/fi/pir/2007-09-01/cfid-fi-pir-2007-09-01.xsd" TargetMode="External"/><Relationship Id="rId12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17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20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24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5" Type="http://schemas.openxmlformats.org/officeDocument/2006/relationships/footnotes" Target="footnotes.xml"/><Relationship Id="rId15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23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28" Type="http://schemas.openxmlformats.org/officeDocument/2006/relationships/theme" Target="theme/theme1.xml"/><Relationship Id="rId10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19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14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22" Type="http://schemas.openxmlformats.org/officeDocument/2006/relationships/hyperlink" Target="C:/Users/lenovo/Desktop/&#27427;/&#25968;&#25454;&#31649;&#29702;&#21644;&#26657;&#39564;&#31995;&#32479;/CN_51170000_004861_FB010010_20200320/CN_51170000_004861_FB010010_20200320.x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1233</Words>
  <Characters>7034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Manager/>
  <Company/>
  <LinksUpToDate>false</LinksUpToDate>
  <CharactersWithSpaces>8251</CharactersWithSpaces>
  <SharedDoc>false</SharedDoc>
  <HLinks>
    <vt:vector size="168" baseType="variant">
      <vt:variant>
        <vt:i4>-984415325</vt:i4>
      </vt:variant>
      <vt:variant>
        <vt:i4>114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111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108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105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102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99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96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93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90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87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84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81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78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75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72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-984415325</vt:i4>
      </vt:variant>
      <vt:variant>
        <vt:i4>69</vt:i4>
      </vt:variant>
      <vt:variant>
        <vt:i4>0</vt:i4>
      </vt:variant>
      <vt:variant>
        <vt:i4>5</vt:i4>
      </vt:variant>
      <vt:variant>
        <vt:lpwstr>file://C:\Users\lenovo\Desktop\欣\数据管理和校验系统\CN_51170000_004861_FB010010_20200320\CN_51170000_004861_FB010010_20200320.xml</vt:lpwstr>
      </vt:variant>
      <vt:variant>
        <vt:lpwstr/>
      </vt:variant>
      <vt:variant>
        <vt:i4>3866674</vt:i4>
      </vt:variant>
      <vt:variant>
        <vt:i4>66</vt:i4>
      </vt:variant>
      <vt:variant>
        <vt:i4>0</vt:i4>
      </vt:variant>
      <vt:variant>
        <vt:i4>5</vt:i4>
      </vt:variant>
      <vt:variant>
        <vt:lpwstr>http://www.csrc.gov.cn/</vt:lpwstr>
      </vt:variant>
      <vt:variant>
        <vt:lpwstr/>
      </vt:variant>
      <vt:variant>
        <vt:i4>6815868</vt:i4>
      </vt:variant>
      <vt:variant>
        <vt:i4>63</vt:i4>
      </vt:variant>
      <vt:variant>
        <vt:i4>0</vt:i4>
      </vt:variant>
      <vt:variant>
        <vt:i4>5</vt:i4>
      </vt:variant>
      <vt:variant>
        <vt:lpwstr>http://eid.csrc.gov.cn/cn/fid/fi/pir/2007-09-01/cfid-fi-pir-2007-09-01.xsd</vt:lpwstr>
      </vt:variant>
      <vt:variant>
        <vt:lpwstr/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_Toc14193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_Toc21231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_Toc17654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_Toc2413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_Toc10697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_Toc17942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_Toc23671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_Toc15827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_Toc18459</vt:lpwstr>
      </vt:variant>
      <vt:variant>
        <vt:i4>2359302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基金XBRL</dc:title>
  <dc:subject/>
  <dc:creator>SSEInfonet</dc:creator>
  <cp:keywords/>
  <dc:description/>
  <cp:lastModifiedBy>LIN SUISHENG</cp:lastModifiedBy>
  <cp:revision>2</cp:revision>
  <cp:lastPrinted>2010-06-17T01:38:00Z</cp:lastPrinted>
  <dcterms:created xsi:type="dcterms:W3CDTF">2025-07-19T07:07:00Z</dcterms:created>
  <dcterms:modified xsi:type="dcterms:W3CDTF">2025-07-19T07:07:00Z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