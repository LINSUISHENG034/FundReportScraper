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39EE" w14:textId="77777777" w:rsidR="00B939D0" w:rsidRPr="001342DE" w:rsidRDefault="00B939D0">
      <w:pPr>
        <w:spacing w:beforeLines="150" w:before="468"/>
        <w:jc w:val="center"/>
        <w:rPr>
          <w:b/>
          <w:color w:val="000000"/>
          <w:sz w:val="44"/>
          <w:szCs w:val="44"/>
          <w14:shadow w14:blurRad="50800" w14:dist="38100" w14:dir="2700000" w14:sx="100000" w14:sy="100000" w14:kx="0" w14:ky="0" w14:algn="tl">
            <w14:srgbClr w14:val="000000">
              <w14:alpha w14:val="60000"/>
            </w14:srgbClr>
          </w14:shadow>
        </w:rPr>
      </w:pPr>
      <w:r w:rsidRPr="001342DE">
        <w:rPr>
          <w:b/>
          <w:color w:val="000000"/>
          <w:sz w:val="44"/>
          <w:szCs w:val="44"/>
          <w14:shadow w14:blurRad="50800" w14:dist="38100" w14:dir="2700000" w14:sx="100000" w14:sy="100000" w14:kx="0" w14:ky="0" w14:algn="tl">
            <w14:srgbClr w14:val="000000">
              <w14:alpha w14:val="60000"/>
            </w14:srgbClr>
          </w14:shadow>
        </w:rPr>
        <w:t xml:space="preserve"> CSRC</w:t>
      </w:r>
      <w:r w:rsidRPr="001342DE">
        <w:rPr>
          <w:b/>
          <w:color w:val="000000"/>
          <w:sz w:val="44"/>
          <w:szCs w:val="44"/>
          <w14:shadow w14:blurRad="50800" w14:dist="38100" w14:dir="2700000" w14:sx="100000" w14:sy="100000" w14:kx="0" w14:ky="0" w14:algn="tl">
            <w14:srgbClr w14:val="000000">
              <w14:alpha w14:val="60000"/>
            </w14:srgbClr>
          </w14:shadow>
        </w:rPr>
        <w:t>基金</w:t>
      </w:r>
      <w:r w:rsidRPr="001342DE">
        <w:rPr>
          <w:b/>
          <w:color w:val="000000"/>
          <w:sz w:val="44"/>
          <w:szCs w:val="44"/>
          <w14:shadow w14:blurRad="50800" w14:dist="38100" w14:dir="2700000" w14:sx="100000" w14:sy="100000" w14:kx="0" w14:ky="0" w14:algn="tl">
            <w14:srgbClr w14:val="000000">
              <w14:alpha w14:val="60000"/>
            </w14:srgbClr>
          </w14:shadow>
        </w:rPr>
        <w:t>XBRL</w:t>
      </w:r>
      <w:r w:rsidRPr="001342DE">
        <w:rPr>
          <w:b/>
          <w:color w:val="000000"/>
          <w:sz w:val="44"/>
          <w:szCs w:val="44"/>
          <w14:shadow w14:blurRad="50800" w14:dist="38100" w14:dir="2700000" w14:sx="100000" w14:sy="100000" w14:kx="0" w14:ky="0" w14:algn="tl">
            <w14:srgbClr w14:val="000000">
              <w14:alpha w14:val="60000"/>
            </w14:srgbClr>
          </w14:shadow>
        </w:rPr>
        <w:t>实例文档编制技术指引</w:t>
      </w:r>
      <w:r w:rsidRPr="001342DE">
        <w:rPr>
          <w:b/>
          <w:color w:val="000000"/>
          <w:sz w:val="44"/>
          <w:szCs w:val="44"/>
          <w14:shadow w14:blurRad="50800" w14:dist="38100" w14:dir="2700000" w14:sx="100000" w14:sy="100000" w14:kx="0" w14:ky="0" w14:algn="tl">
            <w14:srgbClr w14:val="000000">
              <w14:alpha w14:val="60000"/>
            </w14:srgbClr>
          </w14:shadow>
        </w:rPr>
        <w:t xml:space="preserve"> </w:t>
      </w:r>
    </w:p>
    <w:p w14:paraId="1FE13003" w14:textId="77777777" w:rsidR="00B939D0" w:rsidRPr="001342DE" w:rsidRDefault="00B939D0">
      <w:pPr>
        <w:spacing w:beforeLines="150" w:before="468"/>
        <w:jc w:val="center"/>
        <w:rPr>
          <w:b/>
          <w:color w:val="000000"/>
          <w:sz w:val="44"/>
          <w:szCs w:val="44"/>
          <w14:shadow w14:blurRad="50800" w14:dist="38100" w14:dir="2700000" w14:sx="100000" w14:sy="100000" w14:kx="0" w14:ky="0" w14:algn="tl">
            <w14:srgbClr w14:val="000000">
              <w14:alpha w14:val="60000"/>
            </w14:srgbClr>
          </w14:shadow>
        </w:rPr>
      </w:pPr>
      <w:r w:rsidRPr="001342DE">
        <w:rPr>
          <w:b/>
          <w:color w:val="000000"/>
          <w:sz w:val="44"/>
          <w:szCs w:val="44"/>
          <w14:shadow w14:blurRad="50800" w14:dist="38100" w14:dir="2700000" w14:sx="100000" w14:sy="100000" w14:kx="0" w14:ky="0" w14:algn="tl">
            <w14:srgbClr w14:val="000000">
              <w14:alpha w14:val="60000"/>
            </w14:srgbClr>
          </w14:shadow>
        </w:rPr>
        <w:t>1</w:t>
      </w:r>
      <w:r w:rsidRPr="001342DE">
        <w:rPr>
          <w:b/>
          <w:color w:val="000000"/>
          <w:sz w:val="44"/>
          <w:szCs w:val="44"/>
          <w14:shadow w14:blurRad="50800" w14:dist="38100" w14:dir="2700000" w14:sx="100000" w14:sy="100000" w14:kx="0" w14:ky="0" w14:algn="tl">
            <w14:srgbClr w14:val="000000">
              <w14:alpha w14:val="60000"/>
            </w14:srgbClr>
          </w14:shadow>
        </w:rPr>
        <w:t>号</w:t>
      </w:r>
      <w:r w:rsidRPr="001342DE">
        <w:rPr>
          <w:b/>
          <w:color w:val="000000"/>
          <w:sz w:val="44"/>
          <w:szCs w:val="44"/>
          <w14:shadow w14:blurRad="50800" w14:dist="38100" w14:dir="2700000" w14:sx="100000" w14:sy="100000" w14:kx="0" w14:ky="0" w14:algn="tl">
            <w14:srgbClr w14:val="000000">
              <w14:alpha w14:val="60000"/>
            </w14:srgbClr>
          </w14:shadow>
        </w:rPr>
        <w:t xml:space="preserve"> – </w:t>
      </w:r>
      <w:r w:rsidRPr="001342DE">
        <w:rPr>
          <w:b/>
          <w:color w:val="000000"/>
          <w:sz w:val="44"/>
          <w:szCs w:val="44"/>
          <w14:shadow w14:blurRad="50800" w14:dist="38100" w14:dir="2700000" w14:sx="100000" w14:sy="100000" w14:kx="0" w14:ky="0" w14:algn="tl">
            <w14:srgbClr w14:val="000000">
              <w14:alpha w14:val="60000"/>
            </w14:srgbClr>
          </w14:shadow>
        </w:rPr>
        <w:t>一般性规定</w:t>
      </w:r>
    </w:p>
    <w:p w14:paraId="1CFBA0AF" w14:textId="77777777" w:rsidR="00B939D0" w:rsidRPr="001342DE" w:rsidRDefault="00B939D0">
      <w:pPr>
        <w:spacing w:beforeLines="150" w:before="468"/>
        <w:jc w:val="center"/>
        <w:rPr>
          <w:color w:val="000000"/>
          <w:sz w:val="28"/>
          <w:szCs w:val="28"/>
          <w14:shadow w14:blurRad="50800" w14:dist="38100" w14:dir="2700000" w14:sx="100000" w14:sy="100000" w14:kx="0" w14:ky="0" w14:algn="tl">
            <w14:srgbClr w14:val="000000">
              <w14:alpha w14:val="60000"/>
            </w14:srgbClr>
          </w14:shadow>
        </w:rPr>
      </w:pPr>
      <w:r w:rsidRPr="001342DE">
        <w:rPr>
          <w:color w:val="000000"/>
          <w:sz w:val="28"/>
          <w:szCs w:val="28"/>
          <w14:shadow w14:blurRad="50800" w14:dist="38100" w14:dir="2700000" w14:sx="100000" w14:sy="100000" w14:kx="0" w14:ky="0" w14:algn="tl">
            <w14:srgbClr w14:val="000000">
              <w14:alpha w14:val="60000"/>
            </w14:srgbClr>
          </w14:shadow>
        </w:rPr>
        <w:t>当前版本号</w:t>
      </w:r>
      <w:r w:rsidRPr="001342DE">
        <w:rPr>
          <w:color w:val="000000"/>
          <w:sz w:val="28"/>
          <w:szCs w:val="28"/>
          <w14:shadow w14:blurRad="50800" w14:dist="38100" w14:dir="2700000" w14:sx="100000" w14:sy="100000" w14:kx="0" w14:ky="0" w14:algn="tl">
            <w14:srgbClr w14:val="000000">
              <w14:alpha w14:val="60000"/>
            </w14:srgbClr>
          </w14:shadow>
        </w:rPr>
        <w:t>V2.</w:t>
      </w:r>
      <w:ins w:id="0" w:author="zhouyt" w:date="2022-06-15T14:11:00Z">
        <w:r w:rsidRPr="001342DE">
          <w:rPr>
            <w:rFonts w:hint="eastAsia"/>
            <w:color w:val="000000"/>
            <w:sz w:val="28"/>
            <w:szCs w:val="28"/>
            <w14:shadow w14:blurRad="50800" w14:dist="38100" w14:dir="2700000" w14:sx="100000" w14:sy="100000" w14:kx="0" w14:ky="0" w14:algn="tl">
              <w14:srgbClr w14:val="000000">
                <w14:alpha w14:val="60000"/>
              </w14:srgbClr>
            </w14:shadow>
          </w:rPr>
          <w:t>6</w:t>
        </w:r>
      </w:ins>
      <w:del w:id="1" w:author="zhouyt" w:date="2022-06-15T14:11:00Z">
        <w:r w:rsidRPr="001342DE">
          <w:rPr>
            <w:color w:val="000000"/>
            <w:sz w:val="28"/>
            <w:szCs w:val="28"/>
            <w14:shadow w14:blurRad="50800" w14:dist="38100" w14:dir="2700000" w14:sx="100000" w14:sy="100000" w14:kx="0" w14:ky="0" w14:algn="tl">
              <w14:srgbClr w14:val="000000">
                <w14:alpha w14:val="60000"/>
              </w14:srgbClr>
            </w14:shadow>
          </w:rPr>
          <w:delText>5</w:delText>
        </w:r>
      </w:del>
    </w:p>
    <w:p w14:paraId="7C5018E3" w14:textId="77777777" w:rsidR="00B939D0" w:rsidRPr="001342DE" w:rsidRDefault="00B939D0">
      <w:pPr>
        <w:spacing w:beforeLines="150" w:before="468"/>
        <w:jc w:val="center"/>
        <w:rPr>
          <w:b/>
          <w:color w:val="000000"/>
          <w:sz w:val="44"/>
          <w:szCs w:val="44"/>
          <w14:shadow w14:blurRad="50800" w14:dist="38100" w14:dir="2700000" w14:sx="100000" w14:sy="100000" w14:kx="0" w14:ky="0" w14:algn="tl">
            <w14:srgbClr w14:val="000000">
              <w14:alpha w14:val="60000"/>
            </w14:srgbClr>
          </w14:shadow>
        </w:rPr>
      </w:pPr>
    </w:p>
    <w:p w14:paraId="27D7A8F6" w14:textId="77777777" w:rsidR="00B939D0" w:rsidRPr="001342DE" w:rsidRDefault="00B939D0">
      <w:pPr>
        <w:spacing w:beforeLines="150" w:before="468"/>
        <w:jc w:val="center"/>
        <w:rPr>
          <w:b/>
          <w:color w:val="000000"/>
          <w:sz w:val="44"/>
          <w:szCs w:val="44"/>
          <w14:shadow w14:blurRad="50800" w14:dist="38100" w14:dir="2700000" w14:sx="100000" w14:sy="100000" w14:kx="0" w14:ky="0" w14:algn="tl">
            <w14:srgbClr w14:val="000000">
              <w14:alpha w14:val="60000"/>
            </w14:srgbClr>
          </w14:shadow>
        </w:rPr>
      </w:pPr>
    </w:p>
    <w:p w14:paraId="1779BFCF" w14:textId="77777777" w:rsidR="00B939D0" w:rsidRDefault="00B939D0">
      <w:pPr>
        <w:jc w:val="center"/>
        <w:rPr>
          <w:b/>
          <w:color w:val="000000"/>
        </w:rPr>
      </w:pPr>
      <w:r>
        <w:rPr>
          <w:b/>
          <w:bCs/>
          <w:color w:val="000000"/>
          <w:sz w:val="28"/>
        </w:rPr>
        <w:t>文档版本历史表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6"/>
        <w:gridCol w:w="784"/>
        <w:gridCol w:w="1456"/>
        <w:gridCol w:w="5048"/>
      </w:tblGrid>
      <w:tr w:rsidR="00B939D0" w14:paraId="2FB4FC53" w14:textId="77777777">
        <w:trPr>
          <w:jc w:val="center"/>
        </w:trPr>
        <w:tc>
          <w:tcPr>
            <w:tcW w:w="896" w:type="dxa"/>
            <w:shd w:val="clear" w:color="000000" w:fill="E6E6E6"/>
            <w:vAlign w:val="center"/>
          </w:tcPr>
          <w:p w14:paraId="34C024E4" w14:textId="77777777" w:rsidR="00B939D0" w:rsidRDefault="00B939D0">
            <w:pPr>
              <w:jc w:val="center"/>
              <w:rPr>
                <w:b/>
                <w:color w:val="000000"/>
                <w:sz w:val="18"/>
              </w:rPr>
            </w:pPr>
            <w:r>
              <w:rPr>
                <w:b/>
                <w:color w:val="000000"/>
                <w:sz w:val="18"/>
              </w:rPr>
              <w:t>版本号</w:t>
            </w:r>
          </w:p>
        </w:tc>
        <w:tc>
          <w:tcPr>
            <w:tcW w:w="784" w:type="dxa"/>
            <w:shd w:val="clear" w:color="000000" w:fill="E6E6E6"/>
            <w:vAlign w:val="center"/>
          </w:tcPr>
          <w:p w14:paraId="4A541D9D" w14:textId="77777777" w:rsidR="00B939D0" w:rsidRDefault="00B939D0">
            <w:pPr>
              <w:jc w:val="center"/>
              <w:rPr>
                <w:b/>
                <w:color w:val="000000"/>
                <w:sz w:val="18"/>
              </w:rPr>
            </w:pPr>
            <w:r>
              <w:rPr>
                <w:b/>
                <w:color w:val="000000"/>
                <w:sz w:val="18"/>
              </w:rPr>
              <w:t>操作</w:t>
            </w:r>
          </w:p>
        </w:tc>
        <w:tc>
          <w:tcPr>
            <w:tcW w:w="1456" w:type="dxa"/>
            <w:shd w:val="clear" w:color="000000" w:fill="E6E6E6"/>
            <w:vAlign w:val="center"/>
          </w:tcPr>
          <w:p w14:paraId="1800E143" w14:textId="77777777" w:rsidR="00B939D0" w:rsidRDefault="00B939D0">
            <w:pPr>
              <w:jc w:val="center"/>
              <w:rPr>
                <w:b/>
                <w:color w:val="000000"/>
                <w:sz w:val="18"/>
              </w:rPr>
            </w:pPr>
            <w:r>
              <w:rPr>
                <w:b/>
                <w:color w:val="000000"/>
                <w:sz w:val="18"/>
              </w:rPr>
              <w:t>日期</w:t>
            </w:r>
          </w:p>
        </w:tc>
        <w:tc>
          <w:tcPr>
            <w:tcW w:w="5048" w:type="dxa"/>
            <w:shd w:val="clear" w:color="000000" w:fill="E6E6E6"/>
            <w:vAlign w:val="center"/>
          </w:tcPr>
          <w:p w14:paraId="74CE76EB" w14:textId="77777777" w:rsidR="00B939D0" w:rsidRDefault="00B939D0">
            <w:pPr>
              <w:jc w:val="center"/>
              <w:rPr>
                <w:b/>
                <w:color w:val="000000"/>
                <w:sz w:val="18"/>
              </w:rPr>
            </w:pPr>
            <w:r>
              <w:rPr>
                <w:b/>
                <w:color w:val="000000"/>
                <w:sz w:val="18"/>
              </w:rPr>
              <w:t>说明</w:t>
            </w:r>
          </w:p>
        </w:tc>
      </w:tr>
      <w:tr w:rsidR="00B939D0" w14:paraId="3F667D5D" w14:textId="77777777">
        <w:trPr>
          <w:jc w:val="center"/>
        </w:trPr>
        <w:tc>
          <w:tcPr>
            <w:tcW w:w="896" w:type="dxa"/>
          </w:tcPr>
          <w:p w14:paraId="4D40C5CE" w14:textId="77777777" w:rsidR="00B939D0" w:rsidRDefault="00B939D0">
            <w:pPr>
              <w:jc w:val="center"/>
              <w:rPr>
                <w:bCs/>
                <w:color w:val="000000"/>
                <w:sz w:val="18"/>
              </w:rPr>
            </w:pPr>
            <w:r>
              <w:rPr>
                <w:color w:val="000000"/>
                <w:sz w:val="18"/>
              </w:rPr>
              <w:t>V1.0</w:t>
            </w:r>
          </w:p>
        </w:tc>
        <w:tc>
          <w:tcPr>
            <w:tcW w:w="784" w:type="dxa"/>
          </w:tcPr>
          <w:p w14:paraId="48F15EE1" w14:textId="77777777" w:rsidR="00B939D0" w:rsidRDefault="00B939D0">
            <w:pPr>
              <w:jc w:val="center"/>
              <w:rPr>
                <w:bCs/>
                <w:color w:val="000000"/>
                <w:sz w:val="18"/>
              </w:rPr>
            </w:pPr>
            <w:r>
              <w:rPr>
                <w:bCs/>
                <w:color w:val="000000"/>
                <w:sz w:val="18"/>
              </w:rPr>
              <w:t>改写</w:t>
            </w:r>
          </w:p>
        </w:tc>
        <w:tc>
          <w:tcPr>
            <w:tcW w:w="1456" w:type="dxa"/>
          </w:tcPr>
          <w:p w14:paraId="6ED1BEEB" w14:textId="77777777" w:rsidR="00B939D0" w:rsidRDefault="00B939D0">
            <w:pPr>
              <w:jc w:val="center"/>
              <w:rPr>
                <w:bCs/>
                <w:color w:val="000000"/>
                <w:sz w:val="18"/>
              </w:rPr>
            </w:pPr>
            <w:r>
              <w:rPr>
                <w:bCs/>
                <w:color w:val="000000"/>
                <w:sz w:val="18"/>
              </w:rPr>
              <w:t>2009-5-11</w:t>
            </w:r>
          </w:p>
        </w:tc>
        <w:tc>
          <w:tcPr>
            <w:tcW w:w="5048" w:type="dxa"/>
          </w:tcPr>
          <w:p w14:paraId="7F962DC3" w14:textId="77777777" w:rsidR="00B939D0" w:rsidRDefault="00B939D0">
            <w:pPr>
              <w:rPr>
                <w:bCs/>
                <w:color w:val="000000"/>
                <w:sz w:val="18"/>
              </w:rPr>
            </w:pPr>
            <w:r>
              <w:rPr>
                <w:bCs/>
                <w:color w:val="000000"/>
                <w:sz w:val="18"/>
              </w:rPr>
              <w:t>根据原技术指引改写</w:t>
            </w:r>
          </w:p>
        </w:tc>
      </w:tr>
      <w:tr w:rsidR="00B939D0" w14:paraId="696BF261" w14:textId="77777777">
        <w:trPr>
          <w:jc w:val="center"/>
        </w:trPr>
        <w:tc>
          <w:tcPr>
            <w:tcW w:w="896" w:type="dxa"/>
          </w:tcPr>
          <w:p w14:paraId="59E4256F" w14:textId="77777777" w:rsidR="00B939D0" w:rsidRDefault="00B939D0">
            <w:pPr>
              <w:jc w:val="center"/>
              <w:rPr>
                <w:color w:val="000000"/>
                <w:sz w:val="18"/>
              </w:rPr>
            </w:pPr>
            <w:r>
              <w:rPr>
                <w:color w:val="000000"/>
                <w:sz w:val="18"/>
              </w:rPr>
              <w:t>V1.1</w:t>
            </w:r>
          </w:p>
        </w:tc>
        <w:tc>
          <w:tcPr>
            <w:tcW w:w="784" w:type="dxa"/>
          </w:tcPr>
          <w:p w14:paraId="207D0C8F" w14:textId="77777777" w:rsidR="00B939D0" w:rsidRDefault="00B939D0">
            <w:pPr>
              <w:jc w:val="center"/>
              <w:rPr>
                <w:bCs/>
                <w:color w:val="000000"/>
                <w:sz w:val="18"/>
              </w:rPr>
            </w:pPr>
            <w:r>
              <w:rPr>
                <w:bCs/>
                <w:color w:val="000000"/>
                <w:sz w:val="18"/>
              </w:rPr>
              <w:t>修订</w:t>
            </w:r>
          </w:p>
        </w:tc>
        <w:tc>
          <w:tcPr>
            <w:tcW w:w="1456" w:type="dxa"/>
          </w:tcPr>
          <w:p w14:paraId="78579FBD" w14:textId="77777777" w:rsidR="00B939D0" w:rsidRDefault="00B939D0">
            <w:pPr>
              <w:jc w:val="center"/>
              <w:rPr>
                <w:bCs/>
                <w:color w:val="000000"/>
                <w:sz w:val="18"/>
              </w:rPr>
            </w:pPr>
            <w:r>
              <w:rPr>
                <w:bCs/>
                <w:color w:val="000000"/>
                <w:sz w:val="18"/>
              </w:rPr>
              <w:t>2009-6-15</w:t>
            </w:r>
          </w:p>
        </w:tc>
        <w:tc>
          <w:tcPr>
            <w:tcW w:w="5048" w:type="dxa"/>
          </w:tcPr>
          <w:p w14:paraId="5498150A" w14:textId="77777777" w:rsidR="00B939D0" w:rsidRDefault="00B939D0">
            <w:pPr>
              <w:rPr>
                <w:bCs/>
                <w:color w:val="000000"/>
                <w:sz w:val="18"/>
              </w:rPr>
            </w:pPr>
            <w:r>
              <w:rPr>
                <w:bCs/>
                <w:color w:val="000000"/>
                <w:sz w:val="18"/>
              </w:rPr>
              <w:t>修订</w:t>
            </w:r>
            <w:r>
              <w:rPr>
                <w:bCs/>
                <w:color w:val="000000"/>
                <w:sz w:val="18"/>
              </w:rPr>
              <w:t>2</w:t>
            </w:r>
            <w:r>
              <w:rPr>
                <w:bCs/>
                <w:color w:val="000000"/>
                <w:sz w:val="18"/>
              </w:rPr>
              <w:t>之</w:t>
            </w:r>
            <w:r>
              <w:rPr>
                <w:bCs/>
                <w:color w:val="000000"/>
                <w:sz w:val="18"/>
              </w:rPr>
              <w:t>4</w:t>
            </w:r>
            <w:r>
              <w:rPr>
                <w:bCs/>
                <w:color w:val="000000"/>
                <w:sz w:val="18"/>
              </w:rPr>
              <w:t>）、</w:t>
            </w:r>
            <w:r>
              <w:rPr>
                <w:bCs/>
                <w:color w:val="000000"/>
                <w:sz w:val="18"/>
              </w:rPr>
              <w:t>3.6</w:t>
            </w:r>
          </w:p>
        </w:tc>
      </w:tr>
      <w:tr w:rsidR="00B939D0" w14:paraId="1CA3E306" w14:textId="77777777">
        <w:trPr>
          <w:jc w:val="center"/>
        </w:trPr>
        <w:tc>
          <w:tcPr>
            <w:tcW w:w="896" w:type="dxa"/>
          </w:tcPr>
          <w:p w14:paraId="6D3E5398" w14:textId="77777777" w:rsidR="00B939D0" w:rsidRDefault="00B939D0">
            <w:pPr>
              <w:jc w:val="center"/>
              <w:rPr>
                <w:color w:val="000000"/>
                <w:sz w:val="18"/>
              </w:rPr>
            </w:pPr>
            <w:r>
              <w:rPr>
                <w:color w:val="000000"/>
                <w:sz w:val="18"/>
              </w:rPr>
              <w:t>V1.2</w:t>
            </w:r>
          </w:p>
        </w:tc>
        <w:tc>
          <w:tcPr>
            <w:tcW w:w="784" w:type="dxa"/>
          </w:tcPr>
          <w:p w14:paraId="0B19DEB1" w14:textId="77777777" w:rsidR="00B939D0" w:rsidRDefault="00B939D0">
            <w:pPr>
              <w:jc w:val="center"/>
              <w:rPr>
                <w:bCs/>
                <w:color w:val="000000"/>
                <w:sz w:val="18"/>
              </w:rPr>
            </w:pPr>
            <w:r>
              <w:rPr>
                <w:bCs/>
                <w:color w:val="000000"/>
                <w:sz w:val="18"/>
              </w:rPr>
              <w:t>修订</w:t>
            </w:r>
          </w:p>
        </w:tc>
        <w:tc>
          <w:tcPr>
            <w:tcW w:w="1456" w:type="dxa"/>
          </w:tcPr>
          <w:p w14:paraId="7A80D223" w14:textId="77777777" w:rsidR="00B939D0" w:rsidRDefault="00B939D0">
            <w:pPr>
              <w:jc w:val="center"/>
              <w:rPr>
                <w:bCs/>
                <w:color w:val="000000"/>
                <w:sz w:val="18"/>
              </w:rPr>
            </w:pPr>
            <w:r>
              <w:rPr>
                <w:bCs/>
                <w:color w:val="000000"/>
                <w:sz w:val="18"/>
              </w:rPr>
              <w:t>2009-10-16</w:t>
            </w:r>
          </w:p>
        </w:tc>
        <w:tc>
          <w:tcPr>
            <w:tcW w:w="5048" w:type="dxa"/>
          </w:tcPr>
          <w:p w14:paraId="3B0A7E81" w14:textId="77777777" w:rsidR="00B939D0" w:rsidRDefault="00B939D0">
            <w:pPr>
              <w:rPr>
                <w:bCs/>
                <w:color w:val="000000"/>
                <w:sz w:val="18"/>
              </w:rPr>
            </w:pPr>
            <w:r>
              <w:rPr>
                <w:bCs/>
                <w:color w:val="000000"/>
                <w:sz w:val="18"/>
              </w:rPr>
              <w:t>根据年报测试用稿修订</w:t>
            </w:r>
          </w:p>
        </w:tc>
      </w:tr>
      <w:tr w:rsidR="00B939D0" w14:paraId="10EC01BA" w14:textId="77777777">
        <w:trPr>
          <w:jc w:val="center"/>
        </w:trPr>
        <w:tc>
          <w:tcPr>
            <w:tcW w:w="896" w:type="dxa"/>
          </w:tcPr>
          <w:p w14:paraId="56490D95" w14:textId="77777777" w:rsidR="00B939D0" w:rsidRDefault="00B939D0">
            <w:pPr>
              <w:jc w:val="center"/>
              <w:rPr>
                <w:color w:val="000000"/>
                <w:sz w:val="18"/>
              </w:rPr>
            </w:pPr>
            <w:r>
              <w:rPr>
                <w:color w:val="000000"/>
                <w:sz w:val="18"/>
              </w:rPr>
              <w:t>V1.3</w:t>
            </w:r>
          </w:p>
        </w:tc>
        <w:tc>
          <w:tcPr>
            <w:tcW w:w="784" w:type="dxa"/>
          </w:tcPr>
          <w:p w14:paraId="4B9AF401" w14:textId="77777777" w:rsidR="00B939D0" w:rsidRDefault="00B939D0">
            <w:pPr>
              <w:jc w:val="center"/>
              <w:rPr>
                <w:bCs/>
                <w:color w:val="000000"/>
                <w:sz w:val="18"/>
              </w:rPr>
            </w:pPr>
            <w:r>
              <w:rPr>
                <w:bCs/>
                <w:color w:val="000000"/>
                <w:sz w:val="18"/>
              </w:rPr>
              <w:t>修订</w:t>
            </w:r>
          </w:p>
        </w:tc>
        <w:tc>
          <w:tcPr>
            <w:tcW w:w="1456" w:type="dxa"/>
          </w:tcPr>
          <w:p w14:paraId="128FB344" w14:textId="77777777" w:rsidR="00B939D0" w:rsidRDefault="00B939D0">
            <w:pPr>
              <w:jc w:val="center"/>
              <w:rPr>
                <w:bCs/>
                <w:color w:val="000000"/>
                <w:sz w:val="18"/>
              </w:rPr>
            </w:pPr>
            <w:r>
              <w:rPr>
                <w:bCs/>
                <w:color w:val="000000"/>
                <w:sz w:val="18"/>
              </w:rPr>
              <w:t>2009-12-25</w:t>
            </w:r>
          </w:p>
        </w:tc>
        <w:tc>
          <w:tcPr>
            <w:tcW w:w="5048" w:type="dxa"/>
          </w:tcPr>
          <w:p w14:paraId="2DDCF692" w14:textId="77777777" w:rsidR="00B939D0" w:rsidRDefault="00B939D0">
            <w:pPr>
              <w:rPr>
                <w:bCs/>
                <w:color w:val="000000"/>
                <w:sz w:val="18"/>
              </w:rPr>
            </w:pPr>
            <w:r>
              <w:rPr>
                <w:bCs/>
                <w:color w:val="000000"/>
                <w:sz w:val="18"/>
              </w:rPr>
              <w:t>增加临时公告入口文件</w:t>
            </w:r>
          </w:p>
        </w:tc>
      </w:tr>
      <w:tr w:rsidR="00B939D0" w14:paraId="10B37738" w14:textId="77777777">
        <w:trPr>
          <w:jc w:val="center"/>
        </w:trPr>
        <w:tc>
          <w:tcPr>
            <w:tcW w:w="896" w:type="dxa"/>
          </w:tcPr>
          <w:p w14:paraId="490B095F" w14:textId="77777777" w:rsidR="00B939D0" w:rsidRDefault="00B939D0">
            <w:pPr>
              <w:jc w:val="center"/>
              <w:rPr>
                <w:color w:val="000000"/>
                <w:sz w:val="18"/>
              </w:rPr>
            </w:pPr>
            <w:r>
              <w:rPr>
                <w:color w:val="000000"/>
                <w:sz w:val="18"/>
              </w:rPr>
              <w:t>V1.4</w:t>
            </w:r>
          </w:p>
        </w:tc>
        <w:tc>
          <w:tcPr>
            <w:tcW w:w="784" w:type="dxa"/>
          </w:tcPr>
          <w:p w14:paraId="47736252" w14:textId="77777777" w:rsidR="00B939D0" w:rsidRDefault="00B939D0">
            <w:pPr>
              <w:jc w:val="center"/>
              <w:rPr>
                <w:bCs/>
                <w:color w:val="000000"/>
                <w:sz w:val="18"/>
              </w:rPr>
            </w:pPr>
            <w:r>
              <w:rPr>
                <w:bCs/>
                <w:color w:val="000000"/>
                <w:sz w:val="18"/>
              </w:rPr>
              <w:t>修订</w:t>
            </w:r>
          </w:p>
        </w:tc>
        <w:tc>
          <w:tcPr>
            <w:tcW w:w="1456" w:type="dxa"/>
          </w:tcPr>
          <w:p w14:paraId="308FB157" w14:textId="77777777" w:rsidR="00B939D0" w:rsidRDefault="00B939D0">
            <w:pPr>
              <w:jc w:val="center"/>
              <w:rPr>
                <w:bCs/>
                <w:color w:val="000000"/>
                <w:sz w:val="18"/>
              </w:rPr>
            </w:pPr>
            <w:r>
              <w:rPr>
                <w:bCs/>
                <w:color w:val="000000"/>
                <w:sz w:val="18"/>
              </w:rPr>
              <w:t>2012-5-4</w:t>
            </w:r>
          </w:p>
        </w:tc>
        <w:tc>
          <w:tcPr>
            <w:tcW w:w="5048" w:type="dxa"/>
          </w:tcPr>
          <w:p w14:paraId="1393305F" w14:textId="77777777" w:rsidR="00B939D0" w:rsidRDefault="00B939D0">
            <w:pPr>
              <w:rPr>
                <w:bCs/>
                <w:color w:val="000000"/>
                <w:sz w:val="18"/>
              </w:rPr>
            </w:pPr>
            <w:r>
              <w:rPr>
                <w:bCs/>
                <w:color w:val="000000"/>
                <w:sz w:val="18"/>
              </w:rPr>
              <w:t>更改命名空间</w:t>
            </w:r>
          </w:p>
        </w:tc>
      </w:tr>
      <w:tr w:rsidR="00B939D0" w14:paraId="34BA62F7" w14:textId="77777777">
        <w:trPr>
          <w:jc w:val="center"/>
        </w:trPr>
        <w:tc>
          <w:tcPr>
            <w:tcW w:w="896" w:type="dxa"/>
          </w:tcPr>
          <w:p w14:paraId="4FF1567E" w14:textId="77777777" w:rsidR="00B939D0" w:rsidRDefault="00B939D0">
            <w:pPr>
              <w:jc w:val="center"/>
              <w:rPr>
                <w:color w:val="000000"/>
                <w:sz w:val="18"/>
              </w:rPr>
            </w:pPr>
            <w:r>
              <w:rPr>
                <w:color w:val="000000"/>
                <w:sz w:val="18"/>
              </w:rPr>
              <w:t>V2.0</w:t>
            </w:r>
          </w:p>
        </w:tc>
        <w:tc>
          <w:tcPr>
            <w:tcW w:w="784" w:type="dxa"/>
          </w:tcPr>
          <w:p w14:paraId="788FED9F" w14:textId="77777777" w:rsidR="00B939D0" w:rsidRDefault="00B939D0">
            <w:pPr>
              <w:jc w:val="center"/>
              <w:rPr>
                <w:bCs/>
                <w:color w:val="000000"/>
                <w:sz w:val="18"/>
              </w:rPr>
            </w:pPr>
            <w:r>
              <w:rPr>
                <w:bCs/>
                <w:color w:val="000000"/>
                <w:sz w:val="18"/>
              </w:rPr>
              <w:t>修订</w:t>
            </w:r>
          </w:p>
        </w:tc>
        <w:tc>
          <w:tcPr>
            <w:tcW w:w="1456" w:type="dxa"/>
          </w:tcPr>
          <w:p w14:paraId="449BE266" w14:textId="77777777" w:rsidR="00B939D0" w:rsidRDefault="00B939D0">
            <w:pPr>
              <w:jc w:val="center"/>
              <w:rPr>
                <w:bCs/>
                <w:color w:val="000000"/>
                <w:sz w:val="18"/>
              </w:rPr>
            </w:pPr>
            <w:r>
              <w:rPr>
                <w:bCs/>
                <w:color w:val="000000"/>
                <w:sz w:val="18"/>
              </w:rPr>
              <w:t>2012-10-10</w:t>
            </w:r>
          </w:p>
        </w:tc>
        <w:tc>
          <w:tcPr>
            <w:tcW w:w="5048" w:type="dxa"/>
          </w:tcPr>
          <w:p w14:paraId="2B4943CA" w14:textId="77777777" w:rsidR="00B939D0" w:rsidRDefault="00B939D0">
            <w:pPr>
              <w:rPr>
                <w:bCs/>
                <w:color w:val="000000"/>
                <w:sz w:val="18"/>
              </w:rPr>
            </w:pPr>
            <w:r>
              <w:rPr>
                <w:bCs/>
                <w:color w:val="000000"/>
                <w:sz w:val="18"/>
              </w:rPr>
              <w:t>创新封闭式基金统称为分级基金，增加货币基金下的分类基金，合称为分类</w:t>
            </w:r>
            <w:r>
              <w:rPr>
                <w:bCs/>
                <w:color w:val="000000"/>
                <w:sz w:val="18"/>
              </w:rPr>
              <w:t>/</w:t>
            </w:r>
            <w:r>
              <w:rPr>
                <w:bCs/>
                <w:color w:val="000000"/>
                <w:sz w:val="18"/>
              </w:rPr>
              <w:t>分级基金或分类（级）基金</w:t>
            </w:r>
          </w:p>
        </w:tc>
      </w:tr>
      <w:tr w:rsidR="00B939D0" w14:paraId="41E22FD2" w14:textId="77777777">
        <w:trPr>
          <w:jc w:val="center"/>
        </w:trPr>
        <w:tc>
          <w:tcPr>
            <w:tcW w:w="896" w:type="dxa"/>
          </w:tcPr>
          <w:p w14:paraId="6D737B9D" w14:textId="77777777" w:rsidR="00B939D0" w:rsidRDefault="00B939D0">
            <w:pPr>
              <w:jc w:val="center"/>
              <w:rPr>
                <w:color w:val="000000"/>
                <w:sz w:val="18"/>
              </w:rPr>
            </w:pPr>
            <w:r>
              <w:rPr>
                <w:color w:val="000000"/>
                <w:sz w:val="18"/>
              </w:rPr>
              <w:t>V2.</w:t>
            </w:r>
            <w:r>
              <w:rPr>
                <w:rFonts w:hint="eastAsia"/>
                <w:color w:val="000000"/>
                <w:sz w:val="18"/>
              </w:rPr>
              <w:t>1</w:t>
            </w:r>
          </w:p>
        </w:tc>
        <w:tc>
          <w:tcPr>
            <w:tcW w:w="784" w:type="dxa"/>
          </w:tcPr>
          <w:p w14:paraId="025A26BB" w14:textId="77777777" w:rsidR="00B939D0" w:rsidRDefault="00B939D0">
            <w:pPr>
              <w:jc w:val="center"/>
              <w:rPr>
                <w:bCs/>
                <w:color w:val="000000"/>
                <w:sz w:val="18"/>
              </w:rPr>
            </w:pPr>
            <w:r>
              <w:rPr>
                <w:bCs/>
                <w:color w:val="000000"/>
                <w:sz w:val="18"/>
              </w:rPr>
              <w:t>修订</w:t>
            </w:r>
          </w:p>
        </w:tc>
        <w:tc>
          <w:tcPr>
            <w:tcW w:w="1456" w:type="dxa"/>
          </w:tcPr>
          <w:p w14:paraId="578C8E9A" w14:textId="77777777" w:rsidR="00B939D0" w:rsidRDefault="00B939D0">
            <w:pPr>
              <w:jc w:val="center"/>
              <w:rPr>
                <w:bCs/>
                <w:color w:val="000000"/>
                <w:sz w:val="18"/>
              </w:rPr>
            </w:pPr>
            <w:r>
              <w:rPr>
                <w:bCs/>
                <w:color w:val="000000"/>
                <w:sz w:val="18"/>
              </w:rPr>
              <w:t>2012-</w:t>
            </w:r>
            <w:r>
              <w:rPr>
                <w:rFonts w:hint="eastAsia"/>
                <w:bCs/>
                <w:color w:val="000000"/>
                <w:sz w:val="18"/>
              </w:rPr>
              <w:t>5</w:t>
            </w:r>
            <w:r>
              <w:rPr>
                <w:bCs/>
                <w:color w:val="000000"/>
                <w:sz w:val="18"/>
              </w:rPr>
              <w:t>-1</w:t>
            </w:r>
            <w:r>
              <w:rPr>
                <w:rFonts w:hint="eastAsia"/>
                <w:bCs/>
                <w:color w:val="000000"/>
                <w:sz w:val="18"/>
              </w:rPr>
              <w:t>7</w:t>
            </w:r>
          </w:p>
        </w:tc>
        <w:tc>
          <w:tcPr>
            <w:tcW w:w="5048" w:type="dxa"/>
          </w:tcPr>
          <w:p w14:paraId="46478C67" w14:textId="77777777" w:rsidR="00B939D0" w:rsidRDefault="00B939D0">
            <w:pPr>
              <w:rPr>
                <w:bCs/>
                <w:color w:val="000000"/>
                <w:sz w:val="18"/>
              </w:rPr>
            </w:pPr>
            <w:r>
              <w:rPr>
                <w:rFonts w:hint="eastAsia"/>
                <w:bCs/>
                <w:color w:val="000000"/>
                <w:sz w:val="18"/>
              </w:rPr>
              <w:t>增加转型基金上下文的格式要求</w:t>
            </w:r>
          </w:p>
        </w:tc>
      </w:tr>
      <w:tr w:rsidR="00B939D0" w14:paraId="6443C4EA" w14:textId="77777777">
        <w:trPr>
          <w:jc w:val="center"/>
        </w:trPr>
        <w:tc>
          <w:tcPr>
            <w:tcW w:w="896" w:type="dxa"/>
          </w:tcPr>
          <w:p w14:paraId="1D51746A" w14:textId="77777777" w:rsidR="00B939D0" w:rsidRDefault="00B939D0">
            <w:pPr>
              <w:jc w:val="center"/>
              <w:rPr>
                <w:color w:val="000000"/>
                <w:sz w:val="18"/>
              </w:rPr>
            </w:pPr>
            <w:r>
              <w:rPr>
                <w:color w:val="000000"/>
                <w:sz w:val="18"/>
              </w:rPr>
              <w:t>V</w:t>
            </w:r>
            <w:r>
              <w:rPr>
                <w:rFonts w:hint="eastAsia"/>
                <w:color w:val="000000"/>
                <w:sz w:val="18"/>
              </w:rPr>
              <w:t>2.2</w:t>
            </w:r>
          </w:p>
        </w:tc>
        <w:tc>
          <w:tcPr>
            <w:tcW w:w="784" w:type="dxa"/>
          </w:tcPr>
          <w:p w14:paraId="58EBDA47" w14:textId="77777777" w:rsidR="00B939D0" w:rsidRDefault="00B939D0">
            <w:pPr>
              <w:jc w:val="center"/>
              <w:rPr>
                <w:bCs/>
                <w:color w:val="000000"/>
                <w:sz w:val="18"/>
              </w:rPr>
            </w:pPr>
            <w:r>
              <w:rPr>
                <w:rFonts w:hint="eastAsia"/>
                <w:bCs/>
                <w:color w:val="000000"/>
                <w:sz w:val="18"/>
              </w:rPr>
              <w:t>修订</w:t>
            </w:r>
          </w:p>
        </w:tc>
        <w:tc>
          <w:tcPr>
            <w:tcW w:w="1456" w:type="dxa"/>
          </w:tcPr>
          <w:p w14:paraId="6B21B27A" w14:textId="77777777" w:rsidR="00B939D0" w:rsidRDefault="00B939D0">
            <w:pPr>
              <w:jc w:val="center"/>
              <w:rPr>
                <w:bCs/>
                <w:color w:val="000000"/>
                <w:sz w:val="18"/>
              </w:rPr>
            </w:pPr>
            <w:r>
              <w:rPr>
                <w:bCs/>
                <w:color w:val="000000"/>
                <w:sz w:val="18"/>
              </w:rPr>
              <w:t>2014-12-09</w:t>
            </w:r>
          </w:p>
        </w:tc>
        <w:tc>
          <w:tcPr>
            <w:tcW w:w="5048" w:type="dxa"/>
          </w:tcPr>
          <w:p w14:paraId="06C8E69D" w14:textId="77777777" w:rsidR="00B939D0" w:rsidRDefault="00B939D0">
            <w:pPr>
              <w:rPr>
                <w:rFonts w:hint="eastAsia"/>
                <w:bCs/>
                <w:color w:val="000000"/>
                <w:sz w:val="18"/>
              </w:rPr>
            </w:pPr>
            <w:r>
              <w:rPr>
                <w:rFonts w:hint="eastAsia"/>
                <w:bCs/>
                <w:color w:val="000000"/>
                <w:sz w:val="18"/>
              </w:rPr>
              <w:t>增加分级基金上下文</w:t>
            </w:r>
            <w:r>
              <w:rPr>
                <w:rFonts w:hint="eastAsia"/>
                <w:bCs/>
                <w:color w:val="000000"/>
                <w:sz w:val="18"/>
              </w:rPr>
              <w:t>id</w:t>
            </w:r>
            <w:r>
              <w:rPr>
                <w:rFonts w:hint="eastAsia"/>
                <w:bCs/>
                <w:color w:val="000000"/>
                <w:sz w:val="18"/>
              </w:rPr>
              <w:t>编写说明</w:t>
            </w:r>
          </w:p>
        </w:tc>
      </w:tr>
      <w:tr w:rsidR="00B939D0" w14:paraId="703A3EC5" w14:textId="77777777">
        <w:trPr>
          <w:jc w:val="center"/>
        </w:trPr>
        <w:tc>
          <w:tcPr>
            <w:tcW w:w="896" w:type="dxa"/>
          </w:tcPr>
          <w:p w14:paraId="16E62179" w14:textId="77777777" w:rsidR="00B939D0" w:rsidRDefault="00B939D0">
            <w:pPr>
              <w:jc w:val="center"/>
              <w:rPr>
                <w:color w:val="000000"/>
                <w:sz w:val="18"/>
              </w:rPr>
            </w:pPr>
            <w:r>
              <w:rPr>
                <w:rFonts w:hint="eastAsia"/>
                <w:color w:val="000000"/>
                <w:sz w:val="18"/>
              </w:rPr>
              <w:t>V2.3</w:t>
            </w:r>
          </w:p>
        </w:tc>
        <w:tc>
          <w:tcPr>
            <w:tcW w:w="784" w:type="dxa"/>
          </w:tcPr>
          <w:p w14:paraId="159ED7FB" w14:textId="77777777" w:rsidR="00B939D0" w:rsidRDefault="00B939D0">
            <w:pPr>
              <w:jc w:val="center"/>
              <w:rPr>
                <w:rFonts w:hint="eastAsia"/>
                <w:bCs/>
                <w:color w:val="000000"/>
                <w:sz w:val="18"/>
              </w:rPr>
            </w:pPr>
            <w:r>
              <w:rPr>
                <w:rFonts w:hint="eastAsia"/>
                <w:bCs/>
                <w:color w:val="000000"/>
                <w:sz w:val="18"/>
              </w:rPr>
              <w:t>修订</w:t>
            </w:r>
          </w:p>
        </w:tc>
        <w:tc>
          <w:tcPr>
            <w:tcW w:w="1456" w:type="dxa"/>
          </w:tcPr>
          <w:p w14:paraId="09D0746E" w14:textId="77777777" w:rsidR="00B939D0" w:rsidRDefault="00B939D0">
            <w:pPr>
              <w:jc w:val="center"/>
              <w:rPr>
                <w:bCs/>
                <w:color w:val="000000"/>
                <w:sz w:val="18"/>
              </w:rPr>
            </w:pPr>
            <w:r>
              <w:rPr>
                <w:rFonts w:hint="eastAsia"/>
                <w:bCs/>
                <w:color w:val="000000"/>
                <w:sz w:val="18"/>
              </w:rPr>
              <w:t>2017</w:t>
            </w:r>
            <w:r>
              <w:rPr>
                <w:bCs/>
                <w:color w:val="000000"/>
                <w:sz w:val="18"/>
              </w:rPr>
              <w:t>-05-03</w:t>
            </w:r>
          </w:p>
        </w:tc>
        <w:tc>
          <w:tcPr>
            <w:tcW w:w="5048" w:type="dxa"/>
          </w:tcPr>
          <w:p w14:paraId="1D0F54F0" w14:textId="77777777" w:rsidR="00B939D0" w:rsidRDefault="00B939D0">
            <w:pPr>
              <w:rPr>
                <w:rFonts w:hint="eastAsia"/>
                <w:bCs/>
                <w:color w:val="000000"/>
                <w:sz w:val="18"/>
              </w:rPr>
            </w:pPr>
            <w:r>
              <w:rPr>
                <w:rFonts w:hint="eastAsia"/>
                <w:bCs/>
                <w:color w:val="000000"/>
                <w:sz w:val="18"/>
              </w:rPr>
              <w:t>增加</w:t>
            </w:r>
            <w:r>
              <w:rPr>
                <w:bCs/>
                <w:color w:val="000000"/>
                <w:sz w:val="18"/>
              </w:rPr>
              <w:t>报告期内生效的基金信息</w:t>
            </w:r>
            <w:r>
              <w:rPr>
                <w:rFonts w:hint="eastAsia"/>
                <w:bCs/>
                <w:color w:val="000000"/>
                <w:sz w:val="18"/>
              </w:rPr>
              <w:t>和</w:t>
            </w:r>
            <w:r>
              <w:rPr>
                <w:bCs/>
                <w:color w:val="000000"/>
                <w:sz w:val="18"/>
              </w:rPr>
              <w:t>转型基金的信息的填列</w:t>
            </w:r>
          </w:p>
        </w:tc>
      </w:tr>
      <w:tr w:rsidR="00B939D0" w14:paraId="3038817A" w14:textId="77777777">
        <w:trPr>
          <w:jc w:val="center"/>
        </w:trPr>
        <w:tc>
          <w:tcPr>
            <w:tcW w:w="896" w:type="dxa"/>
          </w:tcPr>
          <w:p w14:paraId="058705A1" w14:textId="77777777" w:rsidR="00B939D0" w:rsidRDefault="00B939D0">
            <w:pPr>
              <w:jc w:val="center"/>
              <w:rPr>
                <w:rFonts w:hint="eastAsia"/>
                <w:color w:val="000000"/>
                <w:sz w:val="18"/>
              </w:rPr>
            </w:pPr>
            <w:r>
              <w:rPr>
                <w:rFonts w:hint="eastAsia"/>
                <w:color w:val="000000"/>
                <w:sz w:val="18"/>
              </w:rPr>
              <w:t>V2.4</w:t>
            </w:r>
          </w:p>
        </w:tc>
        <w:tc>
          <w:tcPr>
            <w:tcW w:w="784" w:type="dxa"/>
          </w:tcPr>
          <w:p w14:paraId="27EFA0EB" w14:textId="77777777" w:rsidR="00B939D0" w:rsidRDefault="00B939D0">
            <w:pPr>
              <w:jc w:val="center"/>
              <w:rPr>
                <w:rFonts w:hint="eastAsia"/>
                <w:bCs/>
                <w:color w:val="000000"/>
                <w:sz w:val="18"/>
              </w:rPr>
            </w:pPr>
            <w:r>
              <w:rPr>
                <w:rFonts w:hint="eastAsia"/>
                <w:bCs/>
                <w:color w:val="000000"/>
                <w:sz w:val="18"/>
              </w:rPr>
              <w:t>修订</w:t>
            </w:r>
          </w:p>
        </w:tc>
        <w:tc>
          <w:tcPr>
            <w:tcW w:w="1456" w:type="dxa"/>
          </w:tcPr>
          <w:p w14:paraId="2EFD3063" w14:textId="77777777" w:rsidR="00B939D0" w:rsidRDefault="00B939D0">
            <w:pPr>
              <w:jc w:val="center"/>
              <w:rPr>
                <w:rFonts w:hint="eastAsia"/>
                <w:bCs/>
                <w:color w:val="000000"/>
                <w:sz w:val="18"/>
              </w:rPr>
            </w:pPr>
            <w:r>
              <w:rPr>
                <w:rFonts w:hint="eastAsia"/>
                <w:bCs/>
                <w:color w:val="000000"/>
                <w:sz w:val="18"/>
              </w:rPr>
              <w:t>2018-01-04</w:t>
            </w:r>
          </w:p>
        </w:tc>
        <w:tc>
          <w:tcPr>
            <w:tcW w:w="5048" w:type="dxa"/>
          </w:tcPr>
          <w:p w14:paraId="423617B6" w14:textId="77777777" w:rsidR="00B939D0" w:rsidRDefault="00B939D0">
            <w:pPr>
              <w:rPr>
                <w:rFonts w:hint="eastAsia"/>
                <w:bCs/>
                <w:color w:val="000000"/>
                <w:sz w:val="18"/>
              </w:rPr>
            </w:pPr>
            <w:r>
              <w:rPr>
                <w:rFonts w:hint="eastAsia"/>
                <w:bCs/>
                <w:color w:val="000000"/>
                <w:sz w:val="18"/>
              </w:rPr>
              <w:t>增加实例文档公告头信息的填列说明，</w:t>
            </w:r>
            <w:r>
              <w:rPr>
                <w:rFonts w:hint="eastAsia"/>
                <w:bCs/>
                <w:color w:val="000000"/>
                <w:sz w:val="18"/>
              </w:rPr>
              <w:t>2017</w:t>
            </w:r>
            <w:r>
              <w:rPr>
                <w:rFonts w:hint="eastAsia"/>
                <w:bCs/>
                <w:color w:val="000000"/>
                <w:sz w:val="18"/>
              </w:rPr>
              <w:t>年年报启用。</w:t>
            </w:r>
          </w:p>
        </w:tc>
      </w:tr>
      <w:tr w:rsidR="00B939D0" w14:paraId="61AAEAFA" w14:textId="77777777">
        <w:trPr>
          <w:jc w:val="center"/>
        </w:trPr>
        <w:tc>
          <w:tcPr>
            <w:tcW w:w="896" w:type="dxa"/>
          </w:tcPr>
          <w:p w14:paraId="02CBEF6E" w14:textId="77777777" w:rsidR="00B939D0" w:rsidRDefault="00B939D0">
            <w:pPr>
              <w:jc w:val="center"/>
              <w:rPr>
                <w:rFonts w:hint="eastAsia"/>
                <w:color w:val="000000"/>
                <w:sz w:val="18"/>
              </w:rPr>
            </w:pPr>
            <w:r>
              <w:rPr>
                <w:rFonts w:hint="eastAsia"/>
                <w:color w:val="000000"/>
                <w:sz w:val="18"/>
              </w:rPr>
              <w:t>V2.5</w:t>
            </w:r>
          </w:p>
        </w:tc>
        <w:tc>
          <w:tcPr>
            <w:tcW w:w="784" w:type="dxa"/>
          </w:tcPr>
          <w:p w14:paraId="64ACF4B9" w14:textId="77777777" w:rsidR="00B939D0" w:rsidRDefault="00B939D0">
            <w:pPr>
              <w:jc w:val="center"/>
              <w:rPr>
                <w:rFonts w:hint="eastAsia"/>
                <w:bCs/>
                <w:color w:val="000000"/>
                <w:sz w:val="18"/>
              </w:rPr>
            </w:pPr>
            <w:r>
              <w:rPr>
                <w:rFonts w:hint="eastAsia"/>
                <w:bCs/>
                <w:color w:val="000000"/>
                <w:sz w:val="18"/>
              </w:rPr>
              <w:t>修订</w:t>
            </w:r>
          </w:p>
        </w:tc>
        <w:tc>
          <w:tcPr>
            <w:tcW w:w="1456" w:type="dxa"/>
          </w:tcPr>
          <w:p w14:paraId="5A354C07" w14:textId="77777777" w:rsidR="00B939D0" w:rsidRDefault="00B939D0">
            <w:pPr>
              <w:jc w:val="center"/>
              <w:rPr>
                <w:rFonts w:hint="eastAsia"/>
                <w:bCs/>
                <w:color w:val="000000"/>
                <w:sz w:val="18"/>
              </w:rPr>
            </w:pPr>
            <w:r>
              <w:rPr>
                <w:rFonts w:hint="eastAsia"/>
                <w:bCs/>
                <w:color w:val="000000"/>
                <w:sz w:val="18"/>
              </w:rPr>
              <w:t>2020-03-20</w:t>
            </w:r>
          </w:p>
        </w:tc>
        <w:tc>
          <w:tcPr>
            <w:tcW w:w="5048" w:type="dxa"/>
          </w:tcPr>
          <w:p w14:paraId="49B28BD3" w14:textId="77777777" w:rsidR="00B939D0" w:rsidRDefault="00B939D0">
            <w:pPr>
              <w:rPr>
                <w:rFonts w:hint="eastAsia"/>
                <w:bCs/>
                <w:color w:val="000000"/>
                <w:sz w:val="18"/>
              </w:rPr>
            </w:pPr>
            <w:r>
              <w:rPr>
                <w:rFonts w:hint="eastAsia"/>
                <w:bCs/>
                <w:color w:val="000000"/>
                <w:sz w:val="18"/>
              </w:rPr>
              <w:t>增加产品资料概要索引文件描述，修改基金类型有效值描述</w:t>
            </w:r>
            <w:ins w:id="2" w:author="zhouyt" w:date="2022-06-15T13:55:00Z">
              <w:r>
                <w:rPr>
                  <w:rFonts w:hint="eastAsia"/>
                  <w:bCs/>
                  <w:color w:val="000000"/>
                  <w:sz w:val="18"/>
                </w:rPr>
                <w:t>。</w:t>
              </w:r>
            </w:ins>
          </w:p>
        </w:tc>
      </w:tr>
      <w:tr w:rsidR="00B939D0" w14:paraId="2DE1AAEE" w14:textId="77777777">
        <w:trPr>
          <w:jc w:val="center"/>
          <w:ins w:id="3" w:author="zhouyt" w:date="2022-06-15T13:54:00Z"/>
        </w:trPr>
        <w:tc>
          <w:tcPr>
            <w:tcW w:w="896" w:type="dxa"/>
          </w:tcPr>
          <w:p w14:paraId="7505640A" w14:textId="77777777" w:rsidR="00B939D0" w:rsidRDefault="00B939D0">
            <w:pPr>
              <w:jc w:val="center"/>
              <w:rPr>
                <w:ins w:id="4" w:author="zhouyt" w:date="2022-06-15T13:54:00Z"/>
                <w:color w:val="000000"/>
                <w:sz w:val="18"/>
              </w:rPr>
            </w:pPr>
            <w:ins w:id="5" w:author="zhouyt" w:date="2022-06-15T13:54:00Z">
              <w:r>
                <w:rPr>
                  <w:rFonts w:hint="eastAsia"/>
                  <w:color w:val="000000"/>
                  <w:sz w:val="18"/>
                </w:rPr>
                <w:t>V2.6</w:t>
              </w:r>
            </w:ins>
          </w:p>
        </w:tc>
        <w:tc>
          <w:tcPr>
            <w:tcW w:w="784" w:type="dxa"/>
          </w:tcPr>
          <w:p w14:paraId="6ADBD10F" w14:textId="77777777" w:rsidR="00B939D0" w:rsidRDefault="00B939D0">
            <w:pPr>
              <w:jc w:val="center"/>
              <w:rPr>
                <w:ins w:id="6" w:author="zhouyt" w:date="2022-06-15T13:54:00Z"/>
                <w:rFonts w:hint="eastAsia"/>
                <w:bCs/>
                <w:color w:val="000000"/>
                <w:sz w:val="18"/>
              </w:rPr>
            </w:pPr>
            <w:ins w:id="7" w:author="zhouyt" w:date="2022-06-15T13:54:00Z">
              <w:r>
                <w:rPr>
                  <w:rFonts w:hint="eastAsia"/>
                  <w:bCs/>
                  <w:color w:val="000000"/>
                  <w:sz w:val="18"/>
                </w:rPr>
                <w:t>修订</w:t>
              </w:r>
            </w:ins>
          </w:p>
        </w:tc>
        <w:tc>
          <w:tcPr>
            <w:tcW w:w="1456" w:type="dxa"/>
          </w:tcPr>
          <w:p w14:paraId="0DF02F5A" w14:textId="77777777" w:rsidR="00B939D0" w:rsidRDefault="00B939D0">
            <w:pPr>
              <w:jc w:val="center"/>
              <w:rPr>
                <w:ins w:id="8" w:author="zhouyt" w:date="2022-06-15T13:54:00Z"/>
                <w:bCs/>
                <w:color w:val="000000"/>
                <w:sz w:val="18"/>
              </w:rPr>
            </w:pPr>
            <w:ins w:id="9" w:author="zhouyt" w:date="2022-06-15T13:54:00Z">
              <w:r>
                <w:rPr>
                  <w:rFonts w:hint="eastAsia"/>
                  <w:bCs/>
                  <w:color w:val="000000"/>
                  <w:sz w:val="18"/>
                </w:rPr>
                <w:t>2022-05-26</w:t>
              </w:r>
            </w:ins>
          </w:p>
        </w:tc>
        <w:tc>
          <w:tcPr>
            <w:tcW w:w="5048" w:type="dxa"/>
          </w:tcPr>
          <w:p w14:paraId="52554FC2" w14:textId="77777777" w:rsidR="00B939D0" w:rsidRDefault="00B939D0">
            <w:pPr>
              <w:rPr>
                <w:ins w:id="10" w:author="zhouyt" w:date="2022-06-15T13:54:00Z"/>
                <w:rFonts w:hint="eastAsia"/>
                <w:bCs/>
                <w:color w:val="000000"/>
                <w:sz w:val="18"/>
              </w:rPr>
            </w:pPr>
            <w:ins w:id="11" w:author="zhouyt" w:date="2022-06-15T14:11:00Z">
              <w:r>
                <w:rPr>
                  <w:rFonts w:hint="eastAsia"/>
                  <w:bCs/>
                  <w:color w:val="000000"/>
                  <w:sz w:val="18"/>
                </w:rPr>
                <w:t>根据《年度和中期报告》（</w:t>
              </w:r>
              <w:r>
                <w:rPr>
                  <w:rFonts w:hint="eastAsia"/>
                  <w:bCs/>
                  <w:color w:val="000000"/>
                  <w:sz w:val="18"/>
                </w:rPr>
                <w:t>20220526</w:t>
              </w:r>
              <w:r>
                <w:rPr>
                  <w:rFonts w:hint="eastAsia"/>
                  <w:bCs/>
                  <w:color w:val="000000"/>
                  <w:sz w:val="18"/>
                </w:rPr>
                <w:t>）</w:t>
              </w:r>
            </w:ins>
            <w:ins w:id="12" w:author="zhouyt" w:date="2022-06-15T14:12:00Z">
              <w:r>
                <w:rPr>
                  <w:rFonts w:hint="eastAsia"/>
                  <w:bCs/>
                  <w:color w:val="000000"/>
                  <w:sz w:val="18"/>
                </w:rPr>
                <w:t>相关调整进行修订，主要</w:t>
              </w:r>
            </w:ins>
            <w:ins w:id="13" w:author="zhouyt" w:date="2022-06-15T13:54:00Z">
              <w:r>
                <w:rPr>
                  <w:rFonts w:hint="eastAsia"/>
                  <w:bCs/>
                  <w:color w:val="000000"/>
                  <w:sz w:val="18"/>
                </w:rPr>
                <w:t>修改“本期期初”、“上期期末”数据比较上</w:t>
              </w:r>
            </w:ins>
            <w:ins w:id="14" w:author="zhouyt" w:date="2022-06-15T13:55:00Z">
              <w:r>
                <w:rPr>
                  <w:rFonts w:hint="eastAsia"/>
                  <w:bCs/>
                  <w:color w:val="000000"/>
                  <w:sz w:val="18"/>
                </w:rPr>
                <w:t>下文书写描述。</w:t>
              </w:r>
            </w:ins>
          </w:p>
        </w:tc>
      </w:tr>
    </w:tbl>
    <w:p w14:paraId="4567440D" w14:textId="77777777" w:rsidR="00B939D0" w:rsidRPr="001342DE" w:rsidRDefault="00B939D0">
      <w:pPr>
        <w:spacing w:beforeLines="150" w:before="468"/>
        <w:jc w:val="center"/>
        <w:rPr>
          <w:b/>
          <w:color w:val="000000"/>
          <w:sz w:val="44"/>
          <w:szCs w:val="44"/>
          <w14:shadow w14:blurRad="50800" w14:dist="38100" w14:dir="2700000" w14:sx="100000" w14:sy="100000" w14:kx="0" w14:ky="0" w14:algn="tl">
            <w14:srgbClr w14:val="000000">
              <w14:alpha w14:val="60000"/>
            </w14:srgbClr>
          </w14:shadow>
        </w:rPr>
      </w:pPr>
    </w:p>
    <w:p w14:paraId="25AA8D87" w14:textId="77777777" w:rsidR="00B939D0" w:rsidRDefault="00B939D0">
      <w:pPr>
        <w:rPr>
          <w:color w:val="000000"/>
        </w:rPr>
      </w:pPr>
      <w:r>
        <w:rPr>
          <w:color w:val="000000"/>
        </w:rPr>
        <w:br w:type="page"/>
      </w:r>
    </w:p>
    <w:p w14:paraId="1B042F9D" w14:textId="77777777" w:rsidR="00B939D0" w:rsidRDefault="00B939D0">
      <w:pPr>
        <w:widowControl/>
        <w:autoSpaceDE w:val="0"/>
        <w:autoSpaceDN w:val="0"/>
        <w:jc w:val="center"/>
        <w:textAlignment w:val="bottom"/>
        <w:rPr>
          <w:b/>
          <w:color w:val="000000"/>
          <w:sz w:val="44"/>
          <w:szCs w:val="44"/>
        </w:rPr>
      </w:pPr>
      <w:bookmarkStart w:id="15" w:name="_Toc119677984"/>
      <w:r>
        <w:rPr>
          <w:b/>
          <w:color w:val="000000"/>
          <w:sz w:val="44"/>
          <w:szCs w:val="44"/>
        </w:rPr>
        <w:t>目录</w:t>
      </w:r>
      <w:bookmarkEnd w:id="15"/>
    </w:p>
    <w:p w14:paraId="0AA35D06" w14:textId="77777777" w:rsidR="00B939D0" w:rsidRDefault="00B939D0">
      <w:pPr>
        <w:widowControl/>
        <w:autoSpaceDE w:val="0"/>
        <w:autoSpaceDN w:val="0"/>
        <w:jc w:val="center"/>
        <w:textAlignment w:val="bottom"/>
        <w:rPr>
          <w:b/>
          <w:color w:val="000000"/>
          <w:sz w:val="44"/>
          <w:szCs w:val="44"/>
        </w:rPr>
      </w:pPr>
    </w:p>
    <w:p w14:paraId="3834717E" w14:textId="77777777" w:rsidR="00B939D0" w:rsidRDefault="00B939D0">
      <w:pPr>
        <w:pStyle w:val="TOC1"/>
        <w:tabs>
          <w:tab w:val="left" w:pos="420"/>
          <w:tab w:val="right" w:leader="dot" w:pos="9710"/>
        </w:tabs>
        <w:rPr>
          <w:rFonts w:ascii="Calibri" w:hAnsi="Calibri"/>
          <w:szCs w:val="22"/>
          <w:lang w:eastAsia="zh-CN"/>
        </w:rPr>
      </w:pPr>
      <w:r>
        <w:rPr>
          <w:color w:val="000000"/>
        </w:rPr>
        <w:fldChar w:fldCharType="begin"/>
      </w:r>
      <w:r>
        <w:rPr>
          <w:color w:val="000000"/>
        </w:rPr>
        <w:instrText xml:space="preserve"> TOC \o "1-3" \h \z \u </w:instrText>
      </w:r>
      <w:r>
        <w:rPr>
          <w:color w:val="000000"/>
        </w:rPr>
        <w:fldChar w:fldCharType="separate"/>
      </w:r>
      <w:hyperlink w:anchor="_Toc481052272" w:history="1">
        <w:r>
          <w:rPr>
            <w:rStyle w:val="Hyperlink"/>
            <w:lang w:eastAsia="zh-CN"/>
          </w:rPr>
          <w:t>1</w:t>
        </w:r>
        <w:r>
          <w:rPr>
            <w:rFonts w:ascii="Calibri" w:hAnsi="Calibri"/>
            <w:szCs w:val="22"/>
            <w:lang w:eastAsia="zh-CN"/>
          </w:rPr>
          <w:tab/>
        </w:r>
        <w:r>
          <w:rPr>
            <w:rStyle w:val="Hyperlink"/>
            <w:rFonts w:hint="eastAsia"/>
            <w:lang w:eastAsia="zh-CN"/>
          </w:rPr>
          <w:t>参考的技术文档</w:t>
        </w:r>
        <w:r>
          <w:rPr>
            <w:lang w:eastAsia="zh-CN"/>
          </w:rPr>
          <w:tab/>
        </w:r>
        <w:r>
          <w:rPr>
            <w:lang w:eastAsia="zh-CN"/>
          </w:rPr>
          <w:fldChar w:fldCharType="begin"/>
        </w:r>
        <w:r>
          <w:rPr>
            <w:lang w:eastAsia="zh-CN"/>
          </w:rPr>
          <w:instrText xml:space="preserve"> PAGEREF _Toc481052272 \h </w:instrText>
        </w:r>
        <w:r>
          <w:rPr>
            <w:lang w:eastAsia="zh-CN"/>
          </w:rPr>
          <w:fldChar w:fldCharType="separate"/>
        </w:r>
        <w:r>
          <w:rPr>
            <w:lang w:eastAsia="zh-CN"/>
          </w:rPr>
          <w:t>3</w:t>
        </w:r>
        <w:r>
          <w:rPr>
            <w:lang w:eastAsia="zh-CN"/>
          </w:rPr>
          <w:fldChar w:fldCharType="end"/>
        </w:r>
      </w:hyperlink>
    </w:p>
    <w:p w14:paraId="4EF2BF19" w14:textId="77777777" w:rsidR="00B939D0" w:rsidRDefault="00B939D0">
      <w:pPr>
        <w:pStyle w:val="TOC1"/>
        <w:tabs>
          <w:tab w:val="left" w:pos="420"/>
          <w:tab w:val="right" w:leader="dot" w:pos="9710"/>
        </w:tabs>
        <w:rPr>
          <w:rFonts w:ascii="Calibri" w:hAnsi="Calibri"/>
          <w:szCs w:val="22"/>
          <w:lang w:eastAsia="zh-CN"/>
        </w:rPr>
      </w:pPr>
      <w:hyperlink w:anchor="_Toc481052273" w:history="1">
        <w:r>
          <w:rPr>
            <w:rStyle w:val="Hyperlink"/>
            <w:lang w:eastAsia="zh-CN"/>
          </w:rPr>
          <w:t>2</w:t>
        </w:r>
        <w:r>
          <w:rPr>
            <w:rFonts w:ascii="Calibri" w:hAnsi="Calibri"/>
            <w:szCs w:val="22"/>
            <w:lang w:eastAsia="zh-CN"/>
          </w:rPr>
          <w:tab/>
        </w:r>
        <w:r>
          <w:rPr>
            <w:rStyle w:val="Hyperlink"/>
            <w:rFonts w:hint="eastAsia"/>
            <w:lang w:eastAsia="zh-CN"/>
          </w:rPr>
          <w:t>关于校验的说明</w:t>
        </w:r>
        <w:r>
          <w:rPr>
            <w:lang w:eastAsia="zh-CN"/>
          </w:rPr>
          <w:tab/>
        </w:r>
        <w:r>
          <w:rPr>
            <w:lang w:eastAsia="zh-CN"/>
          </w:rPr>
          <w:fldChar w:fldCharType="begin"/>
        </w:r>
        <w:r>
          <w:rPr>
            <w:lang w:eastAsia="zh-CN"/>
          </w:rPr>
          <w:instrText xml:space="preserve"> PAGEREF _Toc481052273 \h </w:instrText>
        </w:r>
        <w:r>
          <w:rPr>
            <w:lang w:eastAsia="zh-CN"/>
          </w:rPr>
          <w:fldChar w:fldCharType="separate"/>
        </w:r>
        <w:r>
          <w:rPr>
            <w:lang w:eastAsia="zh-CN"/>
          </w:rPr>
          <w:t>3</w:t>
        </w:r>
        <w:r>
          <w:rPr>
            <w:lang w:eastAsia="zh-CN"/>
          </w:rPr>
          <w:fldChar w:fldCharType="end"/>
        </w:r>
      </w:hyperlink>
    </w:p>
    <w:p w14:paraId="5199F121" w14:textId="77777777" w:rsidR="00B939D0" w:rsidRDefault="00B939D0">
      <w:pPr>
        <w:pStyle w:val="TOC1"/>
        <w:tabs>
          <w:tab w:val="left" w:pos="420"/>
          <w:tab w:val="right" w:leader="dot" w:pos="9710"/>
        </w:tabs>
        <w:rPr>
          <w:rFonts w:ascii="Calibri" w:hAnsi="Calibri"/>
          <w:szCs w:val="22"/>
          <w:lang w:eastAsia="zh-CN"/>
        </w:rPr>
      </w:pPr>
      <w:hyperlink w:anchor="_Toc481052274" w:history="1">
        <w:r>
          <w:rPr>
            <w:rStyle w:val="Hyperlink"/>
            <w:lang w:eastAsia="zh-CN"/>
          </w:rPr>
          <w:t>3</w:t>
        </w:r>
        <w:r>
          <w:rPr>
            <w:rFonts w:ascii="Calibri" w:hAnsi="Calibri"/>
            <w:szCs w:val="22"/>
            <w:lang w:eastAsia="zh-CN"/>
          </w:rPr>
          <w:tab/>
        </w:r>
        <w:r>
          <w:rPr>
            <w:rStyle w:val="Hyperlink"/>
            <w:rFonts w:hint="eastAsia"/>
            <w:lang w:eastAsia="zh-CN"/>
          </w:rPr>
          <w:t>对实例文档的基本要求</w:t>
        </w:r>
        <w:r>
          <w:rPr>
            <w:lang w:eastAsia="zh-CN"/>
          </w:rPr>
          <w:tab/>
        </w:r>
        <w:r>
          <w:rPr>
            <w:lang w:eastAsia="zh-CN"/>
          </w:rPr>
          <w:fldChar w:fldCharType="begin"/>
        </w:r>
        <w:r>
          <w:rPr>
            <w:lang w:eastAsia="zh-CN"/>
          </w:rPr>
          <w:instrText xml:space="preserve"> PAGEREF _Toc481052274 \h </w:instrText>
        </w:r>
        <w:r>
          <w:rPr>
            <w:lang w:eastAsia="zh-CN"/>
          </w:rPr>
          <w:fldChar w:fldCharType="separate"/>
        </w:r>
        <w:r>
          <w:rPr>
            <w:lang w:eastAsia="zh-CN"/>
          </w:rPr>
          <w:t>3</w:t>
        </w:r>
        <w:r>
          <w:rPr>
            <w:lang w:eastAsia="zh-CN"/>
          </w:rPr>
          <w:fldChar w:fldCharType="end"/>
        </w:r>
      </w:hyperlink>
    </w:p>
    <w:p w14:paraId="19C47108" w14:textId="77777777" w:rsidR="00B939D0" w:rsidRDefault="00B939D0">
      <w:pPr>
        <w:pStyle w:val="TOC1"/>
        <w:tabs>
          <w:tab w:val="left" w:pos="420"/>
          <w:tab w:val="right" w:leader="dot" w:pos="9710"/>
        </w:tabs>
        <w:rPr>
          <w:rFonts w:ascii="Calibri" w:hAnsi="Calibri"/>
          <w:szCs w:val="22"/>
          <w:lang w:eastAsia="zh-CN"/>
        </w:rPr>
      </w:pPr>
      <w:hyperlink w:anchor="_Toc481052275" w:history="1">
        <w:r>
          <w:rPr>
            <w:rStyle w:val="Hyperlink"/>
            <w:lang w:eastAsia="zh-CN"/>
          </w:rPr>
          <w:t>4</w:t>
        </w:r>
        <w:r>
          <w:rPr>
            <w:rFonts w:ascii="Calibri" w:hAnsi="Calibri"/>
            <w:szCs w:val="22"/>
            <w:lang w:eastAsia="zh-CN"/>
          </w:rPr>
          <w:tab/>
        </w:r>
        <w:r>
          <w:rPr>
            <w:rStyle w:val="Hyperlink"/>
            <w:rFonts w:hint="eastAsia"/>
            <w:lang w:eastAsia="zh-CN"/>
          </w:rPr>
          <w:t>对实例文档中上下文的书写要求</w:t>
        </w:r>
        <w:r>
          <w:rPr>
            <w:lang w:eastAsia="zh-CN"/>
          </w:rPr>
          <w:tab/>
        </w:r>
        <w:r>
          <w:rPr>
            <w:lang w:eastAsia="zh-CN"/>
          </w:rPr>
          <w:fldChar w:fldCharType="begin"/>
        </w:r>
        <w:r>
          <w:rPr>
            <w:lang w:eastAsia="zh-CN"/>
          </w:rPr>
          <w:instrText xml:space="preserve"> PAGEREF _Toc481052275 \h </w:instrText>
        </w:r>
        <w:r>
          <w:rPr>
            <w:lang w:eastAsia="zh-CN"/>
          </w:rPr>
          <w:fldChar w:fldCharType="separate"/>
        </w:r>
        <w:r>
          <w:rPr>
            <w:lang w:eastAsia="zh-CN"/>
          </w:rPr>
          <w:t>4</w:t>
        </w:r>
        <w:r>
          <w:rPr>
            <w:lang w:eastAsia="zh-CN"/>
          </w:rPr>
          <w:fldChar w:fldCharType="end"/>
        </w:r>
      </w:hyperlink>
    </w:p>
    <w:p w14:paraId="203104EB" w14:textId="77777777" w:rsidR="00B939D0" w:rsidRDefault="00B939D0">
      <w:pPr>
        <w:pStyle w:val="TOC2"/>
        <w:tabs>
          <w:tab w:val="left" w:pos="1050"/>
          <w:tab w:val="right" w:leader="dot" w:pos="9710"/>
        </w:tabs>
        <w:rPr>
          <w:rFonts w:ascii="Calibri" w:hAnsi="Calibri"/>
          <w:szCs w:val="22"/>
          <w:lang w:eastAsia="zh-CN"/>
        </w:rPr>
      </w:pPr>
      <w:hyperlink w:anchor="_Toc481052276" w:history="1">
        <w:r>
          <w:rPr>
            <w:rStyle w:val="Hyperlink"/>
            <w:lang w:eastAsia="zh-CN"/>
          </w:rPr>
          <w:t>4.1</w:t>
        </w:r>
        <w:r>
          <w:rPr>
            <w:rFonts w:ascii="Calibri" w:hAnsi="Calibri"/>
            <w:szCs w:val="22"/>
            <w:lang w:eastAsia="zh-CN"/>
          </w:rPr>
          <w:tab/>
        </w:r>
        <w:r>
          <w:rPr>
            <w:rStyle w:val="Hyperlink"/>
            <w:rFonts w:hint="eastAsia"/>
            <w:lang w:eastAsia="zh-CN"/>
          </w:rPr>
          <w:t>上下文的命名规则</w:t>
        </w:r>
        <w:r>
          <w:rPr>
            <w:lang w:eastAsia="zh-CN"/>
          </w:rPr>
          <w:tab/>
        </w:r>
        <w:r>
          <w:rPr>
            <w:lang w:eastAsia="zh-CN"/>
          </w:rPr>
          <w:fldChar w:fldCharType="begin"/>
        </w:r>
        <w:r>
          <w:rPr>
            <w:lang w:eastAsia="zh-CN"/>
          </w:rPr>
          <w:instrText xml:space="preserve"> PAGEREF _Toc481052276 \h </w:instrText>
        </w:r>
        <w:r>
          <w:rPr>
            <w:lang w:eastAsia="zh-CN"/>
          </w:rPr>
          <w:fldChar w:fldCharType="separate"/>
        </w:r>
        <w:r>
          <w:rPr>
            <w:lang w:eastAsia="zh-CN"/>
          </w:rPr>
          <w:t>4</w:t>
        </w:r>
        <w:r>
          <w:rPr>
            <w:lang w:eastAsia="zh-CN"/>
          </w:rPr>
          <w:fldChar w:fldCharType="end"/>
        </w:r>
      </w:hyperlink>
    </w:p>
    <w:p w14:paraId="13966A04" w14:textId="77777777" w:rsidR="00B939D0" w:rsidRDefault="00B939D0">
      <w:pPr>
        <w:pStyle w:val="TOC2"/>
        <w:tabs>
          <w:tab w:val="left" w:pos="1050"/>
          <w:tab w:val="right" w:leader="dot" w:pos="9710"/>
        </w:tabs>
        <w:rPr>
          <w:rFonts w:ascii="Calibri" w:hAnsi="Calibri"/>
          <w:szCs w:val="22"/>
          <w:lang w:eastAsia="zh-CN"/>
        </w:rPr>
      </w:pPr>
      <w:hyperlink w:anchor="_Toc481052277" w:history="1">
        <w:r>
          <w:rPr>
            <w:rStyle w:val="Hyperlink"/>
            <w:lang w:eastAsia="zh-CN"/>
          </w:rPr>
          <w:t>4.2</w:t>
        </w:r>
        <w:r>
          <w:rPr>
            <w:rFonts w:ascii="Calibri" w:hAnsi="Calibri"/>
            <w:szCs w:val="22"/>
            <w:lang w:eastAsia="zh-CN"/>
          </w:rPr>
          <w:tab/>
        </w:r>
        <w:r>
          <w:rPr>
            <w:rStyle w:val="Hyperlink"/>
            <w:rFonts w:hint="eastAsia"/>
            <w:lang w:eastAsia="zh-CN"/>
          </w:rPr>
          <w:t>上下文的</w:t>
        </w:r>
        <w:r>
          <w:rPr>
            <w:rStyle w:val="Hyperlink"/>
            <w:lang w:eastAsia="zh-CN"/>
          </w:rPr>
          <w:t>startDate</w:t>
        </w:r>
        <w:r>
          <w:rPr>
            <w:rStyle w:val="Hyperlink"/>
            <w:rFonts w:hint="eastAsia"/>
            <w:lang w:eastAsia="zh-CN"/>
          </w:rPr>
          <w:t>、</w:t>
        </w:r>
        <w:r>
          <w:rPr>
            <w:rStyle w:val="Hyperlink"/>
            <w:lang w:eastAsia="zh-CN"/>
          </w:rPr>
          <w:t>endDate</w:t>
        </w:r>
        <w:r>
          <w:rPr>
            <w:rStyle w:val="Hyperlink"/>
            <w:rFonts w:hint="eastAsia"/>
            <w:lang w:eastAsia="zh-CN"/>
          </w:rPr>
          <w:t>、</w:t>
        </w:r>
        <w:r>
          <w:rPr>
            <w:rStyle w:val="Hyperlink"/>
            <w:lang w:eastAsia="zh-CN"/>
          </w:rPr>
          <w:t>instant</w:t>
        </w:r>
        <w:r>
          <w:rPr>
            <w:rStyle w:val="Hyperlink"/>
            <w:rFonts w:hint="eastAsia"/>
            <w:lang w:eastAsia="zh-CN"/>
          </w:rPr>
          <w:t>的取值</w:t>
        </w:r>
        <w:r>
          <w:rPr>
            <w:lang w:eastAsia="zh-CN"/>
          </w:rPr>
          <w:tab/>
        </w:r>
        <w:r>
          <w:rPr>
            <w:lang w:eastAsia="zh-CN"/>
          </w:rPr>
          <w:fldChar w:fldCharType="begin"/>
        </w:r>
        <w:r>
          <w:rPr>
            <w:lang w:eastAsia="zh-CN"/>
          </w:rPr>
          <w:instrText xml:space="preserve"> PAGEREF _Toc481052277 \h </w:instrText>
        </w:r>
        <w:r>
          <w:rPr>
            <w:lang w:eastAsia="zh-CN"/>
          </w:rPr>
          <w:fldChar w:fldCharType="separate"/>
        </w:r>
        <w:r>
          <w:rPr>
            <w:lang w:eastAsia="zh-CN"/>
          </w:rPr>
          <w:t>5</w:t>
        </w:r>
        <w:r>
          <w:rPr>
            <w:lang w:eastAsia="zh-CN"/>
          </w:rPr>
          <w:fldChar w:fldCharType="end"/>
        </w:r>
      </w:hyperlink>
    </w:p>
    <w:p w14:paraId="0C6DC93D" w14:textId="77777777" w:rsidR="00B939D0" w:rsidRDefault="00B939D0">
      <w:pPr>
        <w:pStyle w:val="TOC2"/>
        <w:tabs>
          <w:tab w:val="left" w:pos="1050"/>
          <w:tab w:val="right" w:leader="dot" w:pos="9710"/>
        </w:tabs>
        <w:rPr>
          <w:rFonts w:ascii="Calibri" w:hAnsi="Calibri"/>
          <w:szCs w:val="22"/>
          <w:lang w:eastAsia="zh-CN"/>
        </w:rPr>
      </w:pPr>
      <w:hyperlink w:anchor="_Toc481052278" w:history="1">
        <w:r>
          <w:rPr>
            <w:rStyle w:val="Hyperlink"/>
            <w:lang w:eastAsia="zh-CN"/>
          </w:rPr>
          <w:t>4.3</w:t>
        </w:r>
        <w:r>
          <w:rPr>
            <w:rFonts w:ascii="Calibri" w:hAnsi="Calibri"/>
            <w:szCs w:val="22"/>
            <w:lang w:eastAsia="zh-CN"/>
          </w:rPr>
          <w:tab/>
        </w:r>
        <w:r>
          <w:rPr>
            <w:rStyle w:val="Hyperlink"/>
            <w:rFonts w:hint="eastAsia"/>
            <w:lang w:eastAsia="zh-CN"/>
          </w:rPr>
          <w:t>上下文中的</w:t>
        </w:r>
        <w:r>
          <w:rPr>
            <w:rStyle w:val="Hyperlink"/>
            <w:lang w:eastAsia="zh-CN"/>
          </w:rPr>
          <w:t>identifier</w:t>
        </w:r>
        <w:r>
          <w:rPr>
            <w:lang w:eastAsia="zh-CN"/>
          </w:rPr>
          <w:tab/>
        </w:r>
        <w:r>
          <w:rPr>
            <w:lang w:eastAsia="zh-CN"/>
          </w:rPr>
          <w:fldChar w:fldCharType="begin"/>
        </w:r>
        <w:r>
          <w:rPr>
            <w:lang w:eastAsia="zh-CN"/>
          </w:rPr>
          <w:instrText xml:space="preserve"> PAGEREF _Toc481052278 \h </w:instrText>
        </w:r>
        <w:r>
          <w:rPr>
            <w:lang w:eastAsia="zh-CN"/>
          </w:rPr>
          <w:fldChar w:fldCharType="separate"/>
        </w:r>
        <w:r>
          <w:rPr>
            <w:lang w:eastAsia="zh-CN"/>
          </w:rPr>
          <w:t>5</w:t>
        </w:r>
        <w:r>
          <w:rPr>
            <w:lang w:eastAsia="zh-CN"/>
          </w:rPr>
          <w:fldChar w:fldCharType="end"/>
        </w:r>
      </w:hyperlink>
    </w:p>
    <w:p w14:paraId="6ACDDBF6" w14:textId="77777777" w:rsidR="00B939D0" w:rsidRDefault="00B939D0">
      <w:pPr>
        <w:pStyle w:val="TOC2"/>
        <w:tabs>
          <w:tab w:val="left" w:pos="1050"/>
          <w:tab w:val="right" w:leader="dot" w:pos="9710"/>
        </w:tabs>
        <w:rPr>
          <w:rFonts w:ascii="Calibri" w:hAnsi="Calibri"/>
          <w:szCs w:val="22"/>
          <w:lang w:eastAsia="zh-CN"/>
        </w:rPr>
      </w:pPr>
      <w:hyperlink w:anchor="_Toc481052279" w:history="1">
        <w:r>
          <w:rPr>
            <w:rStyle w:val="Hyperlink"/>
            <w:lang w:eastAsia="zh-CN"/>
          </w:rPr>
          <w:t>4.4</w:t>
        </w:r>
        <w:r>
          <w:rPr>
            <w:rFonts w:ascii="Calibri" w:hAnsi="Calibri"/>
            <w:szCs w:val="22"/>
            <w:lang w:eastAsia="zh-CN"/>
          </w:rPr>
          <w:tab/>
        </w:r>
        <w:r>
          <w:rPr>
            <w:rStyle w:val="Hyperlink"/>
            <w:rFonts w:hint="eastAsia"/>
            <w:lang w:eastAsia="zh-CN"/>
          </w:rPr>
          <w:t>分类（级）基金的上下文处理</w:t>
        </w:r>
        <w:r>
          <w:rPr>
            <w:lang w:eastAsia="zh-CN"/>
          </w:rPr>
          <w:tab/>
        </w:r>
        <w:r>
          <w:rPr>
            <w:lang w:eastAsia="zh-CN"/>
          </w:rPr>
          <w:fldChar w:fldCharType="begin"/>
        </w:r>
        <w:r>
          <w:rPr>
            <w:lang w:eastAsia="zh-CN"/>
          </w:rPr>
          <w:instrText xml:space="preserve"> PAGEREF _Toc481052279 \h </w:instrText>
        </w:r>
        <w:r>
          <w:rPr>
            <w:lang w:eastAsia="zh-CN"/>
          </w:rPr>
          <w:fldChar w:fldCharType="separate"/>
        </w:r>
        <w:r>
          <w:rPr>
            <w:lang w:eastAsia="zh-CN"/>
          </w:rPr>
          <w:t>6</w:t>
        </w:r>
        <w:r>
          <w:rPr>
            <w:lang w:eastAsia="zh-CN"/>
          </w:rPr>
          <w:fldChar w:fldCharType="end"/>
        </w:r>
      </w:hyperlink>
    </w:p>
    <w:p w14:paraId="767C4C0C" w14:textId="77777777" w:rsidR="00B939D0" w:rsidRDefault="00B939D0">
      <w:pPr>
        <w:pStyle w:val="TOC2"/>
        <w:tabs>
          <w:tab w:val="left" w:pos="1050"/>
          <w:tab w:val="right" w:leader="dot" w:pos="9710"/>
        </w:tabs>
        <w:rPr>
          <w:rFonts w:ascii="Calibri" w:hAnsi="Calibri"/>
          <w:szCs w:val="22"/>
          <w:lang w:eastAsia="zh-CN"/>
        </w:rPr>
      </w:pPr>
      <w:hyperlink w:anchor="_Toc481052280" w:history="1">
        <w:r>
          <w:rPr>
            <w:rStyle w:val="Hyperlink"/>
            <w:lang w:eastAsia="zh-CN"/>
          </w:rPr>
          <w:t>4.5</w:t>
        </w:r>
        <w:r>
          <w:rPr>
            <w:rFonts w:ascii="Calibri" w:hAnsi="Calibri"/>
            <w:szCs w:val="22"/>
            <w:lang w:eastAsia="zh-CN"/>
          </w:rPr>
          <w:tab/>
        </w:r>
        <w:r>
          <w:rPr>
            <w:rStyle w:val="Hyperlink"/>
            <w:rFonts w:hint="eastAsia"/>
            <w:lang w:eastAsia="zh-CN"/>
          </w:rPr>
          <w:t>转型基金实例文档的上下文处理</w:t>
        </w:r>
        <w:r>
          <w:rPr>
            <w:lang w:eastAsia="zh-CN"/>
          </w:rPr>
          <w:tab/>
        </w:r>
        <w:r>
          <w:rPr>
            <w:lang w:eastAsia="zh-CN"/>
          </w:rPr>
          <w:fldChar w:fldCharType="begin"/>
        </w:r>
        <w:r>
          <w:rPr>
            <w:lang w:eastAsia="zh-CN"/>
          </w:rPr>
          <w:instrText xml:space="preserve"> PAGEREF _Toc481052280 \h </w:instrText>
        </w:r>
        <w:r>
          <w:rPr>
            <w:lang w:eastAsia="zh-CN"/>
          </w:rPr>
          <w:fldChar w:fldCharType="separate"/>
        </w:r>
        <w:r>
          <w:rPr>
            <w:lang w:eastAsia="zh-CN"/>
          </w:rPr>
          <w:t>8</w:t>
        </w:r>
        <w:r>
          <w:rPr>
            <w:lang w:eastAsia="zh-CN"/>
          </w:rPr>
          <w:fldChar w:fldCharType="end"/>
        </w:r>
      </w:hyperlink>
    </w:p>
    <w:p w14:paraId="197E66EA" w14:textId="77777777" w:rsidR="00B939D0" w:rsidRDefault="00B939D0">
      <w:pPr>
        <w:pStyle w:val="TOC2"/>
        <w:tabs>
          <w:tab w:val="left" w:pos="1050"/>
          <w:tab w:val="right" w:leader="dot" w:pos="9710"/>
        </w:tabs>
        <w:rPr>
          <w:rFonts w:ascii="Calibri" w:hAnsi="Calibri"/>
          <w:szCs w:val="22"/>
          <w:lang w:eastAsia="zh-CN"/>
        </w:rPr>
      </w:pPr>
      <w:hyperlink w:anchor="_Toc481052281" w:history="1">
        <w:r>
          <w:rPr>
            <w:rStyle w:val="Hyperlink"/>
            <w:lang w:eastAsia="zh-CN"/>
          </w:rPr>
          <w:t>4.6</w:t>
        </w:r>
        <w:r>
          <w:rPr>
            <w:rFonts w:ascii="Calibri" w:hAnsi="Calibri"/>
            <w:szCs w:val="22"/>
            <w:lang w:eastAsia="zh-CN"/>
          </w:rPr>
          <w:tab/>
        </w:r>
        <w:r>
          <w:rPr>
            <w:rStyle w:val="Hyperlink"/>
            <w:rFonts w:hint="eastAsia"/>
            <w:lang w:eastAsia="zh-CN"/>
          </w:rPr>
          <w:t>基金列示调整前后数据上下文的处理</w:t>
        </w:r>
        <w:r>
          <w:rPr>
            <w:lang w:eastAsia="zh-CN"/>
          </w:rPr>
          <w:tab/>
        </w:r>
        <w:r>
          <w:rPr>
            <w:lang w:eastAsia="zh-CN"/>
          </w:rPr>
          <w:fldChar w:fldCharType="begin"/>
        </w:r>
        <w:r>
          <w:rPr>
            <w:lang w:eastAsia="zh-CN"/>
          </w:rPr>
          <w:instrText xml:space="preserve"> PAGEREF _Toc481052281 \h </w:instrText>
        </w:r>
        <w:r>
          <w:rPr>
            <w:lang w:eastAsia="zh-CN"/>
          </w:rPr>
          <w:fldChar w:fldCharType="separate"/>
        </w:r>
        <w:r>
          <w:rPr>
            <w:lang w:eastAsia="zh-CN"/>
          </w:rPr>
          <w:t>11</w:t>
        </w:r>
        <w:r>
          <w:rPr>
            <w:lang w:eastAsia="zh-CN"/>
          </w:rPr>
          <w:fldChar w:fldCharType="end"/>
        </w:r>
      </w:hyperlink>
    </w:p>
    <w:p w14:paraId="213EF0E8" w14:textId="77777777" w:rsidR="00B939D0" w:rsidRDefault="00B939D0">
      <w:pPr>
        <w:pStyle w:val="TOC2"/>
        <w:tabs>
          <w:tab w:val="left" w:pos="1050"/>
          <w:tab w:val="right" w:leader="dot" w:pos="9710"/>
        </w:tabs>
        <w:rPr>
          <w:rFonts w:ascii="Calibri" w:hAnsi="Calibri"/>
          <w:szCs w:val="22"/>
          <w:lang w:eastAsia="zh-CN"/>
        </w:rPr>
      </w:pPr>
      <w:hyperlink w:anchor="_Toc481052282" w:history="1">
        <w:r>
          <w:rPr>
            <w:rStyle w:val="Hyperlink"/>
            <w:lang w:eastAsia="zh-CN"/>
          </w:rPr>
          <w:t>4.7</w:t>
        </w:r>
        <w:r>
          <w:rPr>
            <w:rFonts w:ascii="Calibri" w:hAnsi="Calibri"/>
            <w:szCs w:val="22"/>
            <w:lang w:eastAsia="zh-CN"/>
          </w:rPr>
          <w:tab/>
        </w:r>
        <w:r>
          <w:rPr>
            <w:rStyle w:val="Hyperlink"/>
            <w:rFonts w:hint="eastAsia"/>
            <w:lang w:eastAsia="zh-CN"/>
          </w:rPr>
          <w:t>与</w:t>
        </w:r>
        <w:r>
          <w:rPr>
            <w:rStyle w:val="Hyperlink"/>
            <w:lang w:eastAsia="zh-CN"/>
          </w:rPr>
          <w:t>“</w:t>
        </w:r>
        <w:r>
          <w:rPr>
            <w:rStyle w:val="Hyperlink"/>
            <w:rFonts w:hint="eastAsia"/>
            <w:lang w:eastAsia="zh-CN"/>
          </w:rPr>
          <w:t>期初</w:t>
        </w:r>
        <w:r>
          <w:rPr>
            <w:rStyle w:val="Hyperlink"/>
            <w:lang w:eastAsia="zh-CN"/>
          </w:rPr>
          <w:t>”</w:t>
        </w:r>
        <w:r>
          <w:rPr>
            <w:rStyle w:val="Hyperlink"/>
            <w:rFonts w:hint="eastAsia"/>
            <w:lang w:eastAsia="zh-CN"/>
          </w:rPr>
          <w:t>、</w:t>
        </w:r>
        <w:r>
          <w:rPr>
            <w:rStyle w:val="Hyperlink"/>
            <w:lang w:eastAsia="zh-CN"/>
          </w:rPr>
          <w:t>“</w:t>
        </w:r>
        <w:r>
          <w:rPr>
            <w:rStyle w:val="Hyperlink"/>
            <w:rFonts w:hint="eastAsia"/>
            <w:lang w:eastAsia="zh-CN"/>
          </w:rPr>
          <w:t>上期末</w:t>
        </w:r>
        <w:r>
          <w:rPr>
            <w:rStyle w:val="Hyperlink"/>
            <w:lang w:eastAsia="zh-CN"/>
          </w:rPr>
          <w:t>”</w:t>
        </w:r>
        <w:r>
          <w:rPr>
            <w:rStyle w:val="Hyperlink"/>
            <w:rFonts w:hint="eastAsia"/>
            <w:lang w:eastAsia="zh-CN"/>
          </w:rPr>
          <w:t>数据进行比较时上下文的书写</w:t>
        </w:r>
        <w:r>
          <w:rPr>
            <w:lang w:eastAsia="zh-CN"/>
          </w:rPr>
          <w:tab/>
        </w:r>
        <w:r>
          <w:rPr>
            <w:lang w:eastAsia="zh-CN"/>
          </w:rPr>
          <w:fldChar w:fldCharType="begin"/>
        </w:r>
        <w:r>
          <w:rPr>
            <w:lang w:eastAsia="zh-CN"/>
          </w:rPr>
          <w:instrText xml:space="preserve"> PAGEREF _Toc481052282 \h </w:instrText>
        </w:r>
        <w:r>
          <w:rPr>
            <w:lang w:eastAsia="zh-CN"/>
          </w:rPr>
          <w:fldChar w:fldCharType="separate"/>
        </w:r>
        <w:r>
          <w:rPr>
            <w:lang w:eastAsia="zh-CN"/>
          </w:rPr>
          <w:t>12</w:t>
        </w:r>
        <w:r>
          <w:rPr>
            <w:lang w:eastAsia="zh-CN"/>
          </w:rPr>
          <w:fldChar w:fldCharType="end"/>
        </w:r>
      </w:hyperlink>
    </w:p>
    <w:p w14:paraId="06ACBC37" w14:textId="77777777" w:rsidR="00B939D0" w:rsidRDefault="00B939D0">
      <w:pPr>
        <w:pStyle w:val="TOC1"/>
        <w:tabs>
          <w:tab w:val="left" w:pos="420"/>
          <w:tab w:val="right" w:leader="dot" w:pos="9710"/>
        </w:tabs>
        <w:rPr>
          <w:rFonts w:ascii="Calibri" w:hAnsi="Calibri"/>
          <w:szCs w:val="22"/>
          <w:lang w:eastAsia="zh-CN"/>
        </w:rPr>
      </w:pPr>
      <w:hyperlink w:anchor="_Toc481052283" w:history="1">
        <w:r>
          <w:rPr>
            <w:rStyle w:val="Hyperlink"/>
            <w:lang w:eastAsia="zh-CN"/>
          </w:rPr>
          <w:t>5</w:t>
        </w:r>
        <w:r>
          <w:rPr>
            <w:rFonts w:ascii="Calibri" w:hAnsi="Calibri"/>
            <w:szCs w:val="22"/>
            <w:lang w:eastAsia="zh-CN"/>
          </w:rPr>
          <w:tab/>
        </w:r>
        <w:r>
          <w:rPr>
            <w:rStyle w:val="Hyperlink"/>
            <w:rFonts w:hint="eastAsia"/>
            <w:lang w:eastAsia="zh-CN"/>
          </w:rPr>
          <w:t>实例文档中标引规范索引文件的使用</w:t>
        </w:r>
        <w:r>
          <w:rPr>
            <w:lang w:eastAsia="zh-CN"/>
          </w:rPr>
          <w:tab/>
        </w:r>
        <w:r>
          <w:rPr>
            <w:lang w:eastAsia="zh-CN"/>
          </w:rPr>
          <w:fldChar w:fldCharType="begin"/>
        </w:r>
        <w:r>
          <w:rPr>
            <w:lang w:eastAsia="zh-CN"/>
          </w:rPr>
          <w:instrText xml:space="preserve"> PAGEREF _Toc481052283 \h </w:instrText>
        </w:r>
        <w:r>
          <w:rPr>
            <w:lang w:eastAsia="zh-CN"/>
          </w:rPr>
          <w:fldChar w:fldCharType="separate"/>
        </w:r>
        <w:r>
          <w:rPr>
            <w:lang w:eastAsia="zh-CN"/>
          </w:rPr>
          <w:t>12</w:t>
        </w:r>
        <w:r>
          <w:rPr>
            <w:lang w:eastAsia="zh-CN"/>
          </w:rPr>
          <w:fldChar w:fldCharType="end"/>
        </w:r>
      </w:hyperlink>
    </w:p>
    <w:p w14:paraId="2BBD4BD8" w14:textId="77777777" w:rsidR="00B939D0" w:rsidRDefault="00B939D0">
      <w:pPr>
        <w:pStyle w:val="TOC1"/>
        <w:tabs>
          <w:tab w:val="left" w:pos="420"/>
          <w:tab w:val="right" w:leader="dot" w:pos="9710"/>
        </w:tabs>
        <w:rPr>
          <w:rFonts w:ascii="Calibri" w:hAnsi="Calibri"/>
          <w:szCs w:val="22"/>
          <w:lang w:eastAsia="zh-CN"/>
        </w:rPr>
      </w:pPr>
      <w:hyperlink w:anchor="_Toc481052284" w:history="1">
        <w:r>
          <w:rPr>
            <w:rStyle w:val="Hyperlink"/>
            <w:lang w:eastAsia="zh-CN"/>
          </w:rPr>
          <w:t>6</w:t>
        </w:r>
        <w:r>
          <w:rPr>
            <w:rFonts w:ascii="Calibri" w:hAnsi="Calibri"/>
            <w:szCs w:val="22"/>
            <w:lang w:eastAsia="zh-CN"/>
          </w:rPr>
          <w:tab/>
        </w:r>
        <w:r>
          <w:rPr>
            <w:rStyle w:val="Hyperlink"/>
            <w:rFonts w:hint="eastAsia"/>
            <w:lang w:eastAsia="zh-CN"/>
          </w:rPr>
          <w:t>实例文档中公告头信息的填列</w:t>
        </w:r>
        <w:r>
          <w:rPr>
            <w:lang w:eastAsia="zh-CN"/>
          </w:rPr>
          <w:tab/>
        </w:r>
        <w:r>
          <w:rPr>
            <w:lang w:eastAsia="zh-CN"/>
          </w:rPr>
          <w:fldChar w:fldCharType="begin"/>
        </w:r>
        <w:r>
          <w:rPr>
            <w:lang w:eastAsia="zh-CN"/>
          </w:rPr>
          <w:instrText xml:space="preserve"> PAGEREF _Toc481052284 \h </w:instrText>
        </w:r>
        <w:r>
          <w:rPr>
            <w:lang w:eastAsia="zh-CN"/>
          </w:rPr>
          <w:fldChar w:fldCharType="separate"/>
        </w:r>
        <w:r>
          <w:rPr>
            <w:lang w:eastAsia="zh-CN"/>
          </w:rPr>
          <w:t>12</w:t>
        </w:r>
        <w:r>
          <w:rPr>
            <w:lang w:eastAsia="zh-CN"/>
          </w:rPr>
          <w:fldChar w:fldCharType="end"/>
        </w:r>
      </w:hyperlink>
    </w:p>
    <w:p w14:paraId="18136A59" w14:textId="77777777" w:rsidR="00B939D0" w:rsidRDefault="00B939D0">
      <w:pPr>
        <w:pStyle w:val="TOC1"/>
        <w:tabs>
          <w:tab w:val="left" w:pos="420"/>
          <w:tab w:val="right" w:leader="dot" w:pos="9710"/>
        </w:tabs>
        <w:rPr>
          <w:rFonts w:ascii="Calibri" w:hAnsi="Calibri"/>
          <w:szCs w:val="22"/>
          <w:lang w:eastAsia="zh-CN"/>
        </w:rPr>
      </w:pPr>
      <w:hyperlink w:anchor="_Toc481052285" w:history="1">
        <w:r>
          <w:rPr>
            <w:rStyle w:val="Hyperlink"/>
            <w:lang w:eastAsia="zh-CN"/>
          </w:rPr>
          <w:t>7</w:t>
        </w:r>
        <w:r>
          <w:rPr>
            <w:rFonts w:ascii="Calibri" w:hAnsi="Calibri"/>
            <w:szCs w:val="22"/>
            <w:lang w:eastAsia="zh-CN"/>
          </w:rPr>
          <w:tab/>
        </w:r>
        <w:r>
          <w:rPr>
            <w:rStyle w:val="Hyperlink"/>
            <w:rFonts w:hint="eastAsia"/>
            <w:lang w:eastAsia="zh-CN"/>
          </w:rPr>
          <w:t>关于报告期间数值的填列</w:t>
        </w:r>
        <w:r>
          <w:rPr>
            <w:lang w:eastAsia="zh-CN"/>
          </w:rPr>
          <w:tab/>
        </w:r>
        <w:r>
          <w:rPr>
            <w:lang w:eastAsia="zh-CN"/>
          </w:rPr>
          <w:fldChar w:fldCharType="begin"/>
        </w:r>
        <w:r>
          <w:rPr>
            <w:lang w:eastAsia="zh-CN"/>
          </w:rPr>
          <w:instrText xml:space="preserve"> PAGEREF _Toc481052285 \h </w:instrText>
        </w:r>
        <w:r>
          <w:rPr>
            <w:lang w:eastAsia="zh-CN"/>
          </w:rPr>
          <w:fldChar w:fldCharType="separate"/>
        </w:r>
        <w:r>
          <w:rPr>
            <w:lang w:eastAsia="zh-CN"/>
          </w:rPr>
          <w:t>14</w:t>
        </w:r>
        <w:r>
          <w:rPr>
            <w:lang w:eastAsia="zh-CN"/>
          </w:rPr>
          <w:fldChar w:fldCharType="end"/>
        </w:r>
      </w:hyperlink>
    </w:p>
    <w:p w14:paraId="3BE399BF" w14:textId="77777777" w:rsidR="00B939D0" w:rsidRDefault="00B939D0">
      <w:pPr>
        <w:pStyle w:val="TOC1"/>
        <w:tabs>
          <w:tab w:val="left" w:pos="420"/>
          <w:tab w:val="right" w:leader="dot" w:pos="9710"/>
        </w:tabs>
        <w:rPr>
          <w:rFonts w:ascii="Calibri" w:hAnsi="Calibri"/>
          <w:szCs w:val="22"/>
          <w:lang w:eastAsia="zh-CN"/>
        </w:rPr>
      </w:pPr>
      <w:hyperlink w:anchor="_Toc481052286" w:history="1">
        <w:r>
          <w:rPr>
            <w:rStyle w:val="Hyperlink"/>
            <w:lang w:eastAsia="zh-CN"/>
          </w:rPr>
          <w:t>8</w:t>
        </w:r>
        <w:r>
          <w:rPr>
            <w:rFonts w:ascii="Calibri" w:hAnsi="Calibri"/>
            <w:szCs w:val="22"/>
            <w:lang w:eastAsia="zh-CN"/>
          </w:rPr>
          <w:tab/>
        </w:r>
        <w:r>
          <w:rPr>
            <w:rStyle w:val="Hyperlink"/>
            <w:rFonts w:hint="eastAsia"/>
            <w:lang w:eastAsia="zh-CN"/>
          </w:rPr>
          <w:t>关于交易代码填列的规则</w:t>
        </w:r>
        <w:r>
          <w:rPr>
            <w:lang w:eastAsia="zh-CN"/>
          </w:rPr>
          <w:tab/>
        </w:r>
        <w:r>
          <w:rPr>
            <w:lang w:eastAsia="zh-CN"/>
          </w:rPr>
          <w:fldChar w:fldCharType="begin"/>
        </w:r>
        <w:r>
          <w:rPr>
            <w:lang w:eastAsia="zh-CN"/>
          </w:rPr>
          <w:instrText xml:space="preserve"> PAGEREF _Toc481052286 \h </w:instrText>
        </w:r>
        <w:r>
          <w:rPr>
            <w:lang w:eastAsia="zh-CN"/>
          </w:rPr>
          <w:fldChar w:fldCharType="separate"/>
        </w:r>
        <w:r>
          <w:rPr>
            <w:lang w:eastAsia="zh-CN"/>
          </w:rPr>
          <w:t>14</w:t>
        </w:r>
        <w:r>
          <w:rPr>
            <w:lang w:eastAsia="zh-CN"/>
          </w:rPr>
          <w:fldChar w:fldCharType="end"/>
        </w:r>
      </w:hyperlink>
    </w:p>
    <w:p w14:paraId="258DFDD2" w14:textId="77777777" w:rsidR="00B939D0" w:rsidRDefault="00B939D0">
      <w:pPr>
        <w:pStyle w:val="TOC1"/>
        <w:tabs>
          <w:tab w:val="left" w:pos="420"/>
          <w:tab w:val="right" w:leader="dot" w:pos="9710"/>
        </w:tabs>
        <w:rPr>
          <w:rFonts w:ascii="Calibri" w:hAnsi="Calibri"/>
          <w:szCs w:val="22"/>
          <w:lang w:eastAsia="zh-CN"/>
        </w:rPr>
      </w:pPr>
      <w:hyperlink w:anchor="_Toc481052287" w:history="1">
        <w:r>
          <w:rPr>
            <w:rStyle w:val="Hyperlink"/>
            <w:lang w:eastAsia="zh-CN"/>
          </w:rPr>
          <w:t>9</w:t>
        </w:r>
        <w:r>
          <w:rPr>
            <w:rFonts w:ascii="Calibri" w:hAnsi="Calibri"/>
            <w:szCs w:val="22"/>
            <w:lang w:eastAsia="zh-CN"/>
          </w:rPr>
          <w:tab/>
        </w:r>
        <w:r>
          <w:rPr>
            <w:rStyle w:val="Hyperlink"/>
            <w:rFonts w:hint="eastAsia"/>
            <w:lang w:eastAsia="zh-CN"/>
          </w:rPr>
          <w:t>关于随实例文档上报的图片命名规则</w:t>
        </w:r>
        <w:r>
          <w:rPr>
            <w:lang w:eastAsia="zh-CN"/>
          </w:rPr>
          <w:tab/>
        </w:r>
        <w:r>
          <w:rPr>
            <w:lang w:eastAsia="zh-CN"/>
          </w:rPr>
          <w:fldChar w:fldCharType="begin"/>
        </w:r>
        <w:r>
          <w:rPr>
            <w:lang w:eastAsia="zh-CN"/>
          </w:rPr>
          <w:instrText xml:space="preserve"> PAGEREF _Toc481052287 \h </w:instrText>
        </w:r>
        <w:r>
          <w:rPr>
            <w:lang w:eastAsia="zh-CN"/>
          </w:rPr>
          <w:fldChar w:fldCharType="separate"/>
        </w:r>
        <w:r>
          <w:rPr>
            <w:lang w:eastAsia="zh-CN"/>
          </w:rPr>
          <w:t>15</w:t>
        </w:r>
        <w:r>
          <w:rPr>
            <w:lang w:eastAsia="zh-CN"/>
          </w:rPr>
          <w:fldChar w:fldCharType="end"/>
        </w:r>
      </w:hyperlink>
    </w:p>
    <w:p w14:paraId="534F1510" w14:textId="77777777" w:rsidR="00B939D0" w:rsidRDefault="00B939D0">
      <w:pPr>
        <w:pStyle w:val="TOC1"/>
        <w:tabs>
          <w:tab w:val="left" w:pos="840"/>
          <w:tab w:val="right" w:leader="dot" w:pos="9710"/>
        </w:tabs>
        <w:rPr>
          <w:rFonts w:ascii="Calibri" w:hAnsi="Calibri"/>
          <w:szCs w:val="22"/>
          <w:lang w:eastAsia="zh-CN"/>
        </w:rPr>
      </w:pPr>
      <w:hyperlink w:anchor="_Toc481052288" w:history="1">
        <w:r>
          <w:rPr>
            <w:rStyle w:val="Hyperlink"/>
            <w:lang w:eastAsia="zh-CN"/>
          </w:rPr>
          <w:t>10</w:t>
        </w:r>
        <w:r>
          <w:rPr>
            <w:rFonts w:ascii="Calibri" w:hAnsi="Calibri"/>
            <w:szCs w:val="22"/>
            <w:lang w:eastAsia="zh-CN"/>
          </w:rPr>
          <w:tab/>
        </w:r>
        <w:r>
          <w:rPr>
            <w:rStyle w:val="Hyperlink"/>
            <w:rFonts w:hint="eastAsia"/>
            <w:lang w:eastAsia="zh-CN"/>
          </w:rPr>
          <w:t>关于在文本型元素（描述性信息）中增加图片、表格或计算公式的技术处理</w:t>
        </w:r>
        <w:r>
          <w:rPr>
            <w:lang w:eastAsia="zh-CN"/>
          </w:rPr>
          <w:tab/>
        </w:r>
        <w:r>
          <w:rPr>
            <w:lang w:eastAsia="zh-CN"/>
          </w:rPr>
          <w:fldChar w:fldCharType="begin"/>
        </w:r>
        <w:r>
          <w:rPr>
            <w:lang w:eastAsia="zh-CN"/>
          </w:rPr>
          <w:instrText xml:space="preserve"> PAGEREF _Toc481052288 \h </w:instrText>
        </w:r>
        <w:r>
          <w:rPr>
            <w:lang w:eastAsia="zh-CN"/>
          </w:rPr>
          <w:fldChar w:fldCharType="separate"/>
        </w:r>
        <w:r>
          <w:rPr>
            <w:lang w:eastAsia="zh-CN"/>
          </w:rPr>
          <w:t>15</w:t>
        </w:r>
        <w:r>
          <w:rPr>
            <w:lang w:eastAsia="zh-CN"/>
          </w:rPr>
          <w:fldChar w:fldCharType="end"/>
        </w:r>
      </w:hyperlink>
    </w:p>
    <w:p w14:paraId="1BE7F45C" w14:textId="77777777" w:rsidR="00B939D0" w:rsidRDefault="00B939D0">
      <w:pPr>
        <w:pStyle w:val="TOC1"/>
        <w:tabs>
          <w:tab w:val="left" w:pos="840"/>
          <w:tab w:val="right" w:leader="dot" w:pos="9710"/>
        </w:tabs>
        <w:rPr>
          <w:rFonts w:ascii="Calibri" w:hAnsi="Calibri"/>
          <w:szCs w:val="22"/>
          <w:lang w:eastAsia="zh-CN"/>
        </w:rPr>
      </w:pPr>
      <w:hyperlink w:anchor="_Toc481052289" w:history="1">
        <w:r>
          <w:rPr>
            <w:rStyle w:val="Hyperlink"/>
            <w:lang w:eastAsia="zh-CN"/>
          </w:rPr>
          <w:t>11</w:t>
        </w:r>
        <w:r>
          <w:rPr>
            <w:rFonts w:ascii="Calibri" w:hAnsi="Calibri"/>
            <w:szCs w:val="22"/>
            <w:lang w:eastAsia="zh-CN"/>
          </w:rPr>
          <w:tab/>
        </w:r>
        <w:r>
          <w:rPr>
            <w:rStyle w:val="Hyperlink"/>
            <w:rFonts w:hint="eastAsia"/>
            <w:lang w:eastAsia="zh-CN"/>
          </w:rPr>
          <w:t>比例数值在实例文档及</w:t>
        </w:r>
        <w:r>
          <w:rPr>
            <w:rStyle w:val="Hyperlink"/>
            <w:lang w:eastAsia="zh-CN"/>
          </w:rPr>
          <w:t>WORD</w:t>
        </w:r>
        <w:r>
          <w:rPr>
            <w:rStyle w:val="Hyperlink"/>
            <w:rFonts w:hint="eastAsia"/>
            <w:lang w:eastAsia="zh-CN"/>
          </w:rPr>
          <w:t>报告中的技术处理</w:t>
        </w:r>
        <w:r>
          <w:rPr>
            <w:lang w:eastAsia="zh-CN"/>
          </w:rPr>
          <w:tab/>
        </w:r>
        <w:r>
          <w:rPr>
            <w:lang w:eastAsia="zh-CN"/>
          </w:rPr>
          <w:fldChar w:fldCharType="begin"/>
        </w:r>
        <w:r>
          <w:rPr>
            <w:lang w:eastAsia="zh-CN"/>
          </w:rPr>
          <w:instrText xml:space="preserve"> PAGEREF _Toc481052289 \h </w:instrText>
        </w:r>
        <w:r>
          <w:rPr>
            <w:lang w:eastAsia="zh-CN"/>
          </w:rPr>
          <w:fldChar w:fldCharType="separate"/>
        </w:r>
        <w:r>
          <w:rPr>
            <w:lang w:eastAsia="zh-CN"/>
          </w:rPr>
          <w:t>16</w:t>
        </w:r>
        <w:r>
          <w:rPr>
            <w:lang w:eastAsia="zh-CN"/>
          </w:rPr>
          <w:fldChar w:fldCharType="end"/>
        </w:r>
      </w:hyperlink>
    </w:p>
    <w:p w14:paraId="2C963654" w14:textId="77777777" w:rsidR="00B939D0" w:rsidRDefault="00B939D0">
      <w:pPr>
        <w:pStyle w:val="TOC1"/>
        <w:tabs>
          <w:tab w:val="left" w:pos="840"/>
          <w:tab w:val="right" w:leader="dot" w:pos="9710"/>
        </w:tabs>
        <w:rPr>
          <w:rFonts w:ascii="Calibri" w:hAnsi="Calibri"/>
          <w:szCs w:val="22"/>
          <w:lang w:eastAsia="zh-CN"/>
        </w:rPr>
      </w:pPr>
      <w:hyperlink w:anchor="_Toc481052290" w:history="1">
        <w:r>
          <w:rPr>
            <w:rStyle w:val="Hyperlink"/>
            <w:lang w:eastAsia="zh-CN"/>
          </w:rPr>
          <w:t>12</w:t>
        </w:r>
        <w:r>
          <w:rPr>
            <w:rFonts w:ascii="Calibri" w:hAnsi="Calibri"/>
            <w:szCs w:val="22"/>
            <w:lang w:eastAsia="zh-CN"/>
          </w:rPr>
          <w:tab/>
        </w:r>
        <w:r>
          <w:rPr>
            <w:rStyle w:val="Hyperlink"/>
            <w:rFonts w:hint="eastAsia"/>
            <w:lang w:eastAsia="zh-CN"/>
          </w:rPr>
          <w:t>报告期内生效的基金信息的填列</w:t>
        </w:r>
        <w:r>
          <w:rPr>
            <w:lang w:eastAsia="zh-CN"/>
          </w:rPr>
          <w:tab/>
        </w:r>
        <w:r>
          <w:rPr>
            <w:lang w:eastAsia="zh-CN"/>
          </w:rPr>
          <w:fldChar w:fldCharType="begin"/>
        </w:r>
        <w:r>
          <w:rPr>
            <w:lang w:eastAsia="zh-CN"/>
          </w:rPr>
          <w:instrText xml:space="preserve"> PAGEREF _Toc481052290 \h </w:instrText>
        </w:r>
        <w:r>
          <w:rPr>
            <w:lang w:eastAsia="zh-CN"/>
          </w:rPr>
          <w:fldChar w:fldCharType="separate"/>
        </w:r>
        <w:r>
          <w:rPr>
            <w:lang w:eastAsia="zh-CN"/>
          </w:rPr>
          <w:t>16</w:t>
        </w:r>
        <w:r>
          <w:rPr>
            <w:lang w:eastAsia="zh-CN"/>
          </w:rPr>
          <w:fldChar w:fldCharType="end"/>
        </w:r>
      </w:hyperlink>
    </w:p>
    <w:p w14:paraId="19AF043E" w14:textId="77777777" w:rsidR="00B939D0" w:rsidRDefault="00B939D0">
      <w:pPr>
        <w:pStyle w:val="TOC1"/>
        <w:tabs>
          <w:tab w:val="left" w:pos="840"/>
          <w:tab w:val="right" w:leader="dot" w:pos="9710"/>
        </w:tabs>
        <w:rPr>
          <w:rFonts w:ascii="Calibri" w:hAnsi="Calibri"/>
          <w:szCs w:val="22"/>
          <w:lang w:eastAsia="zh-CN"/>
        </w:rPr>
      </w:pPr>
      <w:hyperlink w:anchor="_Toc481052291" w:history="1">
        <w:r>
          <w:rPr>
            <w:rStyle w:val="Hyperlink"/>
            <w:lang w:eastAsia="zh-CN"/>
          </w:rPr>
          <w:t>13</w:t>
        </w:r>
        <w:r>
          <w:rPr>
            <w:rFonts w:ascii="Calibri" w:hAnsi="Calibri"/>
            <w:szCs w:val="22"/>
            <w:lang w:eastAsia="zh-CN"/>
          </w:rPr>
          <w:tab/>
        </w:r>
        <w:r>
          <w:rPr>
            <w:rStyle w:val="Hyperlink"/>
            <w:rFonts w:hint="eastAsia"/>
            <w:lang w:eastAsia="zh-CN"/>
          </w:rPr>
          <w:t>转型基金的信息的填列</w:t>
        </w:r>
        <w:r>
          <w:rPr>
            <w:lang w:eastAsia="zh-CN"/>
          </w:rPr>
          <w:tab/>
        </w:r>
        <w:r>
          <w:rPr>
            <w:lang w:eastAsia="zh-CN"/>
          </w:rPr>
          <w:fldChar w:fldCharType="begin"/>
        </w:r>
        <w:r>
          <w:rPr>
            <w:lang w:eastAsia="zh-CN"/>
          </w:rPr>
          <w:instrText xml:space="preserve"> PAGEREF _Toc481052291 \h </w:instrText>
        </w:r>
        <w:r>
          <w:rPr>
            <w:lang w:eastAsia="zh-CN"/>
          </w:rPr>
          <w:fldChar w:fldCharType="separate"/>
        </w:r>
        <w:r>
          <w:rPr>
            <w:lang w:eastAsia="zh-CN"/>
          </w:rPr>
          <w:t>16</w:t>
        </w:r>
        <w:r>
          <w:rPr>
            <w:lang w:eastAsia="zh-CN"/>
          </w:rPr>
          <w:fldChar w:fldCharType="end"/>
        </w:r>
      </w:hyperlink>
    </w:p>
    <w:p w14:paraId="6A427C30" w14:textId="77777777" w:rsidR="00B939D0" w:rsidRDefault="00B939D0">
      <w:pPr>
        <w:rPr>
          <w:color w:val="000000"/>
        </w:rPr>
      </w:pPr>
      <w:r>
        <w:rPr>
          <w:color w:val="000000"/>
        </w:rPr>
        <w:fldChar w:fldCharType="end"/>
      </w:r>
      <w:r>
        <w:rPr>
          <w:color w:val="000000"/>
        </w:rPr>
        <w:br w:type="page"/>
      </w:r>
    </w:p>
    <w:p w14:paraId="13A32A16"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16" w:name="_Toc481052272"/>
      <w:r>
        <w:rPr>
          <w:bCs w:val="0"/>
          <w:color w:val="000000"/>
          <w:kern w:val="2"/>
          <w:sz w:val="32"/>
          <w:szCs w:val="24"/>
        </w:rPr>
        <w:t>参考的技术文档</w:t>
      </w:r>
      <w:bookmarkEnd w:id="16"/>
    </w:p>
    <w:p w14:paraId="75925000" w14:textId="77777777" w:rsidR="00B939D0" w:rsidRDefault="00B939D0">
      <w:pPr>
        <w:widowControl/>
        <w:snapToGrid w:val="0"/>
        <w:spacing w:line="360" w:lineRule="auto"/>
        <w:ind w:firstLine="420"/>
        <w:rPr>
          <w:color w:val="000000"/>
          <w:sz w:val="24"/>
        </w:rPr>
      </w:pPr>
      <w:r>
        <w:rPr>
          <w:color w:val="000000"/>
          <w:sz w:val="24"/>
        </w:rPr>
        <w:t>1</w:t>
      </w:r>
      <w:r>
        <w:rPr>
          <w:color w:val="000000"/>
          <w:sz w:val="24"/>
        </w:rPr>
        <w:t>）《证券投资基金信息披露电子化规范》（送审稿）</w:t>
      </w:r>
    </w:p>
    <w:p w14:paraId="0914112E" w14:textId="77777777" w:rsidR="00B939D0" w:rsidRDefault="00B939D0">
      <w:pPr>
        <w:widowControl/>
        <w:snapToGrid w:val="0"/>
        <w:spacing w:line="360" w:lineRule="auto"/>
        <w:ind w:firstLine="420"/>
        <w:rPr>
          <w:color w:val="000000"/>
          <w:sz w:val="24"/>
        </w:rPr>
      </w:pPr>
      <w:r>
        <w:rPr>
          <w:color w:val="000000"/>
          <w:sz w:val="24"/>
        </w:rPr>
        <w:t>2</w:t>
      </w:r>
      <w:r>
        <w:rPr>
          <w:color w:val="000000"/>
          <w:sz w:val="24"/>
        </w:rPr>
        <w:t>）《证券投资基金信息披露</w:t>
      </w:r>
      <w:r>
        <w:rPr>
          <w:color w:val="000000"/>
          <w:sz w:val="24"/>
        </w:rPr>
        <w:t>XBRL</w:t>
      </w:r>
      <w:r>
        <w:rPr>
          <w:color w:val="000000"/>
          <w:sz w:val="24"/>
        </w:rPr>
        <w:t>标引规范（</w:t>
      </w:r>
      <w:r>
        <w:rPr>
          <w:color w:val="000000"/>
          <w:sz w:val="24"/>
        </w:rPr>
        <w:t>Taxonomy</w:t>
      </w:r>
      <w:r>
        <w:rPr>
          <w:color w:val="000000"/>
          <w:sz w:val="24"/>
        </w:rPr>
        <w:t>）》，中国证监会，</w:t>
      </w:r>
      <w:r>
        <w:rPr>
          <w:color w:val="000000"/>
          <w:sz w:val="24"/>
        </w:rPr>
        <w:t>2008.8.26</w:t>
      </w:r>
    </w:p>
    <w:p w14:paraId="61E3CAE1" w14:textId="77777777" w:rsidR="00B939D0" w:rsidRDefault="00B939D0">
      <w:pPr>
        <w:widowControl/>
        <w:snapToGrid w:val="0"/>
        <w:spacing w:line="360" w:lineRule="auto"/>
        <w:ind w:firstLine="420"/>
        <w:rPr>
          <w:color w:val="000000"/>
          <w:sz w:val="24"/>
        </w:rPr>
      </w:pPr>
    </w:p>
    <w:p w14:paraId="7AEB0A47"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17" w:name="_Toc481052273"/>
      <w:r>
        <w:rPr>
          <w:bCs w:val="0"/>
          <w:color w:val="000000"/>
          <w:kern w:val="2"/>
          <w:sz w:val="32"/>
          <w:szCs w:val="24"/>
        </w:rPr>
        <w:t>关于校验的说明</w:t>
      </w:r>
      <w:bookmarkEnd w:id="17"/>
    </w:p>
    <w:p w14:paraId="25F63F41" w14:textId="77777777" w:rsidR="00B939D0" w:rsidRDefault="00B939D0">
      <w:pPr>
        <w:pStyle w:val="BodyText"/>
        <w:spacing w:line="360" w:lineRule="auto"/>
        <w:ind w:firstLine="420"/>
        <w:rPr>
          <w:rStyle w:val="CODE"/>
          <w:rFonts w:ascii="Times New Roman" w:eastAsia="宋体" w:hAnsi="Times New Roman"/>
          <w:color w:val="000000"/>
          <w:spacing w:val="0"/>
          <w:sz w:val="24"/>
          <w:lang w:eastAsia="zh-CN"/>
        </w:rPr>
      </w:pPr>
      <w:r>
        <w:rPr>
          <w:rStyle w:val="CODE"/>
          <w:rFonts w:ascii="Times New Roman" w:eastAsia="宋体" w:hAnsi="Times New Roman"/>
          <w:color w:val="000000"/>
          <w:spacing w:val="0"/>
          <w:sz w:val="24"/>
          <w:lang w:eastAsia="zh-CN"/>
        </w:rPr>
        <w:t>作为</w:t>
      </w:r>
      <w:r>
        <w:rPr>
          <w:rStyle w:val="CODE"/>
          <w:rFonts w:ascii="Times New Roman" w:eastAsia="宋体" w:hAnsi="Times New Roman"/>
          <w:color w:val="000000"/>
          <w:spacing w:val="0"/>
          <w:sz w:val="24"/>
          <w:lang w:eastAsia="zh-CN"/>
        </w:rPr>
        <w:t>XBRL</w:t>
      </w:r>
      <w:r>
        <w:rPr>
          <w:rStyle w:val="CODE"/>
          <w:rFonts w:ascii="Times New Roman" w:eastAsia="宋体" w:hAnsi="Times New Roman"/>
          <w:color w:val="000000"/>
          <w:spacing w:val="0"/>
          <w:sz w:val="24"/>
          <w:lang w:eastAsia="zh-CN"/>
        </w:rPr>
        <w:t>文件报送后台的一个附属功能，设置校验规则是为了保证基本的信息质量，但基金管理</w:t>
      </w:r>
      <w:r>
        <w:rPr>
          <w:rStyle w:val="CODE"/>
          <w:rFonts w:ascii="Times New Roman" w:eastAsia="宋体" w:hAnsi="Times New Roman" w:hint="eastAsia"/>
          <w:color w:val="000000"/>
          <w:spacing w:val="0"/>
          <w:sz w:val="24"/>
          <w:lang w:eastAsia="zh-CN"/>
        </w:rPr>
        <w:t>人</w:t>
      </w:r>
      <w:r>
        <w:rPr>
          <w:rStyle w:val="CODE"/>
          <w:rFonts w:ascii="Times New Roman" w:eastAsia="宋体" w:hAnsi="Times New Roman"/>
          <w:color w:val="000000"/>
          <w:spacing w:val="0"/>
          <w:sz w:val="24"/>
          <w:lang w:eastAsia="zh-CN"/>
        </w:rPr>
        <w:t>和托管</w:t>
      </w:r>
      <w:r>
        <w:rPr>
          <w:rStyle w:val="CODE"/>
          <w:rFonts w:ascii="Times New Roman" w:eastAsia="宋体" w:hAnsi="Times New Roman" w:hint="eastAsia"/>
          <w:color w:val="000000"/>
          <w:spacing w:val="0"/>
          <w:sz w:val="24"/>
          <w:lang w:eastAsia="zh-CN"/>
        </w:rPr>
        <w:t>人</w:t>
      </w:r>
      <w:r>
        <w:rPr>
          <w:rStyle w:val="CODE"/>
          <w:rFonts w:ascii="Times New Roman" w:eastAsia="宋体" w:hAnsi="Times New Roman"/>
          <w:color w:val="000000"/>
          <w:spacing w:val="0"/>
          <w:sz w:val="24"/>
          <w:lang w:eastAsia="zh-CN"/>
        </w:rPr>
        <w:t>并不能因此而放松对信息真实、准确和完整的控制，一旦披露后出错，责任并不能免除。因此，基金管理</w:t>
      </w:r>
      <w:r>
        <w:rPr>
          <w:rStyle w:val="CODE"/>
          <w:rFonts w:ascii="Times New Roman" w:eastAsia="宋体" w:hAnsi="Times New Roman" w:hint="eastAsia"/>
          <w:color w:val="000000"/>
          <w:spacing w:val="0"/>
          <w:sz w:val="24"/>
          <w:lang w:eastAsia="zh-CN"/>
        </w:rPr>
        <w:t>人</w:t>
      </w:r>
      <w:r>
        <w:rPr>
          <w:rStyle w:val="CODE"/>
          <w:rFonts w:ascii="Times New Roman" w:eastAsia="宋体" w:hAnsi="Times New Roman"/>
          <w:color w:val="000000"/>
          <w:spacing w:val="0"/>
          <w:sz w:val="24"/>
          <w:lang w:eastAsia="zh-CN"/>
        </w:rPr>
        <w:t>和托管</w:t>
      </w:r>
      <w:r>
        <w:rPr>
          <w:rStyle w:val="CODE"/>
          <w:rFonts w:ascii="Times New Roman" w:eastAsia="宋体" w:hAnsi="Times New Roman" w:hint="eastAsia"/>
          <w:color w:val="000000"/>
          <w:spacing w:val="0"/>
          <w:sz w:val="24"/>
          <w:lang w:eastAsia="zh-CN"/>
        </w:rPr>
        <w:t>人</w:t>
      </w:r>
      <w:r>
        <w:rPr>
          <w:rStyle w:val="CODE"/>
          <w:rFonts w:ascii="Times New Roman" w:eastAsia="宋体" w:hAnsi="Times New Roman"/>
          <w:color w:val="000000"/>
          <w:spacing w:val="0"/>
          <w:sz w:val="24"/>
          <w:lang w:eastAsia="zh-CN"/>
        </w:rPr>
        <w:t>在报送软件本身或系统内部就应有对自身信息的校验和质量控制。</w:t>
      </w:r>
    </w:p>
    <w:p w14:paraId="72E56505" w14:textId="77777777" w:rsidR="00B939D0" w:rsidRDefault="00B939D0">
      <w:pPr>
        <w:pStyle w:val="BodyText"/>
        <w:spacing w:line="360" w:lineRule="auto"/>
        <w:ind w:firstLine="420"/>
        <w:rPr>
          <w:rStyle w:val="CODE"/>
          <w:rFonts w:ascii="Times New Roman" w:eastAsia="宋体" w:hAnsi="Times New Roman"/>
          <w:b/>
          <w:color w:val="000000"/>
          <w:spacing w:val="0"/>
          <w:sz w:val="24"/>
          <w:lang w:eastAsia="zh-CN"/>
        </w:rPr>
      </w:pPr>
    </w:p>
    <w:p w14:paraId="65616ACC"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18" w:name="_Toc481052274"/>
      <w:r>
        <w:rPr>
          <w:bCs w:val="0"/>
          <w:color w:val="000000"/>
          <w:kern w:val="2"/>
          <w:sz w:val="32"/>
          <w:szCs w:val="24"/>
        </w:rPr>
        <w:t>对实例文档的基本要求</w:t>
      </w:r>
      <w:bookmarkEnd w:id="18"/>
    </w:p>
    <w:p w14:paraId="654B0938" w14:textId="77777777" w:rsidR="00B939D0" w:rsidRDefault="00B939D0">
      <w:pPr>
        <w:widowControl/>
        <w:snapToGrid w:val="0"/>
        <w:spacing w:line="360" w:lineRule="auto"/>
        <w:ind w:firstLine="420"/>
        <w:rPr>
          <w:color w:val="000000"/>
          <w:sz w:val="24"/>
        </w:rPr>
      </w:pPr>
      <w:bookmarkStart w:id="19" w:name="_Toc209335866"/>
      <w:bookmarkStart w:id="20" w:name="_Toc209334444"/>
      <w:bookmarkStart w:id="21" w:name="_Toc196100192"/>
      <w:r>
        <w:rPr>
          <w:color w:val="000000"/>
          <w:sz w:val="24"/>
        </w:rPr>
        <w:t>1</w:t>
      </w:r>
      <w:r>
        <w:rPr>
          <w:color w:val="000000"/>
          <w:sz w:val="24"/>
        </w:rPr>
        <w:t>）基金</w:t>
      </w:r>
      <w:r>
        <w:rPr>
          <w:rFonts w:hint="eastAsia"/>
          <w:color w:val="000000"/>
          <w:sz w:val="24"/>
        </w:rPr>
        <w:t>管理人</w:t>
      </w:r>
      <w:r>
        <w:rPr>
          <w:color w:val="000000"/>
          <w:sz w:val="24"/>
        </w:rPr>
        <w:t>应当为</w:t>
      </w:r>
      <w:r>
        <w:rPr>
          <w:rFonts w:hint="eastAsia"/>
          <w:color w:val="000000"/>
          <w:sz w:val="24"/>
        </w:rPr>
        <w:t>每只基金产品</w:t>
      </w:r>
      <w:r>
        <w:rPr>
          <w:color w:val="000000"/>
          <w:sz w:val="24"/>
        </w:rPr>
        <w:t>的</w:t>
      </w:r>
      <w:r>
        <w:rPr>
          <w:rFonts w:hint="eastAsia"/>
          <w:color w:val="000000"/>
          <w:sz w:val="24"/>
        </w:rPr>
        <w:t>各</w:t>
      </w:r>
      <w:r>
        <w:rPr>
          <w:color w:val="000000"/>
          <w:sz w:val="24"/>
        </w:rPr>
        <w:t>定期报告、</w:t>
      </w:r>
      <w:r>
        <w:rPr>
          <w:rFonts w:hint="eastAsia"/>
          <w:color w:val="000000"/>
          <w:sz w:val="24"/>
        </w:rPr>
        <w:t>各</w:t>
      </w:r>
      <w:r>
        <w:rPr>
          <w:color w:val="000000"/>
          <w:sz w:val="24"/>
        </w:rPr>
        <w:t>净值</w:t>
      </w:r>
      <w:r>
        <w:rPr>
          <w:rFonts w:hint="eastAsia"/>
          <w:color w:val="000000"/>
          <w:sz w:val="24"/>
        </w:rPr>
        <w:t>公告</w:t>
      </w:r>
      <w:r>
        <w:rPr>
          <w:color w:val="000000"/>
          <w:sz w:val="24"/>
        </w:rPr>
        <w:t>、</w:t>
      </w:r>
      <w:r>
        <w:rPr>
          <w:rFonts w:hint="eastAsia"/>
          <w:color w:val="000000"/>
          <w:sz w:val="24"/>
        </w:rPr>
        <w:t>各</w:t>
      </w:r>
      <w:r>
        <w:rPr>
          <w:color w:val="000000"/>
          <w:sz w:val="24"/>
        </w:rPr>
        <w:t>临时报告的相关数据制作成独立的</w:t>
      </w:r>
      <w:r>
        <w:rPr>
          <w:color w:val="000000"/>
          <w:sz w:val="24"/>
        </w:rPr>
        <w:t>XBRL</w:t>
      </w:r>
      <w:r>
        <w:rPr>
          <w:color w:val="000000"/>
          <w:sz w:val="24"/>
        </w:rPr>
        <w:t>实例文档。</w:t>
      </w:r>
    </w:p>
    <w:p w14:paraId="0AADA5E1"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hint="eastAsia"/>
          <w:color w:val="000000"/>
          <w:spacing w:val="0"/>
          <w:sz w:val="24"/>
          <w:szCs w:val="24"/>
          <w:lang w:val="en-US" w:eastAsia="zh-CN"/>
        </w:rPr>
        <w:t>2</w:t>
      </w:r>
      <w:r>
        <w:rPr>
          <w:rStyle w:val="CODE"/>
          <w:rFonts w:ascii="Times New Roman" w:eastAsia="宋体" w:hAnsi="Times New Roman"/>
          <w:color w:val="000000"/>
          <w:spacing w:val="0"/>
          <w:sz w:val="24"/>
          <w:szCs w:val="24"/>
          <w:lang w:eastAsia="zh-CN"/>
        </w:rPr>
        <w:t>）在制作上报基金</w:t>
      </w:r>
      <w:r>
        <w:rPr>
          <w:rStyle w:val="CODE"/>
          <w:rFonts w:ascii="Times New Roman" w:eastAsia="宋体" w:hAnsi="Times New Roman"/>
          <w:color w:val="000000"/>
          <w:spacing w:val="0"/>
          <w:sz w:val="24"/>
          <w:szCs w:val="24"/>
          <w:lang w:eastAsia="zh-CN"/>
        </w:rPr>
        <w:t>XBRL</w:t>
      </w:r>
      <w:r>
        <w:rPr>
          <w:rStyle w:val="CODE"/>
          <w:rFonts w:ascii="Times New Roman" w:eastAsia="宋体" w:hAnsi="Times New Roman"/>
          <w:color w:val="000000"/>
          <w:spacing w:val="0"/>
          <w:sz w:val="24"/>
          <w:szCs w:val="24"/>
          <w:lang w:eastAsia="zh-CN"/>
        </w:rPr>
        <w:t>报送平台的</w:t>
      </w:r>
      <w:r>
        <w:rPr>
          <w:rStyle w:val="CODE"/>
          <w:rFonts w:ascii="Times New Roman" w:eastAsia="宋体" w:hAnsi="Times New Roman"/>
          <w:color w:val="000000"/>
          <w:spacing w:val="0"/>
          <w:sz w:val="24"/>
          <w:szCs w:val="24"/>
          <w:lang w:eastAsia="zh-CN"/>
        </w:rPr>
        <w:t>ZIP</w:t>
      </w:r>
      <w:r>
        <w:rPr>
          <w:rStyle w:val="CODE"/>
          <w:rFonts w:ascii="Times New Roman" w:eastAsia="宋体" w:hAnsi="Times New Roman"/>
          <w:color w:val="000000"/>
          <w:spacing w:val="0"/>
          <w:sz w:val="24"/>
          <w:szCs w:val="24"/>
          <w:lang w:eastAsia="zh-CN"/>
        </w:rPr>
        <w:t>文件时，请使用</w:t>
      </w:r>
      <w:r>
        <w:rPr>
          <w:rStyle w:val="CODE"/>
          <w:rFonts w:ascii="Times New Roman" w:eastAsia="宋体" w:hAnsi="Times New Roman"/>
          <w:color w:val="000000"/>
          <w:spacing w:val="0"/>
          <w:sz w:val="24"/>
          <w:szCs w:val="24"/>
          <w:lang w:eastAsia="zh-CN"/>
        </w:rPr>
        <w:t>zip32</w:t>
      </w:r>
      <w:r>
        <w:rPr>
          <w:rStyle w:val="CODE"/>
          <w:rFonts w:ascii="Times New Roman" w:eastAsia="宋体" w:hAnsi="Times New Roman"/>
          <w:color w:val="000000"/>
          <w:spacing w:val="0"/>
          <w:sz w:val="24"/>
          <w:szCs w:val="24"/>
          <w:lang w:eastAsia="zh-CN"/>
        </w:rPr>
        <w:t>格式制作压缩包。</w:t>
      </w:r>
    </w:p>
    <w:p w14:paraId="42C157DE"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hint="eastAsia"/>
          <w:color w:val="000000"/>
          <w:spacing w:val="0"/>
          <w:sz w:val="24"/>
          <w:szCs w:val="24"/>
          <w:lang w:val="en-US" w:eastAsia="zh-CN"/>
        </w:rPr>
        <w:t>3</w:t>
      </w:r>
      <w:r>
        <w:rPr>
          <w:rStyle w:val="CODE"/>
          <w:rFonts w:ascii="Times New Roman" w:eastAsia="宋体" w:hAnsi="Times New Roman"/>
          <w:color w:val="000000"/>
          <w:spacing w:val="0"/>
          <w:sz w:val="24"/>
          <w:szCs w:val="24"/>
          <w:lang w:eastAsia="zh-CN"/>
        </w:rPr>
        <w:t>）关于</w:t>
      </w:r>
      <w:r>
        <w:rPr>
          <w:rStyle w:val="CODE"/>
          <w:rFonts w:ascii="Times New Roman" w:eastAsia="宋体" w:hAnsi="Times New Roman"/>
          <w:color w:val="000000"/>
          <w:spacing w:val="0"/>
          <w:sz w:val="24"/>
          <w:szCs w:val="24"/>
          <w:lang w:eastAsia="zh-CN"/>
        </w:rPr>
        <w:t>“0”</w:t>
      </w:r>
      <w:r>
        <w:rPr>
          <w:rStyle w:val="CODE"/>
          <w:rFonts w:ascii="Times New Roman" w:eastAsia="宋体" w:hAnsi="Times New Roman"/>
          <w:color w:val="000000"/>
          <w:spacing w:val="0"/>
          <w:sz w:val="24"/>
          <w:szCs w:val="24"/>
          <w:lang w:eastAsia="zh-CN"/>
        </w:rPr>
        <w:t>和</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空</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的填列</w:t>
      </w:r>
    </w:p>
    <w:p w14:paraId="0E54C328"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关于</w:t>
      </w:r>
      <w:r>
        <w:rPr>
          <w:rStyle w:val="CODE"/>
          <w:rFonts w:ascii="Times New Roman" w:eastAsia="楷体_GB2312" w:hAnsi="Times New Roman"/>
          <w:color w:val="000000"/>
          <w:spacing w:val="0"/>
          <w:sz w:val="21"/>
          <w:lang w:eastAsia="zh-CN"/>
        </w:rPr>
        <w:t>0</w:t>
      </w:r>
      <w:r>
        <w:rPr>
          <w:rStyle w:val="CODE"/>
          <w:rFonts w:ascii="Times New Roman" w:eastAsia="楷体_GB2312" w:hAnsi="Times New Roman"/>
          <w:color w:val="000000"/>
          <w:spacing w:val="0"/>
          <w:sz w:val="21"/>
          <w:lang w:eastAsia="zh-CN"/>
        </w:rPr>
        <w:t>和空填列的判断问题，在</w:t>
      </w:r>
      <w:r>
        <w:rPr>
          <w:rStyle w:val="CODE"/>
          <w:rFonts w:ascii="Times New Roman" w:eastAsia="楷体_GB2312" w:hAnsi="Times New Roman" w:hint="eastAsia"/>
          <w:color w:val="000000"/>
          <w:spacing w:val="0"/>
          <w:sz w:val="21"/>
          <w:lang w:eastAsia="zh-CN"/>
        </w:rPr>
        <w:t>业务</w:t>
      </w:r>
      <w:r>
        <w:rPr>
          <w:rStyle w:val="CODE"/>
          <w:rFonts w:ascii="Times New Roman" w:eastAsia="楷体_GB2312" w:hAnsi="Times New Roman"/>
          <w:color w:val="000000"/>
          <w:spacing w:val="0"/>
          <w:sz w:val="21"/>
          <w:lang w:eastAsia="zh-CN"/>
        </w:rPr>
        <w:t>模板脚注中增加了相关说明</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在报表相关表格中，对有实际数值的，按精度要求四舍五入后填列，对期末或当期无数值或不适用的项目，以－填列</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，也就是说，基本原则就是</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有数填数，没有数就填－</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，基本不需要再区分适用不适用。</w:t>
      </w:r>
    </w:p>
    <w:p w14:paraId="64CF9166"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但是，在报表附注中，还是存在需要判断是否适用的情况，例如，报表项目说明中有关</w:t>
      </w:r>
      <w:r>
        <w:rPr>
          <w:rStyle w:val="CODE"/>
          <w:rFonts w:ascii="Times New Roman" w:eastAsia="楷体_GB2312" w:hAnsi="Times New Roman"/>
          <w:color w:val="000000"/>
          <w:spacing w:val="0"/>
          <w:sz w:val="21"/>
          <w:lang w:eastAsia="zh-CN"/>
        </w:rPr>
        <w:t>QDII</w:t>
      </w:r>
      <w:r>
        <w:rPr>
          <w:rStyle w:val="CODE"/>
          <w:rFonts w:ascii="Times New Roman" w:eastAsia="楷体_GB2312" w:hAnsi="Times New Roman"/>
          <w:color w:val="000000"/>
          <w:spacing w:val="0"/>
          <w:sz w:val="21"/>
          <w:lang w:eastAsia="zh-CN"/>
        </w:rPr>
        <w:t>基金特有事项的，如果其他基金不适用，就可以省略，而不是在相关表格里填－。另外一些事项是不需列表，但必须声明的，例如，报告期内未发生关联交易的，需要声明。</w:t>
      </w:r>
    </w:p>
    <w:p w14:paraId="0A09D4EB"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在实例文档中，若报表中填写</w:t>
      </w:r>
      <w:r>
        <w:rPr>
          <w:rStyle w:val="CODE"/>
          <w:rFonts w:ascii="Times New Roman" w:eastAsia="楷体_GB2312" w:hAnsi="Times New Roman"/>
          <w:color w:val="000000"/>
          <w:spacing w:val="0"/>
          <w:sz w:val="21"/>
          <w:lang w:eastAsia="zh-CN"/>
        </w:rPr>
        <w:t>“0”</w:t>
      </w:r>
      <w:r>
        <w:rPr>
          <w:rStyle w:val="CODE"/>
          <w:rFonts w:ascii="Times New Roman" w:eastAsia="楷体_GB2312" w:hAnsi="Times New Roman"/>
          <w:color w:val="000000"/>
          <w:spacing w:val="0"/>
          <w:sz w:val="21"/>
          <w:lang w:eastAsia="zh-CN"/>
        </w:rPr>
        <w:t>的，则也在实例文档中填</w:t>
      </w:r>
      <w:r>
        <w:rPr>
          <w:rStyle w:val="CODE"/>
          <w:rFonts w:ascii="Times New Roman" w:eastAsia="楷体_GB2312" w:hAnsi="Times New Roman"/>
          <w:color w:val="000000"/>
          <w:spacing w:val="0"/>
          <w:sz w:val="21"/>
          <w:lang w:eastAsia="zh-CN"/>
        </w:rPr>
        <w:t>“0”</w:t>
      </w:r>
      <w:r>
        <w:rPr>
          <w:rStyle w:val="CODE"/>
          <w:rFonts w:ascii="Times New Roman" w:eastAsia="楷体_GB2312" w:hAnsi="Times New Roman"/>
          <w:color w:val="000000"/>
          <w:spacing w:val="0"/>
          <w:sz w:val="21"/>
          <w:lang w:eastAsia="zh-CN"/>
        </w:rPr>
        <w:t>，若报表中填写</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或省略，则该元素无需在实例文档中出现（空元素也不要出现）。</w:t>
      </w:r>
    </w:p>
    <w:p w14:paraId="3639ED33"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hint="eastAsia"/>
          <w:color w:val="000000"/>
          <w:spacing w:val="0"/>
          <w:sz w:val="24"/>
          <w:szCs w:val="24"/>
          <w:lang w:val="en-US" w:eastAsia="zh-CN"/>
        </w:rPr>
        <w:t>4</w:t>
      </w:r>
      <w:r>
        <w:rPr>
          <w:rStyle w:val="CODE"/>
          <w:rFonts w:ascii="Times New Roman" w:eastAsia="宋体" w:hAnsi="Times New Roman"/>
          <w:color w:val="000000"/>
          <w:spacing w:val="0"/>
          <w:sz w:val="24"/>
          <w:szCs w:val="24"/>
          <w:lang w:eastAsia="zh-CN"/>
        </w:rPr>
        <w:t>）实例文档中的数值应与</w:t>
      </w:r>
      <w:r>
        <w:rPr>
          <w:rStyle w:val="CODE"/>
          <w:rFonts w:ascii="Times New Roman" w:eastAsia="宋体" w:hAnsi="Times New Roman"/>
          <w:color w:val="000000"/>
          <w:spacing w:val="0"/>
          <w:sz w:val="24"/>
          <w:szCs w:val="24"/>
          <w:lang w:eastAsia="zh-CN"/>
        </w:rPr>
        <w:t>Word</w:t>
      </w:r>
      <w:r>
        <w:rPr>
          <w:rStyle w:val="CODE"/>
          <w:rFonts w:ascii="Times New Roman" w:eastAsia="宋体" w:hAnsi="Times New Roman"/>
          <w:color w:val="000000"/>
          <w:spacing w:val="0"/>
          <w:sz w:val="24"/>
          <w:szCs w:val="24"/>
          <w:lang w:eastAsia="zh-CN"/>
        </w:rPr>
        <w:t>中填报的一样，或者经过精度约束后一致。</w:t>
      </w:r>
    </w:p>
    <w:p w14:paraId="674D8F59"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hint="eastAsia"/>
          <w:color w:val="000000"/>
          <w:spacing w:val="0"/>
          <w:sz w:val="24"/>
          <w:szCs w:val="24"/>
          <w:lang w:val="en-US" w:eastAsia="zh-CN"/>
        </w:rPr>
        <w:t>5</w:t>
      </w:r>
      <w:r>
        <w:rPr>
          <w:rStyle w:val="CODE"/>
          <w:rFonts w:ascii="Times New Roman" w:eastAsia="宋体" w:hAnsi="Times New Roman"/>
          <w:color w:val="000000"/>
          <w:spacing w:val="0"/>
          <w:sz w:val="24"/>
          <w:szCs w:val="24"/>
          <w:lang w:eastAsia="zh-CN"/>
        </w:rPr>
        <w:t>）关于</w:t>
      </w:r>
      <w:r>
        <w:rPr>
          <w:rStyle w:val="CODE"/>
          <w:rFonts w:ascii="Times New Roman" w:eastAsia="宋体" w:hAnsi="Times New Roman"/>
          <w:color w:val="000000"/>
          <w:spacing w:val="0"/>
          <w:sz w:val="24"/>
          <w:szCs w:val="24"/>
          <w:lang w:eastAsia="zh-CN"/>
        </w:rPr>
        <w:t>“-0”</w:t>
      </w:r>
    </w:p>
    <w:p w14:paraId="258130A9"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有的数据在按精度四舍五入后为</w:t>
      </w:r>
      <w:r>
        <w:rPr>
          <w:rStyle w:val="CODE"/>
          <w:rFonts w:ascii="Times New Roman" w:eastAsia="楷体_GB2312" w:hAnsi="Times New Roman"/>
          <w:color w:val="000000"/>
          <w:spacing w:val="0"/>
          <w:sz w:val="21"/>
          <w:lang w:eastAsia="zh-CN"/>
        </w:rPr>
        <w:t>-0.00</w:t>
      </w:r>
      <w:r>
        <w:rPr>
          <w:rStyle w:val="CODE"/>
          <w:rFonts w:ascii="Times New Roman" w:eastAsia="楷体_GB2312" w:hAnsi="Times New Roman"/>
          <w:color w:val="000000"/>
          <w:spacing w:val="0"/>
          <w:sz w:val="21"/>
          <w:lang w:eastAsia="zh-CN"/>
        </w:rPr>
        <w:t>，对这种情况，从重要性角度考虑，为了便于投资者阅读，一般可直接填写</w:t>
      </w:r>
      <w:r>
        <w:rPr>
          <w:rStyle w:val="CODE"/>
          <w:rFonts w:ascii="Times New Roman" w:eastAsia="楷体_GB2312" w:hAnsi="Times New Roman"/>
          <w:color w:val="000000"/>
          <w:spacing w:val="0"/>
          <w:sz w:val="21"/>
          <w:lang w:eastAsia="zh-CN"/>
        </w:rPr>
        <w:t>0.00</w:t>
      </w:r>
      <w:r>
        <w:rPr>
          <w:rStyle w:val="CODE"/>
          <w:rFonts w:ascii="Times New Roman" w:eastAsia="楷体_GB2312" w:hAnsi="Times New Roman"/>
          <w:color w:val="000000"/>
          <w:spacing w:val="0"/>
          <w:sz w:val="21"/>
          <w:lang w:eastAsia="zh-CN"/>
        </w:rPr>
        <w:t>，即可不显示负号。</w:t>
      </w:r>
    </w:p>
    <w:p w14:paraId="68348960" w14:textId="77777777" w:rsidR="00B939D0" w:rsidRDefault="00B939D0">
      <w:pPr>
        <w:pStyle w:val="BodyText"/>
        <w:ind w:left="420" w:firstLine="420"/>
        <w:rPr>
          <w:rStyle w:val="CODE"/>
          <w:rFonts w:ascii="Times New Roman" w:eastAsia="楷体_GB2312" w:hAnsi="Times New Roman" w:hint="eastAsia"/>
          <w:color w:val="000000"/>
          <w:spacing w:val="0"/>
          <w:sz w:val="21"/>
          <w:lang w:eastAsia="zh-CN"/>
        </w:rPr>
      </w:pPr>
    </w:p>
    <w:p w14:paraId="42871ABE" w14:textId="77777777" w:rsidR="00B939D0" w:rsidRDefault="00B939D0">
      <w:pPr>
        <w:pStyle w:val="Heading1"/>
        <w:keepLines w:val="0"/>
        <w:numPr>
          <w:ilvl w:val="0"/>
          <w:numId w:val="2"/>
        </w:numPr>
        <w:tabs>
          <w:tab w:val="left" w:pos="425"/>
        </w:tabs>
        <w:spacing w:beforeLines="50" w:before="156" w:afterLines="50" w:after="156" w:line="240" w:lineRule="auto"/>
        <w:jc w:val="left"/>
        <w:rPr>
          <w:rFonts w:hint="eastAsia"/>
          <w:bCs w:val="0"/>
          <w:color w:val="000000"/>
          <w:kern w:val="2"/>
          <w:sz w:val="32"/>
          <w:szCs w:val="24"/>
        </w:rPr>
      </w:pPr>
      <w:bookmarkStart w:id="22" w:name="_Toc481052275"/>
      <w:bookmarkStart w:id="23" w:name="_Toc209335867"/>
      <w:bookmarkStart w:id="24" w:name="_Toc209334445"/>
      <w:r>
        <w:rPr>
          <w:bCs w:val="0"/>
          <w:color w:val="000000"/>
          <w:kern w:val="2"/>
          <w:sz w:val="32"/>
          <w:szCs w:val="24"/>
        </w:rPr>
        <w:t>对实例文档中上下文的书写要求</w:t>
      </w:r>
      <w:bookmarkEnd w:id="22"/>
    </w:p>
    <w:p w14:paraId="5419AFF5" w14:textId="77777777" w:rsidR="00B939D0" w:rsidRDefault="00B939D0">
      <w:pPr>
        <w:pStyle w:val="Heading2"/>
        <w:numPr>
          <w:ilvl w:val="1"/>
          <w:numId w:val="2"/>
        </w:numPr>
        <w:tabs>
          <w:tab w:val="left" w:pos="992"/>
        </w:tabs>
        <w:rPr>
          <w:rFonts w:ascii="Times New Roman" w:eastAsia="宋体" w:hAnsi="Times New Roman" w:hint="eastAsia"/>
          <w:color w:val="000000"/>
          <w:sz w:val="28"/>
          <w:szCs w:val="28"/>
        </w:rPr>
      </w:pPr>
      <w:bookmarkStart w:id="25" w:name="_Toc481052276"/>
      <w:r>
        <w:rPr>
          <w:rFonts w:ascii="Times New Roman" w:eastAsia="宋体" w:hAnsi="Times New Roman"/>
          <w:color w:val="000000"/>
          <w:sz w:val="28"/>
          <w:szCs w:val="28"/>
        </w:rPr>
        <w:t>上下文的命名规则</w:t>
      </w:r>
      <w:bookmarkEnd w:id="23"/>
      <w:bookmarkEnd w:id="24"/>
      <w:bookmarkEnd w:id="25"/>
    </w:p>
    <w:p w14:paraId="78802809"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1</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 xml:space="preserve"> </w:t>
      </w:r>
      <w:r>
        <w:rPr>
          <w:rStyle w:val="CODE"/>
          <w:rFonts w:ascii="Times New Roman" w:eastAsia="宋体" w:hAnsi="Times New Roman"/>
          <w:color w:val="000000"/>
          <w:spacing w:val="0"/>
          <w:sz w:val="24"/>
          <w:szCs w:val="24"/>
          <w:lang w:eastAsia="zh-CN"/>
        </w:rPr>
        <w:t>上下文标识的命名应遵照《证券投资基金信息披露电子化规范（送审稿）》关于上下文的要求。上下文命名应参照如下要求：</w:t>
      </w:r>
    </w:p>
    <w:p w14:paraId="678CDFE5" w14:textId="77777777" w:rsidR="00B939D0" w:rsidRDefault="00B939D0">
      <w:pPr>
        <w:pStyle w:val="BodyText"/>
        <w:spacing w:line="360" w:lineRule="auto"/>
        <w:ind w:left="420" w:firstLine="420"/>
        <w:rPr>
          <w:rStyle w:val="CODE"/>
          <w:rFonts w:ascii="Times New Roman" w:eastAsia="宋体" w:hAnsi="Times New Roman"/>
          <w:b/>
          <w:i/>
          <w:color w:val="000000"/>
          <w:spacing w:val="0"/>
          <w:sz w:val="24"/>
          <w:szCs w:val="24"/>
          <w:lang w:eastAsia="zh-CN"/>
        </w:rPr>
      </w:pPr>
      <w:r>
        <w:rPr>
          <w:rStyle w:val="CODE"/>
          <w:rFonts w:ascii="Times New Roman" w:eastAsia="宋体" w:hAnsi="Times New Roman"/>
          <w:b/>
          <w:i/>
          <w:color w:val="000000"/>
          <w:spacing w:val="0"/>
          <w:sz w:val="24"/>
          <w:szCs w:val="24"/>
          <w:lang w:eastAsia="zh-CN"/>
        </w:rPr>
        <w:t>C_</w:t>
      </w:r>
      <w:r>
        <w:rPr>
          <w:rStyle w:val="CODE"/>
          <w:rFonts w:ascii="Times New Roman" w:eastAsia="宋体" w:hAnsi="Times New Roman"/>
          <w:b/>
          <w:i/>
          <w:color w:val="000000"/>
          <w:spacing w:val="0"/>
          <w:sz w:val="24"/>
          <w:szCs w:val="24"/>
          <w:lang w:eastAsia="zh-CN"/>
        </w:rPr>
        <w:t>时间类型标识符</w:t>
      </w:r>
      <w:r>
        <w:rPr>
          <w:rStyle w:val="CODE"/>
          <w:rFonts w:ascii="Times New Roman" w:eastAsia="宋体" w:hAnsi="Times New Roman"/>
          <w:b/>
          <w:i/>
          <w:color w:val="000000"/>
          <w:spacing w:val="0"/>
          <w:sz w:val="24"/>
          <w:szCs w:val="24"/>
          <w:lang w:eastAsia="zh-CN"/>
        </w:rPr>
        <w:t>_</w:t>
      </w:r>
      <w:r>
        <w:rPr>
          <w:rStyle w:val="CODE"/>
          <w:rFonts w:ascii="Times New Roman" w:eastAsia="宋体" w:hAnsi="Times New Roman"/>
          <w:b/>
          <w:i/>
          <w:color w:val="000000"/>
          <w:spacing w:val="0"/>
          <w:sz w:val="24"/>
          <w:szCs w:val="24"/>
          <w:lang w:eastAsia="zh-CN"/>
        </w:rPr>
        <w:t>时间</w:t>
      </w:r>
    </w:p>
    <w:p w14:paraId="2276537F"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示例：在</w:t>
      </w:r>
      <w:r>
        <w:rPr>
          <w:rStyle w:val="CODE"/>
          <w:rFonts w:ascii="Times New Roman" w:eastAsia="楷体_GB2312" w:hAnsi="Times New Roman"/>
          <w:color w:val="000000"/>
          <w:spacing w:val="0"/>
          <w:sz w:val="21"/>
          <w:lang w:eastAsia="zh-CN"/>
        </w:rPr>
        <w:t>XXXX</w:t>
      </w:r>
      <w:r>
        <w:rPr>
          <w:rStyle w:val="CODE"/>
          <w:rFonts w:ascii="Times New Roman" w:eastAsia="楷体_GB2312" w:hAnsi="Times New Roman"/>
          <w:color w:val="000000"/>
          <w:spacing w:val="0"/>
          <w:sz w:val="21"/>
          <w:lang w:eastAsia="zh-CN"/>
        </w:rPr>
        <w:t>基金</w:t>
      </w:r>
      <w:r>
        <w:rPr>
          <w:rStyle w:val="CODE"/>
          <w:rFonts w:ascii="Times New Roman" w:eastAsia="楷体_GB2312" w:hAnsi="Times New Roman"/>
          <w:color w:val="000000"/>
          <w:spacing w:val="0"/>
          <w:sz w:val="21"/>
          <w:lang w:eastAsia="zh-CN"/>
        </w:rPr>
        <w:t>2007</w:t>
      </w:r>
      <w:r>
        <w:rPr>
          <w:rStyle w:val="CODE"/>
          <w:rFonts w:ascii="Times New Roman" w:eastAsia="楷体_GB2312" w:hAnsi="Times New Roman"/>
          <w:color w:val="000000"/>
          <w:spacing w:val="0"/>
          <w:sz w:val="21"/>
          <w:lang w:eastAsia="zh-CN"/>
        </w:rPr>
        <w:t>年年度报告中，时间段值上下文元素命名本期是</w:t>
      </w:r>
      <w:r>
        <w:rPr>
          <w:rStyle w:val="CODE"/>
          <w:rFonts w:ascii="Times New Roman" w:eastAsia="楷体_GB2312" w:hAnsi="Times New Roman"/>
          <w:color w:val="000000"/>
          <w:spacing w:val="0"/>
          <w:sz w:val="21"/>
          <w:lang w:eastAsia="zh-CN"/>
        </w:rPr>
        <w:t>C_duration_20070101-20071231</w:t>
      </w:r>
      <w:r>
        <w:rPr>
          <w:rStyle w:val="CODE"/>
          <w:rFonts w:ascii="Times New Roman" w:eastAsia="楷体_GB2312" w:hAnsi="Times New Roman"/>
          <w:color w:val="000000"/>
          <w:spacing w:val="0"/>
          <w:sz w:val="21"/>
          <w:lang w:eastAsia="zh-CN"/>
        </w:rPr>
        <w:t>，上期则是</w:t>
      </w:r>
      <w:r>
        <w:rPr>
          <w:rStyle w:val="CODE"/>
          <w:rFonts w:ascii="Times New Roman" w:eastAsia="楷体_GB2312" w:hAnsi="Times New Roman"/>
          <w:color w:val="000000"/>
          <w:spacing w:val="0"/>
          <w:sz w:val="21"/>
          <w:lang w:eastAsia="zh-CN"/>
        </w:rPr>
        <w:t>C_duration_20060101-20061231</w:t>
      </w:r>
      <w:r>
        <w:rPr>
          <w:rStyle w:val="CODE"/>
          <w:rFonts w:ascii="Times New Roman" w:eastAsia="楷体_GB2312" w:hAnsi="Times New Roman"/>
          <w:color w:val="000000"/>
          <w:spacing w:val="0"/>
          <w:sz w:val="21"/>
          <w:lang w:eastAsia="zh-CN"/>
        </w:rPr>
        <w:t>；时间点值上期末为</w:t>
      </w:r>
      <w:r>
        <w:rPr>
          <w:rStyle w:val="CODE"/>
          <w:rFonts w:ascii="Times New Roman" w:eastAsia="楷体_GB2312" w:hAnsi="Times New Roman"/>
          <w:color w:val="000000"/>
          <w:spacing w:val="0"/>
          <w:sz w:val="21"/>
          <w:lang w:eastAsia="zh-CN"/>
        </w:rPr>
        <w:t>C_instant_20061231</w:t>
      </w:r>
      <w:r>
        <w:rPr>
          <w:rStyle w:val="CODE"/>
          <w:rFonts w:ascii="Times New Roman" w:eastAsia="楷体_GB2312" w:hAnsi="Times New Roman"/>
          <w:color w:val="000000"/>
          <w:spacing w:val="0"/>
          <w:sz w:val="21"/>
          <w:lang w:eastAsia="zh-CN"/>
        </w:rPr>
        <w:t>，本期末为</w:t>
      </w:r>
      <w:r>
        <w:rPr>
          <w:rStyle w:val="CODE"/>
          <w:rFonts w:ascii="Times New Roman" w:eastAsia="楷体_GB2312" w:hAnsi="Times New Roman"/>
          <w:color w:val="000000"/>
          <w:spacing w:val="0"/>
          <w:sz w:val="21"/>
          <w:lang w:eastAsia="zh-CN"/>
        </w:rPr>
        <w:t>C_instant_20071231</w:t>
      </w:r>
      <w:r>
        <w:rPr>
          <w:rStyle w:val="CODE"/>
          <w:rFonts w:ascii="Times New Roman" w:eastAsia="楷体_GB2312" w:hAnsi="Times New Roman"/>
          <w:color w:val="000000"/>
          <w:spacing w:val="0"/>
          <w:sz w:val="21"/>
          <w:lang w:eastAsia="zh-CN"/>
        </w:rPr>
        <w:t>。</w:t>
      </w:r>
    </w:p>
    <w:p w14:paraId="306DF9EB"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2</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 xml:space="preserve"> </w:t>
      </w:r>
      <w:r>
        <w:rPr>
          <w:rStyle w:val="CODE"/>
          <w:rFonts w:ascii="Times New Roman" w:eastAsia="宋体" w:hAnsi="Times New Roman" w:hint="eastAsia"/>
          <w:color w:val="000000"/>
          <w:spacing w:val="0"/>
          <w:sz w:val="24"/>
          <w:szCs w:val="24"/>
          <w:lang w:eastAsia="zh-CN"/>
        </w:rPr>
        <w:t>对于</w:t>
      </w:r>
      <w:r>
        <w:rPr>
          <w:rStyle w:val="CODE"/>
          <w:rFonts w:ascii="Times New Roman" w:eastAsia="宋体" w:hAnsi="Times New Roman"/>
          <w:color w:val="000000"/>
          <w:spacing w:val="0"/>
          <w:sz w:val="24"/>
          <w:szCs w:val="24"/>
          <w:lang w:eastAsia="zh-CN"/>
        </w:rPr>
        <w:t>在报告期内生效的</w:t>
      </w:r>
      <w:r>
        <w:rPr>
          <w:rStyle w:val="CODE"/>
          <w:rFonts w:ascii="Times New Roman" w:eastAsia="宋体" w:hAnsi="Times New Roman" w:hint="eastAsia"/>
          <w:color w:val="000000"/>
          <w:spacing w:val="0"/>
          <w:sz w:val="24"/>
          <w:szCs w:val="24"/>
          <w:lang w:eastAsia="zh-CN"/>
        </w:rPr>
        <w:t>基金（非</w:t>
      </w:r>
      <w:r>
        <w:rPr>
          <w:rStyle w:val="CODE"/>
          <w:rFonts w:ascii="Times New Roman" w:eastAsia="宋体" w:hAnsi="Times New Roman"/>
          <w:color w:val="000000"/>
          <w:spacing w:val="0"/>
          <w:sz w:val="24"/>
          <w:szCs w:val="24"/>
          <w:lang w:eastAsia="zh-CN"/>
        </w:rPr>
        <w:t>转型基金</w:t>
      </w:r>
      <w:r>
        <w:rPr>
          <w:rStyle w:val="CODE"/>
          <w:rFonts w:ascii="Times New Roman" w:eastAsia="宋体" w:hAnsi="Times New Roman" w:hint="eastAsia"/>
          <w:color w:val="000000"/>
          <w:spacing w:val="0"/>
          <w:sz w:val="24"/>
          <w:szCs w:val="24"/>
          <w:lang w:eastAsia="zh-CN"/>
        </w:rPr>
        <w:t>）</w:t>
      </w:r>
      <w:r>
        <w:rPr>
          <w:rStyle w:val="CODE"/>
          <w:rFonts w:ascii="Times New Roman" w:eastAsia="宋体" w:hAnsi="Times New Roman"/>
          <w:color w:val="000000"/>
          <w:spacing w:val="0"/>
          <w:sz w:val="24"/>
          <w:szCs w:val="24"/>
          <w:lang w:eastAsia="zh-CN"/>
        </w:rPr>
        <w:t>披露</w:t>
      </w:r>
      <w:r>
        <w:rPr>
          <w:rStyle w:val="CODE"/>
          <w:rFonts w:ascii="Times New Roman" w:eastAsia="宋体" w:hAnsi="Times New Roman" w:hint="eastAsia"/>
          <w:color w:val="000000"/>
          <w:spacing w:val="0"/>
          <w:sz w:val="24"/>
          <w:szCs w:val="24"/>
          <w:lang w:eastAsia="zh-CN"/>
        </w:rPr>
        <w:t>数据的</w:t>
      </w:r>
      <w:r>
        <w:rPr>
          <w:rStyle w:val="CODE"/>
          <w:rFonts w:ascii="Times New Roman" w:eastAsia="宋体" w:hAnsi="Times New Roman"/>
          <w:color w:val="000000"/>
          <w:spacing w:val="0"/>
          <w:sz w:val="24"/>
          <w:szCs w:val="24"/>
          <w:lang w:eastAsia="zh-CN"/>
        </w:rPr>
        <w:t>上下文</w:t>
      </w:r>
      <w:r>
        <w:rPr>
          <w:rStyle w:val="CODE"/>
          <w:rFonts w:ascii="Times New Roman" w:eastAsia="宋体" w:hAnsi="Times New Roman" w:hint="eastAsia"/>
          <w:color w:val="000000"/>
          <w:spacing w:val="0"/>
          <w:sz w:val="24"/>
          <w:szCs w:val="24"/>
          <w:lang w:eastAsia="zh-CN"/>
        </w:rPr>
        <w:t>命名</w:t>
      </w:r>
      <w:r>
        <w:rPr>
          <w:rStyle w:val="CODE"/>
          <w:rFonts w:ascii="Times New Roman" w:eastAsia="宋体" w:hAnsi="Times New Roman"/>
          <w:color w:val="000000"/>
          <w:spacing w:val="0"/>
          <w:sz w:val="24"/>
          <w:szCs w:val="24"/>
          <w:lang w:eastAsia="zh-CN"/>
        </w:rPr>
        <w:t>应参照如下要求：</w:t>
      </w:r>
    </w:p>
    <w:p w14:paraId="06196A7E" w14:textId="77777777" w:rsidR="00B939D0" w:rsidRDefault="00B939D0">
      <w:pPr>
        <w:pStyle w:val="BodyText"/>
        <w:ind w:left="420" w:firstLine="420"/>
        <w:rPr>
          <w:rStyle w:val="CODE"/>
          <w:rFonts w:ascii="Times New Roman" w:eastAsia="宋体" w:hAnsi="Times New Roman" w:hint="eastAsia"/>
          <w:color w:val="000000"/>
          <w:spacing w:val="0"/>
          <w:sz w:val="24"/>
          <w:szCs w:val="24"/>
          <w:lang w:eastAsia="zh-CN"/>
        </w:rPr>
      </w:pPr>
      <w:r>
        <w:rPr>
          <w:rStyle w:val="CODE"/>
          <w:rFonts w:ascii="Times New Roman" w:eastAsia="宋体" w:hAnsi="Times New Roman" w:hint="eastAsia"/>
          <w:color w:val="000000"/>
          <w:spacing w:val="0"/>
          <w:sz w:val="24"/>
          <w:szCs w:val="24"/>
          <w:lang w:eastAsia="zh-CN"/>
        </w:rPr>
        <w:t xml:space="preserve"> </w:t>
      </w:r>
      <w:r>
        <w:rPr>
          <w:rStyle w:val="CODE"/>
          <w:rFonts w:ascii="Times New Roman" w:eastAsia="楷体_GB2312" w:hAnsi="Times New Roman"/>
          <w:color w:val="000000"/>
          <w:spacing w:val="0"/>
          <w:sz w:val="21"/>
          <w:lang w:eastAsia="zh-CN"/>
        </w:rPr>
        <w:t>假定</w:t>
      </w:r>
      <w:r>
        <w:rPr>
          <w:rStyle w:val="CODE"/>
          <w:rFonts w:ascii="Times New Roman" w:eastAsia="楷体_GB2312" w:hAnsi="Times New Roman" w:hint="eastAsia"/>
          <w:color w:val="000000"/>
          <w:spacing w:val="0"/>
          <w:sz w:val="21"/>
          <w:lang w:eastAsia="zh-CN"/>
        </w:rPr>
        <w:t>基金</w:t>
      </w:r>
      <w:r>
        <w:rPr>
          <w:rStyle w:val="CODE"/>
          <w:rFonts w:ascii="Times New Roman" w:eastAsia="楷体_GB2312" w:hAnsi="Times New Roman"/>
          <w:color w:val="000000"/>
          <w:spacing w:val="0"/>
          <w:sz w:val="21"/>
          <w:lang w:eastAsia="zh-CN"/>
        </w:rPr>
        <w:t>生效日期为</w:t>
      </w:r>
      <w:r>
        <w:rPr>
          <w:rStyle w:val="CODE"/>
          <w:rFonts w:ascii="Times New Roman" w:eastAsia="楷体_GB2312" w:hAnsi="Times New Roman"/>
          <w:color w:val="000000"/>
          <w:spacing w:val="0"/>
          <w:sz w:val="21"/>
          <w:lang w:eastAsia="zh-CN"/>
        </w:rPr>
        <w:t>2007-2-12</w:t>
      </w:r>
      <w:r>
        <w:rPr>
          <w:rStyle w:val="CODE"/>
          <w:rFonts w:ascii="Times New Roman" w:eastAsia="楷体_GB2312" w:hAnsi="Times New Roman"/>
          <w:color w:val="000000"/>
          <w:spacing w:val="0"/>
          <w:sz w:val="21"/>
          <w:lang w:eastAsia="zh-CN"/>
        </w:rPr>
        <w:t>，对于</w:t>
      </w:r>
      <w:r>
        <w:rPr>
          <w:rStyle w:val="CODE"/>
          <w:rFonts w:ascii="Times New Roman" w:eastAsia="楷体_GB2312" w:hAnsi="Times New Roman"/>
          <w:color w:val="000000"/>
          <w:spacing w:val="0"/>
          <w:sz w:val="21"/>
          <w:lang w:eastAsia="zh-CN"/>
        </w:rPr>
        <w:t>2007</w:t>
      </w:r>
      <w:r>
        <w:rPr>
          <w:rStyle w:val="CODE"/>
          <w:rFonts w:ascii="Times New Roman" w:eastAsia="楷体_GB2312" w:hAnsi="Times New Roman"/>
          <w:color w:val="000000"/>
          <w:spacing w:val="0"/>
          <w:sz w:val="21"/>
          <w:lang w:eastAsia="zh-CN"/>
        </w:rPr>
        <w:t>年</w:t>
      </w:r>
      <w:r>
        <w:rPr>
          <w:rStyle w:val="CODE"/>
          <w:rFonts w:ascii="Times New Roman" w:eastAsia="楷体_GB2312" w:hAnsi="Times New Roman" w:hint="eastAsia"/>
          <w:color w:val="000000"/>
          <w:spacing w:val="0"/>
          <w:sz w:val="21"/>
          <w:lang w:eastAsia="zh-CN"/>
        </w:rPr>
        <w:t>年</w:t>
      </w:r>
      <w:r>
        <w:rPr>
          <w:rStyle w:val="CODE"/>
          <w:rFonts w:ascii="Times New Roman" w:eastAsia="楷体_GB2312" w:hAnsi="Times New Roman"/>
          <w:color w:val="000000"/>
          <w:spacing w:val="0"/>
          <w:sz w:val="21"/>
          <w:lang w:eastAsia="zh-CN"/>
        </w:rPr>
        <w:t>报来说，时间段值上下文元素命名本期是</w:t>
      </w:r>
      <w:r>
        <w:rPr>
          <w:rStyle w:val="CODE"/>
          <w:rFonts w:ascii="Times New Roman" w:eastAsia="楷体_GB2312" w:hAnsi="Times New Roman"/>
          <w:color w:val="000000"/>
          <w:spacing w:val="0"/>
          <w:sz w:val="21"/>
          <w:lang w:eastAsia="zh-CN"/>
        </w:rPr>
        <w:t>C_duration_20070212-20071231</w:t>
      </w:r>
      <w:r>
        <w:rPr>
          <w:rStyle w:val="CODE"/>
          <w:rFonts w:ascii="Times New Roman" w:eastAsia="楷体_GB2312" w:hAnsi="Times New Roman"/>
          <w:color w:val="000000"/>
          <w:spacing w:val="0"/>
          <w:sz w:val="21"/>
          <w:lang w:eastAsia="zh-CN"/>
        </w:rPr>
        <w:t>，上期</w:t>
      </w:r>
      <w:r>
        <w:rPr>
          <w:rStyle w:val="CODE"/>
          <w:rFonts w:ascii="Times New Roman" w:eastAsia="楷体_GB2312" w:hAnsi="Times New Roman" w:hint="eastAsia"/>
          <w:color w:val="000000"/>
          <w:spacing w:val="0"/>
          <w:sz w:val="21"/>
          <w:lang w:eastAsia="zh-CN"/>
        </w:rPr>
        <w:t>的</w:t>
      </w:r>
      <w:r>
        <w:rPr>
          <w:rStyle w:val="CODE"/>
          <w:rFonts w:ascii="Times New Roman" w:eastAsia="楷体_GB2312" w:hAnsi="Times New Roman"/>
          <w:color w:val="000000"/>
          <w:spacing w:val="0"/>
          <w:sz w:val="21"/>
          <w:lang w:eastAsia="zh-CN"/>
        </w:rPr>
        <w:t>上下文</w:t>
      </w:r>
      <w:r>
        <w:rPr>
          <w:rStyle w:val="CODE"/>
          <w:rFonts w:ascii="Times New Roman" w:eastAsia="楷体_GB2312" w:hAnsi="Times New Roman" w:hint="eastAsia"/>
          <w:color w:val="000000"/>
          <w:spacing w:val="0"/>
          <w:sz w:val="21"/>
          <w:lang w:eastAsia="zh-CN"/>
        </w:rPr>
        <w:t>由于</w:t>
      </w:r>
      <w:r>
        <w:rPr>
          <w:rStyle w:val="CODE"/>
          <w:rFonts w:ascii="Times New Roman" w:eastAsia="楷体_GB2312" w:hAnsi="Times New Roman"/>
          <w:color w:val="000000"/>
          <w:spacing w:val="0"/>
          <w:sz w:val="21"/>
          <w:lang w:eastAsia="zh-CN"/>
        </w:rPr>
        <w:t>不存在数据</w:t>
      </w:r>
      <w:r>
        <w:rPr>
          <w:rStyle w:val="CODE"/>
          <w:rFonts w:ascii="Times New Roman" w:eastAsia="楷体_GB2312" w:hAnsi="Times New Roman" w:hint="eastAsia"/>
          <w:color w:val="000000"/>
          <w:spacing w:val="0"/>
          <w:sz w:val="21"/>
          <w:lang w:eastAsia="zh-CN"/>
        </w:rPr>
        <w:t>不应定义</w:t>
      </w:r>
      <w:r>
        <w:rPr>
          <w:rStyle w:val="CODE"/>
          <w:rFonts w:ascii="Times New Roman" w:eastAsia="楷体_GB2312" w:hAnsi="Times New Roman"/>
          <w:color w:val="000000"/>
          <w:spacing w:val="0"/>
          <w:sz w:val="21"/>
          <w:lang w:eastAsia="zh-CN"/>
        </w:rPr>
        <w:t>；时间点值</w:t>
      </w:r>
      <w:r>
        <w:rPr>
          <w:rStyle w:val="CODE"/>
          <w:rFonts w:ascii="Times New Roman" w:eastAsia="楷体_GB2312" w:hAnsi="Times New Roman" w:hint="eastAsia"/>
          <w:color w:val="000000"/>
          <w:spacing w:val="0"/>
          <w:sz w:val="21"/>
          <w:lang w:eastAsia="zh-CN"/>
        </w:rPr>
        <w:t>本期初</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color w:val="000000"/>
          <w:spacing w:val="0"/>
          <w:sz w:val="21"/>
          <w:lang w:eastAsia="zh-CN"/>
        </w:rPr>
        <w:t>C_instant_20070211</w:t>
      </w:r>
      <w:r>
        <w:rPr>
          <w:rStyle w:val="CODE"/>
          <w:rFonts w:ascii="Times New Roman" w:eastAsia="楷体_GB2312" w:hAnsi="Times New Roman"/>
          <w:color w:val="000000"/>
          <w:spacing w:val="0"/>
          <w:sz w:val="21"/>
          <w:lang w:eastAsia="zh-CN"/>
        </w:rPr>
        <w:t>，本期末为</w:t>
      </w:r>
      <w:r>
        <w:rPr>
          <w:rStyle w:val="CODE"/>
          <w:rFonts w:ascii="Times New Roman" w:eastAsia="楷体_GB2312" w:hAnsi="Times New Roman"/>
          <w:color w:val="000000"/>
          <w:spacing w:val="0"/>
          <w:sz w:val="21"/>
          <w:lang w:eastAsia="zh-CN"/>
        </w:rPr>
        <w:t>C_instant_20071231</w:t>
      </w:r>
      <w:r>
        <w:rPr>
          <w:rStyle w:val="CODE"/>
          <w:rFonts w:ascii="Times New Roman" w:eastAsia="楷体_GB2312" w:hAnsi="Times New Roman"/>
          <w:color w:val="000000"/>
          <w:spacing w:val="0"/>
          <w:sz w:val="21"/>
          <w:lang w:eastAsia="zh-CN"/>
        </w:rPr>
        <w:t>。</w:t>
      </w:r>
    </w:p>
    <w:p w14:paraId="18170724"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3</w:t>
      </w:r>
      <w:r>
        <w:rPr>
          <w:rStyle w:val="CODE"/>
          <w:rFonts w:ascii="Times New Roman" w:eastAsia="宋体" w:hAnsi="Times New Roman" w:hint="eastAsia"/>
          <w:color w:val="000000"/>
          <w:spacing w:val="0"/>
          <w:sz w:val="24"/>
          <w:szCs w:val="24"/>
          <w:lang w:eastAsia="zh-CN"/>
        </w:rPr>
        <w:t>）</w:t>
      </w:r>
      <w:r>
        <w:rPr>
          <w:rStyle w:val="CODE"/>
          <w:rFonts w:ascii="Times New Roman" w:eastAsia="宋体" w:hAnsi="Times New Roman"/>
          <w:color w:val="000000"/>
          <w:spacing w:val="0"/>
          <w:sz w:val="24"/>
          <w:szCs w:val="24"/>
          <w:lang w:eastAsia="zh-CN"/>
        </w:rPr>
        <w:t>应为分级</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分类基金、以及转型前后的数据设立单独的上下文</w:t>
      </w:r>
      <w:r>
        <w:rPr>
          <w:rStyle w:val="CODE"/>
          <w:rFonts w:ascii="Times New Roman" w:eastAsia="宋体" w:hAnsi="Times New Roman"/>
          <w:color w:val="000000"/>
          <w:spacing w:val="0"/>
          <w:sz w:val="24"/>
          <w:szCs w:val="24"/>
          <w:lang w:eastAsia="zh-CN"/>
        </w:rPr>
        <w:t>id</w:t>
      </w:r>
      <w:r>
        <w:rPr>
          <w:rStyle w:val="CODE"/>
          <w:rFonts w:ascii="Times New Roman" w:eastAsia="宋体" w:hAnsi="Times New Roman"/>
          <w:color w:val="000000"/>
          <w:spacing w:val="0"/>
          <w:sz w:val="24"/>
          <w:szCs w:val="24"/>
          <w:lang w:eastAsia="zh-CN"/>
        </w:rPr>
        <w:t>。举例如下：</w:t>
      </w:r>
    </w:p>
    <w:p w14:paraId="4679BFBA"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假定转型日期为</w:t>
      </w:r>
      <w:r>
        <w:rPr>
          <w:rStyle w:val="CODE"/>
          <w:rFonts w:ascii="Times New Roman" w:eastAsia="楷体_GB2312" w:hAnsi="Times New Roman"/>
          <w:color w:val="000000"/>
          <w:spacing w:val="0"/>
          <w:sz w:val="21"/>
          <w:lang w:eastAsia="zh-CN"/>
        </w:rPr>
        <w:t>2007-2-12</w:t>
      </w:r>
      <w:r>
        <w:rPr>
          <w:rStyle w:val="CODE"/>
          <w:rFonts w:ascii="Times New Roman" w:eastAsia="楷体_GB2312" w:hAnsi="Times New Roman"/>
          <w:color w:val="000000"/>
          <w:spacing w:val="0"/>
          <w:sz w:val="21"/>
          <w:lang w:eastAsia="zh-CN"/>
        </w:rPr>
        <w:t>，对于</w:t>
      </w:r>
      <w:r>
        <w:rPr>
          <w:rStyle w:val="CODE"/>
          <w:rFonts w:ascii="Times New Roman" w:eastAsia="楷体_GB2312" w:hAnsi="Times New Roman"/>
          <w:color w:val="000000"/>
          <w:spacing w:val="0"/>
          <w:sz w:val="21"/>
          <w:lang w:eastAsia="zh-CN"/>
        </w:rPr>
        <w:t>2007</w:t>
      </w:r>
      <w:r>
        <w:rPr>
          <w:rStyle w:val="CODE"/>
          <w:rFonts w:ascii="Times New Roman" w:eastAsia="楷体_GB2312" w:hAnsi="Times New Roman"/>
          <w:color w:val="000000"/>
          <w:spacing w:val="0"/>
          <w:sz w:val="21"/>
          <w:lang w:eastAsia="zh-CN"/>
        </w:rPr>
        <w:t>年</w:t>
      </w:r>
      <w:r>
        <w:rPr>
          <w:rStyle w:val="CODE"/>
          <w:rFonts w:ascii="Times New Roman" w:eastAsia="楷体_GB2312" w:hAnsi="Times New Roman" w:hint="eastAsia"/>
          <w:color w:val="000000"/>
          <w:spacing w:val="0"/>
          <w:sz w:val="21"/>
          <w:lang w:eastAsia="zh-CN"/>
        </w:rPr>
        <w:t>年</w:t>
      </w:r>
      <w:r>
        <w:rPr>
          <w:rStyle w:val="CODE"/>
          <w:rFonts w:ascii="Times New Roman" w:eastAsia="楷体_GB2312" w:hAnsi="Times New Roman"/>
          <w:color w:val="000000"/>
          <w:spacing w:val="0"/>
          <w:sz w:val="21"/>
          <w:lang w:eastAsia="zh-CN"/>
        </w:rPr>
        <w:t>报来说，可以定义</w:t>
      </w:r>
      <w:r>
        <w:rPr>
          <w:rStyle w:val="CODE"/>
          <w:rFonts w:ascii="Times New Roman" w:eastAsia="楷体_GB2312" w:hAnsi="Times New Roman" w:hint="eastAsia"/>
          <w:spacing w:val="0"/>
          <w:sz w:val="21"/>
          <w:lang w:eastAsia="zh-CN"/>
        </w:rPr>
        <w:t>C_duration_20070101-20070211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 xml:space="preserve"> C_instant_20070211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 xml:space="preserve"> C_instant_20061231</w:t>
      </w:r>
      <w:r>
        <w:rPr>
          <w:rStyle w:val="CODE"/>
          <w:rFonts w:ascii="Times New Roman" w:eastAsia="楷体_GB2312" w:hAnsi="Times New Roman"/>
          <w:color w:val="000000"/>
          <w:spacing w:val="0"/>
          <w:sz w:val="21"/>
          <w:lang w:eastAsia="zh-CN"/>
        </w:rPr>
        <w:t>作为转型前的上下文</w:t>
      </w:r>
      <w:r>
        <w:rPr>
          <w:rStyle w:val="CODE"/>
          <w:rFonts w:ascii="Times New Roman" w:eastAsia="楷体_GB2312" w:hAnsi="Times New Roman"/>
          <w:color w:val="000000"/>
          <w:spacing w:val="0"/>
          <w:sz w:val="21"/>
          <w:lang w:eastAsia="zh-CN"/>
        </w:rPr>
        <w:t>id</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C_duration_20070212-20071231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 xml:space="preserve"> C_instant_20071231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 xml:space="preserve"> C_instant_20070211</w:t>
      </w:r>
      <w:r>
        <w:rPr>
          <w:rStyle w:val="CODE"/>
          <w:rFonts w:ascii="Times New Roman" w:eastAsia="楷体_GB2312" w:hAnsi="Times New Roman"/>
          <w:spacing w:val="0"/>
          <w:sz w:val="21"/>
          <w:lang w:eastAsia="zh-CN"/>
        </w:rPr>
        <w:t>_KFS</w:t>
      </w:r>
      <w:r>
        <w:rPr>
          <w:rStyle w:val="CODE"/>
          <w:rFonts w:ascii="Times New Roman" w:eastAsia="楷体_GB2312" w:hAnsi="Times New Roman"/>
          <w:color w:val="000000"/>
          <w:spacing w:val="0"/>
          <w:sz w:val="21"/>
          <w:lang w:eastAsia="zh-CN"/>
        </w:rPr>
        <w:t xml:space="preserve"> </w:t>
      </w:r>
      <w:r>
        <w:rPr>
          <w:rStyle w:val="CODE"/>
          <w:rFonts w:ascii="Times New Roman" w:eastAsia="楷体_GB2312" w:hAnsi="Times New Roman"/>
          <w:color w:val="000000"/>
          <w:spacing w:val="0"/>
          <w:sz w:val="21"/>
          <w:lang w:eastAsia="zh-CN"/>
        </w:rPr>
        <w:t>作为转型后的上下文</w:t>
      </w:r>
      <w:r>
        <w:rPr>
          <w:rStyle w:val="CODE"/>
          <w:rFonts w:ascii="Times New Roman" w:eastAsia="楷体_GB2312" w:hAnsi="Times New Roman"/>
          <w:color w:val="000000"/>
          <w:spacing w:val="0"/>
          <w:sz w:val="21"/>
          <w:lang w:eastAsia="zh-CN"/>
        </w:rPr>
        <w:t>id</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其中</w:t>
      </w:r>
      <w:r>
        <w:rPr>
          <w:rStyle w:val="CODE"/>
          <w:rFonts w:ascii="Times New Roman" w:eastAsia="楷体_GB2312" w:hAnsi="Times New Roman" w:hint="eastAsia"/>
          <w:spacing w:val="0"/>
          <w:sz w:val="21"/>
          <w:lang w:eastAsia="zh-CN"/>
        </w:rPr>
        <w:t>C_instant_20070211</w:t>
      </w:r>
      <w:r>
        <w:rPr>
          <w:rStyle w:val="CODE"/>
          <w:rFonts w:ascii="Times New Roman" w:eastAsia="楷体_GB2312" w:hAnsi="Times New Roman" w:hint="eastAsia"/>
          <w:spacing w:val="0"/>
          <w:sz w:val="21"/>
          <w:lang w:eastAsia="zh-CN"/>
        </w:rPr>
        <w:t>和</w:t>
      </w:r>
      <w:r>
        <w:rPr>
          <w:rStyle w:val="CODE"/>
          <w:rFonts w:ascii="Times New Roman" w:eastAsia="楷体_GB2312" w:hAnsi="Times New Roman" w:hint="eastAsia"/>
          <w:spacing w:val="0"/>
          <w:sz w:val="21"/>
          <w:lang w:eastAsia="zh-CN"/>
        </w:rPr>
        <w:t>C_instant_20070211</w:t>
      </w:r>
      <w:r>
        <w:rPr>
          <w:rStyle w:val="CODE"/>
          <w:rFonts w:ascii="Times New Roman" w:eastAsia="楷体_GB2312" w:hAnsi="Times New Roman"/>
          <w:spacing w:val="0"/>
          <w:sz w:val="21"/>
          <w:lang w:eastAsia="zh-CN"/>
        </w:rPr>
        <w:t>_KFS</w:t>
      </w:r>
      <w:r>
        <w:rPr>
          <w:rStyle w:val="CODE"/>
          <w:rFonts w:ascii="Times New Roman" w:eastAsia="楷体_GB2312" w:hAnsi="Times New Roman" w:hint="eastAsia"/>
          <w:spacing w:val="0"/>
          <w:sz w:val="21"/>
          <w:lang w:eastAsia="zh-CN"/>
        </w:rPr>
        <w:t>上下文</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hint="eastAsia"/>
          <w:color w:val="000000"/>
          <w:spacing w:val="0"/>
          <w:sz w:val="21"/>
          <w:lang w:eastAsia="zh-CN"/>
        </w:rPr>
        <w:t>第</w:t>
      </w:r>
      <w:r>
        <w:rPr>
          <w:rStyle w:val="CODE"/>
          <w:rFonts w:ascii="Times New Roman" w:eastAsia="楷体_GB2312" w:hAnsi="Times New Roman"/>
          <w:color w:val="000000"/>
          <w:spacing w:val="0"/>
          <w:sz w:val="21"/>
          <w:lang w:eastAsia="zh-CN"/>
        </w:rPr>
        <w:t>一个上下文表示转型前的期末，</w:t>
      </w:r>
      <w:r>
        <w:rPr>
          <w:rStyle w:val="CODE"/>
          <w:rFonts w:ascii="Times New Roman" w:eastAsia="楷体_GB2312" w:hAnsi="Times New Roman" w:hint="eastAsia"/>
          <w:color w:val="000000"/>
          <w:spacing w:val="0"/>
          <w:sz w:val="21"/>
          <w:lang w:eastAsia="zh-CN"/>
        </w:rPr>
        <w:t>另外</w:t>
      </w:r>
      <w:r>
        <w:rPr>
          <w:rStyle w:val="CODE"/>
          <w:rFonts w:ascii="Times New Roman" w:eastAsia="楷体_GB2312" w:hAnsi="Times New Roman"/>
          <w:color w:val="000000"/>
          <w:spacing w:val="0"/>
          <w:sz w:val="21"/>
          <w:lang w:eastAsia="zh-CN"/>
        </w:rPr>
        <w:t>一个上下文表示转型后的期初，</w:t>
      </w:r>
      <w:r>
        <w:rPr>
          <w:rStyle w:val="CODE"/>
          <w:rFonts w:ascii="Times New Roman" w:eastAsia="楷体_GB2312" w:hAnsi="Times New Roman" w:hint="eastAsia"/>
          <w:color w:val="000000"/>
          <w:spacing w:val="0"/>
          <w:sz w:val="21"/>
          <w:lang w:eastAsia="zh-CN"/>
        </w:rPr>
        <w:t>应</w:t>
      </w:r>
      <w:r>
        <w:rPr>
          <w:rStyle w:val="CODE"/>
          <w:rFonts w:ascii="Times New Roman" w:eastAsia="楷体_GB2312" w:hAnsi="Times New Roman"/>
          <w:color w:val="000000"/>
          <w:spacing w:val="0"/>
          <w:sz w:val="21"/>
          <w:lang w:eastAsia="zh-CN"/>
        </w:rPr>
        <w:t>使用不同的</w:t>
      </w:r>
      <w:r>
        <w:rPr>
          <w:rStyle w:val="CODE"/>
          <w:rFonts w:ascii="Times New Roman" w:eastAsia="楷体_GB2312" w:hAnsi="Times New Roman"/>
          <w:color w:val="000000"/>
          <w:spacing w:val="0"/>
          <w:sz w:val="21"/>
          <w:lang w:eastAsia="zh-CN"/>
        </w:rPr>
        <w:t>id</w:t>
      </w:r>
      <w:r>
        <w:rPr>
          <w:rStyle w:val="CODE"/>
          <w:rFonts w:ascii="Times New Roman" w:eastAsia="楷体_GB2312" w:hAnsi="Times New Roman"/>
          <w:color w:val="000000"/>
          <w:spacing w:val="0"/>
          <w:sz w:val="21"/>
          <w:lang w:eastAsia="zh-CN"/>
        </w:rPr>
        <w:t>值进行区分。</w:t>
      </w:r>
    </w:p>
    <w:p w14:paraId="47BD1FA2"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hint="eastAsia"/>
          <w:color w:val="000000"/>
          <w:spacing w:val="0"/>
          <w:sz w:val="21"/>
          <w:lang w:eastAsia="zh-CN"/>
        </w:rPr>
        <w:t>对于</w:t>
      </w:r>
      <w:r>
        <w:rPr>
          <w:rStyle w:val="CODE"/>
          <w:rFonts w:ascii="Times New Roman" w:eastAsia="楷体_GB2312" w:hAnsi="Times New Roman"/>
          <w:color w:val="000000"/>
          <w:spacing w:val="0"/>
          <w:sz w:val="21"/>
          <w:lang w:eastAsia="zh-CN"/>
        </w:rPr>
        <w:t>分级基金</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假定</w:t>
      </w:r>
      <w:r>
        <w:rPr>
          <w:rStyle w:val="CODE"/>
          <w:rFonts w:ascii="Times New Roman" w:eastAsia="楷体_GB2312" w:hAnsi="Times New Roman" w:hint="eastAsia"/>
          <w:color w:val="000000"/>
          <w:spacing w:val="0"/>
          <w:sz w:val="21"/>
          <w:lang w:eastAsia="zh-CN"/>
        </w:rPr>
        <w:t>有分级</w:t>
      </w:r>
      <w:r>
        <w:rPr>
          <w:rStyle w:val="CODE"/>
          <w:rFonts w:ascii="Times New Roman" w:eastAsia="楷体_GB2312" w:hAnsi="Times New Roman"/>
          <w:color w:val="000000"/>
          <w:spacing w:val="0"/>
          <w:sz w:val="21"/>
          <w:lang w:eastAsia="zh-CN"/>
        </w:rPr>
        <w:t>A</w:t>
      </w:r>
      <w:r>
        <w:rPr>
          <w:rStyle w:val="CODE"/>
          <w:rFonts w:ascii="Times New Roman" w:eastAsia="楷体_GB2312" w:hAnsi="Times New Roman" w:hint="eastAsia"/>
          <w:color w:val="000000"/>
          <w:spacing w:val="0"/>
          <w:sz w:val="21"/>
          <w:lang w:eastAsia="zh-CN"/>
        </w:rPr>
        <w:t>和分级</w:t>
      </w:r>
      <w:r>
        <w:rPr>
          <w:rStyle w:val="CODE"/>
          <w:rFonts w:ascii="Times New Roman" w:eastAsia="楷体_GB2312" w:hAnsi="Times New Roman"/>
          <w:color w:val="000000"/>
          <w:spacing w:val="0"/>
          <w:sz w:val="21"/>
          <w:lang w:eastAsia="zh-CN"/>
        </w:rPr>
        <w:t>B</w:t>
      </w:r>
      <w:r>
        <w:rPr>
          <w:rStyle w:val="CODE"/>
          <w:rFonts w:ascii="Times New Roman" w:eastAsia="楷体_GB2312" w:hAnsi="Times New Roman"/>
          <w:color w:val="000000"/>
          <w:spacing w:val="0"/>
          <w:sz w:val="21"/>
          <w:lang w:eastAsia="zh-CN"/>
        </w:rPr>
        <w:t>两个分级，对于</w:t>
      </w:r>
      <w:r>
        <w:rPr>
          <w:rStyle w:val="CODE"/>
          <w:rFonts w:ascii="Times New Roman" w:eastAsia="楷体_GB2312" w:hAnsi="Times New Roman" w:hint="eastAsia"/>
          <w:color w:val="000000"/>
          <w:spacing w:val="0"/>
          <w:sz w:val="21"/>
          <w:lang w:eastAsia="zh-CN"/>
        </w:rPr>
        <w:t>2017</w:t>
      </w:r>
      <w:r>
        <w:rPr>
          <w:rStyle w:val="CODE"/>
          <w:rFonts w:ascii="Times New Roman" w:eastAsia="楷体_GB2312" w:hAnsi="Times New Roman" w:hint="eastAsia"/>
          <w:color w:val="000000"/>
          <w:spacing w:val="0"/>
          <w:sz w:val="21"/>
          <w:lang w:eastAsia="zh-CN"/>
        </w:rPr>
        <w:t>年</w:t>
      </w:r>
      <w:r>
        <w:rPr>
          <w:rStyle w:val="CODE"/>
          <w:rFonts w:ascii="Times New Roman" w:eastAsia="楷体_GB2312" w:hAnsi="Times New Roman"/>
          <w:color w:val="000000"/>
          <w:spacing w:val="0"/>
          <w:sz w:val="21"/>
          <w:lang w:eastAsia="zh-CN"/>
        </w:rPr>
        <w:t>年报来说，可以定义</w:t>
      </w:r>
      <w:r>
        <w:rPr>
          <w:rStyle w:val="CODE"/>
          <w:rFonts w:ascii="Times New Roman" w:eastAsia="楷体_GB2312" w:hAnsi="Times New Roman" w:hint="eastAsia"/>
          <w:spacing w:val="0"/>
          <w:sz w:val="21"/>
          <w:lang w:eastAsia="zh-CN"/>
        </w:rPr>
        <w:t>C_duration_20070101-20071231</w:t>
      </w:r>
      <w:r>
        <w:rPr>
          <w:rStyle w:val="CODE"/>
          <w:rFonts w:ascii="Times New Roman" w:eastAsia="楷体_GB2312" w:hAnsi="Times New Roman"/>
          <w:spacing w:val="0"/>
          <w:sz w:val="21"/>
          <w:lang w:eastAsia="zh-CN"/>
        </w:rPr>
        <w:t>_A</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C_duration_20070101-20071231</w:t>
      </w:r>
      <w:r>
        <w:rPr>
          <w:rStyle w:val="CODE"/>
          <w:rFonts w:ascii="Times New Roman" w:eastAsia="楷体_GB2312" w:hAnsi="Times New Roman"/>
          <w:spacing w:val="0"/>
          <w:sz w:val="21"/>
          <w:lang w:eastAsia="zh-CN"/>
        </w:rPr>
        <w:t>_B</w:t>
      </w:r>
      <w:r>
        <w:rPr>
          <w:rStyle w:val="CODE"/>
          <w:rFonts w:ascii="Times New Roman" w:eastAsia="楷体_GB2312" w:hAnsi="Times New Roman" w:hint="eastAsia"/>
          <w:spacing w:val="0"/>
          <w:sz w:val="21"/>
          <w:lang w:eastAsia="zh-CN"/>
        </w:rPr>
        <w:t>、</w:t>
      </w:r>
      <w:r>
        <w:rPr>
          <w:rStyle w:val="CODE"/>
          <w:rFonts w:ascii="Times New Roman" w:eastAsia="楷体_GB2312" w:hAnsi="Times New Roman" w:hint="eastAsia"/>
          <w:spacing w:val="0"/>
          <w:sz w:val="21"/>
          <w:lang w:eastAsia="zh-CN"/>
        </w:rPr>
        <w:t>C_instant_20071231</w:t>
      </w:r>
      <w:r>
        <w:rPr>
          <w:rStyle w:val="CODE"/>
          <w:rFonts w:ascii="Times New Roman" w:eastAsia="楷体_GB2312" w:hAnsi="Times New Roman"/>
          <w:spacing w:val="0"/>
          <w:sz w:val="21"/>
          <w:lang w:eastAsia="zh-CN"/>
        </w:rPr>
        <w:t>_A</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spacing w:val="0"/>
          <w:sz w:val="21"/>
          <w:lang w:eastAsia="zh-CN"/>
        </w:rPr>
        <w:t xml:space="preserve"> C_instant_20071231</w:t>
      </w:r>
      <w:r>
        <w:rPr>
          <w:rStyle w:val="CODE"/>
          <w:rFonts w:ascii="Times New Roman" w:eastAsia="楷体_GB2312" w:hAnsi="Times New Roman"/>
          <w:spacing w:val="0"/>
          <w:sz w:val="21"/>
          <w:lang w:eastAsia="zh-CN"/>
        </w:rPr>
        <w:t>_B</w:t>
      </w:r>
      <w:r>
        <w:rPr>
          <w:rStyle w:val="CODE"/>
          <w:rFonts w:ascii="Times New Roman" w:eastAsia="楷体_GB2312" w:hAnsi="Times New Roman" w:hint="eastAsia"/>
          <w:spacing w:val="0"/>
          <w:sz w:val="21"/>
          <w:lang w:eastAsia="zh-CN"/>
        </w:rPr>
        <w:t>、</w:t>
      </w:r>
      <w:r>
        <w:rPr>
          <w:rStyle w:val="CODE"/>
          <w:rFonts w:ascii="Times New Roman" w:eastAsia="楷体_GB2312" w:hAnsi="Times New Roman" w:hint="eastAsia"/>
          <w:spacing w:val="0"/>
          <w:sz w:val="21"/>
          <w:lang w:eastAsia="zh-CN"/>
        </w:rPr>
        <w:t>C_instant_20061231</w:t>
      </w:r>
      <w:r>
        <w:rPr>
          <w:rStyle w:val="CODE"/>
          <w:rFonts w:ascii="Times New Roman" w:eastAsia="楷体_GB2312" w:hAnsi="Times New Roman"/>
          <w:spacing w:val="0"/>
          <w:sz w:val="21"/>
          <w:lang w:eastAsia="zh-CN"/>
        </w:rPr>
        <w:t>_A</w:t>
      </w:r>
      <w:r>
        <w:rPr>
          <w:rStyle w:val="CODE"/>
          <w:rFonts w:ascii="Times New Roman" w:eastAsia="楷体_GB2312" w:hAnsi="Times New Roman" w:hint="eastAsia"/>
          <w:spacing w:val="0"/>
          <w:sz w:val="21"/>
          <w:lang w:eastAsia="zh-CN"/>
        </w:rPr>
        <w:t>、</w:t>
      </w:r>
      <w:r>
        <w:rPr>
          <w:rStyle w:val="CODE"/>
          <w:rFonts w:ascii="Times New Roman" w:eastAsia="楷体_GB2312" w:hAnsi="Times New Roman" w:hint="eastAsia"/>
          <w:spacing w:val="0"/>
          <w:sz w:val="21"/>
          <w:lang w:eastAsia="zh-CN"/>
        </w:rPr>
        <w:t>C_instant_20061231</w:t>
      </w:r>
      <w:r>
        <w:rPr>
          <w:rStyle w:val="CODE"/>
          <w:rFonts w:ascii="Times New Roman" w:eastAsia="楷体_GB2312" w:hAnsi="Times New Roman"/>
          <w:spacing w:val="0"/>
          <w:sz w:val="21"/>
          <w:lang w:eastAsia="zh-CN"/>
        </w:rPr>
        <w:t>_B</w:t>
      </w:r>
      <w:r>
        <w:rPr>
          <w:rStyle w:val="CODE"/>
          <w:rFonts w:ascii="Times New Roman" w:eastAsia="楷体_GB2312" w:hAnsi="Times New Roman"/>
          <w:spacing w:val="0"/>
          <w:sz w:val="21"/>
          <w:lang w:eastAsia="zh-CN"/>
        </w:rPr>
        <w:t>分别</w:t>
      </w:r>
      <w:r>
        <w:rPr>
          <w:rStyle w:val="CODE"/>
          <w:rFonts w:ascii="Times New Roman" w:eastAsia="楷体_GB2312" w:hAnsi="Times New Roman"/>
          <w:color w:val="000000"/>
          <w:spacing w:val="0"/>
          <w:sz w:val="21"/>
          <w:lang w:eastAsia="zh-CN"/>
        </w:rPr>
        <w:t>作为</w:t>
      </w:r>
      <w:r>
        <w:rPr>
          <w:rStyle w:val="CODE"/>
          <w:rFonts w:ascii="Times New Roman" w:eastAsia="楷体_GB2312" w:hAnsi="Times New Roman" w:hint="eastAsia"/>
          <w:color w:val="000000"/>
          <w:spacing w:val="0"/>
          <w:sz w:val="21"/>
          <w:lang w:eastAsia="zh-CN"/>
        </w:rPr>
        <w:t>分级</w:t>
      </w:r>
      <w:r>
        <w:rPr>
          <w:rStyle w:val="CODE"/>
          <w:rFonts w:ascii="Times New Roman" w:eastAsia="楷体_GB2312" w:hAnsi="Times New Roman" w:hint="eastAsia"/>
          <w:color w:val="000000"/>
          <w:spacing w:val="0"/>
          <w:sz w:val="21"/>
          <w:lang w:eastAsia="zh-CN"/>
        </w:rPr>
        <w:t>A</w:t>
      </w:r>
      <w:r>
        <w:rPr>
          <w:rStyle w:val="CODE"/>
          <w:rFonts w:ascii="Times New Roman" w:eastAsia="楷体_GB2312" w:hAnsi="Times New Roman" w:hint="eastAsia"/>
          <w:color w:val="000000"/>
          <w:spacing w:val="0"/>
          <w:sz w:val="21"/>
          <w:lang w:eastAsia="zh-CN"/>
        </w:rPr>
        <w:t>和</w:t>
      </w:r>
      <w:r>
        <w:rPr>
          <w:rStyle w:val="CODE"/>
          <w:rFonts w:ascii="Times New Roman" w:eastAsia="楷体_GB2312" w:hAnsi="Times New Roman"/>
          <w:color w:val="000000"/>
          <w:spacing w:val="0"/>
          <w:sz w:val="21"/>
          <w:lang w:eastAsia="zh-CN"/>
        </w:rPr>
        <w:t>B</w:t>
      </w:r>
      <w:r>
        <w:rPr>
          <w:rStyle w:val="CODE"/>
          <w:rFonts w:ascii="Times New Roman" w:eastAsia="楷体_GB2312" w:hAnsi="Times New Roman"/>
          <w:color w:val="000000"/>
          <w:spacing w:val="0"/>
          <w:sz w:val="21"/>
          <w:lang w:eastAsia="zh-CN"/>
        </w:rPr>
        <w:t>的上下文</w:t>
      </w:r>
      <w:r>
        <w:rPr>
          <w:rStyle w:val="CODE"/>
          <w:rFonts w:ascii="Times New Roman" w:eastAsia="楷体_GB2312" w:hAnsi="Times New Roman"/>
          <w:color w:val="000000"/>
          <w:spacing w:val="0"/>
          <w:sz w:val="21"/>
          <w:lang w:eastAsia="zh-CN"/>
        </w:rPr>
        <w:t>id</w:t>
      </w:r>
      <w:r>
        <w:rPr>
          <w:rStyle w:val="CODE"/>
          <w:rFonts w:ascii="Times New Roman" w:eastAsia="楷体_GB2312" w:hAnsi="Times New Roman" w:hint="eastAsia"/>
          <w:color w:val="000000"/>
          <w:spacing w:val="0"/>
          <w:sz w:val="21"/>
          <w:lang w:eastAsia="zh-CN"/>
        </w:rPr>
        <w:t>。</w:t>
      </w:r>
    </w:p>
    <w:p w14:paraId="3D735441" w14:textId="77777777" w:rsidR="00B939D0" w:rsidRDefault="00B939D0">
      <w:pPr>
        <w:pStyle w:val="BodyText"/>
        <w:ind w:left="420" w:firstLine="420"/>
        <w:rPr>
          <w:rStyle w:val="CODE"/>
          <w:rFonts w:ascii="Times New Roman" w:eastAsia="楷体_GB2312" w:hAnsi="Times New Roman" w:hint="eastAsia"/>
          <w:spacing w:val="0"/>
          <w:sz w:val="21"/>
          <w:lang w:eastAsia="zh-CN"/>
        </w:rPr>
      </w:pPr>
      <w:r>
        <w:rPr>
          <w:rStyle w:val="CODE"/>
          <w:rFonts w:ascii="Times New Roman" w:eastAsia="楷体_GB2312" w:hAnsi="Times New Roman" w:hint="eastAsia"/>
          <w:color w:val="000000"/>
          <w:spacing w:val="0"/>
          <w:sz w:val="21"/>
          <w:lang w:eastAsia="zh-CN"/>
        </w:rPr>
        <w:t>另外</w:t>
      </w:r>
      <w:r>
        <w:rPr>
          <w:rStyle w:val="CODE"/>
          <w:rFonts w:ascii="Times New Roman" w:eastAsia="楷体_GB2312" w:hAnsi="Times New Roman"/>
          <w:color w:val="000000"/>
          <w:spacing w:val="0"/>
          <w:sz w:val="21"/>
          <w:lang w:eastAsia="zh-CN"/>
        </w:rPr>
        <w:t>，对于基金类型不变，只新增了</w:t>
      </w:r>
      <w:r>
        <w:rPr>
          <w:rStyle w:val="CODE"/>
          <w:rFonts w:ascii="Times New Roman" w:eastAsia="楷体_GB2312" w:hAnsi="Times New Roman" w:hint="eastAsia"/>
          <w:color w:val="000000"/>
          <w:spacing w:val="0"/>
          <w:sz w:val="21"/>
          <w:lang w:eastAsia="zh-CN"/>
        </w:rPr>
        <w:t>分级级别</w:t>
      </w:r>
      <w:r>
        <w:rPr>
          <w:rStyle w:val="CODE"/>
          <w:rFonts w:ascii="Times New Roman" w:eastAsia="楷体_GB2312" w:hAnsi="Times New Roman"/>
          <w:color w:val="000000"/>
          <w:spacing w:val="0"/>
          <w:sz w:val="21"/>
          <w:lang w:eastAsia="zh-CN"/>
        </w:rPr>
        <w:t>的基金，不需要使用转型</w:t>
      </w:r>
      <w:r>
        <w:rPr>
          <w:rStyle w:val="CODE"/>
          <w:rFonts w:ascii="Times New Roman" w:eastAsia="楷体_GB2312" w:hAnsi="Times New Roman" w:hint="eastAsia"/>
          <w:color w:val="000000"/>
          <w:spacing w:val="0"/>
          <w:sz w:val="21"/>
          <w:lang w:eastAsia="zh-CN"/>
        </w:rPr>
        <w:t>上下文</w:t>
      </w:r>
      <w:r>
        <w:rPr>
          <w:rStyle w:val="CODE"/>
          <w:rFonts w:ascii="Times New Roman" w:eastAsia="楷体_GB2312" w:hAnsi="Times New Roman"/>
          <w:color w:val="000000"/>
          <w:spacing w:val="0"/>
          <w:sz w:val="21"/>
          <w:lang w:eastAsia="zh-CN"/>
        </w:rPr>
        <w:t>进行披露。</w:t>
      </w:r>
      <w:r>
        <w:rPr>
          <w:rStyle w:val="CODE"/>
          <w:rFonts w:ascii="Times New Roman" w:eastAsia="楷体_GB2312" w:hAnsi="Times New Roman" w:hint="eastAsia"/>
          <w:color w:val="000000"/>
          <w:spacing w:val="0"/>
          <w:sz w:val="21"/>
          <w:lang w:eastAsia="zh-CN"/>
        </w:rPr>
        <w:t>各</w:t>
      </w:r>
      <w:r>
        <w:rPr>
          <w:rStyle w:val="CODE"/>
          <w:rFonts w:ascii="Times New Roman" w:eastAsia="楷体_GB2312" w:hAnsi="Times New Roman"/>
          <w:color w:val="000000"/>
          <w:spacing w:val="0"/>
          <w:sz w:val="21"/>
          <w:lang w:eastAsia="zh-CN"/>
        </w:rPr>
        <w:t>分级基金的上下文日</w:t>
      </w:r>
      <w:r>
        <w:rPr>
          <w:rStyle w:val="CODE"/>
          <w:rFonts w:ascii="Times New Roman" w:eastAsia="楷体_GB2312" w:hAnsi="Times New Roman" w:hint="eastAsia"/>
          <w:color w:val="000000"/>
          <w:spacing w:val="0"/>
          <w:sz w:val="21"/>
          <w:lang w:eastAsia="zh-CN"/>
        </w:rPr>
        <w:t>期需</w:t>
      </w:r>
      <w:r>
        <w:rPr>
          <w:rStyle w:val="CODE"/>
          <w:rFonts w:ascii="Times New Roman" w:eastAsia="楷体_GB2312" w:hAnsi="Times New Roman"/>
          <w:color w:val="000000"/>
          <w:spacing w:val="0"/>
          <w:sz w:val="21"/>
          <w:lang w:eastAsia="zh-CN"/>
        </w:rPr>
        <w:t>遵循</w:t>
      </w:r>
      <w:r>
        <w:rPr>
          <w:rStyle w:val="CODE"/>
          <w:rFonts w:ascii="Times New Roman" w:eastAsia="楷体_GB2312" w:hAnsi="Times New Roman" w:hint="eastAsia"/>
          <w:color w:val="000000"/>
          <w:spacing w:val="0"/>
          <w:sz w:val="21"/>
          <w:lang w:eastAsia="zh-CN"/>
        </w:rPr>
        <w:t>实际</w:t>
      </w:r>
      <w:r>
        <w:rPr>
          <w:rStyle w:val="CODE"/>
          <w:rFonts w:ascii="Times New Roman" w:eastAsia="楷体_GB2312" w:hAnsi="Times New Roman"/>
          <w:color w:val="000000"/>
          <w:spacing w:val="0"/>
          <w:sz w:val="21"/>
          <w:lang w:eastAsia="zh-CN"/>
        </w:rPr>
        <w:t>业务逻辑</w:t>
      </w:r>
      <w:r>
        <w:rPr>
          <w:rStyle w:val="CODE"/>
          <w:rFonts w:ascii="Times New Roman" w:eastAsia="楷体_GB2312" w:hAnsi="Times New Roman" w:hint="eastAsia"/>
          <w:color w:val="000000"/>
          <w:spacing w:val="0"/>
          <w:sz w:val="21"/>
          <w:lang w:eastAsia="zh-CN"/>
        </w:rPr>
        <w:t>进行</w:t>
      </w:r>
      <w:r>
        <w:rPr>
          <w:rStyle w:val="CODE"/>
          <w:rFonts w:ascii="Times New Roman" w:eastAsia="楷体_GB2312" w:hAnsi="Times New Roman"/>
          <w:color w:val="000000"/>
          <w:spacing w:val="0"/>
          <w:sz w:val="21"/>
          <w:lang w:eastAsia="zh-CN"/>
        </w:rPr>
        <w:t>披露。</w:t>
      </w:r>
    </w:p>
    <w:p w14:paraId="0C74299E" w14:textId="77777777" w:rsidR="00B939D0" w:rsidRDefault="00B939D0">
      <w:pPr>
        <w:pStyle w:val="BodyText"/>
        <w:ind w:left="420" w:firstLine="420"/>
        <w:rPr>
          <w:rStyle w:val="CODE"/>
          <w:rFonts w:ascii="Times New Roman" w:eastAsia="楷体_GB2312" w:hAnsi="Times New Roman" w:hint="eastAsia"/>
          <w:color w:val="000000"/>
          <w:spacing w:val="0"/>
          <w:sz w:val="21"/>
          <w:lang w:eastAsia="zh-CN"/>
        </w:rPr>
      </w:pPr>
    </w:p>
    <w:p w14:paraId="5F6D4A5E" w14:textId="77777777" w:rsidR="00B939D0" w:rsidRDefault="00B939D0">
      <w:pPr>
        <w:pStyle w:val="Heading2"/>
        <w:numPr>
          <w:ilvl w:val="1"/>
          <w:numId w:val="2"/>
        </w:numPr>
        <w:tabs>
          <w:tab w:val="left" w:pos="992"/>
        </w:tabs>
        <w:rPr>
          <w:rStyle w:val="CODE"/>
          <w:rFonts w:ascii="Times New Roman" w:eastAsia="宋体" w:hAnsi="Times New Roman" w:hint="eastAsia"/>
          <w:color w:val="000000"/>
          <w:spacing w:val="0"/>
          <w:sz w:val="28"/>
          <w:szCs w:val="28"/>
          <w:lang w:val="en-US" w:eastAsia="zh-CN"/>
        </w:rPr>
      </w:pPr>
      <w:bookmarkStart w:id="26" w:name="_Toc481052277"/>
      <w:r>
        <w:rPr>
          <w:rFonts w:ascii="Times New Roman" w:eastAsia="宋体" w:hAnsi="Times New Roman"/>
          <w:color w:val="000000"/>
          <w:sz w:val="28"/>
          <w:szCs w:val="28"/>
        </w:rPr>
        <w:t>上下文的</w:t>
      </w:r>
      <w:r>
        <w:rPr>
          <w:rStyle w:val="CODE"/>
          <w:rFonts w:ascii="Times New Roman" w:eastAsia="宋体" w:hAnsi="Times New Roman"/>
          <w:color w:val="000000"/>
          <w:spacing w:val="0"/>
          <w:sz w:val="24"/>
          <w:szCs w:val="24"/>
          <w:lang w:eastAsia="zh-CN"/>
        </w:rPr>
        <w:t>startDate</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endDate</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instant</w:t>
      </w:r>
      <w:r>
        <w:rPr>
          <w:rStyle w:val="CODE"/>
          <w:rFonts w:ascii="Times New Roman" w:eastAsia="宋体" w:hAnsi="Times New Roman"/>
          <w:color w:val="000000"/>
          <w:spacing w:val="0"/>
          <w:sz w:val="24"/>
          <w:szCs w:val="24"/>
          <w:lang w:eastAsia="zh-CN"/>
        </w:rPr>
        <w:t>的取值</w:t>
      </w:r>
      <w:bookmarkEnd w:id="26"/>
    </w:p>
    <w:p w14:paraId="7ECAEC49"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r>
        <w:rPr>
          <w:rStyle w:val="CODE"/>
          <w:rFonts w:ascii="Times New Roman" w:eastAsia="楷体_GB2312" w:hAnsi="Times New Roman" w:hint="eastAsia"/>
          <w:color w:val="000000"/>
          <w:spacing w:val="0"/>
          <w:sz w:val="21"/>
          <w:lang w:eastAsia="zh-CN"/>
        </w:rPr>
        <w:t>上下文</w:t>
      </w:r>
      <w:r>
        <w:rPr>
          <w:rStyle w:val="CODE"/>
          <w:rFonts w:ascii="Times New Roman" w:eastAsia="楷体_GB2312" w:hAnsi="Times New Roman"/>
          <w:color w:val="000000"/>
          <w:spacing w:val="0"/>
          <w:sz w:val="21"/>
          <w:lang w:eastAsia="zh-CN"/>
        </w:rPr>
        <w:t>中的</w:t>
      </w:r>
      <w:r>
        <w:rPr>
          <w:rStyle w:val="CODE"/>
          <w:rFonts w:ascii="Times New Roman" w:eastAsia="楷体_GB2312" w:hAnsi="Times New Roman"/>
          <w:color w:val="000000"/>
          <w:spacing w:val="0"/>
          <w:sz w:val="21"/>
          <w:lang w:eastAsia="zh-CN"/>
        </w:rPr>
        <w:t>startDate</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endDate</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instant</w:t>
      </w:r>
      <w:r>
        <w:rPr>
          <w:rStyle w:val="CODE"/>
          <w:rFonts w:ascii="Times New Roman" w:eastAsia="楷体_GB2312" w:hAnsi="Times New Roman"/>
          <w:color w:val="000000"/>
          <w:spacing w:val="0"/>
          <w:sz w:val="21"/>
          <w:lang w:eastAsia="zh-CN"/>
        </w:rPr>
        <w:t>的取值</w:t>
      </w:r>
      <w:r>
        <w:rPr>
          <w:rStyle w:val="CODE"/>
          <w:rFonts w:ascii="Times New Roman" w:eastAsia="楷体_GB2312" w:hAnsi="Times New Roman" w:hint="eastAsia"/>
          <w:color w:val="000000"/>
          <w:spacing w:val="0"/>
          <w:sz w:val="21"/>
          <w:lang w:eastAsia="zh-CN"/>
        </w:rPr>
        <w:t>必须</w:t>
      </w:r>
      <w:r>
        <w:rPr>
          <w:rStyle w:val="CODE"/>
          <w:rFonts w:ascii="Times New Roman" w:eastAsia="楷体_GB2312" w:hAnsi="Times New Roman"/>
          <w:color w:val="000000"/>
          <w:spacing w:val="0"/>
          <w:sz w:val="21"/>
          <w:lang w:eastAsia="zh-CN"/>
        </w:rPr>
        <w:t>与实例文档中</w:t>
      </w:r>
      <w:r>
        <w:rPr>
          <w:rStyle w:val="CODE"/>
          <w:rFonts w:ascii="Times New Roman" w:eastAsia="楷体_GB2312" w:hAnsi="Times New Roman" w:hint="eastAsia"/>
          <w:color w:val="000000"/>
          <w:spacing w:val="0"/>
          <w:sz w:val="21"/>
          <w:lang w:eastAsia="zh-CN"/>
        </w:rPr>
        <w:t>数据起始日期的</w:t>
      </w:r>
      <w:r>
        <w:rPr>
          <w:rStyle w:val="CODE"/>
          <w:rFonts w:ascii="Times New Roman" w:eastAsia="楷体_GB2312" w:hAnsi="Times New Roman"/>
          <w:color w:val="000000"/>
          <w:spacing w:val="0"/>
          <w:sz w:val="21"/>
          <w:lang w:eastAsia="zh-CN"/>
        </w:rPr>
        <w:t>实际值一致，比如转型日期为</w:t>
      </w:r>
      <w:r>
        <w:rPr>
          <w:rStyle w:val="CODE"/>
          <w:rFonts w:ascii="Times New Roman" w:eastAsia="楷体_GB2312" w:hAnsi="Times New Roman"/>
          <w:color w:val="000000"/>
          <w:spacing w:val="0"/>
          <w:sz w:val="21"/>
          <w:lang w:eastAsia="zh-CN"/>
        </w:rPr>
        <w:t>2007-02-12</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转型前</w:t>
      </w:r>
      <w:r>
        <w:rPr>
          <w:rStyle w:val="CODE"/>
          <w:rFonts w:ascii="Times New Roman" w:eastAsia="楷体_GB2312" w:hAnsi="Times New Roman" w:hint="eastAsia"/>
          <w:color w:val="000000"/>
          <w:spacing w:val="0"/>
          <w:sz w:val="21"/>
          <w:lang w:eastAsia="zh-CN"/>
        </w:rPr>
        <w:t>的</w:t>
      </w:r>
      <w:r>
        <w:rPr>
          <w:rStyle w:val="CODE"/>
          <w:rFonts w:ascii="Times New Roman" w:eastAsia="楷体_GB2312" w:hAnsi="Times New Roman"/>
          <w:color w:val="000000"/>
          <w:spacing w:val="0"/>
          <w:sz w:val="21"/>
          <w:lang w:eastAsia="zh-CN"/>
        </w:rPr>
        <w:t>期间上下文的</w:t>
      </w:r>
      <w:r>
        <w:rPr>
          <w:rStyle w:val="CODE"/>
          <w:rFonts w:ascii="Times New Roman" w:eastAsia="楷体_GB2312" w:hAnsi="Times New Roman"/>
          <w:color w:val="000000"/>
          <w:spacing w:val="0"/>
          <w:sz w:val="21"/>
          <w:lang w:eastAsia="zh-CN"/>
        </w:rPr>
        <w:t>id</w:t>
      </w:r>
      <w:r>
        <w:rPr>
          <w:rStyle w:val="CODE"/>
          <w:rFonts w:ascii="Times New Roman" w:eastAsia="楷体_GB2312" w:hAnsi="Times New Roman" w:hint="eastAsia"/>
          <w:color w:val="000000"/>
          <w:spacing w:val="0"/>
          <w:sz w:val="21"/>
          <w:lang w:eastAsia="zh-CN"/>
        </w:rPr>
        <w:t>可</w:t>
      </w:r>
      <w:r>
        <w:rPr>
          <w:rStyle w:val="CODE"/>
          <w:rFonts w:ascii="Times New Roman" w:eastAsia="楷体_GB2312" w:hAnsi="Times New Roman"/>
          <w:color w:val="000000"/>
          <w:spacing w:val="0"/>
          <w:sz w:val="21"/>
          <w:lang w:eastAsia="zh-CN"/>
        </w:rPr>
        <w:t>定义为</w:t>
      </w:r>
      <w:r>
        <w:rPr>
          <w:rFonts w:ascii="楷体" w:eastAsia="楷体" w:hAnsi="楷体" w:cs="宋体" w:hint="eastAsia"/>
          <w:color w:val="000000"/>
          <w:sz w:val="20"/>
        </w:rPr>
        <w:t>C_duration_20070101-20070211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startDate</w:t>
      </w:r>
      <w:r>
        <w:rPr>
          <w:rStyle w:val="CODE"/>
          <w:rFonts w:ascii="Times New Roman" w:eastAsia="楷体_GB2312" w:hAnsi="Times New Roman"/>
          <w:color w:val="000000"/>
          <w:spacing w:val="0"/>
          <w:sz w:val="21"/>
          <w:lang w:eastAsia="zh-CN"/>
        </w:rPr>
        <w:t>取值</w:t>
      </w:r>
      <w:r>
        <w:rPr>
          <w:rStyle w:val="CODE"/>
          <w:rFonts w:ascii="Times New Roman" w:eastAsia="楷体_GB2312" w:hAnsi="Times New Roman" w:hint="eastAsia"/>
          <w:color w:val="000000"/>
          <w:spacing w:val="0"/>
          <w:sz w:val="21"/>
          <w:lang w:eastAsia="zh-CN"/>
        </w:rPr>
        <w:t>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color w:val="000000"/>
          <w:spacing w:val="0"/>
          <w:sz w:val="21"/>
          <w:lang w:eastAsia="zh-CN"/>
        </w:rPr>
        <w:t>2007-01-01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endDate</w:t>
      </w:r>
      <w:r>
        <w:rPr>
          <w:rStyle w:val="CODE"/>
          <w:rFonts w:ascii="Times New Roman" w:eastAsia="楷体_GB2312" w:hAnsi="Times New Roman"/>
          <w:color w:val="000000"/>
          <w:spacing w:val="0"/>
          <w:sz w:val="21"/>
          <w:lang w:eastAsia="zh-CN"/>
        </w:rPr>
        <w:t>取值</w:t>
      </w:r>
      <w:r>
        <w:rPr>
          <w:rStyle w:val="CODE"/>
          <w:rFonts w:ascii="Times New Roman" w:eastAsia="楷体_GB2312" w:hAnsi="Times New Roman" w:hint="eastAsia"/>
          <w:color w:val="000000"/>
          <w:spacing w:val="0"/>
          <w:sz w:val="21"/>
          <w:lang w:eastAsia="zh-CN"/>
        </w:rPr>
        <w:t>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color w:val="000000"/>
          <w:spacing w:val="0"/>
          <w:sz w:val="21"/>
          <w:lang w:eastAsia="zh-CN"/>
        </w:rPr>
        <w:t>2007-02-11</w:t>
      </w:r>
      <w:r>
        <w:rPr>
          <w:rStyle w:val="CODE"/>
          <w:rFonts w:ascii="Times New Roman" w:eastAsia="楷体_GB2312" w:hAnsi="Times New Roman"/>
          <w:color w:val="000000"/>
          <w:spacing w:val="0"/>
          <w:sz w:val="21"/>
          <w:lang w:eastAsia="zh-CN"/>
        </w:rPr>
        <w:t>。</w:t>
      </w:r>
    </w:p>
    <w:p w14:paraId="49D79B30" w14:textId="77777777" w:rsidR="00B939D0" w:rsidRDefault="00B939D0">
      <w:pPr>
        <w:pStyle w:val="BodyText"/>
        <w:ind w:left="420" w:firstLine="420"/>
        <w:rPr>
          <w:rStyle w:val="CODE"/>
          <w:rFonts w:ascii="Times New Roman" w:eastAsia="楷体_GB2312" w:hAnsi="Times New Roman" w:hint="eastAsia"/>
          <w:color w:val="000000"/>
          <w:spacing w:val="0"/>
          <w:sz w:val="21"/>
          <w:lang w:eastAsia="zh-CN"/>
        </w:rPr>
      </w:pPr>
      <w:r>
        <w:rPr>
          <w:rStyle w:val="CODE"/>
          <w:rFonts w:ascii="Times New Roman" w:eastAsia="楷体_GB2312" w:hAnsi="Times New Roman" w:hint="eastAsia"/>
          <w:color w:val="000000"/>
          <w:spacing w:val="0"/>
          <w:sz w:val="21"/>
          <w:lang w:eastAsia="zh-CN"/>
        </w:rPr>
        <w:t>实例文档</w:t>
      </w:r>
      <w:r>
        <w:rPr>
          <w:rStyle w:val="CODE"/>
          <w:rFonts w:ascii="Times New Roman" w:eastAsia="楷体_GB2312" w:hAnsi="Times New Roman"/>
          <w:color w:val="000000"/>
          <w:spacing w:val="0"/>
          <w:sz w:val="21"/>
          <w:lang w:eastAsia="zh-CN"/>
        </w:rPr>
        <w:t>的上下文</w:t>
      </w:r>
      <w:r>
        <w:rPr>
          <w:rStyle w:val="CODE"/>
          <w:rFonts w:ascii="Times New Roman" w:eastAsia="楷体_GB2312" w:hAnsi="Times New Roman" w:hint="eastAsia"/>
          <w:color w:val="000000"/>
          <w:spacing w:val="0"/>
          <w:sz w:val="21"/>
          <w:lang w:eastAsia="zh-CN"/>
        </w:rPr>
        <w:t>id</w:t>
      </w:r>
      <w:r>
        <w:rPr>
          <w:rStyle w:val="CODE"/>
          <w:rFonts w:ascii="Times New Roman" w:eastAsia="楷体_GB2312" w:hAnsi="Times New Roman"/>
          <w:color w:val="000000"/>
          <w:spacing w:val="0"/>
          <w:sz w:val="21"/>
          <w:lang w:eastAsia="zh-CN"/>
        </w:rPr>
        <w:t>及</w:t>
      </w:r>
      <w:r>
        <w:rPr>
          <w:rStyle w:val="CODE"/>
          <w:rFonts w:ascii="Times New Roman" w:eastAsia="楷体_GB2312" w:hAnsi="Times New Roman"/>
          <w:color w:val="000000"/>
          <w:spacing w:val="0"/>
          <w:sz w:val="21"/>
          <w:lang w:eastAsia="zh-CN"/>
        </w:rPr>
        <w:t>startDate</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endDate</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instant</w:t>
      </w:r>
      <w:r>
        <w:rPr>
          <w:rStyle w:val="CODE"/>
          <w:rFonts w:ascii="Times New Roman" w:eastAsia="楷体_GB2312" w:hAnsi="Times New Roman" w:hint="eastAsia"/>
          <w:color w:val="000000"/>
          <w:spacing w:val="0"/>
          <w:sz w:val="21"/>
          <w:lang w:eastAsia="zh-CN"/>
        </w:rPr>
        <w:t>的</w:t>
      </w:r>
      <w:r>
        <w:rPr>
          <w:rStyle w:val="CODE"/>
          <w:rFonts w:ascii="Times New Roman" w:eastAsia="楷体_GB2312" w:hAnsi="Times New Roman"/>
          <w:color w:val="000000"/>
          <w:spacing w:val="0"/>
          <w:sz w:val="21"/>
          <w:lang w:eastAsia="zh-CN"/>
        </w:rPr>
        <w:t>取值</w:t>
      </w:r>
      <w:r>
        <w:rPr>
          <w:rStyle w:val="CODE"/>
          <w:rFonts w:ascii="Times New Roman" w:eastAsia="楷体_GB2312" w:hAnsi="Times New Roman" w:hint="eastAsia"/>
          <w:color w:val="000000"/>
          <w:spacing w:val="0"/>
          <w:sz w:val="21"/>
          <w:lang w:eastAsia="zh-CN"/>
        </w:rPr>
        <w:t>如</w:t>
      </w:r>
      <w:r>
        <w:rPr>
          <w:rStyle w:val="CODE"/>
          <w:rFonts w:ascii="Times New Roman" w:eastAsia="楷体_GB2312" w:hAnsi="Times New Roman"/>
          <w:color w:val="000000"/>
          <w:spacing w:val="0"/>
          <w:sz w:val="21"/>
          <w:lang w:eastAsia="zh-CN"/>
        </w:rPr>
        <w:t>下表所示</w:t>
      </w:r>
      <w:r>
        <w:rPr>
          <w:rStyle w:val="CODE"/>
          <w:rFonts w:ascii="Times New Roman" w:eastAsia="楷体_GB2312" w:hAnsi="Times New Roman" w:hint="eastAsia"/>
          <w:color w:val="000000"/>
          <w:spacing w:val="0"/>
          <w:sz w:val="21"/>
          <w:lang w:eastAsia="zh-CN"/>
        </w:rPr>
        <w:t>：</w:t>
      </w:r>
    </w:p>
    <w:tbl>
      <w:tblPr>
        <w:tblW w:w="0" w:type="auto"/>
        <w:jc w:val="center"/>
        <w:tblInd w:w="0" w:type="dxa"/>
        <w:tblLayout w:type="fixed"/>
        <w:tblLook w:val="0000" w:firstRow="0" w:lastRow="0" w:firstColumn="0" w:lastColumn="0" w:noHBand="0" w:noVBand="0"/>
      </w:tblPr>
      <w:tblGrid>
        <w:gridCol w:w="1701"/>
        <w:gridCol w:w="3016"/>
        <w:gridCol w:w="1116"/>
        <w:gridCol w:w="1016"/>
        <w:gridCol w:w="1016"/>
      </w:tblGrid>
      <w:tr w:rsidR="00B939D0" w14:paraId="395CD495" w14:textId="77777777">
        <w:trPr>
          <w:trHeight w:val="330"/>
          <w:jc w:val="center"/>
        </w:trPr>
        <w:tc>
          <w:tcPr>
            <w:tcW w:w="7865" w:type="dxa"/>
            <w:gridSpan w:val="5"/>
            <w:tcBorders>
              <w:top w:val="single" w:sz="4" w:space="0" w:color="auto"/>
              <w:left w:val="single" w:sz="4" w:space="0" w:color="auto"/>
              <w:bottom w:val="single" w:sz="4" w:space="0" w:color="auto"/>
              <w:right w:val="single" w:sz="4" w:space="0" w:color="000000"/>
            </w:tcBorders>
            <w:vAlign w:val="center"/>
          </w:tcPr>
          <w:p w14:paraId="6F696537" w14:textId="77777777" w:rsidR="00B939D0" w:rsidRDefault="00B939D0">
            <w:pPr>
              <w:widowControl/>
              <w:jc w:val="left"/>
              <w:rPr>
                <w:rFonts w:ascii="楷体" w:eastAsia="楷体" w:hAnsi="楷体" w:cs="宋体"/>
                <w:b/>
                <w:color w:val="000000"/>
                <w:kern w:val="0"/>
                <w:sz w:val="20"/>
                <w:szCs w:val="20"/>
              </w:rPr>
            </w:pPr>
            <w:r>
              <w:rPr>
                <w:rFonts w:ascii="楷体" w:eastAsia="楷体" w:hAnsi="楷体" w:cs="宋体" w:hint="eastAsia"/>
                <w:b/>
                <w:color w:val="000000"/>
                <w:kern w:val="0"/>
                <w:sz w:val="20"/>
                <w:szCs w:val="20"/>
              </w:rPr>
              <w:lastRenderedPageBreak/>
              <w:t>以普通基金的2007年年报为例</w:t>
            </w:r>
          </w:p>
        </w:tc>
      </w:tr>
      <w:tr w:rsidR="00B939D0" w14:paraId="402786E5" w14:textId="77777777">
        <w:trPr>
          <w:trHeight w:val="330"/>
          <w:jc w:val="center"/>
        </w:trPr>
        <w:tc>
          <w:tcPr>
            <w:tcW w:w="1701" w:type="dxa"/>
            <w:tcBorders>
              <w:top w:val="nil"/>
              <w:left w:val="single" w:sz="4" w:space="0" w:color="auto"/>
              <w:bottom w:val="single" w:sz="4" w:space="0" w:color="auto"/>
              <w:right w:val="single" w:sz="4" w:space="0" w:color="auto"/>
            </w:tcBorders>
            <w:shd w:val="clear" w:color="000000" w:fill="E7E6E6"/>
            <w:vAlign w:val="center"/>
          </w:tcPr>
          <w:p w14:paraId="39543DA8"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期间类型</w:t>
            </w:r>
          </w:p>
        </w:tc>
        <w:tc>
          <w:tcPr>
            <w:tcW w:w="3016" w:type="dxa"/>
            <w:tcBorders>
              <w:top w:val="nil"/>
              <w:left w:val="nil"/>
              <w:bottom w:val="single" w:sz="4" w:space="0" w:color="auto"/>
              <w:right w:val="single" w:sz="4" w:space="0" w:color="auto"/>
            </w:tcBorders>
            <w:shd w:val="clear" w:color="000000" w:fill="E7E6E6"/>
            <w:vAlign w:val="center"/>
          </w:tcPr>
          <w:p w14:paraId="6FCE349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上下文id</w:t>
            </w:r>
          </w:p>
        </w:tc>
        <w:tc>
          <w:tcPr>
            <w:tcW w:w="1116" w:type="dxa"/>
            <w:tcBorders>
              <w:top w:val="nil"/>
              <w:left w:val="nil"/>
              <w:bottom w:val="single" w:sz="4" w:space="0" w:color="auto"/>
              <w:right w:val="single" w:sz="4" w:space="0" w:color="auto"/>
            </w:tcBorders>
            <w:shd w:val="clear" w:color="000000" w:fill="E7E6E6"/>
            <w:vAlign w:val="center"/>
          </w:tcPr>
          <w:p w14:paraId="54C46789"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startDate</w:t>
            </w:r>
          </w:p>
        </w:tc>
        <w:tc>
          <w:tcPr>
            <w:tcW w:w="1016" w:type="dxa"/>
            <w:tcBorders>
              <w:top w:val="nil"/>
              <w:left w:val="nil"/>
              <w:bottom w:val="single" w:sz="4" w:space="0" w:color="auto"/>
              <w:right w:val="single" w:sz="4" w:space="0" w:color="auto"/>
            </w:tcBorders>
            <w:shd w:val="clear" w:color="000000" w:fill="E7E6E6"/>
            <w:vAlign w:val="center"/>
          </w:tcPr>
          <w:p w14:paraId="0DC4D52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endDate</w:t>
            </w:r>
          </w:p>
        </w:tc>
        <w:tc>
          <w:tcPr>
            <w:tcW w:w="1016" w:type="dxa"/>
            <w:tcBorders>
              <w:top w:val="nil"/>
              <w:left w:val="nil"/>
              <w:bottom w:val="single" w:sz="4" w:space="0" w:color="auto"/>
              <w:right w:val="single" w:sz="4" w:space="0" w:color="auto"/>
            </w:tcBorders>
            <w:shd w:val="clear" w:color="000000" w:fill="E7E6E6"/>
            <w:vAlign w:val="center"/>
          </w:tcPr>
          <w:p w14:paraId="5331FF9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instant</w:t>
            </w:r>
          </w:p>
        </w:tc>
      </w:tr>
      <w:tr w:rsidR="00B939D0" w14:paraId="04C6A39A"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476ED1C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w:t>
            </w:r>
          </w:p>
        </w:tc>
        <w:tc>
          <w:tcPr>
            <w:tcW w:w="3016" w:type="dxa"/>
            <w:tcBorders>
              <w:top w:val="nil"/>
              <w:left w:val="nil"/>
              <w:bottom w:val="single" w:sz="4" w:space="0" w:color="auto"/>
              <w:right w:val="single" w:sz="4" w:space="0" w:color="auto"/>
            </w:tcBorders>
            <w:vAlign w:val="center"/>
          </w:tcPr>
          <w:p w14:paraId="01720620"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C_duration_20070101-20071231</w:t>
            </w:r>
          </w:p>
        </w:tc>
        <w:tc>
          <w:tcPr>
            <w:tcW w:w="1116" w:type="dxa"/>
            <w:tcBorders>
              <w:top w:val="nil"/>
              <w:left w:val="nil"/>
              <w:bottom w:val="single" w:sz="4" w:space="0" w:color="auto"/>
              <w:right w:val="single" w:sz="4" w:space="0" w:color="auto"/>
            </w:tcBorders>
            <w:vAlign w:val="center"/>
          </w:tcPr>
          <w:p w14:paraId="0E61BCC4"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20070101</w:t>
            </w:r>
          </w:p>
        </w:tc>
        <w:tc>
          <w:tcPr>
            <w:tcW w:w="1016" w:type="dxa"/>
            <w:tcBorders>
              <w:top w:val="nil"/>
              <w:left w:val="nil"/>
              <w:bottom w:val="single" w:sz="4" w:space="0" w:color="auto"/>
              <w:right w:val="single" w:sz="4" w:space="0" w:color="auto"/>
            </w:tcBorders>
            <w:vAlign w:val="center"/>
          </w:tcPr>
          <w:p w14:paraId="56935517"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c>
          <w:tcPr>
            <w:tcW w:w="1016" w:type="dxa"/>
            <w:tcBorders>
              <w:top w:val="nil"/>
              <w:left w:val="nil"/>
              <w:bottom w:val="single" w:sz="4" w:space="0" w:color="auto"/>
              <w:right w:val="single" w:sz="4" w:space="0" w:color="auto"/>
            </w:tcBorders>
            <w:vAlign w:val="center"/>
          </w:tcPr>
          <w:p w14:paraId="6D3426EF"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0B03095B"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537EF95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w:t>
            </w:r>
          </w:p>
        </w:tc>
        <w:tc>
          <w:tcPr>
            <w:tcW w:w="3016" w:type="dxa"/>
            <w:tcBorders>
              <w:top w:val="nil"/>
              <w:left w:val="nil"/>
              <w:bottom w:val="single" w:sz="4" w:space="0" w:color="auto"/>
              <w:right w:val="single" w:sz="4" w:space="0" w:color="auto"/>
            </w:tcBorders>
            <w:vAlign w:val="center"/>
          </w:tcPr>
          <w:p w14:paraId="492FCFB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C_duration_20060101-20061231</w:t>
            </w:r>
          </w:p>
        </w:tc>
        <w:tc>
          <w:tcPr>
            <w:tcW w:w="1116" w:type="dxa"/>
            <w:tcBorders>
              <w:top w:val="nil"/>
              <w:left w:val="nil"/>
              <w:bottom w:val="single" w:sz="4" w:space="0" w:color="auto"/>
              <w:right w:val="single" w:sz="4" w:space="0" w:color="auto"/>
            </w:tcBorders>
            <w:vAlign w:val="center"/>
          </w:tcPr>
          <w:p w14:paraId="4A3FEB1B"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20060101</w:t>
            </w:r>
          </w:p>
        </w:tc>
        <w:tc>
          <w:tcPr>
            <w:tcW w:w="1016" w:type="dxa"/>
            <w:tcBorders>
              <w:top w:val="nil"/>
              <w:left w:val="nil"/>
              <w:bottom w:val="single" w:sz="4" w:space="0" w:color="auto"/>
              <w:right w:val="single" w:sz="4" w:space="0" w:color="auto"/>
            </w:tcBorders>
            <w:vAlign w:val="center"/>
          </w:tcPr>
          <w:p w14:paraId="112B45ED"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20061231</w:t>
            </w:r>
          </w:p>
        </w:tc>
        <w:tc>
          <w:tcPr>
            <w:tcW w:w="1016" w:type="dxa"/>
            <w:tcBorders>
              <w:top w:val="nil"/>
              <w:left w:val="nil"/>
              <w:bottom w:val="single" w:sz="4" w:space="0" w:color="auto"/>
              <w:right w:val="single" w:sz="4" w:space="0" w:color="auto"/>
            </w:tcBorders>
            <w:vAlign w:val="center"/>
          </w:tcPr>
          <w:p w14:paraId="442643C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4054AD47"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0E8A964B"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本期末</w:t>
            </w:r>
          </w:p>
        </w:tc>
        <w:tc>
          <w:tcPr>
            <w:tcW w:w="3016" w:type="dxa"/>
            <w:tcBorders>
              <w:top w:val="nil"/>
              <w:left w:val="nil"/>
              <w:bottom w:val="single" w:sz="4" w:space="0" w:color="auto"/>
              <w:right w:val="single" w:sz="4" w:space="0" w:color="auto"/>
            </w:tcBorders>
            <w:vAlign w:val="center"/>
          </w:tcPr>
          <w:p w14:paraId="75B4717E"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C_instant_20071231</w:t>
            </w:r>
          </w:p>
        </w:tc>
        <w:tc>
          <w:tcPr>
            <w:tcW w:w="1116" w:type="dxa"/>
            <w:tcBorders>
              <w:top w:val="nil"/>
              <w:left w:val="nil"/>
              <w:bottom w:val="single" w:sz="4" w:space="0" w:color="auto"/>
              <w:right w:val="single" w:sz="4" w:space="0" w:color="auto"/>
            </w:tcBorders>
            <w:vAlign w:val="center"/>
          </w:tcPr>
          <w:p w14:paraId="2672DC19"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F725F29"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01B96497"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r>
      <w:tr w:rsidR="00B939D0" w14:paraId="1B415906"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0B884E05"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上期末</w:t>
            </w:r>
          </w:p>
        </w:tc>
        <w:tc>
          <w:tcPr>
            <w:tcW w:w="3016" w:type="dxa"/>
            <w:tcBorders>
              <w:top w:val="nil"/>
              <w:left w:val="nil"/>
              <w:bottom w:val="single" w:sz="4" w:space="0" w:color="auto"/>
              <w:right w:val="single" w:sz="4" w:space="0" w:color="auto"/>
            </w:tcBorders>
            <w:vAlign w:val="center"/>
          </w:tcPr>
          <w:p w14:paraId="0725DC6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C_instant_20061231</w:t>
            </w:r>
          </w:p>
        </w:tc>
        <w:tc>
          <w:tcPr>
            <w:tcW w:w="1116" w:type="dxa"/>
            <w:tcBorders>
              <w:top w:val="nil"/>
              <w:left w:val="nil"/>
              <w:bottom w:val="single" w:sz="4" w:space="0" w:color="auto"/>
              <w:right w:val="single" w:sz="4" w:space="0" w:color="auto"/>
            </w:tcBorders>
            <w:vAlign w:val="center"/>
          </w:tcPr>
          <w:p w14:paraId="528512F0"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563471E1"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3501A5C5"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20061231</w:t>
            </w:r>
          </w:p>
        </w:tc>
      </w:tr>
      <w:tr w:rsidR="00B939D0" w14:paraId="03B307F6" w14:textId="77777777">
        <w:trPr>
          <w:trHeight w:val="330"/>
          <w:jc w:val="center"/>
        </w:trPr>
        <w:tc>
          <w:tcPr>
            <w:tcW w:w="7865" w:type="dxa"/>
            <w:gridSpan w:val="5"/>
            <w:tcBorders>
              <w:top w:val="single" w:sz="4" w:space="0" w:color="auto"/>
              <w:left w:val="single" w:sz="4" w:space="0" w:color="auto"/>
              <w:bottom w:val="single" w:sz="4" w:space="0" w:color="auto"/>
              <w:right w:val="single" w:sz="4" w:space="0" w:color="000000"/>
            </w:tcBorders>
            <w:vAlign w:val="center"/>
          </w:tcPr>
          <w:p w14:paraId="35010895" w14:textId="77777777" w:rsidR="00B939D0" w:rsidRDefault="00B939D0">
            <w:pPr>
              <w:widowControl/>
              <w:jc w:val="left"/>
              <w:rPr>
                <w:rFonts w:ascii="楷体" w:eastAsia="楷体" w:hAnsi="楷体" w:cs="宋体" w:hint="eastAsia"/>
                <w:b/>
                <w:color w:val="000000"/>
                <w:kern w:val="0"/>
                <w:sz w:val="20"/>
                <w:szCs w:val="20"/>
              </w:rPr>
            </w:pPr>
            <w:r>
              <w:rPr>
                <w:rFonts w:ascii="楷体" w:eastAsia="楷体" w:hAnsi="楷体" w:cs="宋体" w:hint="eastAsia"/>
                <w:b/>
                <w:color w:val="000000"/>
                <w:kern w:val="0"/>
                <w:sz w:val="20"/>
                <w:szCs w:val="20"/>
              </w:rPr>
              <w:t>以基金生效日期为2007-2-12的基金</w:t>
            </w:r>
            <w:r>
              <w:rPr>
                <w:rFonts w:ascii="楷体" w:eastAsia="楷体" w:hAnsi="楷体" w:cs="宋体"/>
                <w:b/>
                <w:color w:val="000000"/>
                <w:kern w:val="0"/>
                <w:sz w:val="20"/>
                <w:szCs w:val="20"/>
              </w:rPr>
              <w:t>的</w:t>
            </w:r>
            <w:r>
              <w:rPr>
                <w:rFonts w:ascii="楷体" w:eastAsia="楷体" w:hAnsi="楷体" w:cs="宋体" w:hint="eastAsia"/>
                <w:b/>
                <w:color w:val="000000"/>
                <w:kern w:val="0"/>
                <w:sz w:val="20"/>
                <w:szCs w:val="20"/>
              </w:rPr>
              <w:t>2007年年报为例</w:t>
            </w:r>
          </w:p>
        </w:tc>
      </w:tr>
      <w:tr w:rsidR="00B939D0" w14:paraId="2BD95095" w14:textId="77777777">
        <w:trPr>
          <w:trHeight w:val="330"/>
          <w:jc w:val="center"/>
        </w:trPr>
        <w:tc>
          <w:tcPr>
            <w:tcW w:w="1701" w:type="dxa"/>
            <w:tcBorders>
              <w:top w:val="nil"/>
              <w:left w:val="single" w:sz="4" w:space="0" w:color="auto"/>
              <w:bottom w:val="single" w:sz="4" w:space="0" w:color="auto"/>
              <w:right w:val="single" w:sz="4" w:space="0" w:color="auto"/>
            </w:tcBorders>
            <w:shd w:val="clear" w:color="000000" w:fill="E7E6E6"/>
            <w:vAlign w:val="center"/>
          </w:tcPr>
          <w:p w14:paraId="064514F4"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期间类型</w:t>
            </w:r>
          </w:p>
        </w:tc>
        <w:tc>
          <w:tcPr>
            <w:tcW w:w="3016" w:type="dxa"/>
            <w:tcBorders>
              <w:top w:val="nil"/>
              <w:left w:val="nil"/>
              <w:bottom w:val="single" w:sz="4" w:space="0" w:color="auto"/>
              <w:right w:val="single" w:sz="4" w:space="0" w:color="auto"/>
            </w:tcBorders>
            <w:shd w:val="clear" w:color="000000" w:fill="E7E6E6"/>
            <w:vAlign w:val="center"/>
          </w:tcPr>
          <w:p w14:paraId="23418B0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上下文id</w:t>
            </w:r>
          </w:p>
        </w:tc>
        <w:tc>
          <w:tcPr>
            <w:tcW w:w="1116" w:type="dxa"/>
            <w:tcBorders>
              <w:top w:val="nil"/>
              <w:left w:val="nil"/>
              <w:bottom w:val="single" w:sz="4" w:space="0" w:color="auto"/>
              <w:right w:val="single" w:sz="4" w:space="0" w:color="auto"/>
            </w:tcBorders>
            <w:shd w:val="clear" w:color="000000" w:fill="E7E6E6"/>
            <w:vAlign w:val="center"/>
          </w:tcPr>
          <w:p w14:paraId="247FD38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startDate</w:t>
            </w:r>
          </w:p>
        </w:tc>
        <w:tc>
          <w:tcPr>
            <w:tcW w:w="1016" w:type="dxa"/>
            <w:tcBorders>
              <w:top w:val="nil"/>
              <w:left w:val="nil"/>
              <w:bottom w:val="single" w:sz="4" w:space="0" w:color="auto"/>
              <w:right w:val="single" w:sz="4" w:space="0" w:color="auto"/>
            </w:tcBorders>
            <w:shd w:val="clear" w:color="000000" w:fill="E7E6E6"/>
            <w:vAlign w:val="center"/>
          </w:tcPr>
          <w:p w14:paraId="56E2B42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endDate</w:t>
            </w:r>
          </w:p>
        </w:tc>
        <w:tc>
          <w:tcPr>
            <w:tcW w:w="1016" w:type="dxa"/>
            <w:tcBorders>
              <w:top w:val="nil"/>
              <w:left w:val="nil"/>
              <w:bottom w:val="single" w:sz="4" w:space="0" w:color="auto"/>
              <w:right w:val="single" w:sz="4" w:space="0" w:color="auto"/>
            </w:tcBorders>
            <w:shd w:val="clear" w:color="000000" w:fill="E7E6E6"/>
            <w:vAlign w:val="center"/>
          </w:tcPr>
          <w:p w14:paraId="52268C18"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instant</w:t>
            </w:r>
          </w:p>
        </w:tc>
      </w:tr>
      <w:tr w:rsidR="00B939D0" w14:paraId="435B2862"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4AF53221"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w:t>
            </w:r>
          </w:p>
        </w:tc>
        <w:tc>
          <w:tcPr>
            <w:tcW w:w="3016" w:type="dxa"/>
            <w:tcBorders>
              <w:top w:val="nil"/>
              <w:left w:val="nil"/>
              <w:bottom w:val="single" w:sz="4" w:space="0" w:color="auto"/>
              <w:right w:val="single" w:sz="4" w:space="0" w:color="auto"/>
            </w:tcBorders>
            <w:vAlign w:val="center"/>
          </w:tcPr>
          <w:p w14:paraId="3B90F93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C_duration_20070212-20071231</w:t>
            </w:r>
          </w:p>
        </w:tc>
        <w:tc>
          <w:tcPr>
            <w:tcW w:w="1116" w:type="dxa"/>
            <w:tcBorders>
              <w:top w:val="nil"/>
              <w:left w:val="nil"/>
              <w:bottom w:val="single" w:sz="4" w:space="0" w:color="auto"/>
              <w:right w:val="single" w:sz="4" w:space="0" w:color="auto"/>
            </w:tcBorders>
            <w:vAlign w:val="center"/>
          </w:tcPr>
          <w:p w14:paraId="43B4F1DE"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20070212</w:t>
            </w:r>
          </w:p>
        </w:tc>
        <w:tc>
          <w:tcPr>
            <w:tcW w:w="1016" w:type="dxa"/>
            <w:tcBorders>
              <w:top w:val="nil"/>
              <w:left w:val="nil"/>
              <w:bottom w:val="single" w:sz="4" w:space="0" w:color="auto"/>
              <w:right w:val="single" w:sz="4" w:space="0" w:color="auto"/>
            </w:tcBorders>
            <w:vAlign w:val="center"/>
          </w:tcPr>
          <w:p w14:paraId="0FAFB169"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c>
          <w:tcPr>
            <w:tcW w:w="1016" w:type="dxa"/>
            <w:tcBorders>
              <w:top w:val="nil"/>
              <w:left w:val="nil"/>
              <w:bottom w:val="single" w:sz="4" w:space="0" w:color="auto"/>
              <w:right w:val="single" w:sz="4" w:space="0" w:color="auto"/>
            </w:tcBorders>
            <w:vAlign w:val="center"/>
          </w:tcPr>
          <w:p w14:paraId="6235C1DD"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4A570011"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1B28FD10"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w:t>
            </w:r>
          </w:p>
        </w:tc>
        <w:tc>
          <w:tcPr>
            <w:tcW w:w="3016" w:type="dxa"/>
            <w:tcBorders>
              <w:top w:val="nil"/>
              <w:left w:val="nil"/>
              <w:bottom w:val="single" w:sz="4" w:space="0" w:color="auto"/>
              <w:right w:val="single" w:sz="4" w:space="0" w:color="auto"/>
            </w:tcBorders>
            <w:vAlign w:val="center"/>
          </w:tcPr>
          <w:p w14:paraId="0E8110E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无</w:t>
            </w:r>
          </w:p>
        </w:tc>
        <w:tc>
          <w:tcPr>
            <w:tcW w:w="1116" w:type="dxa"/>
            <w:tcBorders>
              <w:top w:val="nil"/>
              <w:left w:val="nil"/>
              <w:bottom w:val="single" w:sz="4" w:space="0" w:color="auto"/>
              <w:right w:val="single" w:sz="4" w:space="0" w:color="auto"/>
            </w:tcBorders>
            <w:vAlign w:val="center"/>
          </w:tcPr>
          <w:p w14:paraId="0872295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EA8A3A8"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469B2E9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62C64562"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06AA624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本期末</w:t>
            </w:r>
          </w:p>
        </w:tc>
        <w:tc>
          <w:tcPr>
            <w:tcW w:w="3016" w:type="dxa"/>
            <w:tcBorders>
              <w:top w:val="nil"/>
              <w:left w:val="nil"/>
              <w:bottom w:val="single" w:sz="4" w:space="0" w:color="auto"/>
              <w:right w:val="single" w:sz="4" w:space="0" w:color="auto"/>
            </w:tcBorders>
            <w:vAlign w:val="center"/>
          </w:tcPr>
          <w:p w14:paraId="5188BF9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C_instant_20071231</w:t>
            </w:r>
          </w:p>
        </w:tc>
        <w:tc>
          <w:tcPr>
            <w:tcW w:w="1116" w:type="dxa"/>
            <w:tcBorders>
              <w:top w:val="nil"/>
              <w:left w:val="nil"/>
              <w:bottom w:val="single" w:sz="4" w:space="0" w:color="auto"/>
              <w:right w:val="single" w:sz="4" w:space="0" w:color="auto"/>
            </w:tcBorders>
            <w:vAlign w:val="center"/>
          </w:tcPr>
          <w:p w14:paraId="062AEB7C"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3798AF8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77932383"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r>
      <w:tr w:rsidR="00B939D0" w14:paraId="4DAE465C"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6B60B6E9"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w:t>
            </w:r>
            <w:r>
              <w:rPr>
                <w:rFonts w:ascii="楷体" w:eastAsia="楷体" w:hAnsi="楷体" w:cs="宋体"/>
                <w:color w:val="000000"/>
                <w:kern w:val="0"/>
                <w:sz w:val="20"/>
                <w:szCs w:val="20"/>
              </w:rPr>
              <w:t>期初</w:t>
            </w:r>
          </w:p>
        </w:tc>
        <w:tc>
          <w:tcPr>
            <w:tcW w:w="3016" w:type="dxa"/>
            <w:tcBorders>
              <w:top w:val="nil"/>
              <w:left w:val="nil"/>
              <w:bottom w:val="single" w:sz="4" w:space="0" w:color="auto"/>
              <w:right w:val="single" w:sz="4" w:space="0" w:color="auto"/>
            </w:tcBorders>
            <w:vAlign w:val="center"/>
          </w:tcPr>
          <w:p w14:paraId="7856019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C_instant_20070211</w:t>
            </w:r>
          </w:p>
        </w:tc>
        <w:tc>
          <w:tcPr>
            <w:tcW w:w="1116" w:type="dxa"/>
            <w:tcBorders>
              <w:top w:val="nil"/>
              <w:left w:val="nil"/>
              <w:bottom w:val="single" w:sz="4" w:space="0" w:color="auto"/>
              <w:right w:val="single" w:sz="4" w:space="0" w:color="auto"/>
            </w:tcBorders>
            <w:vAlign w:val="center"/>
          </w:tcPr>
          <w:p w14:paraId="16876B34"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642854AC"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7A453FD2"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w:t>
            </w:r>
            <w:r>
              <w:rPr>
                <w:rFonts w:ascii="楷体" w:eastAsia="楷体" w:hAnsi="楷体"/>
                <w:color w:val="000000"/>
                <w:sz w:val="20"/>
                <w:szCs w:val="20"/>
              </w:rPr>
              <w:t>1</w:t>
            </w:r>
          </w:p>
        </w:tc>
      </w:tr>
      <w:tr w:rsidR="00B939D0" w14:paraId="4CBAA382" w14:textId="77777777">
        <w:trPr>
          <w:trHeight w:val="330"/>
          <w:jc w:val="center"/>
        </w:trPr>
        <w:tc>
          <w:tcPr>
            <w:tcW w:w="7865" w:type="dxa"/>
            <w:gridSpan w:val="5"/>
            <w:tcBorders>
              <w:top w:val="single" w:sz="4" w:space="0" w:color="auto"/>
              <w:left w:val="single" w:sz="4" w:space="0" w:color="auto"/>
              <w:bottom w:val="single" w:sz="4" w:space="0" w:color="auto"/>
              <w:right w:val="single" w:sz="4" w:space="0" w:color="000000"/>
            </w:tcBorders>
            <w:vAlign w:val="center"/>
          </w:tcPr>
          <w:p w14:paraId="31CE26FE" w14:textId="77777777" w:rsidR="00B939D0" w:rsidRDefault="00B939D0">
            <w:pPr>
              <w:widowControl/>
              <w:jc w:val="left"/>
              <w:rPr>
                <w:rFonts w:ascii="楷体" w:eastAsia="楷体" w:hAnsi="楷体" w:cs="宋体" w:hint="eastAsia"/>
                <w:b/>
                <w:color w:val="000000"/>
                <w:kern w:val="0"/>
                <w:sz w:val="20"/>
                <w:szCs w:val="20"/>
              </w:rPr>
            </w:pPr>
            <w:r>
              <w:rPr>
                <w:rFonts w:ascii="楷体" w:eastAsia="楷体" w:hAnsi="楷体" w:cs="宋体" w:hint="eastAsia"/>
                <w:b/>
                <w:color w:val="000000"/>
                <w:kern w:val="0"/>
                <w:sz w:val="20"/>
                <w:szCs w:val="20"/>
              </w:rPr>
              <w:t>以转型日期为2007-2-12的</w:t>
            </w:r>
            <w:r>
              <w:rPr>
                <w:rFonts w:ascii="楷体" w:eastAsia="楷体" w:hAnsi="楷体" w:cs="宋体"/>
                <w:b/>
                <w:color w:val="000000"/>
                <w:kern w:val="0"/>
                <w:sz w:val="20"/>
                <w:szCs w:val="20"/>
              </w:rPr>
              <w:t>基金的</w:t>
            </w:r>
            <w:r>
              <w:rPr>
                <w:rFonts w:ascii="楷体" w:eastAsia="楷体" w:hAnsi="楷体" w:cs="宋体" w:hint="eastAsia"/>
                <w:b/>
                <w:color w:val="000000"/>
                <w:kern w:val="0"/>
                <w:sz w:val="20"/>
                <w:szCs w:val="20"/>
              </w:rPr>
              <w:t>2007年年报为例</w:t>
            </w:r>
          </w:p>
        </w:tc>
      </w:tr>
      <w:tr w:rsidR="00B939D0" w14:paraId="6B6D2899" w14:textId="77777777">
        <w:trPr>
          <w:trHeight w:val="330"/>
          <w:jc w:val="center"/>
        </w:trPr>
        <w:tc>
          <w:tcPr>
            <w:tcW w:w="1701" w:type="dxa"/>
            <w:tcBorders>
              <w:top w:val="nil"/>
              <w:left w:val="single" w:sz="4" w:space="0" w:color="auto"/>
              <w:bottom w:val="single" w:sz="4" w:space="0" w:color="auto"/>
              <w:right w:val="single" w:sz="4" w:space="0" w:color="auto"/>
            </w:tcBorders>
            <w:shd w:val="clear" w:color="000000" w:fill="E7E6E6"/>
            <w:vAlign w:val="center"/>
          </w:tcPr>
          <w:p w14:paraId="2F1F85C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期间类型</w:t>
            </w:r>
          </w:p>
        </w:tc>
        <w:tc>
          <w:tcPr>
            <w:tcW w:w="3016" w:type="dxa"/>
            <w:tcBorders>
              <w:top w:val="nil"/>
              <w:left w:val="nil"/>
              <w:bottom w:val="single" w:sz="4" w:space="0" w:color="auto"/>
              <w:right w:val="single" w:sz="4" w:space="0" w:color="auto"/>
            </w:tcBorders>
            <w:shd w:val="clear" w:color="000000" w:fill="E7E6E6"/>
            <w:vAlign w:val="center"/>
          </w:tcPr>
          <w:p w14:paraId="675BC4B5"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上下文id</w:t>
            </w:r>
          </w:p>
        </w:tc>
        <w:tc>
          <w:tcPr>
            <w:tcW w:w="1116" w:type="dxa"/>
            <w:tcBorders>
              <w:top w:val="nil"/>
              <w:left w:val="nil"/>
              <w:bottom w:val="single" w:sz="4" w:space="0" w:color="auto"/>
              <w:right w:val="single" w:sz="4" w:space="0" w:color="auto"/>
            </w:tcBorders>
            <w:shd w:val="clear" w:color="000000" w:fill="E7E6E6"/>
            <w:vAlign w:val="center"/>
          </w:tcPr>
          <w:p w14:paraId="46965468"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startDate</w:t>
            </w:r>
          </w:p>
        </w:tc>
        <w:tc>
          <w:tcPr>
            <w:tcW w:w="1016" w:type="dxa"/>
            <w:tcBorders>
              <w:top w:val="nil"/>
              <w:left w:val="nil"/>
              <w:bottom w:val="single" w:sz="4" w:space="0" w:color="auto"/>
              <w:right w:val="single" w:sz="4" w:space="0" w:color="auto"/>
            </w:tcBorders>
            <w:shd w:val="clear" w:color="000000" w:fill="E7E6E6"/>
            <w:vAlign w:val="center"/>
          </w:tcPr>
          <w:p w14:paraId="1030EEE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endDate</w:t>
            </w:r>
          </w:p>
        </w:tc>
        <w:tc>
          <w:tcPr>
            <w:tcW w:w="1016" w:type="dxa"/>
            <w:tcBorders>
              <w:top w:val="nil"/>
              <w:left w:val="nil"/>
              <w:bottom w:val="single" w:sz="4" w:space="0" w:color="auto"/>
              <w:right w:val="single" w:sz="4" w:space="0" w:color="auto"/>
            </w:tcBorders>
            <w:shd w:val="clear" w:color="000000" w:fill="E7E6E6"/>
            <w:vAlign w:val="center"/>
          </w:tcPr>
          <w:p w14:paraId="4049D495"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instant</w:t>
            </w:r>
          </w:p>
        </w:tc>
      </w:tr>
      <w:tr w:rsidR="00B939D0" w14:paraId="65704D78"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55BB78EE"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本期_转型前</w:t>
            </w:r>
          </w:p>
        </w:tc>
        <w:tc>
          <w:tcPr>
            <w:tcW w:w="3016" w:type="dxa"/>
            <w:tcBorders>
              <w:top w:val="nil"/>
              <w:left w:val="nil"/>
              <w:bottom w:val="single" w:sz="4" w:space="0" w:color="auto"/>
              <w:right w:val="single" w:sz="4" w:space="0" w:color="auto"/>
            </w:tcBorders>
            <w:vAlign w:val="center"/>
          </w:tcPr>
          <w:p w14:paraId="141B2C5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C_duration_20070101-20070211</w:t>
            </w:r>
          </w:p>
        </w:tc>
        <w:tc>
          <w:tcPr>
            <w:tcW w:w="1116" w:type="dxa"/>
            <w:tcBorders>
              <w:top w:val="nil"/>
              <w:left w:val="nil"/>
              <w:bottom w:val="single" w:sz="4" w:space="0" w:color="auto"/>
              <w:right w:val="single" w:sz="4" w:space="0" w:color="auto"/>
            </w:tcBorders>
            <w:vAlign w:val="center"/>
          </w:tcPr>
          <w:p w14:paraId="7180ABF7"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20070101</w:t>
            </w:r>
          </w:p>
        </w:tc>
        <w:tc>
          <w:tcPr>
            <w:tcW w:w="1016" w:type="dxa"/>
            <w:tcBorders>
              <w:top w:val="nil"/>
              <w:left w:val="nil"/>
              <w:bottom w:val="single" w:sz="4" w:space="0" w:color="auto"/>
              <w:right w:val="single" w:sz="4" w:space="0" w:color="auto"/>
            </w:tcBorders>
            <w:vAlign w:val="center"/>
          </w:tcPr>
          <w:p w14:paraId="705222EE"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20070211</w:t>
            </w:r>
          </w:p>
        </w:tc>
        <w:tc>
          <w:tcPr>
            <w:tcW w:w="1016" w:type="dxa"/>
            <w:tcBorders>
              <w:top w:val="nil"/>
              <w:left w:val="nil"/>
              <w:bottom w:val="single" w:sz="4" w:space="0" w:color="auto"/>
              <w:right w:val="single" w:sz="4" w:space="0" w:color="auto"/>
            </w:tcBorders>
            <w:vAlign w:val="center"/>
          </w:tcPr>
          <w:p w14:paraId="1A12FC9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3B67D1D0"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2058EC08"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上期_转型前</w:t>
            </w:r>
          </w:p>
        </w:tc>
        <w:tc>
          <w:tcPr>
            <w:tcW w:w="3016" w:type="dxa"/>
            <w:tcBorders>
              <w:top w:val="nil"/>
              <w:left w:val="nil"/>
              <w:bottom w:val="single" w:sz="4" w:space="0" w:color="auto"/>
              <w:right w:val="single" w:sz="4" w:space="0" w:color="auto"/>
            </w:tcBorders>
            <w:vAlign w:val="center"/>
          </w:tcPr>
          <w:p w14:paraId="0E63B6E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C_duration_20060101-20061231</w:t>
            </w:r>
          </w:p>
        </w:tc>
        <w:tc>
          <w:tcPr>
            <w:tcW w:w="1116" w:type="dxa"/>
            <w:tcBorders>
              <w:top w:val="nil"/>
              <w:left w:val="nil"/>
              <w:bottom w:val="single" w:sz="4" w:space="0" w:color="auto"/>
              <w:right w:val="single" w:sz="4" w:space="0" w:color="auto"/>
            </w:tcBorders>
            <w:vAlign w:val="center"/>
          </w:tcPr>
          <w:p w14:paraId="226CF7D7"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20060101</w:t>
            </w:r>
          </w:p>
        </w:tc>
        <w:tc>
          <w:tcPr>
            <w:tcW w:w="1016" w:type="dxa"/>
            <w:tcBorders>
              <w:top w:val="nil"/>
              <w:left w:val="nil"/>
              <w:bottom w:val="single" w:sz="4" w:space="0" w:color="auto"/>
              <w:right w:val="single" w:sz="4" w:space="0" w:color="auto"/>
            </w:tcBorders>
            <w:vAlign w:val="center"/>
          </w:tcPr>
          <w:p w14:paraId="496CBBDC"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20061231</w:t>
            </w:r>
          </w:p>
        </w:tc>
        <w:tc>
          <w:tcPr>
            <w:tcW w:w="1016" w:type="dxa"/>
            <w:tcBorders>
              <w:top w:val="nil"/>
              <w:left w:val="nil"/>
              <w:bottom w:val="single" w:sz="4" w:space="0" w:color="auto"/>
              <w:right w:val="single" w:sz="4" w:space="0" w:color="auto"/>
            </w:tcBorders>
            <w:vAlign w:val="center"/>
          </w:tcPr>
          <w:p w14:paraId="6B6FCF12"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0C353171"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18E8DE2C"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本期末_转型前</w:t>
            </w:r>
          </w:p>
        </w:tc>
        <w:tc>
          <w:tcPr>
            <w:tcW w:w="3016" w:type="dxa"/>
            <w:tcBorders>
              <w:top w:val="nil"/>
              <w:left w:val="nil"/>
              <w:bottom w:val="single" w:sz="4" w:space="0" w:color="auto"/>
              <w:right w:val="single" w:sz="4" w:space="0" w:color="auto"/>
            </w:tcBorders>
            <w:vAlign w:val="center"/>
          </w:tcPr>
          <w:p w14:paraId="38A00E02"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C_instant_20070211</w:t>
            </w:r>
          </w:p>
        </w:tc>
        <w:tc>
          <w:tcPr>
            <w:tcW w:w="1116" w:type="dxa"/>
            <w:tcBorders>
              <w:top w:val="nil"/>
              <w:left w:val="nil"/>
              <w:bottom w:val="single" w:sz="4" w:space="0" w:color="auto"/>
              <w:right w:val="single" w:sz="4" w:space="0" w:color="auto"/>
            </w:tcBorders>
            <w:vAlign w:val="center"/>
          </w:tcPr>
          <w:p w14:paraId="6F463C43"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7482D8DD"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5AC6804F"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20070211</w:t>
            </w:r>
          </w:p>
        </w:tc>
      </w:tr>
      <w:tr w:rsidR="00B939D0" w14:paraId="0C6C37C8"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6FB66E40"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上期末_转型前</w:t>
            </w:r>
          </w:p>
        </w:tc>
        <w:tc>
          <w:tcPr>
            <w:tcW w:w="3016" w:type="dxa"/>
            <w:tcBorders>
              <w:top w:val="nil"/>
              <w:left w:val="nil"/>
              <w:bottom w:val="single" w:sz="4" w:space="0" w:color="auto"/>
              <w:right w:val="single" w:sz="4" w:space="0" w:color="auto"/>
            </w:tcBorders>
            <w:vAlign w:val="center"/>
          </w:tcPr>
          <w:p w14:paraId="44B081E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C_instant_20061231</w:t>
            </w:r>
          </w:p>
        </w:tc>
        <w:tc>
          <w:tcPr>
            <w:tcW w:w="1116" w:type="dxa"/>
            <w:tcBorders>
              <w:top w:val="nil"/>
              <w:left w:val="nil"/>
              <w:bottom w:val="single" w:sz="4" w:space="0" w:color="auto"/>
              <w:right w:val="single" w:sz="4" w:space="0" w:color="auto"/>
            </w:tcBorders>
            <w:vAlign w:val="center"/>
          </w:tcPr>
          <w:p w14:paraId="4274C0CE"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4156DA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51CC989"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w:t>
            </w:r>
            <w:r>
              <w:rPr>
                <w:rFonts w:ascii="楷体" w:eastAsia="楷体" w:hAnsi="楷体"/>
                <w:color w:val="000000"/>
                <w:sz w:val="20"/>
                <w:szCs w:val="20"/>
              </w:rPr>
              <w:t>61231</w:t>
            </w:r>
          </w:p>
        </w:tc>
      </w:tr>
      <w:tr w:rsidR="00B939D0" w14:paraId="057116FD"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2EA4B12C"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本期_转型后</w:t>
            </w:r>
          </w:p>
        </w:tc>
        <w:tc>
          <w:tcPr>
            <w:tcW w:w="3016" w:type="dxa"/>
            <w:tcBorders>
              <w:top w:val="nil"/>
              <w:left w:val="nil"/>
              <w:bottom w:val="single" w:sz="4" w:space="0" w:color="auto"/>
              <w:right w:val="single" w:sz="4" w:space="0" w:color="auto"/>
            </w:tcBorders>
            <w:vAlign w:val="center"/>
          </w:tcPr>
          <w:p w14:paraId="7F2DC3B1"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C_duration_20070212-20071231</w:t>
            </w:r>
          </w:p>
        </w:tc>
        <w:tc>
          <w:tcPr>
            <w:tcW w:w="1116" w:type="dxa"/>
            <w:tcBorders>
              <w:top w:val="nil"/>
              <w:left w:val="nil"/>
              <w:bottom w:val="single" w:sz="4" w:space="0" w:color="auto"/>
              <w:right w:val="single" w:sz="4" w:space="0" w:color="auto"/>
            </w:tcBorders>
            <w:vAlign w:val="center"/>
          </w:tcPr>
          <w:p w14:paraId="19B94DEC"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20070212</w:t>
            </w:r>
          </w:p>
        </w:tc>
        <w:tc>
          <w:tcPr>
            <w:tcW w:w="1016" w:type="dxa"/>
            <w:tcBorders>
              <w:top w:val="nil"/>
              <w:left w:val="nil"/>
              <w:bottom w:val="single" w:sz="4" w:space="0" w:color="auto"/>
              <w:right w:val="single" w:sz="4" w:space="0" w:color="auto"/>
            </w:tcBorders>
            <w:vAlign w:val="center"/>
          </w:tcPr>
          <w:p w14:paraId="74EF0A82"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c>
          <w:tcPr>
            <w:tcW w:w="1016" w:type="dxa"/>
            <w:tcBorders>
              <w:top w:val="nil"/>
              <w:left w:val="nil"/>
              <w:bottom w:val="single" w:sz="4" w:space="0" w:color="auto"/>
              <w:right w:val="single" w:sz="4" w:space="0" w:color="auto"/>
            </w:tcBorders>
            <w:vAlign w:val="center"/>
          </w:tcPr>
          <w:p w14:paraId="11730AC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1763B7C2"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5E8B9F35"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上期_转型后</w:t>
            </w:r>
          </w:p>
        </w:tc>
        <w:tc>
          <w:tcPr>
            <w:tcW w:w="3016" w:type="dxa"/>
            <w:tcBorders>
              <w:top w:val="nil"/>
              <w:left w:val="nil"/>
              <w:bottom w:val="single" w:sz="4" w:space="0" w:color="auto"/>
              <w:right w:val="single" w:sz="4" w:space="0" w:color="auto"/>
            </w:tcBorders>
            <w:vAlign w:val="center"/>
          </w:tcPr>
          <w:p w14:paraId="2D67900B"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无</w:t>
            </w:r>
          </w:p>
        </w:tc>
        <w:tc>
          <w:tcPr>
            <w:tcW w:w="1116" w:type="dxa"/>
            <w:tcBorders>
              <w:top w:val="nil"/>
              <w:left w:val="nil"/>
              <w:bottom w:val="single" w:sz="4" w:space="0" w:color="auto"/>
              <w:right w:val="single" w:sz="4" w:space="0" w:color="auto"/>
            </w:tcBorders>
            <w:vAlign w:val="center"/>
          </w:tcPr>
          <w:p w14:paraId="790DBD0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F1996E1"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33BDE76B"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r>
      <w:tr w:rsidR="00B939D0" w14:paraId="148411D7"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678D56AE"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本期末_转型后</w:t>
            </w:r>
          </w:p>
        </w:tc>
        <w:tc>
          <w:tcPr>
            <w:tcW w:w="3016" w:type="dxa"/>
            <w:tcBorders>
              <w:top w:val="nil"/>
              <w:left w:val="nil"/>
              <w:bottom w:val="single" w:sz="4" w:space="0" w:color="auto"/>
              <w:right w:val="single" w:sz="4" w:space="0" w:color="auto"/>
            </w:tcBorders>
            <w:vAlign w:val="center"/>
          </w:tcPr>
          <w:p w14:paraId="34433CCF"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C_instant_20071231</w:t>
            </w:r>
          </w:p>
        </w:tc>
        <w:tc>
          <w:tcPr>
            <w:tcW w:w="1116" w:type="dxa"/>
            <w:tcBorders>
              <w:top w:val="nil"/>
              <w:left w:val="nil"/>
              <w:bottom w:val="single" w:sz="4" w:space="0" w:color="auto"/>
              <w:right w:val="single" w:sz="4" w:space="0" w:color="auto"/>
            </w:tcBorders>
            <w:vAlign w:val="center"/>
          </w:tcPr>
          <w:p w14:paraId="1280A4BF"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6C3CFB2A"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7A7C7AE8"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20071231</w:t>
            </w:r>
          </w:p>
        </w:tc>
      </w:tr>
      <w:tr w:rsidR="00B939D0" w14:paraId="65101D93" w14:textId="77777777">
        <w:trPr>
          <w:trHeight w:val="330"/>
          <w:jc w:val="center"/>
        </w:trPr>
        <w:tc>
          <w:tcPr>
            <w:tcW w:w="1701" w:type="dxa"/>
            <w:tcBorders>
              <w:top w:val="nil"/>
              <w:left w:val="single" w:sz="4" w:space="0" w:color="auto"/>
              <w:bottom w:val="single" w:sz="4" w:space="0" w:color="auto"/>
              <w:right w:val="single" w:sz="4" w:space="0" w:color="auto"/>
            </w:tcBorders>
            <w:vAlign w:val="center"/>
          </w:tcPr>
          <w:p w14:paraId="29AD2CD0"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本</w:t>
            </w:r>
            <w:r>
              <w:rPr>
                <w:rFonts w:ascii="楷体" w:eastAsia="楷体" w:hAnsi="楷体" w:cs="宋体"/>
                <w:color w:val="000000"/>
                <w:kern w:val="0"/>
                <w:sz w:val="20"/>
                <w:szCs w:val="20"/>
              </w:rPr>
              <w:t>期初</w:t>
            </w:r>
            <w:r>
              <w:rPr>
                <w:rFonts w:ascii="楷体" w:eastAsia="楷体" w:hAnsi="楷体" w:cs="宋体" w:hint="eastAsia"/>
                <w:color w:val="000000"/>
                <w:kern w:val="0"/>
                <w:sz w:val="20"/>
                <w:szCs w:val="20"/>
              </w:rPr>
              <w:t>_转型后</w:t>
            </w:r>
          </w:p>
        </w:tc>
        <w:tc>
          <w:tcPr>
            <w:tcW w:w="3016" w:type="dxa"/>
            <w:tcBorders>
              <w:top w:val="nil"/>
              <w:left w:val="nil"/>
              <w:bottom w:val="single" w:sz="4" w:space="0" w:color="auto"/>
              <w:right w:val="single" w:sz="4" w:space="0" w:color="auto"/>
            </w:tcBorders>
            <w:vAlign w:val="center"/>
          </w:tcPr>
          <w:p w14:paraId="739CFAE1"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cs="宋体" w:hint="eastAsia"/>
                <w:color w:val="000000"/>
                <w:kern w:val="0"/>
                <w:sz w:val="20"/>
                <w:szCs w:val="20"/>
              </w:rPr>
              <w:t>C_instant_20070211</w:t>
            </w:r>
            <w:r>
              <w:rPr>
                <w:rFonts w:ascii="楷体" w:eastAsia="楷体" w:hAnsi="楷体" w:cs="宋体"/>
                <w:color w:val="000000"/>
                <w:kern w:val="0"/>
                <w:sz w:val="20"/>
                <w:szCs w:val="20"/>
              </w:rPr>
              <w:t>_KFS</w:t>
            </w:r>
          </w:p>
        </w:tc>
        <w:tc>
          <w:tcPr>
            <w:tcW w:w="1116" w:type="dxa"/>
            <w:tcBorders>
              <w:top w:val="nil"/>
              <w:left w:val="nil"/>
              <w:bottom w:val="single" w:sz="4" w:space="0" w:color="auto"/>
              <w:right w:val="single" w:sz="4" w:space="0" w:color="auto"/>
            </w:tcBorders>
            <w:vAlign w:val="center"/>
          </w:tcPr>
          <w:p w14:paraId="68518957"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B0EB556" w14:textId="77777777" w:rsidR="00B939D0" w:rsidRDefault="00B939D0">
            <w:pPr>
              <w:widowControl/>
              <w:jc w:val="left"/>
              <w:rPr>
                <w:rFonts w:ascii="楷体" w:eastAsia="楷体" w:hAnsi="楷体" w:cs="宋体" w:hint="eastAsia"/>
                <w:color w:val="000000"/>
                <w:kern w:val="0"/>
                <w:sz w:val="20"/>
                <w:szCs w:val="20"/>
              </w:rPr>
            </w:pPr>
            <w:r>
              <w:rPr>
                <w:rFonts w:ascii="楷体" w:eastAsia="楷体" w:hAnsi="楷体" w:hint="eastAsia"/>
                <w:color w:val="000000"/>
                <w:sz w:val="20"/>
                <w:szCs w:val="20"/>
              </w:rPr>
              <w:t xml:space="preserve">　</w:t>
            </w:r>
          </w:p>
        </w:tc>
        <w:tc>
          <w:tcPr>
            <w:tcW w:w="1016" w:type="dxa"/>
            <w:tcBorders>
              <w:top w:val="nil"/>
              <w:left w:val="nil"/>
              <w:bottom w:val="single" w:sz="4" w:space="0" w:color="auto"/>
              <w:right w:val="single" w:sz="4" w:space="0" w:color="auto"/>
            </w:tcBorders>
            <w:vAlign w:val="center"/>
          </w:tcPr>
          <w:p w14:paraId="1E4F58D8" w14:textId="77777777" w:rsidR="00B939D0" w:rsidRDefault="00B939D0">
            <w:pPr>
              <w:widowControl/>
              <w:jc w:val="center"/>
              <w:rPr>
                <w:rFonts w:ascii="楷体" w:eastAsia="楷体" w:hAnsi="楷体" w:cs="宋体" w:hint="eastAsia"/>
                <w:color w:val="000000"/>
                <w:kern w:val="0"/>
                <w:sz w:val="20"/>
                <w:szCs w:val="20"/>
              </w:rPr>
            </w:pPr>
            <w:r>
              <w:rPr>
                <w:rFonts w:ascii="楷体" w:eastAsia="楷体" w:hAnsi="楷体" w:hint="eastAsia"/>
                <w:color w:val="000000"/>
                <w:sz w:val="20"/>
                <w:szCs w:val="20"/>
              </w:rPr>
              <w:t>20070211</w:t>
            </w:r>
          </w:p>
        </w:tc>
      </w:tr>
    </w:tbl>
    <w:p w14:paraId="364B78B4" w14:textId="77777777" w:rsidR="00B939D0" w:rsidRDefault="00B939D0">
      <w:pPr>
        <w:pStyle w:val="BodyText"/>
        <w:ind w:left="420" w:firstLine="420"/>
        <w:rPr>
          <w:rStyle w:val="CODE"/>
          <w:rFonts w:ascii="Times New Roman" w:eastAsia="楷体_GB2312" w:hAnsi="Times New Roman"/>
          <w:color w:val="000000"/>
          <w:spacing w:val="0"/>
          <w:sz w:val="21"/>
          <w:lang w:eastAsia="zh-CN"/>
        </w:rPr>
      </w:pPr>
    </w:p>
    <w:p w14:paraId="0862653D" w14:textId="77777777" w:rsidR="00B939D0" w:rsidRDefault="00B939D0">
      <w:pPr>
        <w:pStyle w:val="BodyText"/>
        <w:ind w:left="420" w:firstLine="420"/>
        <w:rPr>
          <w:rStyle w:val="CODE"/>
          <w:rFonts w:ascii="Times New Roman" w:eastAsia="楷体_GB2312" w:hAnsi="Times New Roman" w:hint="eastAsia"/>
          <w:color w:val="000000"/>
          <w:spacing w:val="0"/>
          <w:sz w:val="21"/>
          <w:lang w:eastAsia="zh-CN"/>
        </w:rPr>
      </w:pPr>
    </w:p>
    <w:p w14:paraId="41D29274" w14:textId="77777777" w:rsidR="00B939D0" w:rsidRDefault="00B939D0">
      <w:pPr>
        <w:pStyle w:val="Heading2"/>
        <w:numPr>
          <w:ilvl w:val="1"/>
          <w:numId w:val="2"/>
        </w:numPr>
        <w:tabs>
          <w:tab w:val="left" w:pos="992"/>
        </w:tabs>
        <w:rPr>
          <w:rFonts w:ascii="Times New Roman" w:eastAsia="宋体" w:hAnsi="Times New Roman"/>
          <w:color w:val="000000"/>
          <w:sz w:val="28"/>
          <w:szCs w:val="28"/>
        </w:rPr>
      </w:pPr>
      <w:bookmarkStart w:id="27" w:name="_Toc481052278"/>
      <w:r>
        <w:rPr>
          <w:rFonts w:ascii="Times New Roman" w:eastAsia="宋体" w:hAnsi="Times New Roman"/>
          <w:color w:val="000000"/>
          <w:sz w:val="28"/>
          <w:szCs w:val="28"/>
        </w:rPr>
        <w:t>上下文中的</w:t>
      </w:r>
      <w:r>
        <w:rPr>
          <w:rFonts w:ascii="Times New Roman" w:eastAsia="宋体" w:hAnsi="Times New Roman"/>
          <w:color w:val="000000"/>
          <w:sz w:val="28"/>
          <w:szCs w:val="28"/>
        </w:rPr>
        <w:t>identifier</w:t>
      </w:r>
      <w:bookmarkEnd w:id="19"/>
      <w:bookmarkEnd w:id="20"/>
      <w:bookmarkEnd w:id="27"/>
    </w:p>
    <w:p w14:paraId="464935F2"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上下文中基金实体标识方法采用：</w:t>
      </w:r>
      <w:r>
        <w:rPr>
          <w:rStyle w:val="CODE"/>
          <w:rFonts w:ascii="Times New Roman" w:eastAsia="宋体" w:hAnsi="Times New Roman"/>
          <w:color w:val="000000"/>
          <w:spacing w:val="0"/>
          <w:sz w:val="24"/>
          <w:szCs w:val="24"/>
          <w:lang w:eastAsia="zh-CN"/>
        </w:rPr>
        <w:t>@scheme=“</w:t>
      </w:r>
      <w:hyperlink r:id="rId7" w:history="1">
        <w:r>
          <w:rPr>
            <w:rStyle w:val="CODE"/>
            <w:rFonts w:ascii="Times New Roman" w:eastAsia="宋体" w:hAnsi="Times New Roman"/>
            <w:color w:val="000000"/>
            <w:spacing w:val="0"/>
            <w:sz w:val="24"/>
            <w:szCs w:val="24"/>
            <w:lang w:eastAsia="zh-CN"/>
          </w:rPr>
          <w:t>http://www.csrc.gov.cn</w:t>
        </w:r>
      </w:hyperlink>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，实体取值为：在证监会注册的基金代码。</w:t>
      </w:r>
    </w:p>
    <w:p w14:paraId="01A75B89" w14:textId="77777777" w:rsidR="00B939D0" w:rsidRDefault="00B939D0">
      <w:pPr>
        <w:pStyle w:val="Heading2"/>
        <w:numPr>
          <w:ilvl w:val="1"/>
          <w:numId w:val="2"/>
        </w:numPr>
        <w:tabs>
          <w:tab w:val="left" w:pos="992"/>
        </w:tabs>
        <w:rPr>
          <w:rFonts w:ascii="Times New Roman" w:eastAsia="宋体" w:hAnsi="Times New Roman"/>
          <w:color w:val="000000"/>
          <w:sz w:val="28"/>
          <w:szCs w:val="28"/>
        </w:rPr>
      </w:pPr>
      <w:bookmarkStart w:id="28" w:name="_Toc481052279"/>
      <w:r>
        <w:rPr>
          <w:rFonts w:ascii="Times New Roman" w:eastAsia="宋体" w:hAnsi="Times New Roman"/>
          <w:color w:val="000000"/>
          <w:sz w:val="28"/>
          <w:szCs w:val="28"/>
        </w:rPr>
        <w:t>分类（级）基金的上下文处理</w:t>
      </w:r>
      <w:bookmarkEnd w:id="28"/>
    </w:p>
    <w:p w14:paraId="0C6F4959"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证券投资基金由于分级</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分类的原因，使同一份基金产品的定期报告、净值公告中有对应不同类（级）的不同数据，如：基金简称、基金代码和基金份额等；也有一些共用的数据，如：分级</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分类基金的投资组合部分内容等。因此，根据</w:t>
      </w:r>
      <w:r>
        <w:rPr>
          <w:rStyle w:val="CODE"/>
          <w:rFonts w:ascii="Times New Roman" w:eastAsia="宋体" w:hAnsi="Times New Roman"/>
          <w:color w:val="000000"/>
          <w:spacing w:val="0"/>
          <w:sz w:val="24"/>
          <w:szCs w:val="24"/>
          <w:lang w:eastAsia="zh-CN"/>
        </w:rPr>
        <w:t>XBRL</w:t>
      </w:r>
      <w:r>
        <w:rPr>
          <w:rStyle w:val="CODE"/>
          <w:rFonts w:ascii="Times New Roman" w:eastAsia="宋体" w:hAnsi="Times New Roman"/>
          <w:color w:val="000000"/>
          <w:spacing w:val="0"/>
          <w:sz w:val="24"/>
          <w:szCs w:val="24"/>
          <w:lang w:eastAsia="zh-CN"/>
        </w:rPr>
        <w:t>技术规范和业务实际情况，需要通过</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上下文</w:t>
      </w:r>
      <w:r>
        <w:rPr>
          <w:rStyle w:val="CODE"/>
          <w:rFonts w:ascii="Times New Roman" w:eastAsia="宋体" w:hAnsi="Times New Roman"/>
          <w:color w:val="000000"/>
          <w:spacing w:val="0"/>
          <w:sz w:val="24"/>
          <w:szCs w:val="24"/>
          <w:lang w:eastAsia="zh-CN"/>
        </w:rPr>
        <w:t>context”</w:t>
      </w:r>
      <w:r>
        <w:rPr>
          <w:rStyle w:val="CODE"/>
          <w:rFonts w:ascii="Times New Roman" w:eastAsia="宋体" w:hAnsi="Times New Roman"/>
          <w:color w:val="000000"/>
          <w:spacing w:val="0"/>
          <w:sz w:val="24"/>
          <w:szCs w:val="24"/>
          <w:lang w:eastAsia="zh-CN"/>
        </w:rPr>
        <w:t>将不同类（级）的数据进行区分。</w:t>
      </w:r>
    </w:p>
    <w:p w14:paraId="245DA61D"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bookmarkStart w:id="29" w:name="_Toc209334446"/>
      <w:bookmarkStart w:id="30" w:name="_Toc209335868"/>
      <w:r>
        <w:rPr>
          <w:rFonts w:eastAsia="楷体_GB2312" w:hint="eastAsia"/>
          <w:b/>
          <w:color w:val="000000"/>
          <w:lang w:val="en-US" w:eastAsia="zh-CN"/>
        </w:rPr>
        <w:t>1</w:t>
      </w:r>
      <w:r>
        <w:rPr>
          <w:rFonts w:eastAsia="楷体_GB2312" w:hint="eastAsia"/>
          <w:b/>
          <w:color w:val="000000"/>
          <w:lang w:val="en-US" w:eastAsia="zh-CN"/>
        </w:rPr>
        <w:t>）</w:t>
      </w:r>
      <w:r>
        <w:rPr>
          <w:rStyle w:val="CODE"/>
          <w:rFonts w:ascii="Times New Roman" w:eastAsia="宋体" w:hAnsi="Times New Roman"/>
          <w:color w:val="000000"/>
          <w:spacing w:val="0"/>
          <w:sz w:val="24"/>
          <w:szCs w:val="24"/>
          <w:lang w:eastAsia="zh-CN"/>
        </w:rPr>
        <w:t>分类（级）基金上下文的书写方法</w:t>
      </w:r>
      <w:bookmarkEnd w:id="29"/>
      <w:bookmarkEnd w:id="30"/>
      <w:r>
        <w:rPr>
          <w:rStyle w:val="CODE"/>
          <w:rFonts w:ascii="Times New Roman" w:eastAsia="宋体" w:hAnsi="Times New Roman" w:hint="eastAsia"/>
          <w:color w:val="000000"/>
          <w:spacing w:val="0"/>
          <w:sz w:val="24"/>
          <w:szCs w:val="24"/>
          <w:lang w:eastAsia="zh-CN"/>
        </w:rPr>
        <w:t>举例</w:t>
      </w:r>
      <w:r>
        <w:rPr>
          <w:rStyle w:val="CODE"/>
          <w:rFonts w:ascii="Times New Roman" w:eastAsia="宋体" w:hAnsi="Times New Roman"/>
          <w:color w:val="000000"/>
          <w:spacing w:val="0"/>
          <w:sz w:val="24"/>
          <w:szCs w:val="24"/>
          <w:lang w:eastAsia="zh-CN"/>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263"/>
        <w:gridCol w:w="3517"/>
        <w:gridCol w:w="3517"/>
      </w:tblGrid>
      <w:tr w:rsidR="00B939D0" w14:paraId="131464BE" w14:textId="77777777">
        <w:trPr>
          <w:jc w:val="center"/>
        </w:trPr>
        <w:tc>
          <w:tcPr>
            <w:tcW w:w="1548" w:type="dxa"/>
            <w:shd w:val="clear" w:color="auto" w:fill="B3B3B3"/>
          </w:tcPr>
          <w:p w14:paraId="37BA7027" w14:textId="77777777" w:rsidR="00B939D0" w:rsidRDefault="00B939D0">
            <w:pPr>
              <w:jc w:val="center"/>
              <w:rPr>
                <w:rFonts w:eastAsia="楷体_GB2312"/>
                <w:color w:val="000000"/>
              </w:rPr>
            </w:pPr>
            <w:r>
              <w:rPr>
                <w:rFonts w:eastAsia="楷体_GB2312"/>
                <w:color w:val="000000"/>
              </w:rPr>
              <w:lastRenderedPageBreak/>
              <w:t>基金类型</w:t>
            </w:r>
          </w:p>
        </w:tc>
        <w:tc>
          <w:tcPr>
            <w:tcW w:w="1263" w:type="dxa"/>
            <w:shd w:val="clear" w:color="auto" w:fill="B3B3B3"/>
          </w:tcPr>
          <w:p w14:paraId="066D608D" w14:textId="77777777" w:rsidR="00B939D0" w:rsidRDefault="00B939D0">
            <w:pPr>
              <w:jc w:val="center"/>
              <w:rPr>
                <w:rFonts w:eastAsia="楷体_GB2312"/>
                <w:color w:val="000000"/>
              </w:rPr>
            </w:pPr>
            <w:r>
              <w:rPr>
                <w:rFonts w:eastAsia="楷体_GB2312"/>
                <w:color w:val="000000"/>
              </w:rPr>
              <w:t>分类（级）类型</w:t>
            </w:r>
          </w:p>
        </w:tc>
        <w:tc>
          <w:tcPr>
            <w:tcW w:w="3517" w:type="dxa"/>
            <w:shd w:val="clear" w:color="auto" w:fill="B3B3B3"/>
          </w:tcPr>
          <w:p w14:paraId="2D1DAAE2" w14:textId="77777777" w:rsidR="00B939D0" w:rsidRDefault="00B939D0">
            <w:pPr>
              <w:jc w:val="center"/>
              <w:rPr>
                <w:rFonts w:eastAsia="楷体_GB2312" w:hint="eastAsia"/>
                <w:color w:val="000000"/>
              </w:rPr>
            </w:pPr>
            <w:r>
              <w:rPr>
                <w:rFonts w:eastAsia="楷体_GB2312" w:hint="eastAsia"/>
                <w:color w:val="000000"/>
              </w:rPr>
              <w:t>上下文</w:t>
            </w:r>
            <w:r>
              <w:rPr>
                <w:rFonts w:eastAsia="楷体_GB2312" w:hint="eastAsia"/>
                <w:color w:val="000000"/>
              </w:rPr>
              <w:t>id</w:t>
            </w:r>
            <w:r>
              <w:rPr>
                <w:rStyle w:val="FootnoteReference"/>
                <w:rFonts w:eastAsia="楷体_GB2312" w:hint="eastAsia"/>
                <w:color w:val="000000"/>
              </w:rPr>
              <w:footnoteReference w:id="1"/>
            </w:r>
          </w:p>
        </w:tc>
        <w:tc>
          <w:tcPr>
            <w:tcW w:w="3517" w:type="dxa"/>
            <w:shd w:val="clear" w:color="auto" w:fill="B3B3B3"/>
          </w:tcPr>
          <w:p w14:paraId="663179A4" w14:textId="77777777" w:rsidR="00B939D0" w:rsidRDefault="00B939D0">
            <w:pPr>
              <w:jc w:val="center"/>
              <w:rPr>
                <w:rFonts w:eastAsia="楷体_GB2312"/>
                <w:color w:val="000000"/>
              </w:rPr>
            </w:pPr>
            <w:r>
              <w:rPr>
                <w:rFonts w:eastAsia="楷体_GB2312"/>
                <w:color w:val="000000"/>
              </w:rPr>
              <w:t>上下文</w:t>
            </w:r>
            <w:r>
              <w:rPr>
                <w:rFonts w:eastAsia="楷体_GB2312" w:hint="eastAsia"/>
                <w:color w:val="000000"/>
              </w:rPr>
              <w:t>级别</w:t>
            </w:r>
          </w:p>
        </w:tc>
      </w:tr>
      <w:tr w:rsidR="00B939D0" w14:paraId="06DACE7D" w14:textId="77777777">
        <w:trPr>
          <w:trHeight w:val="1223"/>
          <w:jc w:val="center"/>
        </w:trPr>
        <w:tc>
          <w:tcPr>
            <w:tcW w:w="1548" w:type="dxa"/>
            <w:vMerge w:val="restart"/>
          </w:tcPr>
          <w:p w14:paraId="10699089" w14:textId="77777777" w:rsidR="00B939D0" w:rsidRDefault="00B939D0">
            <w:pPr>
              <w:rPr>
                <w:rFonts w:eastAsia="楷体_GB2312"/>
                <w:color w:val="000000"/>
              </w:rPr>
            </w:pPr>
          </w:p>
          <w:p w14:paraId="3CDAA47F" w14:textId="77777777" w:rsidR="00B939D0" w:rsidRDefault="00B939D0">
            <w:pPr>
              <w:rPr>
                <w:rFonts w:eastAsia="楷体_GB2312"/>
                <w:color w:val="000000"/>
              </w:rPr>
            </w:pPr>
          </w:p>
          <w:p w14:paraId="2AE575FA" w14:textId="77777777" w:rsidR="00B939D0" w:rsidRDefault="00B939D0">
            <w:pPr>
              <w:rPr>
                <w:rFonts w:eastAsia="楷体_GB2312"/>
                <w:color w:val="000000"/>
              </w:rPr>
            </w:pPr>
          </w:p>
          <w:p w14:paraId="3FEBC97E" w14:textId="77777777" w:rsidR="00B939D0" w:rsidRDefault="00B939D0">
            <w:pPr>
              <w:rPr>
                <w:rFonts w:eastAsia="楷体_GB2312"/>
                <w:color w:val="000000"/>
              </w:rPr>
            </w:pPr>
            <w:r>
              <w:rPr>
                <w:rFonts w:eastAsia="楷体_GB2312"/>
                <w:color w:val="000000"/>
              </w:rPr>
              <w:t>债券型基金</w:t>
            </w:r>
          </w:p>
          <w:p w14:paraId="539DC029" w14:textId="77777777" w:rsidR="00B939D0" w:rsidRDefault="00B939D0">
            <w:pPr>
              <w:jc w:val="center"/>
              <w:rPr>
                <w:rFonts w:eastAsia="楷体_GB2312"/>
                <w:color w:val="000000"/>
              </w:rPr>
            </w:pPr>
          </w:p>
        </w:tc>
        <w:tc>
          <w:tcPr>
            <w:tcW w:w="1263" w:type="dxa"/>
          </w:tcPr>
          <w:p w14:paraId="65E1D97B" w14:textId="77777777" w:rsidR="00B939D0" w:rsidRDefault="00B939D0">
            <w:pPr>
              <w:jc w:val="center"/>
              <w:rPr>
                <w:rFonts w:eastAsia="楷体_GB2312"/>
                <w:color w:val="000000"/>
              </w:rPr>
            </w:pPr>
            <w:r>
              <w:rPr>
                <w:rFonts w:eastAsia="楷体_GB2312"/>
                <w:color w:val="000000"/>
              </w:rPr>
              <w:t>A</w:t>
            </w:r>
            <w:r>
              <w:rPr>
                <w:rFonts w:eastAsia="楷体_GB2312"/>
                <w:color w:val="000000"/>
              </w:rPr>
              <w:t>类</w:t>
            </w:r>
          </w:p>
        </w:tc>
        <w:tc>
          <w:tcPr>
            <w:tcW w:w="3517" w:type="dxa"/>
          </w:tcPr>
          <w:p w14:paraId="246135CD"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_A"&gt;</w:t>
            </w:r>
          </w:p>
          <w:p w14:paraId="4059C573" w14:textId="77777777" w:rsidR="00B939D0" w:rsidRDefault="00B939D0">
            <w:pPr>
              <w:rPr>
                <w:rFonts w:eastAsia="楷体_GB2312" w:hint="eastAsia"/>
                <w:color w:val="000000"/>
              </w:rPr>
            </w:pPr>
            <w:r>
              <w:rPr>
                <w:rFonts w:eastAsia="楷体_GB2312" w:hint="eastAsia"/>
                <w:color w:val="000000"/>
              </w:rPr>
              <w:t>...</w:t>
            </w:r>
          </w:p>
          <w:p w14:paraId="4EF8ADA9" w14:textId="77777777" w:rsidR="00B939D0" w:rsidRDefault="00B939D0">
            <w:pPr>
              <w:rPr>
                <w:rFonts w:eastAsia="楷体_GB2312" w:hint="eastAsia"/>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352B00EA" w14:textId="77777777" w:rsidR="00B939D0" w:rsidRDefault="00B939D0">
            <w:pPr>
              <w:rPr>
                <w:rFonts w:eastAsia="楷体_GB2312"/>
                <w:color w:val="000000"/>
              </w:rPr>
            </w:pPr>
            <w:r>
              <w:rPr>
                <w:rFonts w:eastAsia="楷体_GB2312"/>
                <w:color w:val="000000"/>
              </w:rPr>
              <w:t>&lt;segment&gt;</w:t>
            </w:r>
          </w:p>
          <w:p w14:paraId="4DCEE6A6" w14:textId="77777777" w:rsidR="00B939D0" w:rsidRDefault="00B939D0">
            <w:pPr>
              <w:jc w:val="center"/>
              <w:rPr>
                <w:rFonts w:eastAsia="楷体_GB2312"/>
                <w:color w:val="000000"/>
              </w:rPr>
            </w:pPr>
            <w:r>
              <w:rPr>
                <w:rFonts w:eastAsia="楷体_GB2312"/>
                <w:color w:val="000000"/>
              </w:rPr>
              <w:t>&lt;cfid-common:FenJiJiJinJiBie&gt;A</w:t>
            </w:r>
          </w:p>
          <w:p w14:paraId="15735FC0" w14:textId="77777777" w:rsidR="00B939D0" w:rsidRDefault="00B939D0">
            <w:pPr>
              <w:jc w:val="center"/>
              <w:rPr>
                <w:rFonts w:eastAsia="楷体_GB2312"/>
                <w:color w:val="000000"/>
              </w:rPr>
            </w:pPr>
            <w:r>
              <w:rPr>
                <w:rFonts w:eastAsia="楷体_GB2312"/>
                <w:color w:val="000000"/>
              </w:rPr>
              <w:t>&lt;/cfid-common:FenJiJiJinJiBie&gt;</w:t>
            </w:r>
          </w:p>
          <w:p w14:paraId="062CFC61" w14:textId="77777777" w:rsidR="00B939D0" w:rsidRDefault="00B939D0">
            <w:pPr>
              <w:rPr>
                <w:rFonts w:eastAsia="楷体_GB2312"/>
                <w:color w:val="000000"/>
              </w:rPr>
            </w:pPr>
            <w:r>
              <w:rPr>
                <w:rFonts w:eastAsia="楷体_GB2312"/>
                <w:color w:val="000000"/>
              </w:rPr>
              <w:t>&lt;/segment&gt;</w:t>
            </w:r>
          </w:p>
        </w:tc>
      </w:tr>
      <w:tr w:rsidR="00B939D0" w14:paraId="20FF185F" w14:textId="77777777">
        <w:trPr>
          <w:jc w:val="center"/>
        </w:trPr>
        <w:tc>
          <w:tcPr>
            <w:tcW w:w="1548" w:type="dxa"/>
            <w:vMerge/>
          </w:tcPr>
          <w:p w14:paraId="13303C33" w14:textId="77777777" w:rsidR="00B939D0" w:rsidRDefault="00B939D0">
            <w:pPr>
              <w:rPr>
                <w:rFonts w:eastAsia="楷体_GB2312"/>
                <w:color w:val="000000"/>
              </w:rPr>
            </w:pPr>
          </w:p>
        </w:tc>
        <w:tc>
          <w:tcPr>
            <w:tcW w:w="1263" w:type="dxa"/>
          </w:tcPr>
          <w:p w14:paraId="3C821924" w14:textId="77777777" w:rsidR="00B939D0" w:rsidRDefault="00B939D0">
            <w:pPr>
              <w:jc w:val="center"/>
              <w:rPr>
                <w:rFonts w:eastAsia="楷体_GB2312"/>
                <w:color w:val="000000"/>
              </w:rPr>
            </w:pPr>
            <w:r>
              <w:rPr>
                <w:rFonts w:eastAsia="楷体_GB2312"/>
                <w:color w:val="000000"/>
              </w:rPr>
              <w:t>B</w:t>
            </w:r>
            <w:r>
              <w:rPr>
                <w:rFonts w:eastAsia="楷体_GB2312"/>
                <w:color w:val="000000"/>
              </w:rPr>
              <w:t>类</w:t>
            </w:r>
          </w:p>
        </w:tc>
        <w:tc>
          <w:tcPr>
            <w:tcW w:w="3517" w:type="dxa"/>
          </w:tcPr>
          <w:p w14:paraId="660B3EC9"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B</w:t>
            </w:r>
            <w:r>
              <w:rPr>
                <w:rFonts w:eastAsia="楷体_GB2312"/>
                <w:color w:val="000000"/>
              </w:rPr>
              <w:t>"&gt;</w:t>
            </w:r>
          </w:p>
          <w:p w14:paraId="58749483" w14:textId="77777777" w:rsidR="00B939D0" w:rsidRDefault="00B939D0">
            <w:pPr>
              <w:rPr>
                <w:rFonts w:eastAsia="楷体_GB2312" w:hint="eastAsia"/>
                <w:color w:val="000000"/>
              </w:rPr>
            </w:pPr>
            <w:r>
              <w:rPr>
                <w:rFonts w:eastAsia="楷体_GB2312" w:hint="eastAsia"/>
                <w:color w:val="000000"/>
              </w:rPr>
              <w:t>...</w:t>
            </w:r>
          </w:p>
          <w:p w14:paraId="0B724A39"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3A961E03" w14:textId="77777777" w:rsidR="00B939D0" w:rsidRDefault="00B939D0">
            <w:pPr>
              <w:rPr>
                <w:rFonts w:eastAsia="楷体_GB2312"/>
                <w:color w:val="000000"/>
              </w:rPr>
            </w:pPr>
            <w:r>
              <w:rPr>
                <w:rFonts w:eastAsia="楷体_GB2312"/>
                <w:color w:val="000000"/>
              </w:rPr>
              <w:t>&lt;segment&gt;</w:t>
            </w:r>
          </w:p>
          <w:p w14:paraId="2C0A2080" w14:textId="77777777" w:rsidR="00B939D0" w:rsidRDefault="00B939D0">
            <w:pPr>
              <w:jc w:val="center"/>
              <w:rPr>
                <w:rFonts w:eastAsia="楷体_GB2312"/>
                <w:color w:val="000000"/>
              </w:rPr>
            </w:pPr>
            <w:r>
              <w:rPr>
                <w:rFonts w:eastAsia="楷体_GB2312"/>
                <w:color w:val="000000"/>
              </w:rPr>
              <w:t>&lt;cfid-common:FenJiJiJinJiBie&gt;B</w:t>
            </w:r>
          </w:p>
          <w:p w14:paraId="1B8D85F3" w14:textId="77777777" w:rsidR="00B939D0" w:rsidRDefault="00B939D0">
            <w:pPr>
              <w:jc w:val="center"/>
              <w:rPr>
                <w:rFonts w:eastAsia="楷体_GB2312"/>
                <w:color w:val="000000"/>
              </w:rPr>
            </w:pPr>
            <w:r>
              <w:rPr>
                <w:rFonts w:eastAsia="楷体_GB2312"/>
                <w:color w:val="000000"/>
              </w:rPr>
              <w:t>&lt;/cfid-common:FenJiJiJinJiBie&gt;</w:t>
            </w:r>
          </w:p>
          <w:p w14:paraId="1F587EA4" w14:textId="77777777" w:rsidR="00B939D0" w:rsidRDefault="00B939D0">
            <w:pPr>
              <w:rPr>
                <w:rFonts w:eastAsia="楷体_GB2312"/>
                <w:color w:val="000000"/>
              </w:rPr>
            </w:pPr>
            <w:r>
              <w:rPr>
                <w:rFonts w:eastAsia="楷体_GB2312"/>
                <w:color w:val="000000"/>
              </w:rPr>
              <w:t>&lt;/segment&gt;</w:t>
            </w:r>
          </w:p>
        </w:tc>
      </w:tr>
      <w:tr w:rsidR="00B939D0" w14:paraId="58E6C9D6" w14:textId="77777777">
        <w:trPr>
          <w:jc w:val="center"/>
        </w:trPr>
        <w:tc>
          <w:tcPr>
            <w:tcW w:w="1548" w:type="dxa"/>
            <w:shd w:val="clear" w:color="auto" w:fill="BFBFBF"/>
          </w:tcPr>
          <w:p w14:paraId="7556B03A" w14:textId="77777777" w:rsidR="00B939D0" w:rsidRDefault="00B939D0">
            <w:pPr>
              <w:rPr>
                <w:rFonts w:eastAsia="楷体_GB2312"/>
                <w:color w:val="000000"/>
              </w:rPr>
            </w:pPr>
          </w:p>
        </w:tc>
        <w:tc>
          <w:tcPr>
            <w:tcW w:w="1263" w:type="dxa"/>
            <w:shd w:val="clear" w:color="auto" w:fill="BFBFBF"/>
          </w:tcPr>
          <w:p w14:paraId="19B3985C" w14:textId="77777777" w:rsidR="00B939D0" w:rsidRDefault="00B939D0">
            <w:pPr>
              <w:jc w:val="center"/>
              <w:rPr>
                <w:rFonts w:eastAsia="楷体_GB2312"/>
                <w:color w:val="000000"/>
              </w:rPr>
            </w:pPr>
          </w:p>
        </w:tc>
        <w:tc>
          <w:tcPr>
            <w:tcW w:w="3517" w:type="dxa"/>
            <w:shd w:val="clear" w:color="auto" w:fill="BFBFBF"/>
          </w:tcPr>
          <w:p w14:paraId="19E8BB7E" w14:textId="77777777" w:rsidR="00B939D0" w:rsidRDefault="00B939D0">
            <w:pPr>
              <w:rPr>
                <w:rFonts w:eastAsia="楷体_GB2312" w:hint="eastAsia"/>
                <w:color w:val="000000"/>
              </w:rPr>
            </w:pPr>
          </w:p>
        </w:tc>
        <w:tc>
          <w:tcPr>
            <w:tcW w:w="3517" w:type="dxa"/>
            <w:shd w:val="clear" w:color="auto" w:fill="BFBFBF"/>
          </w:tcPr>
          <w:p w14:paraId="106DA1D9" w14:textId="77777777" w:rsidR="00B939D0" w:rsidRDefault="00B939D0">
            <w:pPr>
              <w:rPr>
                <w:rFonts w:eastAsia="楷体_GB2312"/>
                <w:color w:val="000000"/>
                <w:kern w:val="0"/>
                <w:sz w:val="24"/>
                <w:highlight w:val="white"/>
              </w:rPr>
            </w:pPr>
          </w:p>
        </w:tc>
      </w:tr>
      <w:tr w:rsidR="00B939D0" w14:paraId="2D47CCF9" w14:textId="77777777">
        <w:trPr>
          <w:jc w:val="center"/>
        </w:trPr>
        <w:tc>
          <w:tcPr>
            <w:tcW w:w="1548" w:type="dxa"/>
            <w:vMerge w:val="restart"/>
          </w:tcPr>
          <w:p w14:paraId="28DA05F0" w14:textId="77777777" w:rsidR="00B939D0" w:rsidRDefault="00B939D0">
            <w:pPr>
              <w:rPr>
                <w:rFonts w:eastAsia="楷体_GB2312" w:hint="eastAsia"/>
                <w:color w:val="000000"/>
              </w:rPr>
            </w:pPr>
          </w:p>
          <w:p w14:paraId="4F2290F1" w14:textId="77777777" w:rsidR="00B939D0" w:rsidRDefault="00B939D0">
            <w:pPr>
              <w:rPr>
                <w:rFonts w:eastAsia="楷体_GB2312" w:hint="eastAsia"/>
                <w:color w:val="000000"/>
              </w:rPr>
            </w:pPr>
          </w:p>
          <w:p w14:paraId="7C1F55B3" w14:textId="77777777" w:rsidR="00B939D0" w:rsidRDefault="00B939D0">
            <w:pPr>
              <w:rPr>
                <w:rFonts w:eastAsia="楷体_GB2312"/>
                <w:color w:val="000000"/>
              </w:rPr>
            </w:pPr>
            <w:r>
              <w:rPr>
                <w:rFonts w:eastAsia="楷体_GB2312"/>
                <w:color w:val="000000"/>
              </w:rPr>
              <w:t>债券型基金</w:t>
            </w:r>
          </w:p>
          <w:p w14:paraId="5927A04C" w14:textId="77777777" w:rsidR="00B939D0" w:rsidRDefault="00B939D0">
            <w:pPr>
              <w:rPr>
                <w:rFonts w:eastAsia="楷体_GB2312"/>
                <w:color w:val="000000"/>
              </w:rPr>
            </w:pPr>
          </w:p>
        </w:tc>
        <w:tc>
          <w:tcPr>
            <w:tcW w:w="1263" w:type="dxa"/>
          </w:tcPr>
          <w:p w14:paraId="603D6F94" w14:textId="77777777" w:rsidR="00B939D0" w:rsidRDefault="00B939D0">
            <w:pPr>
              <w:jc w:val="center"/>
              <w:rPr>
                <w:rFonts w:eastAsia="楷体_GB2312"/>
                <w:color w:val="000000"/>
              </w:rPr>
            </w:pPr>
            <w:r>
              <w:rPr>
                <w:rFonts w:eastAsia="楷体_GB2312"/>
                <w:color w:val="000000"/>
              </w:rPr>
              <w:t>A/B</w:t>
            </w:r>
            <w:r>
              <w:rPr>
                <w:rFonts w:eastAsia="楷体_GB2312"/>
                <w:color w:val="000000"/>
              </w:rPr>
              <w:t>类</w:t>
            </w:r>
          </w:p>
        </w:tc>
        <w:tc>
          <w:tcPr>
            <w:tcW w:w="3517" w:type="dxa"/>
          </w:tcPr>
          <w:p w14:paraId="2FEE7727"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_A"&gt;</w:t>
            </w:r>
          </w:p>
          <w:p w14:paraId="6A5DECB4" w14:textId="77777777" w:rsidR="00B939D0" w:rsidRDefault="00B939D0">
            <w:pPr>
              <w:rPr>
                <w:rFonts w:eastAsia="楷体_GB2312" w:hint="eastAsia"/>
                <w:color w:val="000000"/>
              </w:rPr>
            </w:pPr>
            <w:r>
              <w:rPr>
                <w:rFonts w:eastAsia="楷体_GB2312" w:hint="eastAsia"/>
                <w:color w:val="000000"/>
              </w:rPr>
              <w:t>...</w:t>
            </w:r>
          </w:p>
          <w:p w14:paraId="304EB7EB"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56F275E1" w14:textId="77777777" w:rsidR="00B939D0" w:rsidRDefault="00B939D0">
            <w:pPr>
              <w:rPr>
                <w:rFonts w:eastAsia="楷体_GB2312"/>
                <w:color w:val="000000"/>
              </w:rPr>
            </w:pPr>
            <w:r>
              <w:rPr>
                <w:rFonts w:eastAsia="楷体_GB2312"/>
                <w:color w:val="000000"/>
                <w:kern w:val="0"/>
                <w:sz w:val="24"/>
                <w:highlight w:val="white"/>
              </w:rPr>
              <w:t>&lt;segment&gt;</w:t>
            </w:r>
          </w:p>
          <w:p w14:paraId="2EA12BD4" w14:textId="77777777" w:rsidR="00B939D0" w:rsidRDefault="00B939D0">
            <w:pPr>
              <w:jc w:val="center"/>
              <w:rPr>
                <w:rFonts w:eastAsia="楷体_GB2312"/>
                <w:color w:val="000000"/>
              </w:rPr>
            </w:pPr>
            <w:r>
              <w:rPr>
                <w:rFonts w:eastAsia="楷体_GB2312"/>
                <w:color w:val="000000"/>
              </w:rPr>
              <w:t>&lt;cfid-common:FenJiJiJinJiBie&gt;A</w:t>
            </w:r>
          </w:p>
          <w:p w14:paraId="781B3DDA" w14:textId="77777777" w:rsidR="00B939D0" w:rsidRDefault="00B939D0">
            <w:pPr>
              <w:jc w:val="center"/>
              <w:rPr>
                <w:rFonts w:eastAsia="楷体_GB2312"/>
                <w:color w:val="000000"/>
              </w:rPr>
            </w:pPr>
            <w:r>
              <w:rPr>
                <w:rFonts w:eastAsia="楷体_GB2312"/>
                <w:color w:val="000000"/>
              </w:rPr>
              <w:t>&lt;/cfid-common:FenJiJiJinJiBie&gt;</w:t>
            </w:r>
          </w:p>
          <w:p w14:paraId="4820CC3B"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65B28AAC" w14:textId="77777777">
        <w:trPr>
          <w:jc w:val="center"/>
        </w:trPr>
        <w:tc>
          <w:tcPr>
            <w:tcW w:w="1548" w:type="dxa"/>
            <w:vMerge/>
          </w:tcPr>
          <w:p w14:paraId="368F489F" w14:textId="77777777" w:rsidR="00B939D0" w:rsidRDefault="00B939D0">
            <w:pPr>
              <w:rPr>
                <w:rFonts w:eastAsia="楷体_GB2312"/>
                <w:color w:val="000000"/>
              </w:rPr>
            </w:pPr>
          </w:p>
        </w:tc>
        <w:tc>
          <w:tcPr>
            <w:tcW w:w="1263" w:type="dxa"/>
          </w:tcPr>
          <w:p w14:paraId="31E1BF46" w14:textId="77777777" w:rsidR="00B939D0" w:rsidRDefault="00B939D0">
            <w:pPr>
              <w:jc w:val="center"/>
              <w:rPr>
                <w:rFonts w:eastAsia="楷体_GB2312"/>
                <w:color w:val="000000"/>
              </w:rPr>
            </w:pPr>
            <w:r>
              <w:rPr>
                <w:rFonts w:eastAsia="楷体_GB2312"/>
                <w:color w:val="000000"/>
              </w:rPr>
              <w:t>C</w:t>
            </w:r>
            <w:r>
              <w:rPr>
                <w:rFonts w:eastAsia="楷体_GB2312"/>
                <w:color w:val="000000"/>
              </w:rPr>
              <w:t>类</w:t>
            </w:r>
          </w:p>
        </w:tc>
        <w:tc>
          <w:tcPr>
            <w:tcW w:w="3517" w:type="dxa"/>
          </w:tcPr>
          <w:p w14:paraId="3C73AD28"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B</w:t>
            </w:r>
            <w:r>
              <w:rPr>
                <w:rFonts w:eastAsia="楷体_GB2312"/>
                <w:color w:val="000000"/>
              </w:rPr>
              <w:t>"&gt;</w:t>
            </w:r>
          </w:p>
          <w:p w14:paraId="3CC6B15F" w14:textId="77777777" w:rsidR="00B939D0" w:rsidRDefault="00B939D0">
            <w:pPr>
              <w:rPr>
                <w:rFonts w:eastAsia="楷体_GB2312" w:hint="eastAsia"/>
                <w:color w:val="000000"/>
              </w:rPr>
            </w:pPr>
            <w:r>
              <w:rPr>
                <w:rFonts w:eastAsia="楷体_GB2312" w:hint="eastAsia"/>
                <w:color w:val="000000"/>
              </w:rPr>
              <w:t>...</w:t>
            </w:r>
          </w:p>
          <w:p w14:paraId="2D8F5B2F"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6FA9F376" w14:textId="77777777" w:rsidR="00B939D0" w:rsidRDefault="00B939D0">
            <w:pPr>
              <w:rPr>
                <w:rFonts w:eastAsia="楷体_GB2312"/>
                <w:color w:val="000000"/>
              </w:rPr>
            </w:pPr>
            <w:r>
              <w:rPr>
                <w:rFonts w:eastAsia="楷体_GB2312"/>
                <w:color w:val="000000"/>
                <w:kern w:val="0"/>
                <w:sz w:val="24"/>
                <w:highlight w:val="white"/>
              </w:rPr>
              <w:t>&lt;segment&gt;</w:t>
            </w:r>
          </w:p>
          <w:p w14:paraId="65EDEA74" w14:textId="77777777" w:rsidR="00B939D0" w:rsidRDefault="00B939D0">
            <w:pPr>
              <w:jc w:val="center"/>
              <w:rPr>
                <w:rFonts w:eastAsia="楷体_GB2312"/>
                <w:color w:val="000000"/>
              </w:rPr>
            </w:pPr>
            <w:r>
              <w:rPr>
                <w:rFonts w:eastAsia="楷体_GB2312"/>
                <w:color w:val="000000"/>
              </w:rPr>
              <w:t>&lt;cfid-common:FenJiJiJinJiBie&gt;C</w:t>
            </w:r>
          </w:p>
          <w:p w14:paraId="73485641" w14:textId="77777777" w:rsidR="00B939D0" w:rsidRDefault="00B939D0">
            <w:pPr>
              <w:jc w:val="center"/>
              <w:rPr>
                <w:rFonts w:eastAsia="楷体_GB2312"/>
                <w:color w:val="000000"/>
              </w:rPr>
            </w:pPr>
            <w:r>
              <w:rPr>
                <w:rFonts w:eastAsia="楷体_GB2312"/>
                <w:color w:val="000000"/>
              </w:rPr>
              <w:t>&lt;/cfid-common:FenJiJiJinJiBie&gt;</w:t>
            </w:r>
          </w:p>
          <w:p w14:paraId="3921EDF4"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5B2118E5" w14:textId="77777777">
        <w:trPr>
          <w:jc w:val="center"/>
        </w:trPr>
        <w:tc>
          <w:tcPr>
            <w:tcW w:w="1548" w:type="dxa"/>
            <w:shd w:val="clear" w:color="auto" w:fill="BFBFBF"/>
          </w:tcPr>
          <w:p w14:paraId="0D7ECAF2" w14:textId="77777777" w:rsidR="00B939D0" w:rsidRDefault="00B939D0">
            <w:pPr>
              <w:rPr>
                <w:rFonts w:eastAsia="楷体_GB2312"/>
                <w:color w:val="000000"/>
              </w:rPr>
            </w:pPr>
          </w:p>
        </w:tc>
        <w:tc>
          <w:tcPr>
            <w:tcW w:w="1263" w:type="dxa"/>
            <w:shd w:val="clear" w:color="auto" w:fill="BFBFBF"/>
          </w:tcPr>
          <w:p w14:paraId="543C4CF3" w14:textId="77777777" w:rsidR="00B939D0" w:rsidRDefault="00B939D0">
            <w:pPr>
              <w:jc w:val="center"/>
              <w:rPr>
                <w:rFonts w:eastAsia="楷体_GB2312"/>
                <w:color w:val="000000"/>
              </w:rPr>
            </w:pPr>
          </w:p>
        </w:tc>
        <w:tc>
          <w:tcPr>
            <w:tcW w:w="3517" w:type="dxa"/>
            <w:shd w:val="clear" w:color="auto" w:fill="BFBFBF"/>
          </w:tcPr>
          <w:p w14:paraId="2860F878" w14:textId="77777777" w:rsidR="00B939D0" w:rsidRDefault="00B939D0">
            <w:pPr>
              <w:rPr>
                <w:rFonts w:eastAsia="楷体_GB2312" w:hint="eastAsia"/>
                <w:color w:val="000000"/>
              </w:rPr>
            </w:pPr>
          </w:p>
        </w:tc>
        <w:tc>
          <w:tcPr>
            <w:tcW w:w="3517" w:type="dxa"/>
            <w:shd w:val="clear" w:color="auto" w:fill="BFBFBF"/>
          </w:tcPr>
          <w:p w14:paraId="2B28E68A" w14:textId="77777777" w:rsidR="00B939D0" w:rsidRDefault="00B939D0">
            <w:pPr>
              <w:rPr>
                <w:rFonts w:eastAsia="楷体_GB2312"/>
                <w:color w:val="000000"/>
                <w:kern w:val="0"/>
                <w:sz w:val="24"/>
                <w:highlight w:val="white"/>
              </w:rPr>
            </w:pPr>
          </w:p>
        </w:tc>
      </w:tr>
      <w:tr w:rsidR="00B939D0" w14:paraId="4CB339A9" w14:textId="77777777">
        <w:trPr>
          <w:jc w:val="center"/>
        </w:trPr>
        <w:tc>
          <w:tcPr>
            <w:tcW w:w="1548" w:type="dxa"/>
            <w:vMerge w:val="restart"/>
          </w:tcPr>
          <w:p w14:paraId="1FC4DE16" w14:textId="77777777" w:rsidR="00B939D0" w:rsidRDefault="00B939D0">
            <w:pPr>
              <w:rPr>
                <w:rFonts w:eastAsia="楷体_GB2312" w:hint="eastAsia"/>
                <w:color w:val="000000"/>
              </w:rPr>
            </w:pPr>
          </w:p>
          <w:p w14:paraId="5E88C41D" w14:textId="77777777" w:rsidR="00B939D0" w:rsidRDefault="00B939D0">
            <w:pPr>
              <w:rPr>
                <w:rFonts w:eastAsia="楷体_GB2312" w:hint="eastAsia"/>
                <w:color w:val="000000"/>
              </w:rPr>
            </w:pPr>
          </w:p>
          <w:p w14:paraId="3FD8695F" w14:textId="77777777" w:rsidR="00B939D0" w:rsidRDefault="00B939D0">
            <w:pPr>
              <w:rPr>
                <w:rFonts w:eastAsia="楷体_GB2312" w:hint="eastAsia"/>
                <w:color w:val="000000"/>
              </w:rPr>
            </w:pPr>
          </w:p>
          <w:p w14:paraId="6C4F3D5F" w14:textId="77777777" w:rsidR="00B939D0" w:rsidRDefault="00B939D0">
            <w:pPr>
              <w:rPr>
                <w:rFonts w:eastAsia="楷体_GB2312"/>
                <w:color w:val="000000"/>
              </w:rPr>
            </w:pPr>
            <w:r>
              <w:rPr>
                <w:rFonts w:eastAsia="楷体_GB2312"/>
                <w:color w:val="000000"/>
              </w:rPr>
              <w:t>债券型基金</w:t>
            </w:r>
          </w:p>
          <w:p w14:paraId="36F259E0" w14:textId="77777777" w:rsidR="00B939D0" w:rsidRDefault="00B939D0">
            <w:pPr>
              <w:rPr>
                <w:rFonts w:eastAsia="楷体_GB2312"/>
                <w:color w:val="000000"/>
              </w:rPr>
            </w:pPr>
          </w:p>
        </w:tc>
        <w:tc>
          <w:tcPr>
            <w:tcW w:w="1263" w:type="dxa"/>
          </w:tcPr>
          <w:p w14:paraId="0A6EC3AA" w14:textId="77777777" w:rsidR="00B939D0" w:rsidRDefault="00B939D0">
            <w:pPr>
              <w:jc w:val="center"/>
              <w:rPr>
                <w:rFonts w:eastAsia="楷体_GB2312"/>
                <w:color w:val="000000"/>
              </w:rPr>
            </w:pPr>
            <w:r>
              <w:rPr>
                <w:rFonts w:eastAsia="楷体_GB2312"/>
                <w:color w:val="000000"/>
              </w:rPr>
              <w:t>A</w:t>
            </w:r>
            <w:r>
              <w:rPr>
                <w:rFonts w:eastAsia="楷体_GB2312"/>
                <w:color w:val="000000"/>
              </w:rPr>
              <w:t>类</w:t>
            </w:r>
          </w:p>
        </w:tc>
        <w:tc>
          <w:tcPr>
            <w:tcW w:w="3517" w:type="dxa"/>
          </w:tcPr>
          <w:p w14:paraId="565509B4"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_A"&gt;</w:t>
            </w:r>
          </w:p>
          <w:p w14:paraId="17621A08" w14:textId="77777777" w:rsidR="00B939D0" w:rsidRDefault="00B939D0">
            <w:pPr>
              <w:rPr>
                <w:rFonts w:eastAsia="楷体_GB2312" w:hint="eastAsia"/>
                <w:color w:val="000000"/>
              </w:rPr>
            </w:pPr>
            <w:r>
              <w:rPr>
                <w:rFonts w:eastAsia="楷体_GB2312" w:hint="eastAsia"/>
                <w:color w:val="000000"/>
              </w:rPr>
              <w:t>...</w:t>
            </w:r>
          </w:p>
          <w:p w14:paraId="298D5E01"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2F5C0F93" w14:textId="77777777" w:rsidR="00B939D0" w:rsidRDefault="00B939D0">
            <w:pPr>
              <w:rPr>
                <w:rFonts w:eastAsia="楷体_GB2312"/>
                <w:color w:val="000000"/>
              </w:rPr>
            </w:pPr>
            <w:r>
              <w:rPr>
                <w:rFonts w:eastAsia="楷体_GB2312"/>
                <w:color w:val="000000"/>
                <w:kern w:val="0"/>
                <w:sz w:val="24"/>
                <w:highlight w:val="white"/>
              </w:rPr>
              <w:t>&lt;segment&gt;</w:t>
            </w:r>
          </w:p>
          <w:p w14:paraId="79CE519E" w14:textId="77777777" w:rsidR="00B939D0" w:rsidRDefault="00B939D0">
            <w:pPr>
              <w:jc w:val="center"/>
              <w:rPr>
                <w:rFonts w:eastAsia="楷体_GB2312"/>
                <w:color w:val="000000"/>
              </w:rPr>
            </w:pPr>
            <w:r>
              <w:rPr>
                <w:rFonts w:eastAsia="楷体_GB2312"/>
                <w:color w:val="000000"/>
              </w:rPr>
              <w:t>&lt;cfid-common:FenJiJiJinJiBie&gt;A</w:t>
            </w:r>
          </w:p>
          <w:p w14:paraId="7B1E04B8" w14:textId="77777777" w:rsidR="00B939D0" w:rsidRDefault="00B939D0">
            <w:pPr>
              <w:jc w:val="center"/>
              <w:rPr>
                <w:rFonts w:eastAsia="楷体_GB2312"/>
                <w:color w:val="000000"/>
              </w:rPr>
            </w:pPr>
            <w:r>
              <w:rPr>
                <w:rFonts w:eastAsia="楷体_GB2312"/>
                <w:color w:val="000000"/>
              </w:rPr>
              <w:t>&lt;/cfid-common:FenJiJiJinJiBie&gt;</w:t>
            </w:r>
          </w:p>
          <w:p w14:paraId="49A7FD74" w14:textId="77777777" w:rsidR="00B939D0" w:rsidRDefault="00B939D0">
            <w:pPr>
              <w:rPr>
                <w:rFonts w:eastAsia="楷体_GB2312"/>
                <w:color w:val="000000"/>
                <w:kern w:val="0"/>
                <w:sz w:val="24"/>
                <w:highlight w:val="white"/>
              </w:rPr>
            </w:pPr>
            <w:r>
              <w:rPr>
                <w:rFonts w:eastAsia="楷体_GB2312"/>
                <w:color w:val="000000"/>
                <w:kern w:val="0"/>
                <w:sz w:val="24"/>
                <w:highlight w:val="white"/>
              </w:rPr>
              <w:t>&lt;/segment&gt;</w:t>
            </w:r>
          </w:p>
        </w:tc>
      </w:tr>
      <w:tr w:rsidR="00B939D0" w14:paraId="039BAC7C" w14:textId="77777777">
        <w:trPr>
          <w:jc w:val="center"/>
        </w:trPr>
        <w:tc>
          <w:tcPr>
            <w:tcW w:w="1548" w:type="dxa"/>
            <w:vMerge/>
          </w:tcPr>
          <w:p w14:paraId="12B7DF2A" w14:textId="77777777" w:rsidR="00B939D0" w:rsidRDefault="00B939D0">
            <w:pPr>
              <w:rPr>
                <w:rFonts w:eastAsia="楷体_GB2312"/>
                <w:color w:val="000000"/>
              </w:rPr>
            </w:pPr>
          </w:p>
        </w:tc>
        <w:tc>
          <w:tcPr>
            <w:tcW w:w="1263" w:type="dxa"/>
          </w:tcPr>
          <w:p w14:paraId="32F90EC6" w14:textId="77777777" w:rsidR="00B939D0" w:rsidRDefault="00B939D0">
            <w:pPr>
              <w:jc w:val="center"/>
              <w:rPr>
                <w:rFonts w:eastAsia="楷体_GB2312"/>
                <w:color w:val="000000"/>
              </w:rPr>
            </w:pPr>
            <w:r>
              <w:rPr>
                <w:rFonts w:eastAsia="楷体_GB2312"/>
                <w:color w:val="000000"/>
              </w:rPr>
              <w:t>C</w:t>
            </w:r>
            <w:r>
              <w:rPr>
                <w:rFonts w:eastAsia="楷体_GB2312"/>
                <w:color w:val="000000"/>
              </w:rPr>
              <w:t>类</w:t>
            </w:r>
          </w:p>
        </w:tc>
        <w:tc>
          <w:tcPr>
            <w:tcW w:w="3517" w:type="dxa"/>
          </w:tcPr>
          <w:p w14:paraId="17B88478"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B</w:t>
            </w:r>
            <w:r>
              <w:rPr>
                <w:rFonts w:eastAsia="楷体_GB2312"/>
                <w:color w:val="000000"/>
              </w:rPr>
              <w:t>"&gt;</w:t>
            </w:r>
          </w:p>
          <w:p w14:paraId="1CBEAE76" w14:textId="77777777" w:rsidR="00B939D0" w:rsidRDefault="00B939D0">
            <w:pPr>
              <w:rPr>
                <w:rFonts w:eastAsia="楷体_GB2312" w:hint="eastAsia"/>
                <w:color w:val="000000"/>
              </w:rPr>
            </w:pPr>
            <w:r>
              <w:rPr>
                <w:rFonts w:eastAsia="楷体_GB2312" w:hint="eastAsia"/>
                <w:color w:val="000000"/>
              </w:rPr>
              <w:t>...</w:t>
            </w:r>
          </w:p>
          <w:p w14:paraId="5A37A78D"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2423BF64" w14:textId="77777777" w:rsidR="00B939D0" w:rsidRDefault="00B939D0">
            <w:pPr>
              <w:rPr>
                <w:rFonts w:eastAsia="楷体_GB2312"/>
                <w:color w:val="000000"/>
              </w:rPr>
            </w:pPr>
            <w:r>
              <w:rPr>
                <w:rFonts w:eastAsia="楷体_GB2312"/>
                <w:color w:val="000000"/>
                <w:kern w:val="0"/>
                <w:sz w:val="24"/>
                <w:highlight w:val="white"/>
              </w:rPr>
              <w:t>&lt;segment&gt;</w:t>
            </w:r>
          </w:p>
          <w:p w14:paraId="0A7219C7" w14:textId="77777777" w:rsidR="00B939D0" w:rsidRDefault="00B939D0">
            <w:pPr>
              <w:jc w:val="center"/>
              <w:rPr>
                <w:rFonts w:eastAsia="楷体_GB2312"/>
                <w:color w:val="000000"/>
              </w:rPr>
            </w:pPr>
            <w:r>
              <w:rPr>
                <w:rFonts w:eastAsia="楷体_GB2312"/>
                <w:color w:val="000000"/>
              </w:rPr>
              <w:t>&lt;cfid-common:FenJiJiJinJiBie&gt;C</w:t>
            </w:r>
          </w:p>
          <w:p w14:paraId="56538E7B" w14:textId="77777777" w:rsidR="00B939D0" w:rsidRDefault="00B939D0">
            <w:pPr>
              <w:jc w:val="center"/>
              <w:rPr>
                <w:rFonts w:eastAsia="楷体_GB2312"/>
                <w:color w:val="000000"/>
              </w:rPr>
            </w:pPr>
            <w:r>
              <w:rPr>
                <w:rFonts w:eastAsia="楷体_GB2312"/>
                <w:color w:val="000000"/>
              </w:rPr>
              <w:t>&lt;/cfid-common:FenJiJiJinJiBie&gt;</w:t>
            </w:r>
          </w:p>
          <w:p w14:paraId="5E8DDE72" w14:textId="77777777" w:rsidR="00B939D0" w:rsidRDefault="00B939D0">
            <w:pPr>
              <w:rPr>
                <w:rFonts w:eastAsia="楷体_GB2312"/>
                <w:color w:val="000000"/>
                <w:kern w:val="0"/>
                <w:sz w:val="24"/>
                <w:highlight w:val="white"/>
              </w:rPr>
            </w:pPr>
            <w:r>
              <w:rPr>
                <w:rFonts w:eastAsia="楷体_GB2312"/>
                <w:color w:val="000000"/>
                <w:kern w:val="0"/>
                <w:sz w:val="24"/>
                <w:highlight w:val="white"/>
              </w:rPr>
              <w:t>&lt;/segment&gt;</w:t>
            </w:r>
          </w:p>
        </w:tc>
      </w:tr>
      <w:tr w:rsidR="00B939D0" w14:paraId="1503E32E" w14:textId="77777777">
        <w:trPr>
          <w:jc w:val="center"/>
        </w:trPr>
        <w:tc>
          <w:tcPr>
            <w:tcW w:w="1548" w:type="dxa"/>
            <w:shd w:val="clear" w:color="auto" w:fill="BFBFBF"/>
          </w:tcPr>
          <w:p w14:paraId="0634C833" w14:textId="77777777" w:rsidR="00B939D0" w:rsidRDefault="00B939D0">
            <w:pPr>
              <w:rPr>
                <w:rFonts w:eastAsia="楷体_GB2312"/>
                <w:color w:val="000000"/>
              </w:rPr>
            </w:pPr>
          </w:p>
        </w:tc>
        <w:tc>
          <w:tcPr>
            <w:tcW w:w="1263" w:type="dxa"/>
            <w:shd w:val="clear" w:color="auto" w:fill="BFBFBF"/>
          </w:tcPr>
          <w:p w14:paraId="31F0F404" w14:textId="77777777" w:rsidR="00B939D0" w:rsidRDefault="00B939D0">
            <w:pPr>
              <w:jc w:val="center"/>
              <w:rPr>
                <w:rFonts w:eastAsia="楷体_GB2312"/>
                <w:color w:val="000000"/>
              </w:rPr>
            </w:pPr>
          </w:p>
        </w:tc>
        <w:tc>
          <w:tcPr>
            <w:tcW w:w="3517" w:type="dxa"/>
            <w:shd w:val="clear" w:color="auto" w:fill="BFBFBF"/>
          </w:tcPr>
          <w:p w14:paraId="03CE0CBB" w14:textId="77777777" w:rsidR="00B939D0" w:rsidRDefault="00B939D0">
            <w:pPr>
              <w:rPr>
                <w:rFonts w:eastAsia="楷体_GB2312" w:hint="eastAsia"/>
                <w:color w:val="000000"/>
              </w:rPr>
            </w:pPr>
          </w:p>
        </w:tc>
        <w:tc>
          <w:tcPr>
            <w:tcW w:w="3517" w:type="dxa"/>
            <w:shd w:val="clear" w:color="auto" w:fill="BFBFBF"/>
          </w:tcPr>
          <w:p w14:paraId="12CB1C28" w14:textId="77777777" w:rsidR="00B939D0" w:rsidRDefault="00B939D0">
            <w:pPr>
              <w:rPr>
                <w:rFonts w:eastAsia="楷体_GB2312"/>
                <w:color w:val="000000"/>
                <w:kern w:val="0"/>
                <w:sz w:val="24"/>
                <w:highlight w:val="white"/>
              </w:rPr>
            </w:pPr>
          </w:p>
        </w:tc>
      </w:tr>
      <w:tr w:rsidR="00B939D0" w14:paraId="7C6784B0" w14:textId="77777777">
        <w:trPr>
          <w:jc w:val="center"/>
        </w:trPr>
        <w:tc>
          <w:tcPr>
            <w:tcW w:w="1548" w:type="dxa"/>
            <w:vMerge w:val="restart"/>
          </w:tcPr>
          <w:p w14:paraId="512F1B79" w14:textId="77777777" w:rsidR="00B939D0" w:rsidRDefault="00B939D0">
            <w:pPr>
              <w:rPr>
                <w:rFonts w:eastAsia="楷体_GB2312" w:hint="eastAsia"/>
                <w:color w:val="000000"/>
              </w:rPr>
            </w:pPr>
          </w:p>
          <w:p w14:paraId="173DE0E7" w14:textId="77777777" w:rsidR="00B939D0" w:rsidRDefault="00B939D0">
            <w:pPr>
              <w:rPr>
                <w:rFonts w:eastAsia="楷体_GB2312" w:hint="eastAsia"/>
                <w:color w:val="000000"/>
              </w:rPr>
            </w:pPr>
          </w:p>
          <w:p w14:paraId="3BE9BFA1" w14:textId="77777777" w:rsidR="00B939D0" w:rsidRDefault="00B939D0">
            <w:pPr>
              <w:rPr>
                <w:rFonts w:eastAsia="楷体_GB2312"/>
                <w:color w:val="000000"/>
              </w:rPr>
            </w:pPr>
            <w:r>
              <w:rPr>
                <w:rFonts w:eastAsia="楷体_GB2312" w:hint="eastAsia"/>
                <w:color w:val="000000"/>
              </w:rPr>
              <w:t>分级基金</w:t>
            </w:r>
          </w:p>
        </w:tc>
        <w:tc>
          <w:tcPr>
            <w:tcW w:w="1263" w:type="dxa"/>
          </w:tcPr>
          <w:p w14:paraId="116968CB" w14:textId="77777777" w:rsidR="00B939D0" w:rsidRDefault="00B939D0">
            <w:pPr>
              <w:jc w:val="center"/>
              <w:rPr>
                <w:rFonts w:eastAsia="楷体_GB2312"/>
                <w:color w:val="000000"/>
              </w:rPr>
            </w:pPr>
            <w:r>
              <w:rPr>
                <w:rFonts w:eastAsia="楷体_GB2312"/>
                <w:color w:val="000000"/>
              </w:rPr>
              <w:t>A</w:t>
            </w:r>
            <w:r>
              <w:rPr>
                <w:rFonts w:eastAsia="楷体_GB2312"/>
                <w:color w:val="000000"/>
              </w:rPr>
              <w:t>级（类）</w:t>
            </w:r>
          </w:p>
        </w:tc>
        <w:tc>
          <w:tcPr>
            <w:tcW w:w="3517" w:type="dxa"/>
          </w:tcPr>
          <w:p w14:paraId="13E5FD67"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_A"&gt;</w:t>
            </w:r>
          </w:p>
          <w:p w14:paraId="79372118" w14:textId="77777777" w:rsidR="00B939D0" w:rsidRDefault="00B939D0">
            <w:pPr>
              <w:rPr>
                <w:rFonts w:eastAsia="楷体_GB2312" w:hint="eastAsia"/>
                <w:color w:val="000000"/>
              </w:rPr>
            </w:pPr>
            <w:r>
              <w:rPr>
                <w:rFonts w:eastAsia="楷体_GB2312" w:hint="eastAsia"/>
                <w:color w:val="000000"/>
              </w:rPr>
              <w:t>...</w:t>
            </w:r>
          </w:p>
          <w:p w14:paraId="52FD9D43"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668703CE" w14:textId="77777777" w:rsidR="00B939D0" w:rsidRDefault="00B939D0">
            <w:pPr>
              <w:rPr>
                <w:rFonts w:eastAsia="楷体_GB2312"/>
                <w:color w:val="000000"/>
              </w:rPr>
            </w:pPr>
            <w:r>
              <w:rPr>
                <w:rFonts w:eastAsia="楷体_GB2312"/>
                <w:color w:val="000000"/>
                <w:kern w:val="0"/>
                <w:sz w:val="24"/>
                <w:highlight w:val="white"/>
              </w:rPr>
              <w:t>&lt;segment&gt;</w:t>
            </w:r>
          </w:p>
          <w:p w14:paraId="64A9E853" w14:textId="77777777" w:rsidR="00B939D0" w:rsidRDefault="00B939D0">
            <w:pPr>
              <w:jc w:val="center"/>
              <w:rPr>
                <w:rFonts w:eastAsia="楷体_GB2312"/>
                <w:color w:val="000000"/>
              </w:rPr>
            </w:pPr>
            <w:r>
              <w:rPr>
                <w:rFonts w:eastAsia="楷体_GB2312"/>
                <w:color w:val="000000"/>
              </w:rPr>
              <w:t>&lt;cfid-common:FenJiJiJinJiBie&gt;A</w:t>
            </w:r>
          </w:p>
          <w:p w14:paraId="6542A6F8" w14:textId="77777777" w:rsidR="00B939D0" w:rsidRDefault="00B939D0">
            <w:pPr>
              <w:jc w:val="center"/>
              <w:rPr>
                <w:rFonts w:eastAsia="楷体_GB2312"/>
                <w:color w:val="000000"/>
              </w:rPr>
            </w:pPr>
            <w:r>
              <w:rPr>
                <w:rFonts w:eastAsia="楷体_GB2312"/>
                <w:color w:val="000000"/>
              </w:rPr>
              <w:t>&lt;/cfid-common:FenJiJiJinJiBie&gt;</w:t>
            </w:r>
          </w:p>
          <w:p w14:paraId="490C6ABC"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69741600" w14:textId="77777777">
        <w:trPr>
          <w:jc w:val="center"/>
        </w:trPr>
        <w:tc>
          <w:tcPr>
            <w:tcW w:w="1548" w:type="dxa"/>
            <w:vMerge/>
          </w:tcPr>
          <w:p w14:paraId="2A5A3E56" w14:textId="77777777" w:rsidR="00B939D0" w:rsidRDefault="00B939D0">
            <w:pPr>
              <w:rPr>
                <w:rFonts w:eastAsia="楷体_GB2312"/>
                <w:color w:val="000000"/>
              </w:rPr>
            </w:pPr>
          </w:p>
        </w:tc>
        <w:tc>
          <w:tcPr>
            <w:tcW w:w="1263" w:type="dxa"/>
          </w:tcPr>
          <w:p w14:paraId="63164062" w14:textId="77777777" w:rsidR="00B939D0" w:rsidRDefault="00B939D0">
            <w:pPr>
              <w:jc w:val="center"/>
              <w:rPr>
                <w:rFonts w:eastAsia="楷体_GB2312"/>
                <w:color w:val="000000"/>
              </w:rPr>
            </w:pPr>
            <w:r>
              <w:rPr>
                <w:rFonts w:eastAsia="楷体_GB2312"/>
                <w:color w:val="000000"/>
              </w:rPr>
              <w:t>B</w:t>
            </w:r>
            <w:r>
              <w:rPr>
                <w:rFonts w:eastAsia="楷体_GB2312"/>
                <w:color w:val="000000"/>
              </w:rPr>
              <w:t>级（类）</w:t>
            </w:r>
          </w:p>
        </w:tc>
        <w:tc>
          <w:tcPr>
            <w:tcW w:w="3517" w:type="dxa"/>
          </w:tcPr>
          <w:p w14:paraId="67B0D2F4"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B</w:t>
            </w:r>
            <w:r>
              <w:rPr>
                <w:rFonts w:eastAsia="楷体_GB2312"/>
                <w:color w:val="000000"/>
              </w:rPr>
              <w:t>"&gt;</w:t>
            </w:r>
          </w:p>
          <w:p w14:paraId="0599D54D" w14:textId="77777777" w:rsidR="00B939D0" w:rsidRDefault="00B939D0">
            <w:pPr>
              <w:rPr>
                <w:rFonts w:eastAsia="楷体_GB2312" w:hint="eastAsia"/>
                <w:color w:val="000000"/>
              </w:rPr>
            </w:pPr>
            <w:r>
              <w:rPr>
                <w:rFonts w:eastAsia="楷体_GB2312" w:hint="eastAsia"/>
                <w:color w:val="000000"/>
              </w:rPr>
              <w:t>...</w:t>
            </w:r>
          </w:p>
          <w:p w14:paraId="7998ABB5"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71003C8E" w14:textId="77777777" w:rsidR="00B939D0" w:rsidRDefault="00B939D0">
            <w:pPr>
              <w:rPr>
                <w:rFonts w:eastAsia="楷体_GB2312"/>
                <w:color w:val="000000"/>
              </w:rPr>
            </w:pPr>
            <w:r>
              <w:rPr>
                <w:rFonts w:eastAsia="楷体_GB2312"/>
                <w:color w:val="000000"/>
                <w:kern w:val="0"/>
                <w:sz w:val="24"/>
                <w:highlight w:val="white"/>
              </w:rPr>
              <w:t>&lt;segment&gt;</w:t>
            </w:r>
          </w:p>
          <w:p w14:paraId="312012E4" w14:textId="77777777" w:rsidR="00B939D0" w:rsidRDefault="00B939D0">
            <w:pPr>
              <w:jc w:val="center"/>
              <w:rPr>
                <w:rFonts w:eastAsia="楷体_GB2312"/>
                <w:color w:val="000000"/>
              </w:rPr>
            </w:pPr>
            <w:r>
              <w:rPr>
                <w:rFonts w:eastAsia="楷体_GB2312"/>
                <w:color w:val="000000"/>
              </w:rPr>
              <w:t>&lt;cfid-common:FenJiJiJinJiBie&gt;B</w:t>
            </w:r>
          </w:p>
          <w:p w14:paraId="36817FAF" w14:textId="77777777" w:rsidR="00B939D0" w:rsidRDefault="00B939D0">
            <w:pPr>
              <w:jc w:val="center"/>
              <w:rPr>
                <w:rFonts w:eastAsia="楷体_GB2312"/>
                <w:color w:val="000000"/>
              </w:rPr>
            </w:pPr>
            <w:r>
              <w:rPr>
                <w:rFonts w:eastAsia="楷体_GB2312"/>
                <w:color w:val="000000"/>
              </w:rPr>
              <w:t>&lt;/cfid-common:FenJiJiJinJiBie&gt;</w:t>
            </w:r>
          </w:p>
          <w:p w14:paraId="210C21A9"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00D7B1CB" w14:textId="77777777">
        <w:trPr>
          <w:jc w:val="center"/>
        </w:trPr>
        <w:tc>
          <w:tcPr>
            <w:tcW w:w="1548" w:type="dxa"/>
            <w:vMerge/>
          </w:tcPr>
          <w:p w14:paraId="257CF463" w14:textId="77777777" w:rsidR="00B939D0" w:rsidRDefault="00B939D0">
            <w:pPr>
              <w:rPr>
                <w:rFonts w:eastAsia="楷体_GB2312"/>
                <w:color w:val="000000"/>
              </w:rPr>
            </w:pPr>
          </w:p>
        </w:tc>
        <w:tc>
          <w:tcPr>
            <w:tcW w:w="1263" w:type="dxa"/>
          </w:tcPr>
          <w:p w14:paraId="45B85381" w14:textId="77777777" w:rsidR="00B939D0" w:rsidRDefault="00B939D0">
            <w:pPr>
              <w:jc w:val="center"/>
              <w:rPr>
                <w:rFonts w:eastAsia="楷体_GB2312"/>
                <w:color w:val="000000"/>
              </w:rPr>
            </w:pPr>
            <w:r>
              <w:rPr>
                <w:rFonts w:eastAsia="楷体_GB2312" w:hint="eastAsia"/>
                <w:color w:val="000000"/>
              </w:rPr>
              <w:t>C</w:t>
            </w:r>
            <w:r>
              <w:rPr>
                <w:rFonts w:eastAsia="楷体_GB2312"/>
                <w:color w:val="000000"/>
              </w:rPr>
              <w:t>级（类）</w:t>
            </w:r>
          </w:p>
        </w:tc>
        <w:tc>
          <w:tcPr>
            <w:tcW w:w="3517" w:type="dxa"/>
          </w:tcPr>
          <w:p w14:paraId="4B685806"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C</w:t>
            </w:r>
            <w:r>
              <w:rPr>
                <w:rFonts w:eastAsia="楷体_GB2312"/>
                <w:color w:val="000000"/>
              </w:rPr>
              <w:t>"&gt;</w:t>
            </w:r>
          </w:p>
          <w:p w14:paraId="7D05C80D" w14:textId="77777777" w:rsidR="00B939D0" w:rsidRDefault="00B939D0">
            <w:pPr>
              <w:rPr>
                <w:rFonts w:eastAsia="楷体_GB2312" w:hint="eastAsia"/>
                <w:color w:val="000000"/>
              </w:rPr>
            </w:pPr>
            <w:r>
              <w:rPr>
                <w:rFonts w:eastAsia="楷体_GB2312" w:hint="eastAsia"/>
                <w:color w:val="000000"/>
              </w:rPr>
              <w:t>...</w:t>
            </w:r>
          </w:p>
          <w:p w14:paraId="61D88DD0"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4BC53E67" w14:textId="77777777" w:rsidR="00B939D0" w:rsidRDefault="00B939D0">
            <w:pPr>
              <w:rPr>
                <w:rFonts w:eastAsia="楷体_GB2312"/>
                <w:color w:val="000000"/>
              </w:rPr>
            </w:pPr>
            <w:r>
              <w:rPr>
                <w:rFonts w:eastAsia="楷体_GB2312"/>
                <w:color w:val="000000"/>
                <w:kern w:val="0"/>
                <w:sz w:val="24"/>
                <w:highlight w:val="white"/>
              </w:rPr>
              <w:t>&lt;segment&gt;</w:t>
            </w:r>
          </w:p>
          <w:p w14:paraId="68F7C716" w14:textId="77777777" w:rsidR="00B939D0" w:rsidRDefault="00B939D0">
            <w:pPr>
              <w:jc w:val="center"/>
              <w:rPr>
                <w:rFonts w:eastAsia="楷体_GB2312"/>
                <w:color w:val="000000"/>
              </w:rPr>
            </w:pPr>
            <w:r>
              <w:rPr>
                <w:rFonts w:eastAsia="楷体_GB2312"/>
                <w:color w:val="000000"/>
              </w:rPr>
              <w:t>&lt;cfid-common:FenJiJiJinJiBie&gt;</w:t>
            </w:r>
            <w:r>
              <w:rPr>
                <w:rFonts w:eastAsia="楷体_GB2312" w:hint="eastAsia"/>
                <w:color w:val="000000"/>
              </w:rPr>
              <w:t>C</w:t>
            </w:r>
          </w:p>
          <w:p w14:paraId="049D96C0" w14:textId="77777777" w:rsidR="00B939D0" w:rsidRDefault="00B939D0">
            <w:pPr>
              <w:jc w:val="center"/>
              <w:rPr>
                <w:rFonts w:eastAsia="楷体_GB2312"/>
                <w:color w:val="000000"/>
              </w:rPr>
            </w:pPr>
            <w:r>
              <w:rPr>
                <w:rFonts w:eastAsia="楷体_GB2312"/>
                <w:color w:val="000000"/>
              </w:rPr>
              <w:t>&lt;/cfid-common:FenJiJiJinJiBie&gt;</w:t>
            </w:r>
          </w:p>
          <w:p w14:paraId="2CACEB9D"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79CA1205" w14:textId="77777777">
        <w:trPr>
          <w:jc w:val="center"/>
        </w:trPr>
        <w:tc>
          <w:tcPr>
            <w:tcW w:w="1548" w:type="dxa"/>
            <w:shd w:val="clear" w:color="auto" w:fill="BFBFBF"/>
          </w:tcPr>
          <w:p w14:paraId="6DCC5E5C" w14:textId="77777777" w:rsidR="00B939D0" w:rsidRDefault="00B939D0">
            <w:pPr>
              <w:rPr>
                <w:rFonts w:eastAsia="楷体_GB2312"/>
                <w:color w:val="000000"/>
              </w:rPr>
            </w:pPr>
          </w:p>
        </w:tc>
        <w:tc>
          <w:tcPr>
            <w:tcW w:w="1263" w:type="dxa"/>
            <w:shd w:val="clear" w:color="auto" w:fill="BFBFBF"/>
          </w:tcPr>
          <w:p w14:paraId="544CD04E" w14:textId="77777777" w:rsidR="00B939D0" w:rsidRDefault="00B939D0">
            <w:pPr>
              <w:jc w:val="center"/>
              <w:rPr>
                <w:rFonts w:eastAsia="楷体_GB2312"/>
                <w:color w:val="000000"/>
              </w:rPr>
            </w:pPr>
          </w:p>
        </w:tc>
        <w:tc>
          <w:tcPr>
            <w:tcW w:w="3517" w:type="dxa"/>
            <w:shd w:val="clear" w:color="auto" w:fill="BFBFBF"/>
          </w:tcPr>
          <w:p w14:paraId="21E02079" w14:textId="77777777" w:rsidR="00B939D0" w:rsidRDefault="00B939D0">
            <w:pPr>
              <w:rPr>
                <w:rFonts w:eastAsia="楷体_GB2312" w:hint="eastAsia"/>
                <w:color w:val="000000"/>
              </w:rPr>
            </w:pPr>
          </w:p>
        </w:tc>
        <w:tc>
          <w:tcPr>
            <w:tcW w:w="3517" w:type="dxa"/>
            <w:shd w:val="clear" w:color="auto" w:fill="BFBFBF"/>
          </w:tcPr>
          <w:p w14:paraId="2E4A7728" w14:textId="77777777" w:rsidR="00B939D0" w:rsidRDefault="00B939D0">
            <w:pPr>
              <w:rPr>
                <w:rFonts w:eastAsia="楷体_GB2312"/>
                <w:color w:val="000000"/>
                <w:kern w:val="0"/>
                <w:sz w:val="24"/>
                <w:highlight w:val="white"/>
              </w:rPr>
            </w:pPr>
          </w:p>
        </w:tc>
      </w:tr>
      <w:tr w:rsidR="00B939D0" w14:paraId="7F005FB4" w14:textId="77777777">
        <w:trPr>
          <w:jc w:val="center"/>
        </w:trPr>
        <w:tc>
          <w:tcPr>
            <w:tcW w:w="1548" w:type="dxa"/>
            <w:vMerge w:val="restart"/>
          </w:tcPr>
          <w:p w14:paraId="58223783" w14:textId="77777777" w:rsidR="00B939D0" w:rsidRDefault="00B939D0">
            <w:pPr>
              <w:rPr>
                <w:rFonts w:eastAsia="楷体_GB2312" w:hint="eastAsia"/>
                <w:color w:val="000000"/>
              </w:rPr>
            </w:pPr>
          </w:p>
          <w:p w14:paraId="33B8736F" w14:textId="77777777" w:rsidR="00B939D0" w:rsidRDefault="00B939D0">
            <w:pPr>
              <w:rPr>
                <w:rFonts w:eastAsia="楷体_GB2312" w:hint="eastAsia"/>
                <w:color w:val="000000"/>
              </w:rPr>
            </w:pPr>
          </w:p>
          <w:p w14:paraId="463130CE" w14:textId="77777777" w:rsidR="00B939D0" w:rsidRDefault="00B939D0">
            <w:pPr>
              <w:rPr>
                <w:rFonts w:eastAsia="楷体_GB2312" w:hint="eastAsia"/>
                <w:color w:val="000000"/>
              </w:rPr>
            </w:pPr>
            <w:r>
              <w:rPr>
                <w:rFonts w:eastAsia="楷体_GB2312" w:hint="eastAsia"/>
                <w:color w:val="000000"/>
              </w:rPr>
              <w:t>分级基金</w:t>
            </w:r>
          </w:p>
        </w:tc>
        <w:tc>
          <w:tcPr>
            <w:tcW w:w="1263" w:type="dxa"/>
          </w:tcPr>
          <w:p w14:paraId="682A339D" w14:textId="77777777" w:rsidR="00B939D0" w:rsidRDefault="00B939D0">
            <w:pPr>
              <w:jc w:val="center"/>
              <w:rPr>
                <w:rFonts w:eastAsia="楷体_GB2312"/>
                <w:color w:val="000000"/>
              </w:rPr>
            </w:pPr>
            <w:r>
              <w:rPr>
                <w:rFonts w:eastAsia="楷体_GB2312"/>
                <w:color w:val="000000"/>
              </w:rPr>
              <w:t>A</w:t>
            </w:r>
            <w:r>
              <w:rPr>
                <w:rFonts w:eastAsia="楷体_GB2312"/>
                <w:color w:val="000000"/>
              </w:rPr>
              <w:t>级（类）</w:t>
            </w:r>
          </w:p>
        </w:tc>
        <w:tc>
          <w:tcPr>
            <w:tcW w:w="3517" w:type="dxa"/>
          </w:tcPr>
          <w:p w14:paraId="360AF3A4"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_A"&gt;</w:t>
            </w:r>
          </w:p>
          <w:p w14:paraId="5D3199BE" w14:textId="77777777" w:rsidR="00B939D0" w:rsidRDefault="00B939D0">
            <w:pPr>
              <w:rPr>
                <w:rFonts w:eastAsia="楷体_GB2312" w:hint="eastAsia"/>
                <w:color w:val="000000"/>
              </w:rPr>
            </w:pPr>
            <w:r>
              <w:rPr>
                <w:rFonts w:eastAsia="楷体_GB2312" w:hint="eastAsia"/>
                <w:color w:val="000000"/>
              </w:rPr>
              <w:t>...</w:t>
            </w:r>
          </w:p>
          <w:p w14:paraId="52E3EC95"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0CF7F2D0" w14:textId="77777777" w:rsidR="00B939D0" w:rsidRDefault="00B939D0">
            <w:pPr>
              <w:rPr>
                <w:rFonts w:eastAsia="楷体_GB2312"/>
                <w:color w:val="000000"/>
              </w:rPr>
            </w:pPr>
            <w:r>
              <w:rPr>
                <w:rFonts w:eastAsia="楷体_GB2312"/>
                <w:color w:val="000000"/>
                <w:kern w:val="0"/>
                <w:sz w:val="24"/>
                <w:highlight w:val="white"/>
              </w:rPr>
              <w:t>&lt;segment&gt;</w:t>
            </w:r>
          </w:p>
          <w:p w14:paraId="1F2AD182" w14:textId="77777777" w:rsidR="00B939D0" w:rsidRDefault="00B939D0">
            <w:pPr>
              <w:jc w:val="center"/>
              <w:rPr>
                <w:rFonts w:eastAsia="楷体_GB2312"/>
                <w:color w:val="000000"/>
              </w:rPr>
            </w:pPr>
            <w:r>
              <w:rPr>
                <w:rFonts w:eastAsia="楷体_GB2312"/>
                <w:color w:val="000000"/>
              </w:rPr>
              <w:t>&lt;cfid-common:FenJiJiJinJiBie&gt;A</w:t>
            </w:r>
          </w:p>
          <w:p w14:paraId="48B427B1" w14:textId="77777777" w:rsidR="00B939D0" w:rsidRDefault="00B939D0">
            <w:pPr>
              <w:jc w:val="center"/>
              <w:rPr>
                <w:rFonts w:eastAsia="楷体_GB2312"/>
                <w:color w:val="000000"/>
              </w:rPr>
            </w:pPr>
            <w:r>
              <w:rPr>
                <w:rFonts w:eastAsia="楷体_GB2312"/>
                <w:color w:val="000000"/>
              </w:rPr>
              <w:t>&lt;/cfid-common:FenJiJiJinJiBie&gt;</w:t>
            </w:r>
          </w:p>
          <w:p w14:paraId="4263855F"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6E2EF653" w14:textId="77777777">
        <w:trPr>
          <w:jc w:val="center"/>
        </w:trPr>
        <w:tc>
          <w:tcPr>
            <w:tcW w:w="1548" w:type="dxa"/>
            <w:vMerge/>
          </w:tcPr>
          <w:p w14:paraId="4C64868F" w14:textId="77777777" w:rsidR="00B939D0" w:rsidRDefault="00B939D0">
            <w:pPr>
              <w:rPr>
                <w:rFonts w:eastAsia="楷体_GB2312"/>
                <w:color w:val="000000"/>
              </w:rPr>
            </w:pPr>
          </w:p>
        </w:tc>
        <w:tc>
          <w:tcPr>
            <w:tcW w:w="1263" w:type="dxa"/>
          </w:tcPr>
          <w:p w14:paraId="478AF3B1" w14:textId="77777777" w:rsidR="00B939D0" w:rsidRDefault="00B939D0">
            <w:pPr>
              <w:jc w:val="center"/>
              <w:rPr>
                <w:rFonts w:eastAsia="楷体_GB2312"/>
                <w:color w:val="000000"/>
              </w:rPr>
            </w:pPr>
            <w:r>
              <w:rPr>
                <w:rFonts w:eastAsia="楷体_GB2312" w:hint="eastAsia"/>
                <w:color w:val="000000"/>
              </w:rPr>
              <w:t>C</w:t>
            </w:r>
            <w:r>
              <w:rPr>
                <w:rFonts w:eastAsia="楷体_GB2312"/>
                <w:color w:val="000000"/>
              </w:rPr>
              <w:t>级（类）</w:t>
            </w:r>
          </w:p>
        </w:tc>
        <w:tc>
          <w:tcPr>
            <w:tcW w:w="3517" w:type="dxa"/>
          </w:tcPr>
          <w:p w14:paraId="38B39BAD"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B</w:t>
            </w:r>
            <w:r>
              <w:rPr>
                <w:rFonts w:eastAsia="楷体_GB2312"/>
                <w:color w:val="000000"/>
              </w:rPr>
              <w:t>"&gt;</w:t>
            </w:r>
          </w:p>
          <w:p w14:paraId="5D681589" w14:textId="77777777" w:rsidR="00B939D0" w:rsidRDefault="00B939D0">
            <w:pPr>
              <w:rPr>
                <w:rFonts w:eastAsia="楷体_GB2312" w:hint="eastAsia"/>
                <w:color w:val="000000"/>
              </w:rPr>
            </w:pPr>
            <w:r>
              <w:rPr>
                <w:rFonts w:eastAsia="楷体_GB2312" w:hint="eastAsia"/>
                <w:color w:val="000000"/>
              </w:rPr>
              <w:t>...</w:t>
            </w:r>
          </w:p>
          <w:p w14:paraId="7D0F12DD"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4653B048" w14:textId="77777777" w:rsidR="00B939D0" w:rsidRDefault="00B939D0">
            <w:pPr>
              <w:rPr>
                <w:rFonts w:eastAsia="楷体_GB2312"/>
                <w:color w:val="000000"/>
              </w:rPr>
            </w:pPr>
            <w:r>
              <w:rPr>
                <w:rFonts w:eastAsia="楷体_GB2312"/>
                <w:color w:val="000000"/>
                <w:kern w:val="0"/>
                <w:sz w:val="24"/>
                <w:highlight w:val="white"/>
              </w:rPr>
              <w:t>&lt;segment&gt;</w:t>
            </w:r>
          </w:p>
          <w:p w14:paraId="139E87B6" w14:textId="77777777" w:rsidR="00B939D0" w:rsidRDefault="00B939D0">
            <w:pPr>
              <w:jc w:val="center"/>
              <w:rPr>
                <w:rFonts w:eastAsia="楷体_GB2312"/>
                <w:color w:val="000000"/>
              </w:rPr>
            </w:pPr>
            <w:r>
              <w:rPr>
                <w:rFonts w:eastAsia="楷体_GB2312"/>
                <w:color w:val="000000"/>
              </w:rPr>
              <w:t>&lt;cfid-common:FenJiJiJinJiBie&gt;</w:t>
            </w:r>
            <w:r>
              <w:rPr>
                <w:rFonts w:eastAsia="楷体_GB2312" w:hint="eastAsia"/>
                <w:color w:val="000000"/>
              </w:rPr>
              <w:t>C</w:t>
            </w:r>
          </w:p>
          <w:p w14:paraId="43C90485" w14:textId="77777777" w:rsidR="00B939D0" w:rsidRDefault="00B939D0">
            <w:pPr>
              <w:jc w:val="center"/>
              <w:rPr>
                <w:rFonts w:eastAsia="楷体_GB2312"/>
                <w:color w:val="000000"/>
              </w:rPr>
            </w:pPr>
            <w:r>
              <w:rPr>
                <w:rFonts w:eastAsia="楷体_GB2312"/>
                <w:color w:val="000000"/>
              </w:rPr>
              <w:t>&lt;/cfid-common:FenJiJiJinJiBie&gt;</w:t>
            </w:r>
          </w:p>
          <w:p w14:paraId="11BF2D06"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5954B926" w14:textId="77777777">
        <w:trPr>
          <w:jc w:val="center"/>
        </w:trPr>
        <w:tc>
          <w:tcPr>
            <w:tcW w:w="1548" w:type="dxa"/>
            <w:vMerge/>
          </w:tcPr>
          <w:p w14:paraId="1AACC25E" w14:textId="77777777" w:rsidR="00B939D0" w:rsidRDefault="00B939D0">
            <w:pPr>
              <w:rPr>
                <w:rFonts w:eastAsia="楷体_GB2312"/>
                <w:color w:val="000000"/>
              </w:rPr>
            </w:pPr>
          </w:p>
        </w:tc>
        <w:tc>
          <w:tcPr>
            <w:tcW w:w="1263" w:type="dxa"/>
          </w:tcPr>
          <w:p w14:paraId="70A95F7F" w14:textId="77777777" w:rsidR="00B939D0" w:rsidRDefault="00B939D0">
            <w:pPr>
              <w:jc w:val="center"/>
              <w:rPr>
                <w:rFonts w:eastAsia="楷体_GB2312"/>
                <w:color w:val="000000"/>
              </w:rPr>
            </w:pPr>
            <w:r>
              <w:rPr>
                <w:rFonts w:eastAsia="楷体_GB2312" w:hint="eastAsia"/>
                <w:color w:val="000000"/>
              </w:rPr>
              <w:t>E</w:t>
            </w:r>
            <w:r>
              <w:rPr>
                <w:rFonts w:eastAsia="楷体_GB2312"/>
                <w:color w:val="000000"/>
              </w:rPr>
              <w:t>级（类）</w:t>
            </w:r>
          </w:p>
        </w:tc>
        <w:tc>
          <w:tcPr>
            <w:tcW w:w="3517" w:type="dxa"/>
          </w:tcPr>
          <w:p w14:paraId="2CC172B0"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_</w:t>
            </w:r>
            <w:r>
              <w:rPr>
                <w:rFonts w:eastAsia="楷体_GB2312" w:hint="eastAsia"/>
                <w:color w:val="000000"/>
              </w:rPr>
              <w:t>C</w:t>
            </w:r>
            <w:r>
              <w:rPr>
                <w:rFonts w:eastAsia="楷体_GB2312"/>
                <w:color w:val="000000"/>
              </w:rPr>
              <w:t>"&gt;</w:t>
            </w:r>
          </w:p>
          <w:p w14:paraId="1459A4FA" w14:textId="77777777" w:rsidR="00B939D0" w:rsidRDefault="00B939D0">
            <w:pPr>
              <w:rPr>
                <w:rFonts w:eastAsia="楷体_GB2312" w:hint="eastAsia"/>
                <w:color w:val="000000"/>
              </w:rPr>
            </w:pPr>
            <w:r>
              <w:rPr>
                <w:rFonts w:eastAsia="楷体_GB2312" w:hint="eastAsia"/>
                <w:color w:val="000000"/>
              </w:rPr>
              <w:t>...</w:t>
            </w:r>
          </w:p>
          <w:p w14:paraId="4E1AD8E5"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Pr>
          <w:p w14:paraId="76FFAD5E" w14:textId="77777777" w:rsidR="00B939D0" w:rsidRDefault="00B939D0">
            <w:pPr>
              <w:rPr>
                <w:rFonts w:eastAsia="楷体_GB2312"/>
                <w:color w:val="000000"/>
              </w:rPr>
            </w:pPr>
            <w:r>
              <w:rPr>
                <w:rFonts w:eastAsia="楷体_GB2312"/>
                <w:color w:val="000000"/>
                <w:kern w:val="0"/>
                <w:sz w:val="24"/>
                <w:highlight w:val="white"/>
              </w:rPr>
              <w:t>&lt;segment&gt;</w:t>
            </w:r>
          </w:p>
          <w:p w14:paraId="49AAE9BB" w14:textId="77777777" w:rsidR="00B939D0" w:rsidRDefault="00B939D0">
            <w:pPr>
              <w:jc w:val="center"/>
              <w:rPr>
                <w:rFonts w:eastAsia="楷体_GB2312"/>
                <w:color w:val="000000"/>
              </w:rPr>
            </w:pPr>
            <w:r>
              <w:rPr>
                <w:rFonts w:eastAsia="楷体_GB2312"/>
                <w:color w:val="000000"/>
              </w:rPr>
              <w:t>&lt;cfid-common:FenJiJiJinJiBie&gt;</w:t>
            </w:r>
            <w:r>
              <w:rPr>
                <w:rFonts w:eastAsia="楷体_GB2312" w:hint="eastAsia"/>
                <w:color w:val="000000"/>
              </w:rPr>
              <w:t>E</w:t>
            </w:r>
          </w:p>
          <w:p w14:paraId="3CD58B11" w14:textId="77777777" w:rsidR="00B939D0" w:rsidRDefault="00B939D0">
            <w:pPr>
              <w:jc w:val="center"/>
              <w:rPr>
                <w:rFonts w:eastAsia="楷体_GB2312"/>
                <w:color w:val="000000"/>
              </w:rPr>
            </w:pPr>
            <w:r>
              <w:rPr>
                <w:rFonts w:eastAsia="楷体_GB2312"/>
                <w:color w:val="000000"/>
              </w:rPr>
              <w:t>&lt;/cfid-common:FenJiJiJinJiBie&gt;</w:t>
            </w:r>
          </w:p>
          <w:p w14:paraId="6744E6BC"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7597A8ED" w14:textId="77777777">
        <w:trPr>
          <w:jc w:val="center"/>
        </w:trPr>
        <w:tc>
          <w:tcPr>
            <w:tcW w:w="1548" w:type="dxa"/>
            <w:shd w:val="clear" w:color="auto" w:fill="BFBFBF"/>
          </w:tcPr>
          <w:p w14:paraId="224FD480" w14:textId="77777777" w:rsidR="00B939D0" w:rsidRDefault="00B939D0">
            <w:pPr>
              <w:rPr>
                <w:rFonts w:eastAsia="楷体_GB2312"/>
                <w:color w:val="000000"/>
              </w:rPr>
            </w:pPr>
          </w:p>
        </w:tc>
        <w:tc>
          <w:tcPr>
            <w:tcW w:w="1263" w:type="dxa"/>
            <w:shd w:val="clear" w:color="auto" w:fill="BFBFBF"/>
          </w:tcPr>
          <w:p w14:paraId="6B980957" w14:textId="77777777" w:rsidR="00B939D0" w:rsidRDefault="00B939D0">
            <w:pPr>
              <w:jc w:val="center"/>
              <w:rPr>
                <w:rFonts w:eastAsia="楷体_GB2312"/>
                <w:color w:val="000000"/>
              </w:rPr>
            </w:pPr>
          </w:p>
        </w:tc>
        <w:tc>
          <w:tcPr>
            <w:tcW w:w="3517" w:type="dxa"/>
            <w:shd w:val="clear" w:color="auto" w:fill="BFBFBF"/>
          </w:tcPr>
          <w:p w14:paraId="42AB3C73" w14:textId="77777777" w:rsidR="00B939D0" w:rsidRDefault="00B939D0">
            <w:pPr>
              <w:rPr>
                <w:rFonts w:eastAsia="楷体_GB2312"/>
                <w:color w:val="000000"/>
              </w:rPr>
            </w:pPr>
          </w:p>
        </w:tc>
        <w:tc>
          <w:tcPr>
            <w:tcW w:w="3517" w:type="dxa"/>
            <w:shd w:val="clear" w:color="auto" w:fill="BFBFBF"/>
          </w:tcPr>
          <w:p w14:paraId="3E3AECB5" w14:textId="77777777" w:rsidR="00B939D0" w:rsidRDefault="00B939D0">
            <w:pPr>
              <w:rPr>
                <w:rFonts w:eastAsia="楷体_GB2312"/>
                <w:color w:val="000000"/>
                <w:kern w:val="0"/>
                <w:sz w:val="24"/>
                <w:highlight w:val="white"/>
              </w:rPr>
            </w:pPr>
          </w:p>
        </w:tc>
      </w:tr>
      <w:tr w:rsidR="00B939D0" w14:paraId="7F9C3DFC" w14:textId="77777777">
        <w:trPr>
          <w:jc w:val="center"/>
        </w:trPr>
        <w:tc>
          <w:tcPr>
            <w:tcW w:w="1548" w:type="dxa"/>
            <w:tcBorders>
              <w:top w:val="single" w:sz="4" w:space="0" w:color="auto"/>
              <w:left w:val="single" w:sz="4" w:space="0" w:color="auto"/>
              <w:bottom w:val="single" w:sz="4" w:space="0" w:color="auto"/>
              <w:right w:val="single" w:sz="4" w:space="0" w:color="auto"/>
            </w:tcBorders>
          </w:tcPr>
          <w:p w14:paraId="56388FBF" w14:textId="77777777" w:rsidR="00B939D0" w:rsidRDefault="00B939D0">
            <w:pPr>
              <w:rPr>
                <w:rFonts w:eastAsia="楷体_GB2312"/>
                <w:color w:val="000000"/>
              </w:rPr>
            </w:pPr>
            <w:r>
              <w:rPr>
                <w:rFonts w:eastAsia="楷体_GB2312" w:hint="eastAsia"/>
                <w:color w:val="000000"/>
              </w:rPr>
              <w:t>部分级别</w:t>
            </w:r>
            <w:r>
              <w:rPr>
                <w:rFonts w:eastAsia="楷体_GB2312"/>
                <w:color w:val="000000"/>
              </w:rPr>
              <w:t>合计数据（类推）</w:t>
            </w:r>
          </w:p>
        </w:tc>
        <w:tc>
          <w:tcPr>
            <w:tcW w:w="1263" w:type="dxa"/>
            <w:tcBorders>
              <w:top w:val="single" w:sz="4" w:space="0" w:color="auto"/>
              <w:left w:val="single" w:sz="4" w:space="0" w:color="auto"/>
              <w:bottom w:val="single" w:sz="4" w:space="0" w:color="auto"/>
              <w:right w:val="single" w:sz="4" w:space="0" w:color="auto"/>
            </w:tcBorders>
          </w:tcPr>
          <w:p w14:paraId="52EF71C5" w14:textId="77777777" w:rsidR="00B939D0" w:rsidRDefault="00B939D0">
            <w:pPr>
              <w:jc w:val="center"/>
              <w:rPr>
                <w:rFonts w:eastAsia="楷体_GB2312"/>
                <w:color w:val="000000"/>
              </w:rPr>
            </w:pPr>
            <w:r>
              <w:rPr>
                <w:rFonts w:eastAsia="楷体_GB2312"/>
                <w:color w:val="000000"/>
              </w:rPr>
              <w:t>A/B+C</w:t>
            </w:r>
          </w:p>
          <w:p w14:paraId="46EC752C" w14:textId="77777777" w:rsidR="00B939D0" w:rsidRDefault="00B939D0">
            <w:pPr>
              <w:jc w:val="center"/>
              <w:rPr>
                <w:rFonts w:eastAsia="楷体_GB2312"/>
                <w:color w:val="000000"/>
              </w:rPr>
            </w:pPr>
            <w:r>
              <w:rPr>
                <w:rFonts w:eastAsia="楷体_GB2312"/>
                <w:color w:val="000000"/>
              </w:rPr>
              <w:t>A+B</w:t>
            </w:r>
          </w:p>
          <w:p w14:paraId="7857F452" w14:textId="77777777" w:rsidR="00B939D0" w:rsidRDefault="00B939D0">
            <w:pPr>
              <w:jc w:val="center"/>
              <w:rPr>
                <w:rFonts w:eastAsia="楷体_GB2312"/>
                <w:color w:val="000000"/>
              </w:rPr>
            </w:pPr>
            <w:r>
              <w:rPr>
                <w:rFonts w:eastAsia="楷体_GB2312"/>
                <w:color w:val="000000"/>
              </w:rPr>
              <w:t>A+C</w:t>
            </w:r>
          </w:p>
          <w:p w14:paraId="6144D7BC" w14:textId="77777777" w:rsidR="00B939D0" w:rsidRDefault="00B939D0">
            <w:pPr>
              <w:rPr>
                <w:rFonts w:eastAsia="楷体_GB2312"/>
                <w:color w:val="000000"/>
              </w:rPr>
            </w:pPr>
          </w:p>
        </w:tc>
        <w:tc>
          <w:tcPr>
            <w:tcW w:w="3517" w:type="dxa"/>
            <w:tcBorders>
              <w:top w:val="single" w:sz="4" w:space="0" w:color="auto"/>
              <w:left w:val="single" w:sz="4" w:space="0" w:color="auto"/>
              <w:bottom w:val="single" w:sz="4" w:space="0" w:color="auto"/>
              <w:right w:val="single" w:sz="4" w:space="0" w:color="auto"/>
            </w:tcBorders>
          </w:tcPr>
          <w:p w14:paraId="29154182"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"&gt;</w:t>
            </w:r>
          </w:p>
          <w:p w14:paraId="2F7ED585" w14:textId="77777777" w:rsidR="00B939D0" w:rsidRDefault="00B939D0">
            <w:pPr>
              <w:rPr>
                <w:rFonts w:eastAsia="楷体_GB2312" w:hint="eastAsia"/>
                <w:color w:val="000000"/>
              </w:rPr>
            </w:pPr>
            <w:r>
              <w:rPr>
                <w:rFonts w:eastAsia="楷体_GB2312" w:hint="eastAsia"/>
                <w:color w:val="000000"/>
              </w:rPr>
              <w:t>...</w:t>
            </w:r>
          </w:p>
          <w:p w14:paraId="2FD2191F"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Borders>
              <w:top w:val="single" w:sz="4" w:space="0" w:color="auto"/>
              <w:left w:val="single" w:sz="4" w:space="0" w:color="auto"/>
              <w:bottom w:val="single" w:sz="4" w:space="0" w:color="auto"/>
              <w:right w:val="single" w:sz="4" w:space="0" w:color="auto"/>
            </w:tcBorders>
          </w:tcPr>
          <w:p w14:paraId="2A1A90E1" w14:textId="77777777" w:rsidR="00B939D0" w:rsidRDefault="00B939D0">
            <w:pPr>
              <w:rPr>
                <w:rFonts w:eastAsia="楷体_GB2312"/>
                <w:color w:val="000000"/>
                <w:kern w:val="0"/>
                <w:sz w:val="24"/>
                <w:highlight w:val="white"/>
              </w:rPr>
            </w:pPr>
            <w:r>
              <w:rPr>
                <w:rFonts w:eastAsia="楷体_GB2312"/>
                <w:color w:val="000000"/>
                <w:kern w:val="0"/>
                <w:szCs w:val="21"/>
                <w:highlight w:val="white"/>
              </w:rPr>
              <w:t>普通上下文</w:t>
            </w:r>
            <w:r>
              <w:rPr>
                <w:rFonts w:eastAsia="楷体_GB2312"/>
                <w:color w:val="000000"/>
                <w:kern w:val="0"/>
                <w:sz w:val="24"/>
                <w:highlight w:val="white"/>
              </w:rPr>
              <w:t>*</w:t>
            </w:r>
          </w:p>
          <w:p w14:paraId="5834E0AD" w14:textId="77777777" w:rsidR="00B939D0" w:rsidRDefault="00B939D0">
            <w:pPr>
              <w:rPr>
                <w:rFonts w:eastAsia="楷体_GB2312"/>
                <w:color w:val="000000"/>
                <w:kern w:val="0"/>
                <w:sz w:val="24"/>
                <w:highlight w:val="white"/>
              </w:rPr>
            </w:pPr>
          </w:p>
        </w:tc>
      </w:tr>
      <w:tr w:rsidR="00B939D0" w14:paraId="706769B9" w14:textId="77777777">
        <w:trPr>
          <w:jc w:val="center"/>
        </w:trPr>
        <w:tc>
          <w:tcPr>
            <w:tcW w:w="1548" w:type="dxa"/>
            <w:tcBorders>
              <w:top w:val="single" w:sz="4" w:space="0" w:color="auto"/>
              <w:left w:val="single" w:sz="4" w:space="0" w:color="auto"/>
              <w:bottom w:val="single" w:sz="4" w:space="0" w:color="auto"/>
              <w:right w:val="single" w:sz="4" w:space="0" w:color="auto"/>
            </w:tcBorders>
          </w:tcPr>
          <w:p w14:paraId="2802F764" w14:textId="77777777" w:rsidR="00B939D0" w:rsidRDefault="00B939D0">
            <w:pPr>
              <w:rPr>
                <w:rFonts w:eastAsia="楷体_GB2312"/>
                <w:color w:val="000000"/>
              </w:rPr>
            </w:pPr>
            <w:r>
              <w:rPr>
                <w:rFonts w:eastAsia="楷体_GB2312"/>
                <w:color w:val="000000"/>
              </w:rPr>
              <w:t>各类（级）共用数据</w:t>
            </w:r>
          </w:p>
        </w:tc>
        <w:tc>
          <w:tcPr>
            <w:tcW w:w="1263" w:type="dxa"/>
            <w:tcBorders>
              <w:top w:val="single" w:sz="4" w:space="0" w:color="auto"/>
              <w:left w:val="single" w:sz="4" w:space="0" w:color="auto"/>
              <w:bottom w:val="single" w:sz="4" w:space="0" w:color="auto"/>
              <w:right w:val="single" w:sz="4" w:space="0" w:color="auto"/>
            </w:tcBorders>
          </w:tcPr>
          <w:p w14:paraId="14D98123" w14:textId="77777777" w:rsidR="00B939D0" w:rsidRDefault="00B939D0">
            <w:pPr>
              <w:jc w:val="center"/>
              <w:rPr>
                <w:rFonts w:eastAsia="楷体_GB2312"/>
                <w:color w:val="000000"/>
              </w:rPr>
            </w:pPr>
            <w:r>
              <w:rPr>
                <w:rFonts w:eastAsia="楷体_GB2312"/>
                <w:color w:val="000000"/>
              </w:rPr>
              <w:t>各个类（级）</w:t>
            </w:r>
          </w:p>
        </w:tc>
        <w:tc>
          <w:tcPr>
            <w:tcW w:w="3517" w:type="dxa"/>
            <w:tcBorders>
              <w:top w:val="single" w:sz="4" w:space="0" w:color="auto"/>
              <w:left w:val="single" w:sz="4" w:space="0" w:color="auto"/>
              <w:bottom w:val="single" w:sz="4" w:space="0" w:color="auto"/>
              <w:right w:val="single" w:sz="4" w:space="0" w:color="auto"/>
            </w:tcBorders>
          </w:tcPr>
          <w:p w14:paraId="773BCBF7" w14:textId="77777777" w:rsidR="00B939D0" w:rsidRDefault="00B939D0">
            <w:pPr>
              <w:rPr>
                <w:rFonts w:eastAsia="楷体_GB2312"/>
                <w:color w:val="000000"/>
              </w:rPr>
            </w:pPr>
            <w:r>
              <w:rPr>
                <w:rFonts w:eastAsia="楷体_GB2312"/>
                <w:color w:val="000000"/>
              </w:rPr>
              <w:t>&lt;context id="C_instant_</w:t>
            </w:r>
            <w:r>
              <w:rPr>
                <w:rFonts w:eastAsia="楷体_GB2312" w:hint="eastAsia"/>
                <w:color w:val="000000"/>
              </w:rPr>
              <w:t>20141203</w:t>
            </w:r>
            <w:r>
              <w:rPr>
                <w:rFonts w:eastAsia="楷体_GB2312"/>
                <w:color w:val="000000"/>
              </w:rPr>
              <w:t>"&gt;</w:t>
            </w:r>
          </w:p>
          <w:p w14:paraId="4C0CC209" w14:textId="77777777" w:rsidR="00B939D0" w:rsidRDefault="00B939D0">
            <w:pPr>
              <w:rPr>
                <w:rFonts w:eastAsia="楷体_GB2312" w:hint="eastAsia"/>
                <w:color w:val="000000"/>
              </w:rPr>
            </w:pPr>
            <w:r>
              <w:rPr>
                <w:rFonts w:eastAsia="楷体_GB2312" w:hint="eastAsia"/>
                <w:color w:val="000000"/>
              </w:rPr>
              <w:t>...</w:t>
            </w:r>
          </w:p>
          <w:p w14:paraId="207C9E20" w14:textId="77777777" w:rsidR="00B939D0" w:rsidRDefault="00B939D0">
            <w:pPr>
              <w:rPr>
                <w:rFonts w:eastAsia="楷体_GB2312"/>
                <w:color w:val="000000"/>
              </w:rPr>
            </w:pPr>
            <w:r>
              <w:rPr>
                <w:rFonts w:eastAsia="楷体_GB2312" w:hint="eastAsia"/>
                <w:color w:val="000000"/>
              </w:rPr>
              <w:t>&lt;/</w:t>
            </w:r>
            <w:r>
              <w:rPr>
                <w:rFonts w:eastAsia="楷体_GB2312"/>
                <w:color w:val="000000"/>
              </w:rPr>
              <w:t>context</w:t>
            </w:r>
            <w:r>
              <w:rPr>
                <w:rFonts w:eastAsia="楷体_GB2312" w:hint="eastAsia"/>
                <w:color w:val="000000"/>
              </w:rPr>
              <w:t>&gt;</w:t>
            </w:r>
          </w:p>
        </w:tc>
        <w:tc>
          <w:tcPr>
            <w:tcW w:w="3517" w:type="dxa"/>
            <w:tcBorders>
              <w:top w:val="single" w:sz="4" w:space="0" w:color="auto"/>
              <w:left w:val="single" w:sz="4" w:space="0" w:color="auto"/>
              <w:bottom w:val="single" w:sz="4" w:space="0" w:color="auto"/>
              <w:right w:val="single" w:sz="4" w:space="0" w:color="auto"/>
            </w:tcBorders>
          </w:tcPr>
          <w:p w14:paraId="67CAF6B5" w14:textId="77777777" w:rsidR="00B939D0" w:rsidRDefault="00B939D0">
            <w:pPr>
              <w:rPr>
                <w:rFonts w:eastAsia="楷体_GB2312"/>
                <w:color w:val="000000"/>
                <w:kern w:val="0"/>
                <w:szCs w:val="21"/>
                <w:highlight w:val="white"/>
              </w:rPr>
            </w:pPr>
            <w:r>
              <w:rPr>
                <w:rFonts w:eastAsia="楷体_GB2312"/>
                <w:color w:val="000000"/>
                <w:kern w:val="0"/>
                <w:szCs w:val="21"/>
                <w:highlight w:val="white"/>
              </w:rPr>
              <w:t>普通上下文</w:t>
            </w:r>
          </w:p>
        </w:tc>
      </w:tr>
    </w:tbl>
    <w:p w14:paraId="4A4FD498" w14:textId="77777777" w:rsidR="00B939D0" w:rsidRDefault="00B939D0">
      <w:pPr>
        <w:ind w:firstLine="420"/>
        <w:rPr>
          <w:rFonts w:eastAsia="楷体_GB2312"/>
          <w:color w:val="000000"/>
        </w:rPr>
      </w:pPr>
      <w:r>
        <w:rPr>
          <w:rFonts w:eastAsia="楷体_GB2312"/>
          <w:color w:val="000000"/>
        </w:rPr>
        <w:t>注：</w:t>
      </w:r>
      <w:r>
        <w:rPr>
          <w:rFonts w:eastAsia="楷体_GB2312"/>
          <w:color w:val="000000"/>
        </w:rPr>
        <w:t>*</w:t>
      </w:r>
      <w:r>
        <w:rPr>
          <w:rFonts w:eastAsia="楷体_GB2312"/>
          <w:color w:val="000000"/>
        </w:rPr>
        <w:t>上下文不需要</w:t>
      </w:r>
      <w:r>
        <w:rPr>
          <w:rFonts w:eastAsia="楷体_GB2312"/>
          <w:color w:val="000000"/>
        </w:rPr>
        <w:t>segment</w:t>
      </w:r>
      <w:r>
        <w:rPr>
          <w:rFonts w:eastAsia="楷体_GB2312"/>
          <w:color w:val="000000"/>
        </w:rPr>
        <w:t>元素时，称为</w:t>
      </w:r>
      <w:r>
        <w:rPr>
          <w:rFonts w:eastAsia="楷体_GB2312"/>
          <w:color w:val="000000"/>
        </w:rPr>
        <w:t>“</w:t>
      </w:r>
      <w:r>
        <w:rPr>
          <w:rFonts w:eastAsia="楷体_GB2312"/>
          <w:color w:val="000000"/>
        </w:rPr>
        <w:t>普通上下文</w:t>
      </w:r>
      <w:r>
        <w:rPr>
          <w:rFonts w:eastAsia="楷体_GB2312"/>
          <w:color w:val="000000"/>
        </w:rPr>
        <w:t>”</w:t>
      </w:r>
      <w:r>
        <w:rPr>
          <w:rFonts w:eastAsia="楷体_GB2312"/>
          <w:color w:val="000000"/>
        </w:rPr>
        <w:t>，下同。</w:t>
      </w:r>
    </w:p>
    <w:p w14:paraId="739BA4C1"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bookmarkStart w:id="31" w:name="_Toc209335869"/>
      <w:bookmarkStart w:id="32" w:name="_Toc209334447"/>
      <w:r>
        <w:rPr>
          <w:rStyle w:val="CODE"/>
          <w:rFonts w:ascii="Times New Roman" w:eastAsia="宋体" w:hAnsi="Times New Roman" w:hint="eastAsia"/>
          <w:color w:val="000000"/>
          <w:spacing w:val="0"/>
          <w:sz w:val="24"/>
          <w:szCs w:val="24"/>
          <w:lang w:val="en-US" w:eastAsia="zh-CN"/>
        </w:rPr>
        <w:t>2</w:t>
      </w:r>
      <w:r>
        <w:rPr>
          <w:rStyle w:val="CODE"/>
          <w:rFonts w:ascii="Times New Roman" w:eastAsia="宋体" w:hAnsi="Times New Roman"/>
          <w:color w:val="000000"/>
          <w:spacing w:val="0"/>
          <w:sz w:val="24"/>
          <w:szCs w:val="24"/>
          <w:lang w:eastAsia="zh-CN"/>
        </w:rPr>
        <w:t>）分类（级）基金上下文的应用原则</w:t>
      </w:r>
      <w:bookmarkEnd w:id="31"/>
      <w:bookmarkEnd w:id="32"/>
      <w:r>
        <w:rPr>
          <w:rStyle w:val="CODE"/>
          <w:rFonts w:ascii="Times New Roman" w:eastAsia="宋体" w:hAnsi="Times New Roman"/>
          <w:color w:val="000000"/>
          <w:spacing w:val="0"/>
          <w:sz w:val="24"/>
          <w:szCs w:val="24"/>
          <w:lang w:eastAsia="zh-CN"/>
        </w:rPr>
        <w:t>：</w:t>
      </w:r>
    </w:p>
    <w:p w14:paraId="350C82A4" w14:textId="77777777" w:rsidR="00B939D0" w:rsidRDefault="00B939D0">
      <w:pPr>
        <w:pStyle w:val="BodyText"/>
        <w:numPr>
          <w:ilvl w:val="0"/>
          <w:numId w:val="3"/>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对各类（级）独立数据，上下文要使用</w:t>
      </w:r>
      <w:r>
        <w:rPr>
          <w:rStyle w:val="CODE"/>
          <w:rFonts w:ascii="Times New Roman" w:eastAsia="宋体" w:hAnsi="Times New Roman"/>
          <w:color w:val="000000"/>
          <w:spacing w:val="0"/>
          <w:sz w:val="24"/>
          <w:szCs w:val="24"/>
          <w:lang w:eastAsia="zh-CN"/>
        </w:rPr>
        <w:t>segment</w:t>
      </w:r>
      <w:r>
        <w:rPr>
          <w:rStyle w:val="CODE"/>
          <w:rFonts w:ascii="Times New Roman" w:eastAsia="宋体" w:hAnsi="Times New Roman"/>
          <w:color w:val="000000"/>
          <w:spacing w:val="0"/>
          <w:sz w:val="24"/>
          <w:szCs w:val="24"/>
          <w:lang w:eastAsia="zh-CN"/>
        </w:rPr>
        <w:t>，并通过</w:t>
      </w:r>
      <w:r>
        <w:rPr>
          <w:rStyle w:val="CODE"/>
          <w:rFonts w:ascii="Times New Roman" w:eastAsia="宋体" w:hAnsi="Times New Roman"/>
          <w:color w:val="000000"/>
          <w:spacing w:val="0"/>
          <w:sz w:val="24"/>
          <w:szCs w:val="24"/>
          <w:lang w:eastAsia="zh-CN"/>
        </w:rPr>
        <w:t>segment</w:t>
      </w:r>
      <w:r>
        <w:rPr>
          <w:rStyle w:val="CODE"/>
          <w:rFonts w:ascii="Times New Roman" w:eastAsia="宋体" w:hAnsi="Times New Roman"/>
          <w:color w:val="000000"/>
          <w:spacing w:val="0"/>
          <w:sz w:val="24"/>
          <w:szCs w:val="24"/>
          <w:lang w:eastAsia="zh-CN"/>
        </w:rPr>
        <w:t>子元素</w:t>
      </w:r>
      <w:r>
        <w:rPr>
          <w:rStyle w:val="CODE"/>
          <w:rFonts w:ascii="Times New Roman" w:eastAsia="宋体" w:hAnsi="Times New Roman"/>
          <w:color w:val="000000"/>
          <w:spacing w:val="0"/>
          <w:sz w:val="24"/>
          <w:szCs w:val="24"/>
          <w:lang w:eastAsia="zh-CN"/>
        </w:rPr>
        <w:t>cfid-common:FenJiJiJinJiBie</w:t>
      </w:r>
      <w:r>
        <w:rPr>
          <w:rStyle w:val="CODE"/>
          <w:rFonts w:ascii="Times New Roman" w:eastAsia="宋体" w:hAnsi="Times New Roman"/>
          <w:color w:val="000000"/>
          <w:spacing w:val="0"/>
          <w:sz w:val="24"/>
          <w:szCs w:val="24"/>
          <w:lang w:eastAsia="zh-CN"/>
        </w:rPr>
        <w:t>值分别取</w:t>
      </w:r>
      <w:r>
        <w:rPr>
          <w:rStyle w:val="CODE"/>
          <w:rFonts w:ascii="Times New Roman" w:eastAsia="宋体" w:hAnsi="Times New Roman"/>
          <w:color w:val="000000"/>
          <w:spacing w:val="0"/>
          <w:sz w:val="24"/>
          <w:szCs w:val="24"/>
          <w:lang w:eastAsia="zh-CN"/>
        </w:rPr>
        <w:t>A</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B</w:t>
      </w:r>
      <w:r>
        <w:rPr>
          <w:rStyle w:val="CODE"/>
          <w:rFonts w:ascii="Times New Roman" w:eastAsia="宋体" w:hAnsi="Times New Roman"/>
          <w:color w:val="000000"/>
          <w:spacing w:val="0"/>
          <w:sz w:val="24"/>
          <w:szCs w:val="24"/>
          <w:lang w:eastAsia="zh-CN"/>
        </w:rPr>
        <w:t>或</w:t>
      </w:r>
      <w:r>
        <w:rPr>
          <w:rStyle w:val="CODE"/>
          <w:rFonts w:ascii="Times New Roman" w:eastAsia="宋体" w:hAnsi="Times New Roman"/>
          <w:color w:val="000000"/>
          <w:spacing w:val="0"/>
          <w:sz w:val="24"/>
          <w:szCs w:val="24"/>
          <w:lang w:eastAsia="zh-CN"/>
        </w:rPr>
        <w:t>C</w:t>
      </w:r>
      <w:r>
        <w:rPr>
          <w:rStyle w:val="CODE"/>
          <w:rFonts w:ascii="Times New Roman" w:eastAsia="宋体" w:hAnsi="Times New Roman"/>
          <w:color w:val="000000"/>
          <w:spacing w:val="0"/>
          <w:sz w:val="24"/>
          <w:szCs w:val="24"/>
          <w:lang w:eastAsia="zh-CN"/>
        </w:rPr>
        <w:t>来分别进行标识。</w:t>
      </w:r>
    </w:p>
    <w:p w14:paraId="3BFC913D" w14:textId="77777777" w:rsidR="00B939D0" w:rsidRDefault="00B939D0">
      <w:pPr>
        <w:pStyle w:val="BodyText"/>
        <w:numPr>
          <w:ilvl w:val="0"/>
          <w:numId w:val="3"/>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对各类（级）共用数据使用普通上下文。</w:t>
      </w:r>
    </w:p>
    <w:p w14:paraId="635CABD2" w14:textId="77777777" w:rsidR="00B939D0" w:rsidRDefault="00B939D0">
      <w:pPr>
        <w:pStyle w:val="BodyText"/>
        <w:numPr>
          <w:ilvl w:val="0"/>
          <w:numId w:val="3"/>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结构分级</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分类基金各自独立数据上下文要使用</w:t>
      </w:r>
      <w:r>
        <w:rPr>
          <w:rStyle w:val="CODE"/>
          <w:rFonts w:ascii="Times New Roman" w:eastAsia="宋体" w:hAnsi="Times New Roman"/>
          <w:color w:val="000000"/>
          <w:spacing w:val="0"/>
          <w:sz w:val="24"/>
          <w:szCs w:val="24"/>
          <w:lang w:eastAsia="zh-CN"/>
        </w:rPr>
        <w:t>segment</w:t>
      </w:r>
      <w:r>
        <w:rPr>
          <w:rStyle w:val="CODE"/>
          <w:rFonts w:ascii="Times New Roman" w:eastAsia="宋体" w:hAnsi="Times New Roman"/>
          <w:color w:val="000000"/>
          <w:spacing w:val="0"/>
          <w:sz w:val="24"/>
          <w:szCs w:val="24"/>
          <w:lang w:eastAsia="zh-CN"/>
        </w:rPr>
        <w:t>，并通过</w:t>
      </w:r>
      <w:r>
        <w:rPr>
          <w:rStyle w:val="CODE"/>
          <w:rFonts w:ascii="Times New Roman" w:eastAsia="宋体" w:hAnsi="Times New Roman"/>
          <w:color w:val="000000"/>
          <w:spacing w:val="0"/>
          <w:sz w:val="24"/>
          <w:szCs w:val="24"/>
          <w:lang w:eastAsia="zh-CN"/>
        </w:rPr>
        <w:t>segment</w:t>
      </w:r>
      <w:r>
        <w:rPr>
          <w:rStyle w:val="CODE"/>
          <w:rFonts w:ascii="Times New Roman" w:eastAsia="宋体" w:hAnsi="Times New Roman"/>
          <w:color w:val="000000"/>
          <w:spacing w:val="0"/>
          <w:sz w:val="24"/>
          <w:szCs w:val="24"/>
          <w:lang w:eastAsia="zh-CN"/>
        </w:rPr>
        <w:t>子元素</w:t>
      </w:r>
      <w:r>
        <w:rPr>
          <w:rStyle w:val="CODE"/>
          <w:rFonts w:ascii="Times New Roman" w:eastAsia="宋体" w:hAnsi="Times New Roman"/>
          <w:color w:val="000000"/>
          <w:spacing w:val="0"/>
          <w:sz w:val="24"/>
          <w:szCs w:val="24"/>
          <w:lang w:eastAsia="zh-CN"/>
        </w:rPr>
        <w:t>cfid-common:FenJiJiJinJiBie</w:t>
      </w:r>
      <w:r>
        <w:rPr>
          <w:rStyle w:val="CODE"/>
          <w:rFonts w:ascii="Times New Roman" w:eastAsia="宋体" w:hAnsi="Times New Roman"/>
          <w:color w:val="000000"/>
          <w:spacing w:val="0"/>
          <w:sz w:val="24"/>
          <w:szCs w:val="24"/>
          <w:lang w:eastAsia="zh-CN"/>
        </w:rPr>
        <w:t>值分别取</w:t>
      </w:r>
      <w:r>
        <w:rPr>
          <w:rStyle w:val="CODE"/>
          <w:rFonts w:ascii="Times New Roman" w:eastAsia="宋体" w:hAnsi="Times New Roman"/>
          <w:color w:val="000000"/>
          <w:spacing w:val="0"/>
          <w:sz w:val="24"/>
          <w:szCs w:val="24"/>
          <w:lang w:eastAsia="zh-CN"/>
        </w:rPr>
        <w:t>A</w:t>
      </w:r>
      <w:r>
        <w:rPr>
          <w:rStyle w:val="CODE"/>
          <w:rFonts w:ascii="Times New Roman" w:eastAsia="宋体" w:hAnsi="Times New Roman"/>
          <w:color w:val="000000"/>
          <w:spacing w:val="0"/>
          <w:sz w:val="24"/>
          <w:szCs w:val="24"/>
          <w:lang w:eastAsia="zh-CN"/>
        </w:rPr>
        <w:t>和</w:t>
      </w:r>
      <w:r>
        <w:rPr>
          <w:rStyle w:val="CODE"/>
          <w:rFonts w:ascii="Times New Roman" w:eastAsia="宋体" w:hAnsi="Times New Roman"/>
          <w:color w:val="000000"/>
          <w:spacing w:val="0"/>
          <w:sz w:val="24"/>
          <w:szCs w:val="24"/>
          <w:lang w:eastAsia="zh-CN"/>
        </w:rPr>
        <w:t>B</w:t>
      </w:r>
      <w:r>
        <w:rPr>
          <w:rStyle w:val="CODE"/>
          <w:rFonts w:ascii="Times New Roman" w:eastAsia="宋体" w:hAnsi="Times New Roman"/>
          <w:color w:val="000000"/>
          <w:spacing w:val="0"/>
          <w:sz w:val="24"/>
          <w:szCs w:val="24"/>
          <w:lang w:eastAsia="zh-CN"/>
        </w:rPr>
        <w:t>来分别表示优先级和普通级。</w:t>
      </w:r>
    </w:p>
    <w:p w14:paraId="75388F3F" w14:textId="77777777" w:rsidR="00B939D0" w:rsidRDefault="00B939D0">
      <w:pPr>
        <w:pStyle w:val="BodyText"/>
        <w:numPr>
          <w:ilvl w:val="0"/>
          <w:numId w:val="3"/>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结构分级</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分类基金共用数据使用普通上下文。</w:t>
      </w:r>
    </w:p>
    <w:p w14:paraId="15DC5CAD" w14:textId="77777777" w:rsidR="00B939D0" w:rsidRDefault="00B939D0">
      <w:pPr>
        <w:pStyle w:val="BodyText"/>
        <w:numPr>
          <w:ilvl w:val="0"/>
          <w:numId w:val="3"/>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合计数据使用普通上下文。</w:t>
      </w: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7740"/>
      </w:tblGrid>
      <w:tr w:rsidR="00B939D0" w14:paraId="4B2B40E7" w14:textId="77777777">
        <w:trPr>
          <w:trHeight w:val="3518"/>
        </w:trPr>
        <w:tc>
          <w:tcPr>
            <w:tcW w:w="7740" w:type="dxa"/>
            <w:shd w:val="clear" w:color="auto" w:fill="E6E6E6"/>
          </w:tcPr>
          <w:p w14:paraId="41DC04D5" w14:textId="77777777" w:rsidR="00B939D0" w:rsidRDefault="00B939D0">
            <w:pPr>
              <w:spacing w:line="360" w:lineRule="auto"/>
              <w:ind w:firstLine="420"/>
              <w:rPr>
                <w:rFonts w:eastAsia="楷体_GB2312"/>
                <w:color w:val="000000"/>
              </w:rPr>
            </w:pPr>
            <w:r>
              <w:rPr>
                <w:rFonts w:eastAsia="楷体_GB2312"/>
                <w:color w:val="000000"/>
              </w:rPr>
              <w:t>引申说明，目前没有这种业务数据：</w:t>
            </w:r>
          </w:p>
          <w:p w14:paraId="30B22AC2" w14:textId="77777777" w:rsidR="00B939D0" w:rsidRDefault="00B939D0">
            <w:pPr>
              <w:spacing w:line="360" w:lineRule="auto"/>
              <w:ind w:firstLine="420"/>
              <w:rPr>
                <w:rFonts w:eastAsia="楷体_GB2312"/>
                <w:color w:val="000000"/>
              </w:rPr>
            </w:pPr>
            <w:r>
              <w:rPr>
                <w:rFonts w:eastAsia="楷体_GB2312"/>
                <w:color w:val="000000"/>
              </w:rPr>
              <w:t>如果</w:t>
            </w:r>
            <w:r>
              <w:rPr>
                <w:rFonts w:eastAsia="楷体_GB2312"/>
                <w:color w:val="000000"/>
              </w:rPr>
              <w:t>A/B</w:t>
            </w:r>
            <w:r>
              <w:rPr>
                <w:rFonts w:eastAsia="楷体_GB2312"/>
                <w:color w:val="000000"/>
              </w:rPr>
              <w:t>、</w:t>
            </w:r>
            <w:r>
              <w:rPr>
                <w:rFonts w:eastAsia="楷体_GB2312"/>
                <w:color w:val="000000"/>
              </w:rPr>
              <w:t>C</w:t>
            </w:r>
            <w:r>
              <w:rPr>
                <w:rFonts w:eastAsia="楷体_GB2312"/>
                <w:color w:val="000000"/>
              </w:rPr>
              <w:t>分类，同时存在</w:t>
            </w:r>
            <w:r>
              <w:rPr>
                <w:rFonts w:eastAsia="楷体_GB2312"/>
                <w:color w:val="000000"/>
              </w:rPr>
              <w:t>A</w:t>
            </w:r>
            <w:r>
              <w:rPr>
                <w:rFonts w:eastAsia="楷体_GB2312"/>
                <w:color w:val="000000"/>
              </w:rPr>
              <w:t>、</w:t>
            </w:r>
            <w:r>
              <w:rPr>
                <w:rFonts w:eastAsia="楷体_GB2312"/>
                <w:color w:val="000000"/>
              </w:rPr>
              <w:t>B</w:t>
            </w:r>
            <w:r>
              <w:rPr>
                <w:rFonts w:eastAsia="楷体_GB2312"/>
                <w:color w:val="000000"/>
              </w:rPr>
              <w:t>、</w:t>
            </w:r>
            <w:r>
              <w:rPr>
                <w:rFonts w:eastAsia="楷体_GB2312"/>
                <w:color w:val="000000"/>
              </w:rPr>
              <w:t>C</w:t>
            </w:r>
            <w:r>
              <w:rPr>
                <w:rFonts w:eastAsia="楷体_GB2312"/>
                <w:color w:val="000000"/>
              </w:rPr>
              <w:t>三个分项数据，还有</w:t>
            </w:r>
            <w:r>
              <w:rPr>
                <w:rFonts w:eastAsia="楷体_GB2312"/>
                <w:color w:val="000000"/>
              </w:rPr>
              <w:t>A+B</w:t>
            </w:r>
            <w:r>
              <w:rPr>
                <w:rFonts w:eastAsia="楷体_GB2312"/>
                <w:color w:val="000000"/>
              </w:rPr>
              <w:t>、</w:t>
            </w:r>
            <w:r>
              <w:rPr>
                <w:rFonts w:eastAsia="楷体_GB2312"/>
                <w:color w:val="000000"/>
              </w:rPr>
              <w:t>A+B+C</w:t>
            </w:r>
            <w:r>
              <w:rPr>
                <w:rFonts w:eastAsia="楷体_GB2312"/>
                <w:color w:val="000000"/>
              </w:rPr>
              <w:t>的合计数据，此时标识方法：</w:t>
            </w:r>
          </w:p>
          <w:p w14:paraId="3E1F23FA" w14:textId="77777777" w:rsidR="00B939D0" w:rsidRDefault="00B939D0">
            <w:pPr>
              <w:spacing w:line="360" w:lineRule="auto"/>
              <w:ind w:firstLine="420"/>
              <w:rPr>
                <w:rFonts w:eastAsia="楷体_GB2312"/>
                <w:color w:val="000000"/>
              </w:rPr>
            </w:pPr>
            <w:r>
              <w:rPr>
                <w:rFonts w:eastAsia="楷体_GB2312"/>
                <w:color w:val="000000"/>
              </w:rPr>
              <w:t>A</w:t>
            </w:r>
            <w:r>
              <w:rPr>
                <w:rFonts w:eastAsia="楷体_GB2312"/>
                <w:color w:val="000000"/>
              </w:rPr>
              <w:t>数据，</w:t>
            </w:r>
            <w:r>
              <w:rPr>
                <w:rFonts w:eastAsia="楷体_GB2312"/>
                <w:color w:val="000000"/>
              </w:rPr>
              <w:t>segment</w:t>
            </w:r>
            <w:r>
              <w:rPr>
                <w:rFonts w:eastAsia="楷体_GB2312"/>
                <w:color w:val="000000"/>
              </w:rPr>
              <w:t>标识为</w:t>
            </w:r>
            <w:r>
              <w:rPr>
                <w:rFonts w:eastAsia="楷体_GB2312"/>
                <w:color w:val="000000"/>
              </w:rPr>
              <w:t>A</w:t>
            </w:r>
          </w:p>
          <w:p w14:paraId="4BB3FCF2" w14:textId="77777777" w:rsidR="00B939D0" w:rsidRDefault="00B939D0">
            <w:pPr>
              <w:spacing w:line="360" w:lineRule="auto"/>
              <w:ind w:firstLine="420"/>
              <w:rPr>
                <w:rFonts w:eastAsia="楷体_GB2312"/>
                <w:color w:val="000000"/>
              </w:rPr>
            </w:pPr>
            <w:r>
              <w:rPr>
                <w:rFonts w:eastAsia="楷体_GB2312"/>
                <w:color w:val="000000"/>
              </w:rPr>
              <w:t>B</w:t>
            </w:r>
            <w:r>
              <w:rPr>
                <w:rFonts w:eastAsia="楷体_GB2312"/>
                <w:color w:val="000000"/>
              </w:rPr>
              <w:t>数据，</w:t>
            </w:r>
            <w:r>
              <w:rPr>
                <w:rFonts w:eastAsia="楷体_GB2312"/>
                <w:color w:val="000000"/>
              </w:rPr>
              <w:t>segment</w:t>
            </w:r>
            <w:r>
              <w:rPr>
                <w:rFonts w:eastAsia="楷体_GB2312"/>
                <w:color w:val="000000"/>
              </w:rPr>
              <w:t>标识为</w:t>
            </w:r>
            <w:r>
              <w:rPr>
                <w:rFonts w:eastAsia="楷体_GB2312"/>
                <w:color w:val="000000"/>
              </w:rPr>
              <w:t>B</w:t>
            </w:r>
          </w:p>
          <w:p w14:paraId="52FBA28F" w14:textId="77777777" w:rsidR="00B939D0" w:rsidRDefault="00B939D0">
            <w:pPr>
              <w:spacing w:line="360" w:lineRule="auto"/>
              <w:ind w:firstLine="420"/>
              <w:rPr>
                <w:rFonts w:eastAsia="楷体_GB2312"/>
                <w:color w:val="000000"/>
              </w:rPr>
            </w:pPr>
            <w:r>
              <w:rPr>
                <w:rFonts w:eastAsia="楷体_GB2312"/>
                <w:color w:val="000000"/>
              </w:rPr>
              <w:t>C</w:t>
            </w:r>
            <w:r>
              <w:rPr>
                <w:rFonts w:eastAsia="楷体_GB2312"/>
                <w:color w:val="000000"/>
              </w:rPr>
              <w:t>数据，</w:t>
            </w:r>
            <w:r>
              <w:rPr>
                <w:rFonts w:eastAsia="楷体_GB2312"/>
                <w:color w:val="000000"/>
              </w:rPr>
              <w:t>segment</w:t>
            </w:r>
            <w:r>
              <w:rPr>
                <w:rFonts w:eastAsia="楷体_GB2312"/>
                <w:color w:val="000000"/>
              </w:rPr>
              <w:t>标识为</w:t>
            </w:r>
            <w:r>
              <w:rPr>
                <w:rFonts w:eastAsia="楷体_GB2312"/>
                <w:color w:val="000000"/>
              </w:rPr>
              <w:t>C</w:t>
            </w:r>
          </w:p>
          <w:p w14:paraId="1A982F34" w14:textId="77777777" w:rsidR="00B939D0" w:rsidRDefault="00B939D0">
            <w:pPr>
              <w:spacing w:line="360" w:lineRule="auto"/>
              <w:ind w:firstLine="420"/>
              <w:rPr>
                <w:rFonts w:eastAsia="楷体_GB2312"/>
                <w:color w:val="000000"/>
              </w:rPr>
            </w:pPr>
            <w:r>
              <w:rPr>
                <w:rFonts w:eastAsia="楷体_GB2312"/>
                <w:color w:val="000000"/>
              </w:rPr>
              <w:t>A+B</w:t>
            </w:r>
            <w:r>
              <w:rPr>
                <w:rFonts w:eastAsia="楷体_GB2312"/>
                <w:color w:val="000000"/>
              </w:rPr>
              <w:t>合计数据，</w:t>
            </w:r>
            <w:r>
              <w:rPr>
                <w:rFonts w:eastAsia="楷体_GB2312"/>
                <w:color w:val="000000"/>
              </w:rPr>
              <w:t>segment</w:t>
            </w:r>
            <w:r>
              <w:rPr>
                <w:rFonts w:eastAsia="楷体_GB2312"/>
                <w:color w:val="000000"/>
              </w:rPr>
              <w:t>需要标识为</w:t>
            </w:r>
            <w:r>
              <w:rPr>
                <w:rFonts w:eastAsia="楷体_GB2312"/>
                <w:color w:val="000000"/>
              </w:rPr>
              <w:t>A+B</w:t>
            </w:r>
            <w:r>
              <w:rPr>
                <w:rFonts w:eastAsia="楷体_GB2312"/>
                <w:color w:val="000000"/>
              </w:rPr>
              <w:t>；</w:t>
            </w:r>
          </w:p>
          <w:p w14:paraId="5B579CE7" w14:textId="77777777" w:rsidR="00B939D0" w:rsidRDefault="00B939D0">
            <w:pPr>
              <w:spacing w:line="360" w:lineRule="auto"/>
              <w:ind w:firstLine="420"/>
              <w:rPr>
                <w:rFonts w:eastAsia="楷体_GB2312"/>
                <w:color w:val="000000"/>
              </w:rPr>
            </w:pPr>
            <w:r>
              <w:rPr>
                <w:rFonts w:eastAsia="楷体_GB2312"/>
                <w:color w:val="000000"/>
              </w:rPr>
              <w:t>A+B+C</w:t>
            </w:r>
            <w:r>
              <w:rPr>
                <w:rFonts w:eastAsia="楷体_GB2312"/>
                <w:color w:val="000000"/>
              </w:rPr>
              <w:t>合计数据，</w:t>
            </w:r>
            <w:r>
              <w:rPr>
                <w:rFonts w:eastAsia="楷体_GB2312"/>
                <w:color w:val="000000"/>
              </w:rPr>
              <w:t>segment</w:t>
            </w:r>
            <w:r>
              <w:rPr>
                <w:rFonts w:eastAsia="楷体_GB2312"/>
                <w:color w:val="000000"/>
              </w:rPr>
              <w:t>不标识。</w:t>
            </w:r>
          </w:p>
        </w:tc>
      </w:tr>
    </w:tbl>
    <w:p w14:paraId="5565C8D7"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hint="eastAsia"/>
          <w:color w:val="000000"/>
          <w:spacing w:val="0"/>
          <w:sz w:val="24"/>
          <w:szCs w:val="24"/>
          <w:lang w:val="en-US" w:eastAsia="zh-CN"/>
        </w:rPr>
        <w:t>3</w:t>
      </w:r>
      <w:r>
        <w:rPr>
          <w:rStyle w:val="CODE"/>
          <w:rFonts w:ascii="Times New Roman" w:eastAsia="宋体" w:hAnsi="Times New Roman"/>
          <w:color w:val="000000"/>
          <w:spacing w:val="0"/>
          <w:sz w:val="24"/>
          <w:szCs w:val="24"/>
          <w:lang w:eastAsia="zh-CN"/>
        </w:rPr>
        <w:t>）应用举例</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2"/>
        <w:gridCol w:w="4002"/>
        <w:gridCol w:w="4002"/>
      </w:tblGrid>
      <w:tr w:rsidR="00B939D0" w14:paraId="35CE3236" w14:textId="77777777">
        <w:tc>
          <w:tcPr>
            <w:tcW w:w="1932" w:type="dxa"/>
            <w:shd w:val="clear" w:color="auto" w:fill="B3B3B3"/>
          </w:tcPr>
          <w:p w14:paraId="3CD6C1AA" w14:textId="77777777" w:rsidR="00B939D0" w:rsidRDefault="00B939D0">
            <w:pPr>
              <w:jc w:val="center"/>
              <w:rPr>
                <w:rFonts w:eastAsia="楷体_GB2312"/>
                <w:color w:val="000000"/>
              </w:rPr>
            </w:pPr>
            <w:r>
              <w:rPr>
                <w:rFonts w:eastAsia="楷体_GB2312"/>
                <w:color w:val="000000"/>
              </w:rPr>
              <w:t>项目</w:t>
            </w:r>
          </w:p>
        </w:tc>
        <w:tc>
          <w:tcPr>
            <w:tcW w:w="4002" w:type="dxa"/>
            <w:shd w:val="clear" w:color="auto" w:fill="B3B3B3"/>
          </w:tcPr>
          <w:p w14:paraId="15D05D45" w14:textId="77777777" w:rsidR="00B939D0" w:rsidRDefault="00B939D0">
            <w:pPr>
              <w:jc w:val="center"/>
              <w:rPr>
                <w:rFonts w:eastAsia="楷体_GB2312"/>
                <w:color w:val="000000"/>
              </w:rPr>
            </w:pPr>
            <w:r>
              <w:rPr>
                <w:rFonts w:eastAsia="楷体_GB2312"/>
                <w:color w:val="000000"/>
              </w:rPr>
              <w:t>A</w:t>
            </w:r>
            <w:r>
              <w:rPr>
                <w:rFonts w:eastAsia="楷体_GB2312"/>
                <w:color w:val="000000"/>
              </w:rPr>
              <w:t>类</w:t>
            </w:r>
          </w:p>
        </w:tc>
        <w:tc>
          <w:tcPr>
            <w:tcW w:w="4002" w:type="dxa"/>
            <w:shd w:val="clear" w:color="auto" w:fill="B3B3B3"/>
          </w:tcPr>
          <w:p w14:paraId="7596D09E" w14:textId="77777777" w:rsidR="00B939D0" w:rsidRDefault="00B939D0">
            <w:pPr>
              <w:jc w:val="center"/>
              <w:rPr>
                <w:rFonts w:eastAsia="楷体_GB2312"/>
                <w:color w:val="000000"/>
              </w:rPr>
            </w:pPr>
            <w:r>
              <w:rPr>
                <w:rFonts w:eastAsia="楷体_GB2312"/>
                <w:color w:val="000000"/>
              </w:rPr>
              <w:t>B</w:t>
            </w:r>
            <w:r>
              <w:rPr>
                <w:rFonts w:eastAsia="楷体_GB2312"/>
                <w:color w:val="000000"/>
              </w:rPr>
              <w:t>类</w:t>
            </w:r>
          </w:p>
        </w:tc>
      </w:tr>
      <w:tr w:rsidR="00B939D0" w14:paraId="27C91A6F" w14:textId="77777777">
        <w:tc>
          <w:tcPr>
            <w:tcW w:w="1932" w:type="dxa"/>
          </w:tcPr>
          <w:p w14:paraId="4269225A" w14:textId="77777777" w:rsidR="00B939D0" w:rsidRDefault="00B939D0">
            <w:pPr>
              <w:rPr>
                <w:rFonts w:eastAsia="楷体_GB2312"/>
                <w:color w:val="000000"/>
              </w:rPr>
            </w:pPr>
            <w:r>
              <w:rPr>
                <w:rFonts w:eastAsia="楷体_GB2312"/>
                <w:color w:val="000000"/>
              </w:rPr>
              <w:t>基金简称：</w:t>
            </w:r>
          </w:p>
        </w:tc>
        <w:tc>
          <w:tcPr>
            <w:tcW w:w="4002" w:type="dxa"/>
          </w:tcPr>
          <w:p w14:paraId="56579D47" w14:textId="77777777" w:rsidR="00B939D0" w:rsidRDefault="00B939D0">
            <w:pPr>
              <w:rPr>
                <w:rFonts w:eastAsia="楷体_GB2312"/>
                <w:color w:val="000000"/>
              </w:rPr>
            </w:pPr>
            <w:r>
              <w:rPr>
                <w:rFonts w:eastAsia="楷体_GB2312"/>
                <w:color w:val="000000"/>
                <w:kern w:val="0"/>
                <w:sz w:val="24"/>
                <w:highlight w:val="white"/>
              </w:rPr>
              <w:t>&lt;segment&gt;</w:t>
            </w:r>
          </w:p>
          <w:p w14:paraId="7A398AAD" w14:textId="77777777" w:rsidR="00B939D0" w:rsidRDefault="00B939D0">
            <w:pPr>
              <w:jc w:val="center"/>
              <w:rPr>
                <w:rFonts w:eastAsia="楷体_GB2312"/>
                <w:color w:val="000000"/>
              </w:rPr>
            </w:pPr>
            <w:r>
              <w:rPr>
                <w:rFonts w:eastAsia="楷体_GB2312"/>
                <w:color w:val="000000"/>
              </w:rPr>
              <w:t>&lt;cfid-common:FenJiJiJinJiBie&gt;A</w:t>
            </w:r>
          </w:p>
          <w:p w14:paraId="0C89FF8B" w14:textId="77777777" w:rsidR="00B939D0" w:rsidRDefault="00B939D0">
            <w:pPr>
              <w:jc w:val="center"/>
              <w:rPr>
                <w:rFonts w:eastAsia="楷体_GB2312"/>
                <w:color w:val="000000"/>
              </w:rPr>
            </w:pPr>
            <w:r>
              <w:rPr>
                <w:rFonts w:eastAsia="楷体_GB2312"/>
                <w:color w:val="000000"/>
              </w:rPr>
              <w:t>&lt;/cfid-common:FenJiJiJinJiBie&gt;</w:t>
            </w:r>
          </w:p>
          <w:p w14:paraId="251D322B" w14:textId="77777777" w:rsidR="00B939D0" w:rsidRDefault="00B939D0">
            <w:pPr>
              <w:rPr>
                <w:rFonts w:eastAsia="楷体_GB2312"/>
                <w:color w:val="000000"/>
              </w:rPr>
            </w:pPr>
            <w:r>
              <w:rPr>
                <w:rFonts w:eastAsia="楷体_GB2312"/>
                <w:color w:val="000000"/>
                <w:kern w:val="0"/>
                <w:sz w:val="24"/>
                <w:highlight w:val="white"/>
              </w:rPr>
              <w:t>&lt;/segment&gt;</w:t>
            </w:r>
          </w:p>
        </w:tc>
        <w:tc>
          <w:tcPr>
            <w:tcW w:w="4002" w:type="dxa"/>
          </w:tcPr>
          <w:p w14:paraId="6C1A57B6" w14:textId="77777777" w:rsidR="00B939D0" w:rsidRDefault="00B939D0">
            <w:pPr>
              <w:rPr>
                <w:rFonts w:eastAsia="楷体_GB2312"/>
                <w:color w:val="000000"/>
              </w:rPr>
            </w:pPr>
            <w:r>
              <w:rPr>
                <w:rFonts w:eastAsia="楷体_GB2312"/>
                <w:color w:val="000000"/>
                <w:kern w:val="0"/>
                <w:sz w:val="24"/>
                <w:highlight w:val="white"/>
              </w:rPr>
              <w:t>&lt;segment&gt;</w:t>
            </w:r>
          </w:p>
          <w:p w14:paraId="49A3D4E2" w14:textId="77777777" w:rsidR="00B939D0" w:rsidRDefault="00B939D0">
            <w:pPr>
              <w:jc w:val="center"/>
              <w:rPr>
                <w:rFonts w:eastAsia="楷体_GB2312"/>
                <w:color w:val="000000"/>
              </w:rPr>
            </w:pPr>
            <w:r>
              <w:rPr>
                <w:rFonts w:eastAsia="楷体_GB2312"/>
                <w:color w:val="000000"/>
              </w:rPr>
              <w:t>&lt;cfid-common:FenJiJiJinJiBie&gt;B</w:t>
            </w:r>
          </w:p>
          <w:p w14:paraId="2D2AAE01" w14:textId="77777777" w:rsidR="00B939D0" w:rsidRDefault="00B939D0">
            <w:pPr>
              <w:jc w:val="center"/>
              <w:rPr>
                <w:rFonts w:eastAsia="楷体_GB2312"/>
                <w:color w:val="000000"/>
              </w:rPr>
            </w:pPr>
            <w:r>
              <w:rPr>
                <w:rFonts w:eastAsia="楷体_GB2312"/>
                <w:color w:val="000000"/>
              </w:rPr>
              <w:t>&lt;/cfid-common:FenJiJiJinJiBie&gt;</w:t>
            </w:r>
          </w:p>
          <w:p w14:paraId="59623647"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5654D62F" w14:textId="77777777">
        <w:tc>
          <w:tcPr>
            <w:tcW w:w="1932" w:type="dxa"/>
          </w:tcPr>
          <w:p w14:paraId="6907E997" w14:textId="77777777" w:rsidR="00B939D0" w:rsidRDefault="00B939D0">
            <w:pPr>
              <w:rPr>
                <w:rFonts w:eastAsia="楷体_GB2312"/>
                <w:color w:val="000000"/>
              </w:rPr>
            </w:pPr>
            <w:r>
              <w:rPr>
                <w:rFonts w:eastAsia="楷体_GB2312"/>
                <w:color w:val="000000"/>
              </w:rPr>
              <w:t>基金交易代码：</w:t>
            </w:r>
          </w:p>
        </w:tc>
        <w:tc>
          <w:tcPr>
            <w:tcW w:w="4002" w:type="dxa"/>
          </w:tcPr>
          <w:p w14:paraId="6F993AD1" w14:textId="77777777" w:rsidR="00B939D0" w:rsidRDefault="00B939D0">
            <w:pPr>
              <w:rPr>
                <w:rFonts w:eastAsia="楷体_GB2312"/>
                <w:color w:val="000000"/>
              </w:rPr>
            </w:pPr>
            <w:r>
              <w:rPr>
                <w:rFonts w:eastAsia="楷体_GB2312"/>
                <w:color w:val="000000"/>
                <w:kern w:val="0"/>
                <w:sz w:val="24"/>
                <w:highlight w:val="white"/>
              </w:rPr>
              <w:t>&lt;segment&gt;</w:t>
            </w:r>
          </w:p>
          <w:p w14:paraId="64725285" w14:textId="77777777" w:rsidR="00B939D0" w:rsidRDefault="00B939D0">
            <w:pPr>
              <w:jc w:val="center"/>
              <w:rPr>
                <w:rFonts w:eastAsia="楷体_GB2312"/>
                <w:color w:val="000000"/>
              </w:rPr>
            </w:pPr>
            <w:r>
              <w:rPr>
                <w:rFonts w:eastAsia="楷体_GB2312"/>
                <w:color w:val="000000"/>
              </w:rPr>
              <w:t>&lt;cfid-common:FenJiJiJinJiBie&gt;A</w:t>
            </w:r>
          </w:p>
          <w:p w14:paraId="10D4960E" w14:textId="77777777" w:rsidR="00B939D0" w:rsidRDefault="00B939D0">
            <w:pPr>
              <w:jc w:val="center"/>
              <w:rPr>
                <w:rFonts w:eastAsia="楷体_GB2312"/>
                <w:color w:val="000000"/>
              </w:rPr>
            </w:pPr>
            <w:r>
              <w:rPr>
                <w:rFonts w:eastAsia="楷体_GB2312"/>
                <w:color w:val="000000"/>
              </w:rPr>
              <w:t>&lt;/cfid-common:FenJiJiJinJiBie&gt;</w:t>
            </w:r>
          </w:p>
          <w:p w14:paraId="468D537A" w14:textId="77777777" w:rsidR="00B939D0" w:rsidRDefault="00B939D0">
            <w:pPr>
              <w:rPr>
                <w:rFonts w:eastAsia="楷体_GB2312"/>
                <w:color w:val="000000"/>
              </w:rPr>
            </w:pPr>
            <w:r>
              <w:rPr>
                <w:rFonts w:eastAsia="楷体_GB2312"/>
                <w:color w:val="000000"/>
                <w:kern w:val="0"/>
                <w:sz w:val="24"/>
                <w:highlight w:val="white"/>
              </w:rPr>
              <w:t>&lt;/segment&gt;</w:t>
            </w:r>
          </w:p>
        </w:tc>
        <w:tc>
          <w:tcPr>
            <w:tcW w:w="4002" w:type="dxa"/>
          </w:tcPr>
          <w:p w14:paraId="36C85898" w14:textId="77777777" w:rsidR="00B939D0" w:rsidRDefault="00B939D0">
            <w:pPr>
              <w:rPr>
                <w:rFonts w:eastAsia="楷体_GB2312"/>
                <w:color w:val="000000"/>
              </w:rPr>
            </w:pPr>
            <w:r>
              <w:rPr>
                <w:rFonts w:eastAsia="楷体_GB2312"/>
                <w:color w:val="000000"/>
                <w:kern w:val="0"/>
                <w:sz w:val="24"/>
                <w:highlight w:val="white"/>
              </w:rPr>
              <w:t>&lt;segment&gt;</w:t>
            </w:r>
          </w:p>
          <w:p w14:paraId="3EFBA0ED" w14:textId="77777777" w:rsidR="00B939D0" w:rsidRDefault="00B939D0">
            <w:pPr>
              <w:jc w:val="center"/>
              <w:rPr>
                <w:rFonts w:eastAsia="楷体_GB2312"/>
                <w:color w:val="000000"/>
              </w:rPr>
            </w:pPr>
            <w:r>
              <w:rPr>
                <w:rFonts w:eastAsia="楷体_GB2312"/>
                <w:color w:val="000000"/>
              </w:rPr>
              <w:t>&lt;cfid-common:FenJiJiJinJiBie&gt;B</w:t>
            </w:r>
          </w:p>
          <w:p w14:paraId="5659788A" w14:textId="77777777" w:rsidR="00B939D0" w:rsidRDefault="00B939D0">
            <w:pPr>
              <w:jc w:val="center"/>
              <w:rPr>
                <w:rFonts w:eastAsia="楷体_GB2312"/>
                <w:color w:val="000000"/>
              </w:rPr>
            </w:pPr>
            <w:r>
              <w:rPr>
                <w:rFonts w:eastAsia="楷体_GB2312"/>
                <w:color w:val="000000"/>
              </w:rPr>
              <w:t>&lt;/cfid-common:FenJiJiJinJiBie&gt;</w:t>
            </w:r>
          </w:p>
          <w:p w14:paraId="41723B2C"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60D1EBD1" w14:textId="77777777">
        <w:tc>
          <w:tcPr>
            <w:tcW w:w="1932" w:type="dxa"/>
          </w:tcPr>
          <w:p w14:paraId="0FA9A2B1" w14:textId="77777777" w:rsidR="00B939D0" w:rsidRDefault="00B939D0">
            <w:pPr>
              <w:rPr>
                <w:rFonts w:eastAsia="楷体_GB2312"/>
                <w:color w:val="000000"/>
              </w:rPr>
            </w:pPr>
            <w:r>
              <w:rPr>
                <w:rFonts w:eastAsia="楷体_GB2312"/>
                <w:color w:val="000000"/>
              </w:rPr>
              <w:t>报告期末基金份额总额：</w:t>
            </w:r>
          </w:p>
        </w:tc>
        <w:tc>
          <w:tcPr>
            <w:tcW w:w="4002" w:type="dxa"/>
          </w:tcPr>
          <w:p w14:paraId="79D31D10" w14:textId="77777777" w:rsidR="00B939D0" w:rsidRDefault="00B939D0">
            <w:pPr>
              <w:rPr>
                <w:rFonts w:eastAsia="楷体_GB2312"/>
                <w:color w:val="000000"/>
              </w:rPr>
            </w:pPr>
            <w:r>
              <w:rPr>
                <w:rFonts w:eastAsia="楷体_GB2312"/>
                <w:color w:val="000000"/>
                <w:kern w:val="0"/>
                <w:sz w:val="24"/>
                <w:highlight w:val="white"/>
              </w:rPr>
              <w:t>&lt;segment&gt;</w:t>
            </w:r>
          </w:p>
          <w:p w14:paraId="330EFAEE" w14:textId="77777777" w:rsidR="00B939D0" w:rsidRDefault="00B939D0">
            <w:pPr>
              <w:jc w:val="center"/>
              <w:rPr>
                <w:rFonts w:eastAsia="楷体_GB2312"/>
                <w:color w:val="000000"/>
              </w:rPr>
            </w:pPr>
            <w:r>
              <w:rPr>
                <w:rFonts w:eastAsia="楷体_GB2312"/>
                <w:color w:val="000000"/>
              </w:rPr>
              <w:t>&lt;cfid-common:FenJiJiJinJiBie&gt;A</w:t>
            </w:r>
          </w:p>
          <w:p w14:paraId="60BD49B6" w14:textId="77777777" w:rsidR="00B939D0" w:rsidRDefault="00B939D0">
            <w:pPr>
              <w:jc w:val="center"/>
              <w:rPr>
                <w:rFonts w:eastAsia="楷体_GB2312"/>
                <w:color w:val="000000"/>
              </w:rPr>
            </w:pPr>
            <w:r>
              <w:rPr>
                <w:rFonts w:eastAsia="楷体_GB2312"/>
                <w:color w:val="000000"/>
              </w:rPr>
              <w:t>&lt;/cfid-common:FenJiJiJinJiBie&gt;</w:t>
            </w:r>
          </w:p>
          <w:p w14:paraId="58C1AF5F" w14:textId="77777777" w:rsidR="00B939D0" w:rsidRDefault="00B939D0">
            <w:pPr>
              <w:rPr>
                <w:rFonts w:eastAsia="楷体_GB2312"/>
                <w:color w:val="000000"/>
              </w:rPr>
            </w:pPr>
            <w:r>
              <w:rPr>
                <w:rFonts w:eastAsia="楷体_GB2312"/>
                <w:color w:val="000000"/>
                <w:kern w:val="0"/>
                <w:sz w:val="24"/>
                <w:highlight w:val="white"/>
              </w:rPr>
              <w:t>&lt;/segment&gt;</w:t>
            </w:r>
          </w:p>
        </w:tc>
        <w:tc>
          <w:tcPr>
            <w:tcW w:w="4002" w:type="dxa"/>
          </w:tcPr>
          <w:p w14:paraId="1971AAB4" w14:textId="77777777" w:rsidR="00B939D0" w:rsidRDefault="00B939D0">
            <w:pPr>
              <w:rPr>
                <w:rFonts w:eastAsia="楷体_GB2312"/>
                <w:color w:val="000000"/>
              </w:rPr>
            </w:pPr>
            <w:r>
              <w:rPr>
                <w:rFonts w:eastAsia="楷体_GB2312"/>
                <w:color w:val="000000"/>
                <w:kern w:val="0"/>
                <w:sz w:val="24"/>
                <w:highlight w:val="white"/>
              </w:rPr>
              <w:t>&lt;segment&gt;</w:t>
            </w:r>
          </w:p>
          <w:p w14:paraId="38AE710A" w14:textId="77777777" w:rsidR="00B939D0" w:rsidRDefault="00B939D0">
            <w:pPr>
              <w:jc w:val="center"/>
              <w:rPr>
                <w:rFonts w:eastAsia="楷体_GB2312"/>
                <w:color w:val="000000"/>
              </w:rPr>
            </w:pPr>
            <w:r>
              <w:rPr>
                <w:rFonts w:eastAsia="楷体_GB2312"/>
                <w:color w:val="000000"/>
              </w:rPr>
              <w:t>&lt;cfid-common:FenJiJiJinJiBie&gt;B</w:t>
            </w:r>
          </w:p>
          <w:p w14:paraId="17336893" w14:textId="77777777" w:rsidR="00B939D0" w:rsidRDefault="00B939D0">
            <w:pPr>
              <w:jc w:val="center"/>
              <w:rPr>
                <w:rFonts w:eastAsia="楷体_GB2312"/>
                <w:color w:val="000000"/>
              </w:rPr>
            </w:pPr>
            <w:r>
              <w:rPr>
                <w:rFonts w:eastAsia="楷体_GB2312"/>
                <w:color w:val="000000"/>
              </w:rPr>
              <w:t>&lt;/cfid-common:FenJiJiJinJiBie&gt;</w:t>
            </w:r>
          </w:p>
          <w:p w14:paraId="2A3F7E02" w14:textId="77777777" w:rsidR="00B939D0" w:rsidRDefault="00B939D0">
            <w:pPr>
              <w:rPr>
                <w:rFonts w:eastAsia="楷体_GB2312"/>
                <w:color w:val="000000"/>
              </w:rPr>
            </w:pPr>
            <w:r>
              <w:rPr>
                <w:rFonts w:eastAsia="楷体_GB2312"/>
                <w:color w:val="000000"/>
                <w:kern w:val="0"/>
                <w:sz w:val="24"/>
                <w:highlight w:val="white"/>
              </w:rPr>
              <w:t>&lt;/segment&gt;</w:t>
            </w:r>
          </w:p>
        </w:tc>
      </w:tr>
      <w:tr w:rsidR="00B939D0" w14:paraId="61A0007A" w14:textId="77777777">
        <w:tc>
          <w:tcPr>
            <w:tcW w:w="1932" w:type="dxa"/>
          </w:tcPr>
          <w:p w14:paraId="705089A3" w14:textId="77777777" w:rsidR="00B939D0" w:rsidRDefault="00B939D0">
            <w:pPr>
              <w:rPr>
                <w:rFonts w:eastAsia="楷体_GB2312"/>
                <w:color w:val="000000"/>
              </w:rPr>
            </w:pPr>
            <w:r>
              <w:rPr>
                <w:rFonts w:eastAsia="楷体_GB2312"/>
                <w:color w:val="000000"/>
              </w:rPr>
              <w:t>报告期末基金份额总额：</w:t>
            </w:r>
          </w:p>
        </w:tc>
        <w:tc>
          <w:tcPr>
            <w:tcW w:w="8004" w:type="dxa"/>
            <w:gridSpan w:val="2"/>
          </w:tcPr>
          <w:p w14:paraId="5CBD34D0" w14:textId="77777777" w:rsidR="00B939D0" w:rsidRDefault="00B939D0">
            <w:pPr>
              <w:jc w:val="center"/>
              <w:rPr>
                <w:rFonts w:eastAsia="楷体_GB2312"/>
                <w:color w:val="000000"/>
              </w:rPr>
            </w:pPr>
            <w:r>
              <w:rPr>
                <w:rFonts w:eastAsia="楷体_GB2312"/>
                <w:color w:val="000000"/>
              </w:rPr>
              <w:t>普通上下文（此处的</w:t>
            </w:r>
            <w:r>
              <w:rPr>
                <w:rFonts w:eastAsia="楷体_GB2312"/>
                <w:color w:val="000000"/>
              </w:rPr>
              <w:t>“</w:t>
            </w:r>
            <w:r>
              <w:rPr>
                <w:rFonts w:eastAsia="楷体_GB2312"/>
                <w:color w:val="000000"/>
              </w:rPr>
              <w:t>份额</w:t>
            </w:r>
            <w:r>
              <w:rPr>
                <w:rFonts w:eastAsia="楷体_GB2312"/>
                <w:color w:val="000000"/>
              </w:rPr>
              <w:t>”</w:t>
            </w:r>
            <w:r>
              <w:rPr>
                <w:rFonts w:eastAsia="楷体_GB2312"/>
                <w:color w:val="000000"/>
              </w:rPr>
              <w:t>是</w:t>
            </w:r>
            <w:r>
              <w:rPr>
                <w:rFonts w:eastAsia="楷体_GB2312"/>
                <w:color w:val="000000"/>
              </w:rPr>
              <w:t>A</w:t>
            </w:r>
            <w:r>
              <w:rPr>
                <w:rFonts w:eastAsia="楷体_GB2312"/>
                <w:color w:val="000000"/>
              </w:rPr>
              <w:t>、</w:t>
            </w:r>
            <w:r>
              <w:rPr>
                <w:rFonts w:eastAsia="楷体_GB2312"/>
                <w:color w:val="000000"/>
              </w:rPr>
              <w:t>B</w:t>
            </w:r>
            <w:r>
              <w:rPr>
                <w:rFonts w:eastAsia="楷体_GB2312"/>
                <w:color w:val="000000"/>
              </w:rPr>
              <w:t>类的</w:t>
            </w:r>
            <w:r>
              <w:rPr>
                <w:rFonts w:eastAsia="楷体_GB2312"/>
                <w:color w:val="000000"/>
              </w:rPr>
              <w:t>“</w:t>
            </w:r>
            <w:r>
              <w:rPr>
                <w:rFonts w:eastAsia="楷体_GB2312"/>
                <w:color w:val="000000"/>
              </w:rPr>
              <w:t>合计</w:t>
            </w:r>
            <w:r>
              <w:rPr>
                <w:rFonts w:eastAsia="楷体_GB2312"/>
                <w:color w:val="000000"/>
              </w:rPr>
              <w:t>”</w:t>
            </w:r>
            <w:r>
              <w:rPr>
                <w:rFonts w:eastAsia="楷体_GB2312"/>
                <w:color w:val="000000"/>
              </w:rPr>
              <w:t>额）</w:t>
            </w:r>
          </w:p>
        </w:tc>
      </w:tr>
    </w:tbl>
    <w:p w14:paraId="523F3E42"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p>
    <w:p w14:paraId="5F444011" w14:textId="77777777" w:rsidR="00B939D0" w:rsidRDefault="00B939D0">
      <w:pPr>
        <w:pStyle w:val="Heading2"/>
        <w:numPr>
          <w:ilvl w:val="1"/>
          <w:numId w:val="2"/>
        </w:numPr>
        <w:tabs>
          <w:tab w:val="left" w:pos="992"/>
        </w:tabs>
        <w:rPr>
          <w:rFonts w:ascii="Times New Roman" w:eastAsia="宋体" w:hAnsi="Times New Roman"/>
          <w:color w:val="000000"/>
          <w:sz w:val="28"/>
          <w:szCs w:val="28"/>
        </w:rPr>
      </w:pPr>
      <w:bookmarkStart w:id="33" w:name="_Toc481052280"/>
      <w:r>
        <w:rPr>
          <w:rFonts w:ascii="Times New Roman" w:eastAsia="宋体" w:hAnsi="Times New Roman"/>
          <w:color w:val="000000"/>
          <w:sz w:val="28"/>
          <w:szCs w:val="28"/>
        </w:rPr>
        <w:t>转型基金实例文档的上下文处理</w:t>
      </w:r>
      <w:bookmarkEnd w:id="33"/>
    </w:p>
    <w:bookmarkEnd w:id="21"/>
    <w:p w14:paraId="585AC110"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证券投资基金由于报告期内转型的原因，使同一份基金产品的定期报告中有对应转型前后的不同数据，也有一些共用的数据。需要通过不同</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上下文</w:t>
      </w:r>
      <w:r>
        <w:rPr>
          <w:rStyle w:val="CODE"/>
          <w:rFonts w:ascii="Times New Roman" w:eastAsia="宋体" w:hAnsi="Times New Roman"/>
          <w:color w:val="000000"/>
          <w:spacing w:val="0"/>
          <w:sz w:val="24"/>
          <w:szCs w:val="24"/>
          <w:lang w:eastAsia="zh-CN"/>
        </w:rPr>
        <w:t>context”</w:t>
      </w:r>
      <w:r>
        <w:rPr>
          <w:rStyle w:val="CODE"/>
          <w:rFonts w:ascii="Times New Roman" w:eastAsia="宋体" w:hAnsi="Times New Roman"/>
          <w:color w:val="000000"/>
          <w:spacing w:val="0"/>
          <w:sz w:val="24"/>
          <w:szCs w:val="24"/>
          <w:lang w:eastAsia="zh-CN"/>
        </w:rPr>
        <w:t>将转型前后的数据进行区分。</w:t>
      </w:r>
    </w:p>
    <w:p w14:paraId="2CAD6A71"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1</w:t>
      </w:r>
      <w:r>
        <w:rPr>
          <w:rStyle w:val="CODE"/>
          <w:rFonts w:ascii="Times New Roman" w:eastAsia="宋体" w:hAnsi="Times New Roman"/>
          <w:color w:val="000000"/>
          <w:spacing w:val="0"/>
          <w:sz w:val="24"/>
          <w:szCs w:val="24"/>
          <w:lang w:eastAsia="zh-CN"/>
        </w:rPr>
        <w:t>）基金转型情况表：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6"/>
        <w:gridCol w:w="1446"/>
        <w:gridCol w:w="1236"/>
      </w:tblGrid>
      <w:tr w:rsidR="00B939D0" w14:paraId="3671282C" w14:textId="77777777">
        <w:trPr>
          <w:jc w:val="center"/>
        </w:trPr>
        <w:tc>
          <w:tcPr>
            <w:tcW w:w="3126" w:type="dxa"/>
            <w:shd w:val="clear" w:color="auto" w:fill="B3B3B3"/>
          </w:tcPr>
          <w:p w14:paraId="13D92C8C" w14:textId="77777777" w:rsidR="00B939D0" w:rsidRDefault="00B939D0">
            <w:pPr>
              <w:jc w:val="center"/>
              <w:rPr>
                <w:rFonts w:eastAsia="楷体_GB2312"/>
                <w:color w:val="000000"/>
              </w:rPr>
            </w:pPr>
            <w:r>
              <w:rPr>
                <w:rFonts w:eastAsia="楷体_GB2312"/>
                <w:color w:val="000000"/>
              </w:rPr>
              <w:t>转</w:t>
            </w:r>
            <w:r>
              <w:rPr>
                <w:rFonts w:eastAsia="楷体_GB2312"/>
                <w:b/>
                <w:bCs/>
                <w:color w:val="000000"/>
              </w:rPr>
              <w:t>型</w:t>
            </w:r>
            <w:r>
              <w:rPr>
                <w:rFonts w:eastAsia="楷体_GB2312"/>
                <w:color w:val="000000"/>
              </w:rPr>
              <w:t>类别</w:t>
            </w:r>
          </w:p>
        </w:tc>
        <w:tc>
          <w:tcPr>
            <w:tcW w:w="2682" w:type="dxa"/>
            <w:gridSpan w:val="2"/>
            <w:shd w:val="clear" w:color="auto" w:fill="B3B3B3"/>
          </w:tcPr>
          <w:p w14:paraId="0D8EB2E1" w14:textId="77777777" w:rsidR="00B939D0" w:rsidRDefault="00B939D0">
            <w:pPr>
              <w:jc w:val="center"/>
              <w:rPr>
                <w:rFonts w:eastAsia="楷体_GB2312"/>
                <w:color w:val="000000"/>
              </w:rPr>
            </w:pPr>
            <w:r>
              <w:rPr>
                <w:rFonts w:eastAsia="楷体_GB2312"/>
                <w:color w:val="000000"/>
              </w:rPr>
              <w:t>转型前后</w:t>
            </w:r>
          </w:p>
        </w:tc>
      </w:tr>
      <w:tr w:rsidR="00B939D0" w14:paraId="3F15FC20" w14:textId="77777777">
        <w:trPr>
          <w:jc w:val="center"/>
        </w:trPr>
        <w:tc>
          <w:tcPr>
            <w:tcW w:w="3126" w:type="dxa"/>
            <w:vMerge w:val="restart"/>
          </w:tcPr>
          <w:p w14:paraId="2E1EEFEF" w14:textId="77777777" w:rsidR="00B939D0" w:rsidRDefault="00B939D0">
            <w:pPr>
              <w:rPr>
                <w:rFonts w:eastAsia="楷体_GB2312" w:hint="eastAsia"/>
                <w:color w:val="000000"/>
                <w:kern w:val="0"/>
                <w:szCs w:val="21"/>
              </w:rPr>
            </w:pPr>
          </w:p>
          <w:p w14:paraId="73E77664" w14:textId="77777777" w:rsidR="00B939D0" w:rsidRDefault="00B939D0">
            <w:pPr>
              <w:rPr>
                <w:rFonts w:eastAsia="楷体_GB2312"/>
                <w:color w:val="000000"/>
              </w:rPr>
            </w:pPr>
            <w:r>
              <w:rPr>
                <w:rFonts w:eastAsia="楷体_GB2312"/>
                <w:color w:val="000000"/>
                <w:kern w:val="0"/>
                <w:szCs w:val="21"/>
              </w:rPr>
              <w:t>运作方式转换</w:t>
            </w:r>
          </w:p>
        </w:tc>
        <w:tc>
          <w:tcPr>
            <w:tcW w:w="1446" w:type="dxa"/>
          </w:tcPr>
          <w:p w14:paraId="11B5E0FA" w14:textId="77777777" w:rsidR="00B939D0" w:rsidRDefault="00B939D0">
            <w:pPr>
              <w:jc w:val="center"/>
              <w:rPr>
                <w:rFonts w:eastAsia="楷体_GB2312"/>
                <w:color w:val="000000"/>
              </w:rPr>
            </w:pPr>
            <w:r>
              <w:rPr>
                <w:rFonts w:eastAsia="楷体_GB2312"/>
                <w:color w:val="000000"/>
              </w:rPr>
              <w:t>封闭式</w:t>
            </w:r>
          </w:p>
        </w:tc>
        <w:tc>
          <w:tcPr>
            <w:tcW w:w="1236" w:type="dxa"/>
          </w:tcPr>
          <w:p w14:paraId="09849A09" w14:textId="77777777" w:rsidR="00B939D0" w:rsidRDefault="00B939D0">
            <w:pPr>
              <w:jc w:val="center"/>
              <w:rPr>
                <w:rFonts w:eastAsia="楷体_GB2312"/>
                <w:color w:val="000000"/>
              </w:rPr>
            </w:pPr>
            <w:r>
              <w:rPr>
                <w:rFonts w:eastAsia="楷体_GB2312"/>
                <w:color w:val="000000"/>
              </w:rPr>
              <w:t>开放式</w:t>
            </w:r>
          </w:p>
        </w:tc>
      </w:tr>
      <w:tr w:rsidR="00B939D0" w14:paraId="322AAFB8" w14:textId="77777777">
        <w:trPr>
          <w:jc w:val="center"/>
        </w:trPr>
        <w:tc>
          <w:tcPr>
            <w:tcW w:w="3126" w:type="dxa"/>
            <w:vMerge/>
          </w:tcPr>
          <w:p w14:paraId="49761B96" w14:textId="77777777" w:rsidR="00B939D0" w:rsidRDefault="00B939D0">
            <w:pPr>
              <w:rPr>
                <w:rFonts w:eastAsia="楷体_GB2312"/>
                <w:color w:val="000000"/>
                <w:kern w:val="0"/>
                <w:szCs w:val="21"/>
              </w:rPr>
            </w:pPr>
          </w:p>
        </w:tc>
        <w:tc>
          <w:tcPr>
            <w:tcW w:w="1446" w:type="dxa"/>
          </w:tcPr>
          <w:p w14:paraId="530D19AA" w14:textId="77777777" w:rsidR="00B939D0" w:rsidRDefault="00B939D0">
            <w:pPr>
              <w:jc w:val="center"/>
              <w:rPr>
                <w:rFonts w:eastAsia="楷体_GB2312"/>
                <w:color w:val="000000"/>
              </w:rPr>
            </w:pPr>
            <w:r>
              <w:rPr>
                <w:rFonts w:eastAsia="楷体_GB2312"/>
                <w:color w:val="000000"/>
              </w:rPr>
              <w:t>创新封闭式</w:t>
            </w:r>
          </w:p>
        </w:tc>
        <w:tc>
          <w:tcPr>
            <w:tcW w:w="1236" w:type="dxa"/>
          </w:tcPr>
          <w:p w14:paraId="389E763C" w14:textId="77777777" w:rsidR="00B939D0" w:rsidRDefault="00B939D0">
            <w:pPr>
              <w:jc w:val="center"/>
              <w:rPr>
                <w:rFonts w:eastAsia="楷体_GB2312"/>
                <w:color w:val="000000"/>
              </w:rPr>
            </w:pPr>
            <w:r>
              <w:rPr>
                <w:rFonts w:eastAsia="楷体_GB2312"/>
                <w:color w:val="000000"/>
              </w:rPr>
              <w:t>开放式</w:t>
            </w:r>
          </w:p>
        </w:tc>
      </w:tr>
      <w:tr w:rsidR="00B939D0" w14:paraId="03B65FC5" w14:textId="77777777">
        <w:trPr>
          <w:jc w:val="center"/>
        </w:trPr>
        <w:tc>
          <w:tcPr>
            <w:tcW w:w="3126" w:type="dxa"/>
            <w:vMerge w:val="restart"/>
          </w:tcPr>
          <w:p w14:paraId="2AA3EA1B" w14:textId="77777777" w:rsidR="00B939D0" w:rsidRDefault="00B939D0">
            <w:pPr>
              <w:rPr>
                <w:rFonts w:eastAsia="楷体_GB2312"/>
                <w:color w:val="000000"/>
                <w:kern w:val="0"/>
                <w:szCs w:val="21"/>
              </w:rPr>
            </w:pPr>
            <w:r>
              <w:rPr>
                <w:rFonts w:eastAsia="楷体_GB2312"/>
                <w:color w:val="000000"/>
                <w:kern w:val="0"/>
                <w:szCs w:val="21"/>
              </w:rPr>
              <w:t>类型转换</w:t>
            </w:r>
          </w:p>
        </w:tc>
        <w:tc>
          <w:tcPr>
            <w:tcW w:w="2682" w:type="dxa"/>
            <w:gridSpan w:val="2"/>
            <w:tcBorders>
              <w:bottom w:val="nil"/>
            </w:tcBorders>
          </w:tcPr>
          <w:p w14:paraId="6D58D37D" w14:textId="77777777" w:rsidR="00B939D0" w:rsidRDefault="00B939D0">
            <w:pPr>
              <w:jc w:val="center"/>
              <w:rPr>
                <w:rFonts w:eastAsia="楷体_GB2312"/>
                <w:color w:val="000000"/>
                <w:kern w:val="0"/>
                <w:szCs w:val="21"/>
              </w:rPr>
            </w:pPr>
            <w:r>
              <w:rPr>
                <w:rFonts w:eastAsia="楷体_GB2312"/>
                <w:color w:val="000000"/>
              </w:rPr>
              <w:t>各类型间的转换</w:t>
            </w:r>
          </w:p>
        </w:tc>
      </w:tr>
      <w:tr w:rsidR="00B939D0" w14:paraId="7A2152D9" w14:textId="77777777">
        <w:trPr>
          <w:jc w:val="center"/>
        </w:trPr>
        <w:tc>
          <w:tcPr>
            <w:tcW w:w="3126" w:type="dxa"/>
            <w:vMerge/>
          </w:tcPr>
          <w:p w14:paraId="0684B7B3" w14:textId="77777777" w:rsidR="00B939D0" w:rsidRDefault="00B939D0">
            <w:pPr>
              <w:rPr>
                <w:rFonts w:eastAsia="楷体_GB2312"/>
                <w:color w:val="000000"/>
                <w:kern w:val="0"/>
                <w:szCs w:val="21"/>
              </w:rPr>
            </w:pPr>
          </w:p>
        </w:tc>
        <w:tc>
          <w:tcPr>
            <w:tcW w:w="2682" w:type="dxa"/>
            <w:gridSpan w:val="2"/>
            <w:tcBorders>
              <w:top w:val="nil"/>
            </w:tcBorders>
          </w:tcPr>
          <w:p w14:paraId="2C880B2C" w14:textId="77777777" w:rsidR="00B939D0" w:rsidRDefault="00B939D0">
            <w:pPr>
              <w:jc w:val="center"/>
              <w:rPr>
                <w:rFonts w:eastAsia="楷体_GB2312"/>
                <w:color w:val="000000"/>
                <w:kern w:val="0"/>
                <w:szCs w:val="21"/>
              </w:rPr>
            </w:pPr>
          </w:p>
        </w:tc>
      </w:tr>
    </w:tbl>
    <w:p w14:paraId="6B74540D" w14:textId="77777777" w:rsidR="00B939D0" w:rsidRDefault="00B939D0">
      <w:pPr>
        <w:widowControl/>
        <w:snapToGrid w:val="0"/>
        <w:spacing w:line="360" w:lineRule="auto"/>
        <w:ind w:firstLine="420"/>
        <w:rPr>
          <w:color w:val="000000"/>
        </w:rPr>
      </w:pPr>
    </w:p>
    <w:p w14:paraId="68C9756D"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bookmarkStart w:id="34" w:name="_Toc209335870"/>
      <w:bookmarkStart w:id="35" w:name="_Toc209334448"/>
      <w:r>
        <w:rPr>
          <w:rStyle w:val="CODE"/>
          <w:rFonts w:ascii="Times New Roman" w:eastAsia="宋体" w:hAnsi="Times New Roman"/>
          <w:color w:val="000000"/>
          <w:spacing w:val="0"/>
          <w:sz w:val="24"/>
          <w:szCs w:val="24"/>
          <w:lang w:eastAsia="zh-CN"/>
        </w:rPr>
        <w:t>2</w:t>
      </w:r>
      <w:r>
        <w:rPr>
          <w:rStyle w:val="CODE"/>
          <w:rFonts w:ascii="Times New Roman" w:eastAsia="宋体" w:hAnsi="Times New Roman"/>
          <w:color w:val="000000"/>
          <w:spacing w:val="0"/>
          <w:sz w:val="24"/>
          <w:szCs w:val="24"/>
          <w:lang w:eastAsia="zh-CN"/>
        </w:rPr>
        <w:t>）转型基金上下文的书写方法</w:t>
      </w:r>
      <w:bookmarkEnd w:id="34"/>
      <w:bookmarkEnd w:id="35"/>
      <w:r>
        <w:rPr>
          <w:rStyle w:val="CODE"/>
          <w:rFonts w:ascii="Times New Roman" w:eastAsia="宋体" w:hAnsi="Times New Roman"/>
          <w:color w:val="000000"/>
          <w:spacing w:val="0"/>
          <w:sz w:val="24"/>
          <w:szCs w:val="24"/>
          <w:lang w:eastAsia="zh-CN"/>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5"/>
        <w:gridCol w:w="7234"/>
      </w:tblGrid>
      <w:tr w:rsidR="00B939D0" w14:paraId="14ACDC11" w14:textId="77777777">
        <w:trPr>
          <w:jc w:val="center"/>
        </w:trPr>
        <w:tc>
          <w:tcPr>
            <w:tcW w:w="1865" w:type="dxa"/>
            <w:shd w:val="clear" w:color="auto" w:fill="B3B3B3"/>
          </w:tcPr>
          <w:p w14:paraId="13AAB66F" w14:textId="77777777" w:rsidR="00B939D0" w:rsidRDefault="00B939D0">
            <w:pPr>
              <w:jc w:val="center"/>
              <w:rPr>
                <w:rFonts w:eastAsia="楷体_GB2312"/>
                <w:color w:val="000000"/>
              </w:rPr>
            </w:pPr>
            <w:r>
              <w:rPr>
                <w:rFonts w:eastAsia="楷体_GB2312"/>
                <w:color w:val="000000"/>
              </w:rPr>
              <w:t>转型前后</w:t>
            </w:r>
          </w:p>
        </w:tc>
        <w:tc>
          <w:tcPr>
            <w:tcW w:w="7234" w:type="dxa"/>
            <w:shd w:val="clear" w:color="auto" w:fill="B3B3B3"/>
          </w:tcPr>
          <w:p w14:paraId="17258004" w14:textId="77777777" w:rsidR="00B939D0" w:rsidRDefault="00B939D0">
            <w:pPr>
              <w:jc w:val="center"/>
              <w:rPr>
                <w:rFonts w:eastAsia="楷体_GB2312"/>
                <w:color w:val="000000"/>
              </w:rPr>
            </w:pPr>
            <w:r>
              <w:rPr>
                <w:rFonts w:eastAsia="楷体_GB2312"/>
                <w:color w:val="000000"/>
              </w:rPr>
              <w:t>上下文值</w:t>
            </w:r>
          </w:p>
        </w:tc>
      </w:tr>
      <w:tr w:rsidR="00B939D0" w14:paraId="40494071" w14:textId="77777777">
        <w:trPr>
          <w:trHeight w:val="90"/>
          <w:jc w:val="center"/>
        </w:trPr>
        <w:tc>
          <w:tcPr>
            <w:tcW w:w="1865" w:type="dxa"/>
          </w:tcPr>
          <w:p w14:paraId="46833E02" w14:textId="77777777" w:rsidR="00B939D0" w:rsidRDefault="00B939D0">
            <w:pPr>
              <w:jc w:val="center"/>
              <w:rPr>
                <w:rFonts w:eastAsia="楷体_GB2312"/>
                <w:color w:val="000000"/>
              </w:rPr>
            </w:pPr>
            <w:r>
              <w:rPr>
                <w:rFonts w:eastAsia="楷体_GB2312"/>
                <w:color w:val="000000"/>
              </w:rPr>
              <w:t>封闭式基金期间</w:t>
            </w:r>
          </w:p>
        </w:tc>
        <w:tc>
          <w:tcPr>
            <w:tcW w:w="7234" w:type="dxa"/>
          </w:tcPr>
          <w:p w14:paraId="33EEB7A8" w14:textId="77777777" w:rsidR="00B939D0" w:rsidRDefault="00B939D0">
            <w:pPr>
              <w:autoSpaceDE w:val="0"/>
              <w:autoSpaceDN w:val="0"/>
              <w:adjustRightInd w:val="0"/>
              <w:rPr>
                <w:rFonts w:eastAsia="楷体_GB2312"/>
                <w:color w:val="000000"/>
                <w:kern w:val="0"/>
                <w:sz w:val="24"/>
                <w:highlight w:val="white"/>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p w14:paraId="68087535" w14:textId="77777777" w:rsidR="00B939D0" w:rsidRDefault="00B939D0">
            <w:pPr>
              <w:jc w:val="center"/>
              <w:rPr>
                <w:rFonts w:eastAsia="楷体_GB2312"/>
                <w:color w:val="000000"/>
              </w:rPr>
            </w:pPr>
            <w:r>
              <w:rPr>
                <w:rFonts w:eastAsia="楷体_GB2312"/>
                <w:color w:val="000000"/>
              </w:rPr>
              <w:t>&lt;cfid-common:JiJinDeYunZuoFangShi&gt;</w:t>
            </w:r>
            <w:r>
              <w:rPr>
                <w:rFonts w:eastAsia="楷体_GB2312"/>
                <w:color w:val="000000"/>
              </w:rPr>
              <w:t>封闭式</w:t>
            </w:r>
            <w:r>
              <w:rPr>
                <w:rFonts w:eastAsia="楷体_GB2312"/>
                <w:color w:val="000000"/>
              </w:rPr>
              <w:t>&lt;/cfid-common:JiJinDeYunZuoFangShi&gt;</w:t>
            </w:r>
          </w:p>
          <w:p w14:paraId="27854F8B" w14:textId="77777777" w:rsidR="00B939D0" w:rsidRDefault="00B939D0">
            <w:pPr>
              <w:rPr>
                <w:rFonts w:eastAsia="楷体_GB2312"/>
                <w:color w:val="000000"/>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tc>
      </w:tr>
      <w:tr w:rsidR="00B939D0" w14:paraId="1BDD7DB2" w14:textId="77777777">
        <w:trPr>
          <w:jc w:val="center"/>
        </w:trPr>
        <w:tc>
          <w:tcPr>
            <w:tcW w:w="1865" w:type="dxa"/>
          </w:tcPr>
          <w:p w14:paraId="553A0AB0" w14:textId="77777777" w:rsidR="00B939D0" w:rsidRDefault="00B939D0">
            <w:pPr>
              <w:jc w:val="center"/>
              <w:rPr>
                <w:rFonts w:eastAsia="楷体_GB2312"/>
                <w:color w:val="000000"/>
              </w:rPr>
            </w:pPr>
            <w:r>
              <w:rPr>
                <w:rFonts w:eastAsia="楷体_GB2312"/>
                <w:color w:val="000000"/>
              </w:rPr>
              <w:t>开放式基金期间</w:t>
            </w:r>
          </w:p>
        </w:tc>
        <w:tc>
          <w:tcPr>
            <w:tcW w:w="7234" w:type="dxa"/>
          </w:tcPr>
          <w:p w14:paraId="2EB8E166" w14:textId="77777777" w:rsidR="00B939D0" w:rsidRDefault="00B939D0">
            <w:pPr>
              <w:autoSpaceDE w:val="0"/>
              <w:autoSpaceDN w:val="0"/>
              <w:adjustRightInd w:val="0"/>
              <w:rPr>
                <w:rFonts w:eastAsia="楷体_GB2312"/>
                <w:color w:val="000000"/>
                <w:kern w:val="0"/>
                <w:sz w:val="24"/>
                <w:highlight w:val="white"/>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p w14:paraId="05ABC945" w14:textId="77777777" w:rsidR="00B939D0" w:rsidRDefault="00B939D0">
            <w:pPr>
              <w:jc w:val="center"/>
              <w:rPr>
                <w:rFonts w:eastAsia="楷体_GB2312"/>
                <w:color w:val="000000"/>
              </w:rPr>
            </w:pPr>
            <w:r>
              <w:rPr>
                <w:rFonts w:eastAsia="楷体_GB2312"/>
                <w:color w:val="000000"/>
              </w:rPr>
              <w:t>&lt;cfid-common:JiJinDeYunZuoFangShi&gt;</w:t>
            </w:r>
            <w:r>
              <w:rPr>
                <w:rFonts w:eastAsia="楷体_GB2312"/>
                <w:color w:val="000000"/>
              </w:rPr>
              <w:t>开放式</w:t>
            </w:r>
            <w:r>
              <w:rPr>
                <w:rFonts w:eastAsia="楷体_GB2312"/>
                <w:color w:val="000000"/>
              </w:rPr>
              <w:t>&lt;/cfid-common:JiJinDeYunZuoFangShi&gt;</w:t>
            </w:r>
          </w:p>
          <w:p w14:paraId="2A550CEC" w14:textId="77777777" w:rsidR="00B939D0" w:rsidRDefault="00B939D0">
            <w:pPr>
              <w:rPr>
                <w:rFonts w:eastAsia="楷体_GB2312"/>
                <w:color w:val="000000"/>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tc>
      </w:tr>
      <w:tr w:rsidR="00B939D0" w14:paraId="6E233769" w14:textId="77777777">
        <w:trPr>
          <w:jc w:val="center"/>
        </w:trPr>
        <w:tc>
          <w:tcPr>
            <w:tcW w:w="1865" w:type="dxa"/>
          </w:tcPr>
          <w:p w14:paraId="1B2BE5D7" w14:textId="77777777" w:rsidR="00B939D0" w:rsidRDefault="00B939D0">
            <w:pPr>
              <w:jc w:val="center"/>
              <w:rPr>
                <w:rFonts w:eastAsia="楷体_GB2312"/>
                <w:color w:val="000000"/>
              </w:rPr>
            </w:pPr>
            <w:r>
              <w:rPr>
                <w:rFonts w:eastAsia="楷体_GB2312"/>
                <w:color w:val="000000"/>
              </w:rPr>
              <w:t>债券型</w:t>
            </w:r>
          </w:p>
        </w:tc>
        <w:tc>
          <w:tcPr>
            <w:tcW w:w="7234" w:type="dxa"/>
          </w:tcPr>
          <w:p w14:paraId="7E1D2A37" w14:textId="77777777" w:rsidR="00B939D0" w:rsidRDefault="00B939D0">
            <w:pPr>
              <w:autoSpaceDE w:val="0"/>
              <w:autoSpaceDN w:val="0"/>
              <w:adjustRightInd w:val="0"/>
              <w:rPr>
                <w:rFonts w:eastAsia="楷体_GB2312"/>
                <w:color w:val="000000"/>
                <w:kern w:val="0"/>
                <w:szCs w:val="21"/>
                <w:highlight w:val="white"/>
              </w:rPr>
            </w:pPr>
            <w:r>
              <w:rPr>
                <w:rFonts w:eastAsia="楷体_GB2312"/>
                <w:color w:val="000000"/>
                <w:kern w:val="0"/>
                <w:szCs w:val="21"/>
                <w:highlight w:val="white"/>
              </w:rPr>
              <w:t>&lt;scenario&gt;</w:t>
            </w:r>
          </w:p>
          <w:p w14:paraId="3FE97A44" w14:textId="77777777" w:rsidR="00B939D0" w:rsidRDefault="00B939D0">
            <w:pPr>
              <w:jc w:val="center"/>
              <w:rPr>
                <w:rFonts w:eastAsia="楷体_GB2312"/>
                <w:color w:val="000000"/>
              </w:rPr>
            </w:pPr>
            <w:r>
              <w:rPr>
                <w:rFonts w:eastAsia="楷体_GB2312"/>
                <w:color w:val="000000"/>
              </w:rPr>
              <w:t>&lt;cfid-common:JiJinDeYunZuoFangShi&gt;</w:t>
            </w:r>
            <w:r>
              <w:rPr>
                <w:rFonts w:eastAsia="楷体_GB2312"/>
                <w:color w:val="000000"/>
              </w:rPr>
              <w:t>债券型</w:t>
            </w:r>
            <w:r>
              <w:rPr>
                <w:rFonts w:eastAsia="楷体_GB2312"/>
                <w:color w:val="000000"/>
              </w:rPr>
              <w:t>&lt;/cfid-common:JiJinDeYunZuoFangShi&gt;</w:t>
            </w:r>
          </w:p>
          <w:p w14:paraId="7B0446F6" w14:textId="77777777" w:rsidR="00B939D0" w:rsidRDefault="00B939D0">
            <w:pPr>
              <w:rPr>
                <w:rFonts w:eastAsia="楷体_GB2312"/>
                <w:color w:val="000000"/>
              </w:rPr>
            </w:pPr>
            <w:r>
              <w:rPr>
                <w:rFonts w:eastAsia="楷体_GB2312"/>
                <w:color w:val="000000"/>
                <w:kern w:val="0"/>
                <w:szCs w:val="21"/>
                <w:highlight w:val="white"/>
              </w:rPr>
              <w:t>&lt;/scenario&gt;</w:t>
            </w:r>
          </w:p>
        </w:tc>
      </w:tr>
      <w:tr w:rsidR="00B939D0" w14:paraId="2BDDD447" w14:textId="77777777">
        <w:trPr>
          <w:jc w:val="center"/>
        </w:trPr>
        <w:tc>
          <w:tcPr>
            <w:tcW w:w="1865" w:type="dxa"/>
          </w:tcPr>
          <w:p w14:paraId="5811B4A6" w14:textId="77777777" w:rsidR="00B939D0" w:rsidRDefault="00B939D0">
            <w:pPr>
              <w:jc w:val="center"/>
              <w:rPr>
                <w:rFonts w:eastAsia="楷体_GB2312"/>
                <w:color w:val="000000"/>
              </w:rPr>
            </w:pPr>
            <w:r>
              <w:rPr>
                <w:rFonts w:eastAsia="楷体_GB2312"/>
                <w:color w:val="000000"/>
              </w:rPr>
              <w:t>指数型</w:t>
            </w:r>
          </w:p>
        </w:tc>
        <w:tc>
          <w:tcPr>
            <w:tcW w:w="7234" w:type="dxa"/>
          </w:tcPr>
          <w:p w14:paraId="3A4C27BC" w14:textId="77777777" w:rsidR="00B939D0" w:rsidRDefault="00B939D0">
            <w:pPr>
              <w:autoSpaceDE w:val="0"/>
              <w:autoSpaceDN w:val="0"/>
              <w:adjustRightInd w:val="0"/>
              <w:rPr>
                <w:rFonts w:eastAsia="楷体_GB2312"/>
                <w:color w:val="000000"/>
                <w:kern w:val="0"/>
                <w:szCs w:val="21"/>
                <w:highlight w:val="white"/>
              </w:rPr>
            </w:pPr>
            <w:r>
              <w:rPr>
                <w:rFonts w:eastAsia="楷体_GB2312"/>
                <w:color w:val="000000"/>
                <w:kern w:val="0"/>
                <w:szCs w:val="21"/>
                <w:highlight w:val="white"/>
              </w:rPr>
              <w:t>&lt;scenario&gt;</w:t>
            </w:r>
          </w:p>
          <w:p w14:paraId="169D3290" w14:textId="77777777" w:rsidR="00B939D0" w:rsidRDefault="00B939D0">
            <w:pPr>
              <w:jc w:val="center"/>
              <w:rPr>
                <w:rFonts w:eastAsia="楷体_GB2312"/>
                <w:color w:val="000000"/>
              </w:rPr>
            </w:pPr>
            <w:r>
              <w:rPr>
                <w:rFonts w:eastAsia="楷体_GB2312"/>
                <w:color w:val="000000"/>
              </w:rPr>
              <w:t>&lt;cfid-common:JiJinDeYunZuoFangShi&gt;</w:t>
            </w:r>
            <w:r>
              <w:rPr>
                <w:rFonts w:eastAsia="楷体_GB2312"/>
                <w:color w:val="000000"/>
              </w:rPr>
              <w:t>指数型</w:t>
            </w:r>
            <w:r>
              <w:rPr>
                <w:rFonts w:eastAsia="楷体_GB2312"/>
                <w:color w:val="000000"/>
              </w:rPr>
              <w:t>&lt;/cfid-common:JiJinDeYunZuoFangShi&gt;</w:t>
            </w:r>
          </w:p>
          <w:p w14:paraId="27A97AEE" w14:textId="77777777" w:rsidR="00B939D0" w:rsidRDefault="00B939D0">
            <w:pPr>
              <w:rPr>
                <w:rFonts w:eastAsia="楷体_GB2312"/>
                <w:color w:val="000000"/>
              </w:rPr>
            </w:pPr>
            <w:r>
              <w:rPr>
                <w:rFonts w:eastAsia="楷体_GB2312"/>
                <w:color w:val="000000"/>
                <w:kern w:val="0"/>
                <w:szCs w:val="21"/>
                <w:highlight w:val="white"/>
              </w:rPr>
              <w:t>&lt;/scenario&gt;</w:t>
            </w:r>
          </w:p>
        </w:tc>
      </w:tr>
      <w:tr w:rsidR="00B939D0" w14:paraId="5235AB99" w14:textId="77777777">
        <w:trPr>
          <w:jc w:val="center"/>
        </w:trPr>
        <w:tc>
          <w:tcPr>
            <w:tcW w:w="1865" w:type="dxa"/>
          </w:tcPr>
          <w:p w14:paraId="78257D22" w14:textId="77777777" w:rsidR="00B939D0" w:rsidRDefault="00B939D0">
            <w:pPr>
              <w:jc w:val="center"/>
              <w:rPr>
                <w:rFonts w:eastAsia="楷体_GB2312"/>
                <w:color w:val="000000"/>
              </w:rPr>
            </w:pPr>
            <w:r>
              <w:rPr>
                <w:rFonts w:eastAsia="楷体_GB2312"/>
                <w:color w:val="000000"/>
              </w:rPr>
              <w:t>股票型</w:t>
            </w:r>
          </w:p>
        </w:tc>
        <w:tc>
          <w:tcPr>
            <w:tcW w:w="7234" w:type="dxa"/>
          </w:tcPr>
          <w:p w14:paraId="513E7D48" w14:textId="77777777" w:rsidR="00B939D0" w:rsidRDefault="00B939D0">
            <w:pPr>
              <w:autoSpaceDE w:val="0"/>
              <w:autoSpaceDN w:val="0"/>
              <w:adjustRightInd w:val="0"/>
              <w:rPr>
                <w:rFonts w:eastAsia="楷体_GB2312"/>
                <w:color w:val="000000"/>
                <w:kern w:val="0"/>
                <w:szCs w:val="21"/>
                <w:highlight w:val="white"/>
              </w:rPr>
            </w:pPr>
            <w:r>
              <w:rPr>
                <w:rFonts w:eastAsia="楷体_GB2312"/>
                <w:color w:val="000000"/>
                <w:kern w:val="0"/>
                <w:szCs w:val="21"/>
                <w:highlight w:val="white"/>
              </w:rPr>
              <w:t>&lt;scenario&gt;</w:t>
            </w:r>
          </w:p>
          <w:p w14:paraId="65591DC7" w14:textId="77777777" w:rsidR="00B939D0" w:rsidRDefault="00B939D0">
            <w:pPr>
              <w:jc w:val="center"/>
              <w:rPr>
                <w:rFonts w:eastAsia="楷体_GB2312"/>
                <w:color w:val="000000"/>
              </w:rPr>
            </w:pPr>
            <w:r>
              <w:rPr>
                <w:rFonts w:eastAsia="楷体_GB2312"/>
                <w:color w:val="000000"/>
              </w:rPr>
              <w:t>&lt;cfid-common:JiJinDeYunZuoFangShi&gt;</w:t>
            </w:r>
            <w:r>
              <w:rPr>
                <w:rFonts w:eastAsia="楷体_GB2312"/>
                <w:color w:val="000000"/>
              </w:rPr>
              <w:t>股票型</w:t>
            </w:r>
            <w:r>
              <w:rPr>
                <w:rFonts w:eastAsia="楷体_GB2312"/>
                <w:color w:val="000000"/>
              </w:rPr>
              <w:t>&lt;/cfid-common:JiJinDeYunZuoFangShi&gt;</w:t>
            </w:r>
          </w:p>
          <w:p w14:paraId="26D84757" w14:textId="77777777" w:rsidR="00B939D0" w:rsidRDefault="00B939D0">
            <w:pPr>
              <w:rPr>
                <w:rFonts w:eastAsia="楷体_GB2312"/>
                <w:color w:val="000000"/>
              </w:rPr>
            </w:pPr>
            <w:r>
              <w:rPr>
                <w:rFonts w:eastAsia="楷体_GB2312"/>
                <w:color w:val="000000"/>
                <w:kern w:val="0"/>
                <w:szCs w:val="21"/>
                <w:highlight w:val="white"/>
              </w:rPr>
              <w:t>&lt;/scenario&gt;</w:t>
            </w:r>
          </w:p>
        </w:tc>
      </w:tr>
    </w:tbl>
    <w:p w14:paraId="7004E1FF" w14:textId="77777777" w:rsidR="00B939D0" w:rsidRDefault="00B939D0">
      <w:pPr>
        <w:rPr>
          <w:color w:val="000000"/>
        </w:rPr>
      </w:pPr>
    </w:p>
    <w:p w14:paraId="065EF68A"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bookmarkStart w:id="36" w:name="_Toc209335871"/>
      <w:bookmarkStart w:id="37" w:name="_Toc209334449"/>
      <w:r>
        <w:rPr>
          <w:rStyle w:val="CODE"/>
          <w:rFonts w:ascii="Times New Roman" w:eastAsia="宋体" w:hAnsi="Times New Roman"/>
          <w:color w:val="000000"/>
          <w:spacing w:val="0"/>
          <w:sz w:val="24"/>
          <w:szCs w:val="24"/>
          <w:lang w:eastAsia="zh-CN"/>
        </w:rPr>
        <w:t>3</w:t>
      </w:r>
      <w:r>
        <w:rPr>
          <w:rStyle w:val="CODE"/>
          <w:rFonts w:ascii="Times New Roman" w:eastAsia="宋体" w:hAnsi="Times New Roman"/>
          <w:color w:val="000000"/>
          <w:spacing w:val="0"/>
          <w:sz w:val="24"/>
          <w:szCs w:val="24"/>
          <w:lang w:eastAsia="zh-CN"/>
        </w:rPr>
        <w:t>）转型基金上下文的应用原则</w:t>
      </w:r>
      <w:bookmarkEnd w:id="36"/>
      <w:bookmarkEnd w:id="37"/>
      <w:r>
        <w:rPr>
          <w:rStyle w:val="CODE"/>
          <w:rFonts w:ascii="Times New Roman" w:eastAsia="宋体" w:hAnsi="Times New Roman"/>
          <w:color w:val="000000"/>
          <w:spacing w:val="0"/>
          <w:sz w:val="24"/>
          <w:szCs w:val="24"/>
          <w:lang w:eastAsia="zh-CN"/>
        </w:rPr>
        <w:t>：</w:t>
      </w:r>
    </w:p>
    <w:p w14:paraId="0424CC33" w14:textId="77777777" w:rsidR="00B939D0" w:rsidRDefault="00B939D0">
      <w:pPr>
        <w:pStyle w:val="BodyText"/>
        <w:numPr>
          <w:ilvl w:val="0"/>
          <w:numId w:val="4"/>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转型前后的各自独立数据通过</w:t>
      </w:r>
      <w:r>
        <w:rPr>
          <w:rStyle w:val="CODE"/>
          <w:rFonts w:ascii="Times New Roman" w:eastAsia="宋体" w:hAnsi="Times New Roman"/>
          <w:color w:val="000000"/>
          <w:spacing w:val="0"/>
          <w:sz w:val="24"/>
          <w:szCs w:val="24"/>
          <w:lang w:eastAsia="zh-CN"/>
        </w:rPr>
        <w:t>scenario</w:t>
      </w:r>
      <w:r>
        <w:rPr>
          <w:rStyle w:val="CODE"/>
          <w:rFonts w:ascii="Times New Roman" w:eastAsia="宋体" w:hAnsi="Times New Roman"/>
          <w:color w:val="000000"/>
          <w:spacing w:val="0"/>
          <w:sz w:val="24"/>
          <w:szCs w:val="24"/>
          <w:lang w:eastAsia="zh-CN"/>
        </w:rPr>
        <w:t>子元素</w:t>
      </w:r>
      <w:r>
        <w:rPr>
          <w:rStyle w:val="CODE"/>
          <w:rFonts w:ascii="Times New Roman" w:eastAsia="宋体" w:hAnsi="Times New Roman"/>
          <w:color w:val="000000"/>
          <w:spacing w:val="0"/>
          <w:sz w:val="24"/>
          <w:szCs w:val="24"/>
          <w:lang w:eastAsia="zh-CN"/>
        </w:rPr>
        <w:t>cfid-common:JiJinDeYunZuoFangShi</w:t>
      </w:r>
      <w:r>
        <w:rPr>
          <w:rStyle w:val="CODE"/>
          <w:rFonts w:ascii="Times New Roman" w:eastAsia="宋体" w:hAnsi="Times New Roman"/>
          <w:color w:val="000000"/>
          <w:spacing w:val="0"/>
          <w:sz w:val="24"/>
          <w:szCs w:val="24"/>
          <w:lang w:eastAsia="zh-CN"/>
        </w:rPr>
        <w:t>取不同值来区分</w:t>
      </w:r>
      <w:r>
        <w:rPr>
          <w:rStyle w:val="CODE"/>
          <w:rFonts w:ascii="Times New Roman" w:eastAsia="宋体" w:hAnsi="Times New Roman" w:hint="eastAsia"/>
          <w:color w:val="000000"/>
          <w:spacing w:val="0"/>
          <w:sz w:val="24"/>
          <w:szCs w:val="24"/>
          <w:lang w:eastAsia="zh-CN"/>
        </w:rPr>
        <w:t>；</w:t>
      </w:r>
    </w:p>
    <w:p w14:paraId="12BA7F9F" w14:textId="77777777" w:rsidR="00B939D0" w:rsidRDefault="00B939D0">
      <w:pPr>
        <w:numPr>
          <w:ilvl w:val="0"/>
          <w:numId w:val="4"/>
        </w:numPr>
        <w:tabs>
          <w:tab w:val="left" w:pos="1830"/>
        </w:tabs>
        <w:spacing w:line="360" w:lineRule="auto"/>
        <w:rPr>
          <w:rStyle w:val="CODE"/>
          <w:rFonts w:ascii="Times New Roman" w:hAnsi="Times New Roman"/>
          <w:color w:val="000000"/>
          <w:spacing w:val="0"/>
          <w:sz w:val="24"/>
        </w:rPr>
      </w:pPr>
      <w:r>
        <w:rPr>
          <w:rStyle w:val="CODE"/>
          <w:rFonts w:ascii="Times New Roman" w:hAnsi="Times New Roman"/>
          <w:color w:val="000000"/>
          <w:spacing w:val="0"/>
          <w:sz w:val="24"/>
        </w:rPr>
        <w:t>转型前后共用数据使用普通上下文</w:t>
      </w:r>
      <w:r>
        <w:rPr>
          <w:rStyle w:val="CODE"/>
          <w:rFonts w:ascii="Times New Roman" w:hAnsi="Times New Roman" w:hint="eastAsia"/>
          <w:color w:val="000000"/>
          <w:spacing w:val="0"/>
          <w:sz w:val="24"/>
        </w:rPr>
        <w:t>，为与其他上下文相区别，普通上下文采用</w:t>
      </w:r>
      <w:r>
        <w:rPr>
          <w:rStyle w:val="CODE"/>
          <w:rFonts w:ascii="Times New Roman" w:hAnsi="Times New Roman" w:hint="eastAsia"/>
          <w:color w:val="000000"/>
          <w:spacing w:val="0"/>
          <w:sz w:val="24"/>
        </w:rPr>
        <w:t>_1</w:t>
      </w:r>
      <w:r>
        <w:rPr>
          <w:rStyle w:val="CODE"/>
          <w:rFonts w:ascii="Times New Roman" w:hAnsi="Times New Roman" w:hint="eastAsia"/>
          <w:color w:val="000000"/>
          <w:spacing w:val="0"/>
          <w:sz w:val="24"/>
        </w:rPr>
        <w:t>标识为后缀；</w:t>
      </w:r>
    </w:p>
    <w:p w14:paraId="17BEA7FE" w14:textId="77777777" w:rsidR="00B939D0" w:rsidRDefault="00B939D0">
      <w:pPr>
        <w:pStyle w:val="BodyText"/>
        <w:numPr>
          <w:ilvl w:val="0"/>
          <w:numId w:val="4"/>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封转开基金，转型前后</w:t>
      </w:r>
      <w:r>
        <w:rPr>
          <w:rStyle w:val="CODE"/>
          <w:rFonts w:ascii="Times New Roman" w:eastAsia="宋体" w:hAnsi="Times New Roman"/>
          <w:color w:val="000000"/>
          <w:spacing w:val="0"/>
          <w:sz w:val="24"/>
          <w:szCs w:val="24"/>
          <w:lang w:eastAsia="zh-CN"/>
        </w:rPr>
        <w:t>scenario</w:t>
      </w:r>
      <w:r>
        <w:rPr>
          <w:rStyle w:val="CODE"/>
          <w:rFonts w:ascii="Times New Roman" w:eastAsia="宋体" w:hAnsi="Times New Roman"/>
          <w:color w:val="000000"/>
          <w:spacing w:val="0"/>
          <w:sz w:val="24"/>
          <w:szCs w:val="24"/>
          <w:lang w:eastAsia="zh-CN"/>
        </w:rPr>
        <w:t>子元素</w:t>
      </w:r>
      <w:r>
        <w:rPr>
          <w:rStyle w:val="CODE"/>
          <w:rFonts w:ascii="Times New Roman" w:eastAsia="宋体" w:hAnsi="Times New Roman"/>
          <w:color w:val="000000"/>
          <w:spacing w:val="0"/>
          <w:sz w:val="24"/>
          <w:szCs w:val="24"/>
          <w:lang w:eastAsia="zh-CN"/>
        </w:rPr>
        <w:t>cfid-common:JiJinDeYunZuoFangShi</w:t>
      </w:r>
      <w:r>
        <w:rPr>
          <w:rStyle w:val="CODE"/>
          <w:rFonts w:ascii="Times New Roman" w:eastAsia="宋体" w:hAnsi="Times New Roman"/>
          <w:color w:val="000000"/>
          <w:spacing w:val="0"/>
          <w:sz w:val="24"/>
          <w:szCs w:val="24"/>
          <w:lang w:eastAsia="zh-CN"/>
        </w:rPr>
        <w:t>值分别为封闭式和开放式</w:t>
      </w:r>
      <w:r>
        <w:rPr>
          <w:rStyle w:val="CODE"/>
          <w:rFonts w:ascii="Times New Roman" w:eastAsia="宋体" w:hAnsi="Times New Roman" w:hint="eastAsia"/>
          <w:color w:val="000000"/>
          <w:spacing w:val="0"/>
          <w:sz w:val="24"/>
          <w:szCs w:val="24"/>
          <w:lang w:eastAsia="zh-CN"/>
        </w:rPr>
        <w:t>；</w:t>
      </w:r>
    </w:p>
    <w:p w14:paraId="083F7BB7" w14:textId="77777777" w:rsidR="00B939D0" w:rsidRDefault="00B939D0">
      <w:pPr>
        <w:pStyle w:val="BodyText"/>
        <w:numPr>
          <w:ilvl w:val="0"/>
          <w:numId w:val="4"/>
        </w:numPr>
        <w:tabs>
          <w:tab w:val="left" w:pos="1830"/>
        </w:tabs>
        <w:spacing w:line="360" w:lineRule="auto"/>
        <w:rPr>
          <w:del w:id="38" w:author="zhouyt" w:date="2022-06-15T13:56:00Z"/>
          <w:rStyle w:val="CODE"/>
          <w:rFonts w:ascii="Times New Roman" w:eastAsia="宋体" w:hAnsi="Times New Roman"/>
          <w:color w:val="000000"/>
          <w:spacing w:val="0"/>
          <w:sz w:val="24"/>
          <w:szCs w:val="24"/>
          <w:lang w:eastAsia="zh-CN"/>
        </w:rPr>
      </w:pPr>
      <w:del w:id="39" w:author="zhouyt" w:date="2022-06-15T13:56:00Z">
        <w:r>
          <w:rPr>
            <w:rStyle w:val="CODE"/>
            <w:rFonts w:ascii="Times New Roman" w:eastAsia="宋体" w:hAnsi="Times New Roman"/>
            <w:color w:val="000000"/>
            <w:spacing w:val="0"/>
            <w:sz w:val="24"/>
            <w:szCs w:val="24"/>
            <w:lang w:eastAsia="zh-CN"/>
          </w:rPr>
          <w:delText>中短期债券转为普通债券基金，转型前后</w:delText>
        </w:r>
        <w:r>
          <w:rPr>
            <w:rStyle w:val="CODE"/>
            <w:rFonts w:ascii="Times New Roman" w:eastAsia="宋体" w:hAnsi="Times New Roman"/>
            <w:color w:val="000000"/>
            <w:spacing w:val="0"/>
            <w:sz w:val="24"/>
            <w:szCs w:val="24"/>
            <w:lang w:eastAsia="zh-CN"/>
          </w:rPr>
          <w:delText>scenario</w:delText>
        </w:r>
        <w:r>
          <w:rPr>
            <w:rStyle w:val="CODE"/>
            <w:rFonts w:ascii="Times New Roman" w:eastAsia="宋体" w:hAnsi="Times New Roman"/>
            <w:color w:val="000000"/>
            <w:spacing w:val="0"/>
            <w:sz w:val="24"/>
            <w:szCs w:val="24"/>
            <w:lang w:eastAsia="zh-CN"/>
          </w:rPr>
          <w:delText>子元素</w:delText>
        </w:r>
        <w:r>
          <w:rPr>
            <w:rStyle w:val="CODE"/>
            <w:rFonts w:ascii="Times New Roman" w:eastAsia="宋体" w:hAnsi="Times New Roman"/>
            <w:color w:val="000000"/>
            <w:spacing w:val="0"/>
            <w:sz w:val="24"/>
            <w:szCs w:val="24"/>
            <w:lang w:eastAsia="zh-CN"/>
          </w:rPr>
          <w:delText>cfid-common:JiJinDeYunZuoFangShi</w:delText>
        </w:r>
        <w:r>
          <w:rPr>
            <w:rStyle w:val="CODE"/>
            <w:rFonts w:ascii="Times New Roman" w:eastAsia="宋体" w:hAnsi="Times New Roman"/>
            <w:color w:val="000000"/>
            <w:spacing w:val="0"/>
            <w:sz w:val="24"/>
            <w:szCs w:val="24"/>
            <w:lang w:eastAsia="zh-CN"/>
          </w:rPr>
          <w:delText>值分别为中短期债券和普通债券</w:delText>
        </w:r>
        <w:r>
          <w:rPr>
            <w:rStyle w:val="CODE"/>
            <w:rFonts w:ascii="Times New Roman" w:eastAsia="宋体" w:hAnsi="Times New Roman" w:hint="eastAsia"/>
            <w:color w:val="000000"/>
            <w:spacing w:val="0"/>
            <w:sz w:val="24"/>
            <w:szCs w:val="24"/>
            <w:lang w:eastAsia="zh-CN"/>
          </w:rPr>
          <w:delText>；</w:delText>
        </w:r>
      </w:del>
    </w:p>
    <w:p w14:paraId="0679D70D" w14:textId="77777777" w:rsidR="00B939D0" w:rsidRDefault="00B939D0">
      <w:pPr>
        <w:pStyle w:val="BodyText"/>
        <w:numPr>
          <w:ilvl w:val="0"/>
          <w:numId w:val="4"/>
        </w:numPr>
        <w:tabs>
          <w:tab w:val="left" w:pos="1830"/>
        </w:tabs>
        <w:spacing w:line="360" w:lineRule="auto"/>
        <w:rPr>
          <w:del w:id="40" w:author="zhouyt" w:date="2022-06-15T13:55:00Z"/>
          <w:rStyle w:val="CODE"/>
          <w:rFonts w:ascii="Times New Roman" w:eastAsia="宋体" w:hAnsi="Times New Roman"/>
          <w:color w:val="000000"/>
          <w:spacing w:val="0"/>
          <w:sz w:val="24"/>
          <w:szCs w:val="24"/>
          <w:lang w:eastAsia="zh-CN"/>
        </w:rPr>
      </w:pPr>
      <w:del w:id="41" w:author="zhouyt" w:date="2022-06-15T13:55:00Z">
        <w:r>
          <w:rPr>
            <w:rStyle w:val="CODE"/>
            <w:rFonts w:ascii="Times New Roman" w:eastAsia="宋体" w:hAnsi="Times New Roman"/>
            <w:color w:val="000000"/>
            <w:spacing w:val="0"/>
            <w:sz w:val="24"/>
            <w:szCs w:val="24"/>
            <w:lang w:eastAsia="zh-CN"/>
          </w:rPr>
          <w:delText>保本型转为债券型基金，转型前后</w:delText>
        </w:r>
        <w:r>
          <w:rPr>
            <w:rStyle w:val="CODE"/>
            <w:rFonts w:ascii="Times New Roman" w:eastAsia="宋体" w:hAnsi="Times New Roman"/>
            <w:color w:val="000000"/>
            <w:spacing w:val="0"/>
            <w:sz w:val="24"/>
            <w:szCs w:val="24"/>
            <w:lang w:eastAsia="zh-CN"/>
          </w:rPr>
          <w:delText>scenario</w:delText>
        </w:r>
        <w:r>
          <w:rPr>
            <w:rStyle w:val="CODE"/>
            <w:rFonts w:ascii="Times New Roman" w:eastAsia="宋体" w:hAnsi="Times New Roman"/>
            <w:color w:val="000000"/>
            <w:spacing w:val="0"/>
            <w:sz w:val="24"/>
            <w:szCs w:val="24"/>
            <w:lang w:eastAsia="zh-CN"/>
          </w:rPr>
          <w:delText>子元素</w:delText>
        </w:r>
        <w:r>
          <w:rPr>
            <w:rStyle w:val="CODE"/>
            <w:rFonts w:ascii="Times New Roman" w:eastAsia="宋体" w:hAnsi="Times New Roman"/>
            <w:color w:val="000000"/>
            <w:spacing w:val="0"/>
            <w:sz w:val="24"/>
            <w:szCs w:val="24"/>
            <w:lang w:eastAsia="zh-CN"/>
          </w:rPr>
          <w:delText>cfid-common:JiJinDeYunZuoFangShi</w:delText>
        </w:r>
        <w:r>
          <w:rPr>
            <w:rStyle w:val="CODE"/>
            <w:rFonts w:ascii="Times New Roman" w:eastAsia="宋体" w:hAnsi="Times New Roman"/>
            <w:color w:val="000000"/>
            <w:spacing w:val="0"/>
            <w:sz w:val="24"/>
            <w:szCs w:val="24"/>
            <w:lang w:eastAsia="zh-CN"/>
          </w:rPr>
          <w:delText>值分别为保本型和债券型</w:delText>
        </w:r>
        <w:r>
          <w:rPr>
            <w:rStyle w:val="CODE"/>
            <w:rFonts w:ascii="Times New Roman" w:eastAsia="宋体" w:hAnsi="Times New Roman" w:hint="eastAsia"/>
            <w:color w:val="000000"/>
            <w:spacing w:val="0"/>
            <w:sz w:val="24"/>
            <w:szCs w:val="24"/>
            <w:lang w:eastAsia="zh-CN"/>
          </w:rPr>
          <w:delText>；</w:delText>
        </w:r>
      </w:del>
    </w:p>
    <w:p w14:paraId="0B3BD0B6" w14:textId="77777777" w:rsidR="00B939D0" w:rsidRDefault="00B939D0">
      <w:pPr>
        <w:pStyle w:val="BodyText"/>
        <w:numPr>
          <w:ilvl w:val="0"/>
          <w:numId w:val="4"/>
        </w:numPr>
        <w:tabs>
          <w:tab w:val="left" w:pos="1830"/>
        </w:tabs>
        <w:spacing w:line="360" w:lineRule="auto"/>
        <w:rPr>
          <w:del w:id="42" w:author="zhouyt" w:date="2022-06-15T13:56:00Z"/>
          <w:rStyle w:val="CODE"/>
          <w:rFonts w:ascii="Times New Roman" w:eastAsia="宋体" w:hAnsi="Times New Roman"/>
          <w:color w:val="000000"/>
          <w:spacing w:val="0"/>
          <w:sz w:val="24"/>
          <w:szCs w:val="24"/>
          <w:lang w:eastAsia="zh-CN"/>
        </w:rPr>
      </w:pPr>
      <w:del w:id="43" w:author="zhouyt" w:date="2022-06-15T13:56:00Z">
        <w:r>
          <w:rPr>
            <w:rStyle w:val="CODE"/>
            <w:rFonts w:ascii="Times New Roman" w:eastAsia="宋体" w:hAnsi="Times New Roman"/>
            <w:color w:val="000000"/>
            <w:spacing w:val="0"/>
            <w:sz w:val="24"/>
            <w:szCs w:val="24"/>
            <w:lang w:eastAsia="zh-CN"/>
          </w:rPr>
          <w:delText>保本型转为指数型基金，转型前后</w:delText>
        </w:r>
        <w:r>
          <w:rPr>
            <w:rStyle w:val="CODE"/>
            <w:rFonts w:ascii="Times New Roman" w:eastAsia="宋体" w:hAnsi="Times New Roman"/>
            <w:color w:val="000000"/>
            <w:spacing w:val="0"/>
            <w:sz w:val="24"/>
            <w:szCs w:val="24"/>
            <w:lang w:eastAsia="zh-CN"/>
          </w:rPr>
          <w:delText>scenario</w:delText>
        </w:r>
        <w:r>
          <w:rPr>
            <w:rStyle w:val="CODE"/>
            <w:rFonts w:ascii="Times New Roman" w:eastAsia="宋体" w:hAnsi="Times New Roman"/>
            <w:color w:val="000000"/>
            <w:spacing w:val="0"/>
            <w:sz w:val="24"/>
            <w:szCs w:val="24"/>
            <w:lang w:eastAsia="zh-CN"/>
          </w:rPr>
          <w:delText>子元素</w:delText>
        </w:r>
        <w:r>
          <w:rPr>
            <w:rStyle w:val="CODE"/>
            <w:rFonts w:ascii="Times New Roman" w:eastAsia="宋体" w:hAnsi="Times New Roman"/>
            <w:color w:val="000000"/>
            <w:spacing w:val="0"/>
            <w:sz w:val="24"/>
            <w:szCs w:val="24"/>
            <w:lang w:eastAsia="zh-CN"/>
          </w:rPr>
          <w:delText>cfid-common:JiJinDeYunZuoFangShi</w:delText>
        </w:r>
        <w:r>
          <w:rPr>
            <w:rStyle w:val="CODE"/>
            <w:rFonts w:ascii="Times New Roman" w:eastAsia="宋体" w:hAnsi="Times New Roman"/>
            <w:color w:val="000000"/>
            <w:spacing w:val="0"/>
            <w:sz w:val="24"/>
            <w:szCs w:val="24"/>
            <w:lang w:eastAsia="zh-CN"/>
          </w:rPr>
          <w:delText>值分别为保本型和指数型</w:delText>
        </w:r>
        <w:r>
          <w:rPr>
            <w:rStyle w:val="CODE"/>
            <w:rFonts w:ascii="Times New Roman" w:eastAsia="宋体" w:hAnsi="Times New Roman" w:hint="eastAsia"/>
            <w:color w:val="000000"/>
            <w:spacing w:val="0"/>
            <w:sz w:val="24"/>
            <w:szCs w:val="24"/>
            <w:lang w:eastAsia="zh-CN"/>
          </w:rPr>
          <w:delText>；</w:delText>
        </w:r>
      </w:del>
    </w:p>
    <w:p w14:paraId="10C2986F" w14:textId="77777777" w:rsidR="00B939D0" w:rsidRDefault="00B939D0">
      <w:pPr>
        <w:pStyle w:val="BodyText"/>
        <w:numPr>
          <w:ilvl w:val="0"/>
          <w:numId w:val="4"/>
        </w:numPr>
        <w:tabs>
          <w:tab w:val="left" w:pos="1830"/>
        </w:tabs>
        <w:spacing w:line="360" w:lineRule="auto"/>
        <w:rPr>
          <w:del w:id="44" w:author="zhouyt" w:date="2022-06-15T13:56:00Z"/>
          <w:rStyle w:val="CODE"/>
          <w:rFonts w:ascii="Times New Roman" w:eastAsia="宋体" w:hAnsi="Times New Roman" w:hint="eastAsia"/>
          <w:color w:val="000000"/>
          <w:spacing w:val="0"/>
          <w:sz w:val="24"/>
          <w:szCs w:val="24"/>
          <w:lang w:eastAsia="zh-CN"/>
        </w:rPr>
      </w:pPr>
      <w:del w:id="45" w:author="zhouyt" w:date="2022-06-15T13:56:00Z">
        <w:r>
          <w:rPr>
            <w:rStyle w:val="CODE"/>
            <w:rFonts w:ascii="Times New Roman" w:eastAsia="宋体" w:hAnsi="Times New Roman"/>
            <w:color w:val="000000"/>
            <w:spacing w:val="0"/>
            <w:sz w:val="24"/>
            <w:szCs w:val="24"/>
            <w:lang w:eastAsia="zh-CN"/>
          </w:rPr>
          <w:delText>保本型转为股票型基金，转型前后</w:delText>
        </w:r>
        <w:r>
          <w:rPr>
            <w:rStyle w:val="CODE"/>
            <w:rFonts w:ascii="Times New Roman" w:eastAsia="宋体" w:hAnsi="Times New Roman"/>
            <w:color w:val="000000"/>
            <w:spacing w:val="0"/>
            <w:sz w:val="24"/>
            <w:szCs w:val="24"/>
            <w:lang w:eastAsia="zh-CN"/>
          </w:rPr>
          <w:delText>scenario</w:delText>
        </w:r>
        <w:r>
          <w:rPr>
            <w:rStyle w:val="CODE"/>
            <w:rFonts w:ascii="Times New Roman" w:eastAsia="宋体" w:hAnsi="Times New Roman"/>
            <w:color w:val="000000"/>
            <w:spacing w:val="0"/>
            <w:sz w:val="24"/>
            <w:szCs w:val="24"/>
            <w:lang w:eastAsia="zh-CN"/>
          </w:rPr>
          <w:delText>子元素</w:delText>
        </w:r>
        <w:r>
          <w:rPr>
            <w:rStyle w:val="CODE"/>
            <w:rFonts w:ascii="Times New Roman" w:eastAsia="宋体" w:hAnsi="Times New Roman"/>
            <w:color w:val="000000"/>
            <w:spacing w:val="0"/>
            <w:sz w:val="24"/>
            <w:szCs w:val="24"/>
            <w:lang w:eastAsia="zh-CN"/>
          </w:rPr>
          <w:delText>cfid-common:JiJinDeYunZuoFangShi</w:delText>
        </w:r>
        <w:r>
          <w:rPr>
            <w:rStyle w:val="CODE"/>
            <w:rFonts w:ascii="Times New Roman" w:eastAsia="宋体" w:hAnsi="Times New Roman"/>
            <w:color w:val="000000"/>
            <w:spacing w:val="0"/>
            <w:sz w:val="24"/>
            <w:szCs w:val="24"/>
            <w:lang w:eastAsia="zh-CN"/>
          </w:rPr>
          <w:delText>值分别为保本型和股票型</w:delText>
        </w:r>
      </w:del>
    </w:p>
    <w:p w14:paraId="145E8449" w14:textId="77777777" w:rsidR="00B939D0" w:rsidRDefault="00B939D0">
      <w:pPr>
        <w:pStyle w:val="BodyText"/>
        <w:spacing w:line="360" w:lineRule="auto"/>
        <w:rPr>
          <w:rStyle w:val="CODE"/>
          <w:rFonts w:ascii="Times New Roman" w:eastAsia="宋体" w:hAnsi="Times New Roman" w:hint="eastAsia"/>
          <w:color w:val="000000"/>
          <w:spacing w:val="0"/>
          <w:sz w:val="24"/>
          <w:szCs w:val="24"/>
          <w:lang w:eastAsia="zh-CN"/>
        </w:rPr>
      </w:pPr>
    </w:p>
    <w:p w14:paraId="0905B393" w14:textId="77777777" w:rsidR="00B939D0" w:rsidRDefault="00B939D0">
      <w:pPr>
        <w:pStyle w:val="BodyText"/>
        <w:spacing w:before="0" w:after="0" w:line="360" w:lineRule="auto"/>
        <w:ind w:firstLine="420"/>
        <w:rPr>
          <w:del w:id="46" w:author="zhouyt" w:date="2022-06-15T13:56:00Z"/>
          <w:rStyle w:val="CODE"/>
          <w:rFonts w:ascii="Times New Roman" w:eastAsia="宋体" w:hAnsi="Times New Roman" w:hint="eastAsia"/>
          <w:color w:val="000000"/>
          <w:spacing w:val="0"/>
          <w:sz w:val="24"/>
          <w:szCs w:val="24"/>
          <w:lang w:eastAsia="zh-CN"/>
        </w:rPr>
      </w:pPr>
      <w:del w:id="47" w:author="zhouyt" w:date="2022-06-15T13:56:00Z">
        <w:r>
          <w:rPr>
            <w:rStyle w:val="CODE"/>
            <w:rFonts w:ascii="Times New Roman" w:eastAsia="宋体" w:hAnsi="Times New Roman" w:hint="eastAsia"/>
            <w:color w:val="000000"/>
            <w:spacing w:val="0"/>
            <w:sz w:val="24"/>
            <w:szCs w:val="24"/>
            <w:lang w:eastAsia="zh-CN"/>
          </w:rPr>
          <w:delText>转型</w:delText>
        </w:r>
        <w:r>
          <w:rPr>
            <w:rStyle w:val="CODE"/>
            <w:rFonts w:ascii="Times New Roman" w:eastAsia="宋体" w:hAnsi="Times New Roman"/>
            <w:color w:val="000000"/>
            <w:spacing w:val="0"/>
            <w:sz w:val="24"/>
            <w:szCs w:val="24"/>
            <w:lang w:eastAsia="zh-CN"/>
          </w:rPr>
          <w:delText>基金的</w:delText>
        </w:r>
        <w:r>
          <w:rPr>
            <w:rStyle w:val="CODE"/>
            <w:rFonts w:ascii="Times New Roman" w:eastAsia="宋体" w:hAnsi="Times New Roman" w:hint="eastAsia"/>
            <w:color w:val="000000"/>
            <w:spacing w:val="0"/>
            <w:sz w:val="24"/>
            <w:szCs w:val="24"/>
            <w:lang w:eastAsia="zh-CN"/>
          </w:rPr>
          <w:delText>XBRL</w:delText>
        </w:r>
        <w:r>
          <w:rPr>
            <w:rStyle w:val="CODE"/>
            <w:rFonts w:ascii="Times New Roman" w:eastAsia="宋体" w:hAnsi="Times New Roman" w:hint="eastAsia"/>
            <w:color w:val="000000"/>
            <w:spacing w:val="0"/>
            <w:sz w:val="24"/>
            <w:szCs w:val="24"/>
            <w:lang w:eastAsia="zh-CN"/>
          </w:rPr>
          <w:delText>实例文档举例请到基金电子化信息披露平台数据服务栏目（网址</w:delText>
        </w:r>
        <w:r>
          <w:rPr>
            <w:rStyle w:val="CODE"/>
            <w:rFonts w:ascii="Times New Roman" w:eastAsia="宋体" w:hAnsi="Times New Roman"/>
            <w:color w:val="000000"/>
            <w:spacing w:val="0"/>
            <w:sz w:val="24"/>
            <w:szCs w:val="24"/>
            <w:lang w:eastAsia="zh-CN"/>
          </w:rPr>
          <w:delText>http://fund.csrc.gov.cn/web/data_download.data_serve</w:delText>
        </w:r>
        <w:r>
          <w:rPr>
            <w:rStyle w:val="CODE"/>
            <w:rFonts w:ascii="Times New Roman" w:eastAsia="宋体" w:hAnsi="Times New Roman" w:hint="eastAsia"/>
            <w:color w:val="000000"/>
            <w:spacing w:val="0"/>
            <w:sz w:val="24"/>
            <w:szCs w:val="24"/>
            <w:lang w:eastAsia="zh-CN"/>
          </w:rPr>
          <w:delText>）下载，实例文档标题“</w:delText>
        </w:r>
        <w:r>
          <w:rPr>
            <w:rStyle w:val="CODE"/>
            <w:rFonts w:ascii="Times New Roman" w:eastAsia="宋体" w:hAnsi="Times New Roman" w:hint="eastAsia"/>
            <w:color w:val="000000"/>
            <w:spacing w:val="0"/>
            <w:sz w:val="24"/>
            <w:szCs w:val="24"/>
            <w:lang w:eastAsia="zh-CN"/>
          </w:rPr>
          <w:delText>2012</w:delText>
        </w:r>
        <w:r>
          <w:rPr>
            <w:rStyle w:val="CODE"/>
            <w:rFonts w:ascii="Times New Roman" w:eastAsia="宋体" w:hAnsi="Times New Roman" w:hint="eastAsia"/>
            <w:color w:val="000000"/>
            <w:spacing w:val="0"/>
            <w:sz w:val="24"/>
            <w:szCs w:val="24"/>
            <w:lang w:eastAsia="zh-CN"/>
          </w:rPr>
          <w:delText>年二季报转型基金实例文档样例”。</w:delText>
        </w:r>
      </w:del>
    </w:p>
    <w:p w14:paraId="3AC6B3B8" w14:textId="77777777" w:rsidR="00B939D0" w:rsidRDefault="00B939D0">
      <w:pPr>
        <w:pStyle w:val="Heading2"/>
        <w:numPr>
          <w:ilvl w:val="1"/>
          <w:numId w:val="2"/>
        </w:numPr>
        <w:tabs>
          <w:tab w:val="left" w:pos="992"/>
        </w:tabs>
        <w:rPr>
          <w:rFonts w:ascii="Times New Roman" w:eastAsia="宋体" w:hAnsi="Times New Roman"/>
          <w:color w:val="000000"/>
          <w:sz w:val="28"/>
          <w:szCs w:val="28"/>
        </w:rPr>
      </w:pPr>
      <w:bookmarkStart w:id="48" w:name="_Toc481052281"/>
      <w:r>
        <w:rPr>
          <w:rFonts w:ascii="Times New Roman" w:eastAsia="宋体" w:hAnsi="Times New Roman"/>
          <w:color w:val="000000"/>
          <w:sz w:val="28"/>
          <w:szCs w:val="28"/>
        </w:rPr>
        <w:t>基金列示调整前后数据上下文的处理</w:t>
      </w:r>
      <w:bookmarkEnd w:id="48"/>
    </w:p>
    <w:p w14:paraId="73E95EDA"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1</w:t>
      </w:r>
      <w:r>
        <w:rPr>
          <w:rStyle w:val="CODE"/>
          <w:rFonts w:ascii="Times New Roman" w:eastAsia="宋体" w:hAnsi="Times New Roman"/>
          <w:color w:val="000000"/>
          <w:spacing w:val="0"/>
          <w:sz w:val="24"/>
          <w:szCs w:val="24"/>
          <w:lang w:eastAsia="zh-CN"/>
        </w:rPr>
        <w:t>）基金列示调整前后数据上下文的书写方法：</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6"/>
        <w:gridCol w:w="5836"/>
      </w:tblGrid>
      <w:tr w:rsidR="00B939D0" w14:paraId="747B1DA5" w14:textId="77777777">
        <w:trPr>
          <w:jc w:val="center"/>
        </w:trPr>
        <w:tc>
          <w:tcPr>
            <w:tcW w:w="1236" w:type="dxa"/>
            <w:shd w:val="clear" w:color="auto" w:fill="B3B3B3"/>
          </w:tcPr>
          <w:p w14:paraId="5AE8B633" w14:textId="77777777" w:rsidR="00B939D0" w:rsidRDefault="00B939D0">
            <w:pPr>
              <w:jc w:val="center"/>
              <w:rPr>
                <w:rFonts w:eastAsia="楷体_GB2312"/>
                <w:color w:val="000000"/>
              </w:rPr>
            </w:pPr>
            <w:r>
              <w:rPr>
                <w:rFonts w:eastAsia="楷体_GB2312"/>
                <w:color w:val="000000"/>
              </w:rPr>
              <w:t>调整前后</w:t>
            </w:r>
          </w:p>
        </w:tc>
        <w:tc>
          <w:tcPr>
            <w:tcW w:w="5836" w:type="dxa"/>
            <w:shd w:val="clear" w:color="auto" w:fill="B3B3B3"/>
          </w:tcPr>
          <w:p w14:paraId="2CA296AC" w14:textId="77777777" w:rsidR="00B939D0" w:rsidRDefault="00B939D0">
            <w:pPr>
              <w:jc w:val="center"/>
              <w:rPr>
                <w:rFonts w:eastAsia="楷体_GB2312"/>
                <w:color w:val="000000"/>
              </w:rPr>
            </w:pPr>
            <w:r>
              <w:rPr>
                <w:rFonts w:eastAsia="楷体_GB2312"/>
                <w:color w:val="000000"/>
              </w:rPr>
              <w:t>上下文值</w:t>
            </w:r>
          </w:p>
        </w:tc>
      </w:tr>
      <w:tr w:rsidR="00B939D0" w14:paraId="2C818455" w14:textId="77777777">
        <w:trPr>
          <w:jc w:val="center"/>
        </w:trPr>
        <w:tc>
          <w:tcPr>
            <w:tcW w:w="1236" w:type="dxa"/>
          </w:tcPr>
          <w:p w14:paraId="322D48FD" w14:textId="77777777" w:rsidR="00B939D0" w:rsidRDefault="00B939D0">
            <w:pPr>
              <w:jc w:val="center"/>
              <w:rPr>
                <w:rFonts w:eastAsia="楷体_GB2312"/>
                <w:color w:val="000000"/>
              </w:rPr>
            </w:pPr>
            <w:r>
              <w:rPr>
                <w:rFonts w:eastAsia="楷体_GB2312"/>
                <w:color w:val="000000"/>
              </w:rPr>
              <w:t>调整前</w:t>
            </w:r>
          </w:p>
        </w:tc>
        <w:tc>
          <w:tcPr>
            <w:tcW w:w="5836" w:type="dxa"/>
          </w:tcPr>
          <w:p w14:paraId="0E55EA1B" w14:textId="77777777" w:rsidR="00B939D0" w:rsidRDefault="00B939D0">
            <w:pPr>
              <w:autoSpaceDE w:val="0"/>
              <w:autoSpaceDN w:val="0"/>
              <w:adjustRightInd w:val="0"/>
              <w:rPr>
                <w:rFonts w:eastAsia="楷体_GB2312"/>
                <w:color w:val="000000"/>
                <w:kern w:val="0"/>
                <w:sz w:val="24"/>
                <w:highlight w:val="white"/>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p w14:paraId="1102B945" w14:textId="77777777" w:rsidR="00B939D0" w:rsidRDefault="00B939D0">
            <w:pPr>
              <w:ind w:leftChars="370" w:left="777"/>
              <w:rPr>
                <w:rFonts w:eastAsia="楷体_GB2312"/>
                <w:color w:val="000000"/>
              </w:rPr>
            </w:pPr>
            <w:r>
              <w:rPr>
                <w:rFonts w:eastAsia="楷体_GB2312"/>
                <w:color w:val="000000"/>
              </w:rPr>
              <w:t>&lt;cfid-common:TiaoZhengZhuangTai&gt;</w:t>
            </w:r>
            <w:r>
              <w:rPr>
                <w:rFonts w:eastAsia="楷体_GB2312"/>
                <w:color w:val="000000"/>
              </w:rPr>
              <w:t>调整前</w:t>
            </w:r>
          </w:p>
          <w:p w14:paraId="308A4D08" w14:textId="77777777" w:rsidR="00B939D0" w:rsidRDefault="00B939D0">
            <w:pPr>
              <w:ind w:leftChars="370" w:left="777"/>
              <w:rPr>
                <w:rFonts w:eastAsia="楷体_GB2312"/>
                <w:color w:val="000000"/>
              </w:rPr>
            </w:pPr>
            <w:r>
              <w:rPr>
                <w:rFonts w:eastAsia="楷体_GB2312"/>
                <w:color w:val="000000"/>
              </w:rPr>
              <w:t>&lt;/cfid-common:TiaoZhengZhuangTai&gt;</w:t>
            </w:r>
          </w:p>
          <w:p w14:paraId="44B9F1E4" w14:textId="77777777" w:rsidR="00B939D0" w:rsidRDefault="00B939D0">
            <w:pPr>
              <w:rPr>
                <w:rFonts w:eastAsia="楷体_GB2312"/>
                <w:color w:val="000000"/>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tc>
      </w:tr>
      <w:tr w:rsidR="00B939D0" w14:paraId="3763E7EC" w14:textId="77777777">
        <w:trPr>
          <w:jc w:val="center"/>
        </w:trPr>
        <w:tc>
          <w:tcPr>
            <w:tcW w:w="1236" w:type="dxa"/>
          </w:tcPr>
          <w:p w14:paraId="7FBE75CF" w14:textId="77777777" w:rsidR="00B939D0" w:rsidRDefault="00B939D0">
            <w:pPr>
              <w:jc w:val="center"/>
              <w:rPr>
                <w:rFonts w:eastAsia="楷体_GB2312"/>
                <w:color w:val="000000"/>
              </w:rPr>
            </w:pPr>
            <w:r>
              <w:rPr>
                <w:rFonts w:eastAsia="楷体_GB2312"/>
                <w:color w:val="000000"/>
              </w:rPr>
              <w:t>调整后</w:t>
            </w:r>
          </w:p>
        </w:tc>
        <w:tc>
          <w:tcPr>
            <w:tcW w:w="5836" w:type="dxa"/>
          </w:tcPr>
          <w:p w14:paraId="48BA8A99" w14:textId="77777777" w:rsidR="00B939D0" w:rsidRDefault="00B939D0">
            <w:pPr>
              <w:rPr>
                <w:rFonts w:eastAsia="楷体_GB2312"/>
                <w:color w:val="000000"/>
              </w:rPr>
            </w:pPr>
            <w:r>
              <w:rPr>
                <w:rFonts w:eastAsia="楷体_GB2312"/>
                <w:color w:val="000000"/>
                <w:kern w:val="0"/>
                <w:szCs w:val="21"/>
                <w:highlight w:val="white"/>
              </w:rPr>
              <w:t>普通上下文</w:t>
            </w:r>
          </w:p>
        </w:tc>
      </w:tr>
    </w:tbl>
    <w:p w14:paraId="0EC5287F" w14:textId="77777777" w:rsidR="00B939D0" w:rsidRDefault="00B939D0">
      <w:pPr>
        <w:rPr>
          <w:color w:val="000000"/>
        </w:rPr>
      </w:pPr>
    </w:p>
    <w:p w14:paraId="3CAF48DC"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2</w:t>
      </w:r>
      <w:r>
        <w:rPr>
          <w:rStyle w:val="CODE"/>
          <w:rFonts w:ascii="Times New Roman" w:eastAsia="宋体" w:hAnsi="Times New Roman"/>
          <w:color w:val="000000"/>
          <w:spacing w:val="0"/>
          <w:sz w:val="24"/>
          <w:szCs w:val="24"/>
          <w:lang w:eastAsia="zh-CN"/>
        </w:rPr>
        <w:t>）基金列示调整前后数据上下文的应用原则</w:t>
      </w:r>
    </w:p>
    <w:p w14:paraId="2B8AE6A8" w14:textId="77777777" w:rsidR="00B939D0" w:rsidRDefault="00B939D0">
      <w:pPr>
        <w:pStyle w:val="BodyText"/>
        <w:numPr>
          <w:ilvl w:val="0"/>
          <w:numId w:val="5"/>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调整后数据使用普通上下文。</w:t>
      </w:r>
    </w:p>
    <w:p w14:paraId="0ABF807E" w14:textId="77777777" w:rsidR="00B939D0" w:rsidRDefault="00B939D0">
      <w:pPr>
        <w:pStyle w:val="BodyText"/>
        <w:numPr>
          <w:ilvl w:val="0"/>
          <w:numId w:val="5"/>
        </w:numPr>
        <w:tabs>
          <w:tab w:val="left" w:pos="1830"/>
        </w:tabs>
        <w:spacing w:line="360" w:lineRule="auto"/>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调整前数据使用</w:t>
      </w:r>
      <w:r>
        <w:rPr>
          <w:rStyle w:val="CODE"/>
          <w:rFonts w:ascii="Times New Roman" w:eastAsia="宋体" w:hAnsi="Times New Roman"/>
          <w:color w:val="000000"/>
          <w:spacing w:val="0"/>
          <w:sz w:val="24"/>
          <w:szCs w:val="24"/>
          <w:lang w:eastAsia="zh-CN"/>
        </w:rPr>
        <w:t>scenario</w:t>
      </w:r>
      <w:r>
        <w:rPr>
          <w:rStyle w:val="CODE"/>
          <w:rFonts w:ascii="Times New Roman" w:eastAsia="宋体" w:hAnsi="Times New Roman"/>
          <w:color w:val="000000"/>
          <w:spacing w:val="0"/>
          <w:sz w:val="24"/>
          <w:szCs w:val="24"/>
          <w:lang w:eastAsia="zh-CN"/>
        </w:rPr>
        <w:t>子元素</w:t>
      </w:r>
      <w:r>
        <w:rPr>
          <w:rStyle w:val="CODE"/>
          <w:rFonts w:ascii="Times New Roman" w:eastAsia="宋体" w:hAnsi="Times New Roman"/>
          <w:color w:val="000000"/>
          <w:spacing w:val="0"/>
          <w:sz w:val="24"/>
          <w:szCs w:val="24"/>
          <w:lang w:eastAsia="zh-CN"/>
        </w:rPr>
        <w:t>cfid-common: TiaoZhengZhuangTai</w:t>
      </w:r>
      <w:r>
        <w:rPr>
          <w:rStyle w:val="CODE"/>
          <w:rFonts w:ascii="Times New Roman" w:eastAsia="宋体" w:hAnsi="Times New Roman"/>
          <w:color w:val="000000"/>
          <w:spacing w:val="0"/>
          <w:sz w:val="24"/>
          <w:szCs w:val="24"/>
          <w:lang w:eastAsia="zh-CN"/>
        </w:rPr>
        <w:t>取调整前值来区分。</w:t>
      </w:r>
    </w:p>
    <w:p w14:paraId="6FB123DC"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bookmarkStart w:id="49" w:name="_Toc209335872"/>
      <w:bookmarkStart w:id="50" w:name="_Toc209334450"/>
      <w:r>
        <w:rPr>
          <w:rStyle w:val="CODE"/>
          <w:rFonts w:ascii="Times New Roman" w:eastAsia="宋体" w:hAnsi="Times New Roman"/>
          <w:color w:val="000000"/>
          <w:spacing w:val="0"/>
          <w:sz w:val="24"/>
          <w:szCs w:val="24"/>
          <w:lang w:eastAsia="zh-CN"/>
        </w:rPr>
        <w:t>3</w:t>
      </w:r>
      <w:r>
        <w:rPr>
          <w:rStyle w:val="CODE"/>
          <w:rFonts w:ascii="Times New Roman" w:eastAsia="宋体" w:hAnsi="Times New Roman"/>
          <w:color w:val="000000"/>
          <w:spacing w:val="0"/>
          <w:sz w:val="24"/>
          <w:szCs w:val="24"/>
          <w:lang w:eastAsia="zh-CN"/>
        </w:rPr>
        <w:t>）应用举例</w:t>
      </w:r>
      <w:bookmarkEnd w:id="49"/>
      <w:bookmarkEnd w:id="50"/>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5"/>
        <w:gridCol w:w="5005"/>
        <w:gridCol w:w="1595"/>
      </w:tblGrid>
      <w:tr w:rsidR="00B939D0" w14:paraId="5240BEAA" w14:textId="77777777">
        <w:trPr>
          <w:trHeight w:val="304"/>
          <w:jc w:val="center"/>
        </w:trPr>
        <w:tc>
          <w:tcPr>
            <w:tcW w:w="1865" w:type="dxa"/>
            <w:shd w:val="clear" w:color="auto" w:fill="B3B3B3"/>
          </w:tcPr>
          <w:p w14:paraId="79B990B3" w14:textId="77777777" w:rsidR="00B939D0" w:rsidRDefault="00B939D0">
            <w:pPr>
              <w:jc w:val="center"/>
              <w:rPr>
                <w:rFonts w:eastAsia="楷体_GB2312"/>
                <w:color w:val="000000"/>
              </w:rPr>
            </w:pPr>
            <w:r>
              <w:rPr>
                <w:rFonts w:eastAsia="楷体_GB2312"/>
                <w:color w:val="000000"/>
              </w:rPr>
              <w:t>项目</w:t>
            </w:r>
          </w:p>
        </w:tc>
        <w:tc>
          <w:tcPr>
            <w:tcW w:w="5005" w:type="dxa"/>
            <w:shd w:val="clear" w:color="auto" w:fill="B3B3B3"/>
          </w:tcPr>
          <w:p w14:paraId="5EF124E0" w14:textId="77777777" w:rsidR="00B939D0" w:rsidRDefault="00B939D0">
            <w:pPr>
              <w:jc w:val="center"/>
              <w:rPr>
                <w:rFonts w:eastAsia="楷体_GB2312"/>
                <w:color w:val="000000"/>
              </w:rPr>
            </w:pPr>
            <w:r>
              <w:rPr>
                <w:rFonts w:eastAsia="楷体_GB2312"/>
                <w:color w:val="000000"/>
              </w:rPr>
              <w:t>调整前</w:t>
            </w:r>
          </w:p>
        </w:tc>
        <w:tc>
          <w:tcPr>
            <w:tcW w:w="1595" w:type="dxa"/>
            <w:shd w:val="clear" w:color="auto" w:fill="B3B3B3"/>
          </w:tcPr>
          <w:p w14:paraId="64209D55" w14:textId="77777777" w:rsidR="00B939D0" w:rsidRDefault="00B939D0">
            <w:pPr>
              <w:jc w:val="center"/>
              <w:rPr>
                <w:rFonts w:eastAsia="楷体_GB2312"/>
                <w:color w:val="000000"/>
              </w:rPr>
            </w:pPr>
            <w:r>
              <w:rPr>
                <w:rFonts w:eastAsia="楷体_GB2312"/>
                <w:color w:val="000000"/>
              </w:rPr>
              <w:t>调整后</w:t>
            </w:r>
          </w:p>
        </w:tc>
      </w:tr>
      <w:tr w:rsidR="00B939D0" w14:paraId="60FA2101" w14:textId="77777777">
        <w:trPr>
          <w:trHeight w:val="1238"/>
          <w:jc w:val="center"/>
        </w:trPr>
        <w:tc>
          <w:tcPr>
            <w:tcW w:w="1865" w:type="dxa"/>
          </w:tcPr>
          <w:p w14:paraId="18DF521B" w14:textId="77777777" w:rsidR="00B939D0" w:rsidRDefault="00B939D0">
            <w:pPr>
              <w:rPr>
                <w:rFonts w:eastAsia="楷体_GB2312"/>
                <w:color w:val="000000"/>
              </w:rPr>
            </w:pPr>
            <w:r>
              <w:rPr>
                <w:rFonts w:eastAsia="楷体_GB2312"/>
                <w:color w:val="000000"/>
              </w:rPr>
              <w:t>本期已实现收益</w:t>
            </w:r>
          </w:p>
        </w:tc>
        <w:tc>
          <w:tcPr>
            <w:tcW w:w="5005" w:type="dxa"/>
          </w:tcPr>
          <w:p w14:paraId="4A5DA130" w14:textId="77777777" w:rsidR="00B939D0" w:rsidRDefault="00B939D0">
            <w:pPr>
              <w:autoSpaceDE w:val="0"/>
              <w:autoSpaceDN w:val="0"/>
              <w:adjustRightInd w:val="0"/>
              <w:rPr>
                <w:rFonts w:eastAsia="楷体_GB2312"/>
                <w:color w:val="000000"/>
                <w:kern w:val="0"/>
                <w:sz w:val="24"/>
                <w:highlight w:val="white"/>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p w14:paraId="04FD7DF1" w14:textId="77777777" w:rsidR="00B939D0" w:rsidRDefault="00B939D0">
            <w:pPr>
              <w:rPr>
                <w:rFonts w:eastAsia="楷体_GB2312"/>
                <w:color w:val="000000"/>
              </w:rPr>
            </w:pPr>
            <w:r>
              <w:rPr>
                <w:rFonts w:eastAsia="楷体_GB2312"/>
                <w:color w:val="000000"/>
              </w:rPr>
              <w:t>&lt;cfid-common:TiaoZhengZhuangTai&gt;</w:t>
            </w:r>
            <w:r>
              <w:rPr>
                <w:rFonts w:eastAsia="楷体_GB2312"/>
                <w:color w:val="000000"/>
              </w:rPr>
              <w:t>调整前</w:t>
            </w:r>
            <w:r>
              <w:rPr>
                <w:rFonts w:eastAsia="楷体_GB2312"/>
                <w:color w:val="000000"/>
              </w:rPr>
              <w:t>&lt;/cfid-common:TiaoZhengZhuangTai&gt;</w:t>
            </w:r>
          </w:p>
          <w:p w14:paraId="0BD52F51" w14:textId="77777777" w:rsidR="00B939D0" w:rsidRDefault="00B939D0">
            <w:pPr>
              <w:rPr>
                <w:rFonts w:eastAsia="楷体_GB2312"/>
                <w:color w:val="000000"/>
              </w:rPr>
            </w:pPr>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p>
        </w:tc>
        <w:tc>
          <w:tcPr>
            <w:tcW w:w="1595" w:type="dxa"/>
          </w:tcPr>
          <w:p w14:paraId="0C84E2B6" w14:textId="77777777" w:rsidR="00B939D0" w:rsidRDefault="00B939D0">
            <w:pPr>
              <w:rPr>
                <w:rFonts w:eastAsia="楷体_GB2312"/>
                <w:color w:val="000000"/>
              </w:rPr>
            </w:pPr>
            <w:r>
              <w:rPr>
                <w:rFonts w:eastAsia="楷体_GB2312"/>
                <w:color w:val="000000"/>
                <w:kern w:val="0"/>
                <w:sz w:val="24"/>
              </w:rPr>
              <w:t>普通上下文</w:t>
            </w:r>
          </w:p>
        </w:tc>
      </w:tr>
    </w:tbl>
    <w:p w14:paraId="76D108BD" w14:textId="77777777" w:rsidR="00B939D0" w:rsidRDefault="00B939D0">
      <w:pPr>
        <w:rPr>
          <w:b/>
          <w:color w:val="000000"/>
          <w:sz w:val="24"/>
        </w:rPr>
      </w:pPr>
    </w:p>
    <w:p w14:paraId="4C4931A5" w14:textId="77777777" w:rsidR="00B939D0" w:rsidRDefault="00B939D0">
      <w:pPr>
        <w:pStyle w:val="Heading2"/>
        <w:numPr>
          <w:ilvl w:val="1"/>
          <w:numId w:val="2"/>
        </w:numPr>
        <w:tabs>
          <w:tab w:val="left" w:pos="992"/>
        </w:tabs>
        <w:rPr>
          <w:rFonts w:ascii="Times New Roman" w:eastAsia="宋体" w:hAnsi="Times New Roman"/>
          <w:color w:val="000000"/>
          <w:sz w:val="28"/>
          <w:szCs w:val="28"/>
        </w:rPr>
      </w:pPr>
      <w:bookmarkStart w:id="51" w:name="_Toc481052282"/>
      <w:r>
        <w:rPr>
          <w:rFonts w:ascii="Times New Roman" w:eastAsia="宋体" w:hAnsi="Times New Roman"/>
          <w:color w:val="000000"/>
          <w:sz w:val="28"/>
          <w:szCs w:val="28"/>
        </w:rPr>
        <w:t>与</w:t>
      </w:r>
      <w:r>
        <w:rPr>
          <w:rFonts w:ascii="Times New Roman" w:eastAsia="宋体" w:hAnsi="Times New Roman"/>
          <w:color w:val="000000"/>
          <w:sz w:val="28"/>
          <w:szCs w:val="28"/>
        </w:rPr>
        <w:t>“</w:t>
      </w:r>
      <w:ins w:id="52" w:author="zhouyt" w:date="2022-06-15T14:02:00Z">
        <w:r>
          <w:rPr>
            <w:rFonts w:ascii="Times New Roman" w:eastAsia="宋体" w:hAnsi="Times New Roman" w:hint="eastAsia"/>
            <w:color w:val="000000"/>
            <w:sz w:val="28"/>
            <w:szCs w:val="28"/>
          </w:rPr>
          <w:t>本期</w:t>
        </w:r>
      </w:ins>
      <w:r>
        <w:rPr>
          <w:rFonts w:ascii="Times New Roman" w:eastAsia="宋体" w:hAnsi="Times New Roman"/>
          <w:color w:val="000000"/>
          <w:sz w:val="28"/>
          <w:szCs w:val="28"/>
        </w:rPr>
        <w:t>期初</w:t>
      </w:r>
      <w:r>
        <w:rPr>
          <w:rFonts w:ascii="Times New Roman" w:eastAsia="宋体" w:hAnsi="Times New Roman"/>
          <w:color w:val="000000"/>
          <w:sz w:val="28"/>
          <w:szCs w:val="28"/>
        </w:rPr>
        <w:t>”</w:t>
      </w:r>
      <w:r>
        <w:rPr>
          <w:rFonts w:ascii="Times New Roman" w:eastAsia="宋体" w:hAnsi="Times New Roman"/>
          <w:color w:val="000000"/>
          <w:sz w:val="28"/>
          <w:szCs w:val="28"/>
        </w:rPr>
        <w:t>、</w:t>
      </w:r>
      <w:r>
        <w:rPr>
          <w:rFonts w:ascii="Times New Roman" w:eastAsia="宋体" w:hAnsi="Times New Roman"/>
          <w:color w:val="000000"/>
          <w:sz w:val="28"/>
          <w:szCs w:val="28"/>
        </w:rPr>
        <w:t>“</w:t>
      </w:r>
      <w:r>
        <w:rPr>
          <w:rFonts w:ascii="Times New Roman" w:eastAsia="宋体" w:hAnsi="Times New Roman"/>
          <w:color w:val="000000"/>
          <w:sz w:val="28"/>
          <w:szCs w:val="28"/>
        </w:rPr>
        <w:t>上</w:t>
      </w:r>
      <w:ins w:id="53" w:author="zhouyt" w:date="2022-06-15T14:03:00Z">
        <w:r>
          <w:rPr>
            <w:rFonts w:ascii="Times New Roman" w:eastAsia="宋体" w:hAnsi="Times New Roman" w:hint="eastAsia"/>
            <w:color w:val="000000"/>
            <w:sz w:val="28"/>
            <w:szCs w:val="28"/>
          </w:rPr>
          <w:t>期</w:t>
        </w:r>
      </w:ins>
      <w:r>
        <w:rPr>
          <w:rFonts w:ascii="Times New Roman" w:eastAsia="宋体" w:hAnsi="Times New Roman"/>
          <w:color w:val="000000"/>
          <w:sz w:val="28"/>
          <w:szCs w:val="28"/>
        </w:rPr>
        <w:t>期末</w:t>
      </w:r>
      <w:r>
        <w:rPr>
          <w:rFonts w:ascii="Times New Roman" w:eastAsia="宋体" w:hAnsi="Times New Roman"/>
          <w:color w:val="000000"/>
          <w:sz w:val="28"/>
          <w:szCs w:val="28"/>
        </w:rPr>
        <w:t>”</w:t>
      </w:r>
      <w:r>
        <w:rPr>
          <w:rFonts w:ascii="Times New Roman" w:eastAsia="宋体" w:hAnsi="Times New Roman"/>
          <w:color w:val="000000"/>
          <w:sz w:val="28"/>
          <w:szCs w:val="28"/>
        </w:rPr>
        <w:t>数据进行比较时上下文的书写</w:t>
      </w:r>
      <w:bookmarkEnd w:id="51"/>
    </w:p>
    <w:p w14:paraId="2F0271DE" w14:textId="77777777" w:rsidR="00B939D0" w:rsidRDefault="00B939D0">
      <w:pPr>
        <w:pStyle w:val="BodyText"/>
        <w:spacing w:line="360" w:lineRule="auto"/>
        <w:ind w:firstLine="420"/>
        <w:rPr>
          <w:ins w:id="54" w:author="zhouyt" w:date="2022-06-15T14:04:00Z"/>
          <w:rStyle w:val="CODE"/>
          <w:rFonts w:ascii="Times New Roman" w:eastAsia="宋体" w:hAnsi="Times New Roman" w:hint="eastAsia"/>
          <w:color w:val="000000"/>
          <w:spacing w:val="0"/>
          <w:sz w:val="24"/>
          <w:szCs w:val="24"/>
          <w:lang w:eastAsia="zh-CN"/>
        </w:rPr>
      </w:pPr>
      <w:r>
        <w:rPr>
          <w:rStyle w:val="CODE"/>
          <w:rFonts w:ascii="Times New Roman" w:eastAsia="宋体" w:hAnsi="Times New Roman"/>
          <w:color w:val="000000"/>
          <w:spacing w:val="0"/>
          <w:sz w:val="24"/>
          <w:szCs w:val="24"/>
          <w:lang w:eastAsia="zh-CN"/>
        </w:rPr>
        <w:t>对于时间点数据与</w:t>
      </w:r>
      <w:r>
        <w:rPr>
          <w:rStyle w:val="CODE"/>
          <w:rFonts w:ascii="Times New Roman" w:eastAsia="宋体" w:hAnsi="Times New Roman"/>
          <w:color w:val="000000"/>
          <w:spacing w:val="0"/>
          <w:sz w:val="24"/>
          <w:szCs w:val="24"/>
          <w:lang w:eastAsia="zh-CN"/>
        </w:rPr>
        <w:t>“</w:t>
      </w:r>
      <w:ins w:id="55" w:author="zhouyt" w:date="2022-06-15T14:02:00Z">
        <w:r>
          <w:rPr>
            <w:rStyle w:val="CODE"/>
            <w:rFonts w:ascii="Times New Roman" w:eastAsia="宋体" w:hAnsi="Times New Roman" w:hint="eastAsia"/>
            <w:color w:val="000000"/>
            <w:spacing w:val="0"/>
            <w:sz w:val="24"/>
            <w:szCs w:val="24"/>
            <w:lang w:eastAsia="zh-CN"/>
          </w:rPr>
          <w:t>本期</w:t>
        </w:r>
      </w:ins>
      <w:r>
        <w:rPr>
          <w:rStyle w:val="CODE"/>
          <w:rFonts w:ascii="Times New Roman" w:eastAsia="宋体" w:hAnsi="Times New Roman"/>
          <w:color w:val="000000"/>
          <w:spacing w:val="0"/>
          <w:sz w:val="24"/>
          <w:szCs w:val="24"/>
          <w:lang w:eastAsia="zh-CN"/>
        </w:rPr>
        <w:t>期初</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上</w:t>
      </w:r>
      <w:ins w:id="56" w:author="zhouyt" w:date="2022-06-15T14:02:00Z">
        <w:r>
          <w:rPr>
            <w:rStyle w:val="CODE"/>
            <w:rFonts w:ascii="Times New Roman" w:eastAsia="宋体" w:hAnsi="Times New Roman" w:hint="eastAsia"/>
            <w:color w:val="000000"/>
            <w:spacing w:val="0"/>
            <w:sz w:val="24"/>
            <w:szCs w:val="24"/>
            <w:lang w:eastAsia="zh-CN"/>
          </w:rPr>
          <w:t>期</w:t>
        </w:r>
      </w:ins>
      <w:r>
        <w:rPr>
          <w:rStyle w:val="CODE"/>
          <w:rFonts w:ascii="Times New Roman" w:eastAsia="宋体" w:hAnsi="Times New Roman"/>
          <w:color w:val="000000"/>
          <w:spacing w:val="0"/>
          <w:sz w:val="24"/>
          <w:szCs w:val="24"/>
          <w:lang w:eastAsia="zh-CN"/>
        </w:rPr>
        <w:t>期末</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color w:val="000000"/>
          <w:spacing w:val="0"/>
          <w:sz w:val="24"/>
          <w:szCs w:val="24"/>
          <w:lang w:eastAsia="zh-CN"/>
        </w:rPr>
        <w:t>数值进行比较时，</w:t>
      </w:r>
      <w:ins w:id="57" w:author="zhouyt" w:date="2022-06-15T14:04:00Z">
        <w:r>
          <w:rPr>
            <w:rStyle w:val="CODE"/>
            <w:rFonts w:ascii="Times New Roman" w:eastAsia="宋体" w:hAnsi="Times New Roman" w:hint="eastAsia"/>
            <w:color w:val="000000"/>
            <w:spacing w:val="0"/>
            <w:sz w:val="24"/>
            <w:szCs w:val="24"/>
            <w:lang w:eastAsia="zh-CN"/>
          </w:rPr>
          <w:t>存在如下情况：</w:t>
        </w:r>
      </w:ins>
    </w:p>
    <w:p w14:paraId="0BD70CD8" w14:textId="77777777" w:rsidR="00B939D0" w:rsidRDefault="00B939D0">
      <w:pPr>
        <w:pStyle w:val="BodyText"/>
        <w:numPr>
          <w:ilvl w:val="0"/>
          <w:numId w:val="6"/>
          <w:ins w:id="58" w:author="zhouyt" w:date="2022-06-15T14:04:00Z"/>
        </w:numPr>
        <w:spacing w:line="360" w:lineRule="auto"/>
        <w:ind w:firstLine="420"/>
        <w:rPr>
          <w:ins w:id="59" w:author="zhouyt" w:date="2022-06-15T14:04:00Z"/>
          <w:rStyle w:val="CODE"/>
          <w:rFonts w:ascii="Times New Roman" w:eastAsia="宋体" w:hAnsi="Times New Roman" w:hint="eastAsia"/>
          <w:color w:val="000000"/>
          <w:spacing w:val="0"/>
          <w:sz w:val="24"/>
          <w:szCs w:val="24"/>
          <w:lang w:eastAsia="zh-CN"/>
        </w:rPr>
        <w:pPrChange w:id="60" w:author="zhouyt" w:date="2022-06-15T14:04:00Z">
          <w:pPr>
            <w:pStyle w:val="BodyText"/>
            <w:spacing w:line="360" w:lineRule="auto"/>
            <w:ind w:firstLine="420"/>
          </w:pPr>
        </w:pPrChange>
      </w:pPr>
      <w:ins w:id="61" w:author="zhouyt" w:date="2022-06-15T14:02:00Z">
        <w:r>
          <w:rPr>
            <w:rStyle w:val="CODE"/>
            <w:rFonts w:ascii="Times New Roman" w:eastAsia="宋体" w:hAnsi="Times New Roman" w:hint="eastAsia"/>
            <w:color w:val="000000"/>
            <w:spacing w:val="0"/>
            <w:sz w:val="24"/>
            <w:szCs w:val="24"/>
            <w:lang w:eastAsia="zh-CN"/>
          </w:rPr>
          <w:t>如</w:t>
        </w:r>
      </w:ins>
      <w:ins w:id="62" w:author="zhouyt" w:date="2022-06-15T14:03:00Z">
        <w:r>
          <w:rPr>
            <w:rStyle w:val="CODE"/>
            <w:rFonts w:ascii="Times New Roman" w:eastAsia="宋体" w:hAnsi="Times New Roman" w:hint="eastAsia"/>
            <w:color w:val="000000"/>
            <w:spacing w:val="0"/>
            <w:sz w:val="24"/>
            <w:szCs w:val="24"/>
            <w:lang w:eastAsia="zh-CN"/>
          </w:rPr>
          <w:t>所属科目</w:t>
        </w:r>
      </w:ins>
      <w:ins w:id="63" w:author="zhouyt" w:date="2022-06-15T14:02:00Z">
        <w:r>
          <w:rPr>
            <w:rStyle w:val="CODE"/>
            <w:rFonts w:ascii="Times New Roman" w:eastAsia="宋体" w:hAnsi="Times New Roman" w:hint="eastAsia"/>
            <w:color w:val="000000"/>
            <w:spacing w:val="0"/>
            <w:sz w:val="24"/>
            <w:szCs w:val="24"/>
            <w:lang w:eastAsia="zh-CN"/>
          </w:rPr>
          <w:t>“本期期初”与“上期期末”</w:t>
        </w:r>
      </w:ins>
      <w:ins w:id="64" w:author="zhouyt" w:date="2022-06-15T14:03:00Z">
        <w:r>
          <w:rPr>
            <w:rStyle w:val="CODE"/>
            <w:rFonts w:ascii="Times New Roman" w:eastAsia="宋体" w:hAnsi="Times New Roman" w:hint="eastAsia"/>
            <w:color w:val="000000"/>
            <w:spacing w:val="0"/>
            <w:sz w:val="24"/>
            <w:szCs w:val="24"/>
            <w:lang w:eastAsia="zh-CN"/>
          </w:rPr>
          <w:t>业务含义、取值</w:t>
        </w:r>
      </w:ins>
      <w:ins w:id="65" w:author="zhouyt" w:date="2022-06-15T14:04:00Z">
        <w:r>
          <w:rPr>
            <w:rStyle w:val="CODE"/>
            <w:rFonts w:ascii="Times New Roman" w:eastAsia="宋体" w:hAnsi="Times New Roman" w:hint="eastAsia"/>
            <w:color w:val="000000"/>
            <w:spacing w:val="0"/>
            <w:sz w:val="24"/>
            <w:szCs w:val="24"/>
            <w:lang w:eastAsia="zh-CN"/>
          </w:rPr>
          <w:t>等</w:t>
        </w:r>
      </w:ins>
      <w:ins w:id="66" w:author="zhouyt" w:date="2022-06-15T14:03:00Z">
        <w:r>
          <w:rPr>
            <w:rStyle w:val="CODE"/>
            <w:rFonts w:ascii="Times New Roman" w:eastAsia="宋体" w:hAnsi="Times New Roman" w:hint="eastAsia"/>
            <w:color w:val="000000"/>
            <w:spacing w:val="0"/>
            <w:sz w:val="24"/>
            <w:szCs w:val="24"/>
            <w:lang w:eastAsia="zh-CN"/>
          </w:rPr>
          <w:t>均</w:t>
        </w:r>
      </w:ins>
      <w:ins w:id="67" w:author="zhouyt" w:date="2022-06-15T14:04:00Z">
        <w:r>
          <w:rPr>
            <w:rStyle w:val="CODE"/>
            <w:rFonts w:ascii="Times New Roman" w:eastAsia="宋体" w:hAnsi="Times New Roman" w:hint="eastAsia"/>
            <w:color w:val="000000"/>
            <w:spacing w:val="0"/>
            <w:sz w:val="24"/>
            <w:szCs w:val="24"/>
            <w:lang w:eastAsia="zh-CN"/>
          </w:rPr>
          <w:t>无不同</w:t>
        </w:r>
      </w:ins>
      <w:ins w:id="68" w:author="zhouyt" w:date="2022-06-15T14:03:00Z">
        <w:r>
          <w:rPr>
            <w:rStyle w:val="CODE"/>
            <w:rFonts w:ascii="Times New Roman" w:eastAsia="宋体" w:hAnsi="Times New Roman" w:hint="eastAsia"/>
            <w:color w:val="000000"/>
            <w:spacing w:val="0"/>
            <w:sz w:val="24"/>
            <w:szCs w:val="24"/>
            <w:lang w:eastAsia="zh-CN"/>
          </w:rPr>
          <w:t>，</w:t>
        </w:r>
      </w:ins>
      <w:ins w:id="69" w:author="zhouyt" w:date="2022-06-15T14:04:00Z">
        <w:r>
          <w:rPr>
            <w:rStyle w:val="CODE"/>
            <w:rFonts w:ascii="Times New Roman" w:eastAsia="宋体" w:hAnsi="Times New Roman" w:hint="eastAsia"/>
            <w:color w:val="000000"/>
            <w:spacing w:val="0"/>
            <w:sz w:val="24"/>
            <w:szCs w:val="24"/>
            <w:lang w:eastAsia="zh-CN"/>
          </w:rPr>
          <w:t>则</w:t>
        </w:r>
      </w:ins>
      <w:del w:id="70" w:author="zhouyt" w:date="2022-06-15T14:04:00Z">
        <w:r>
          <w:rPr>
            <w:rStyle w:val="CODE"/>
            <w:rFonts w:ascii="Times New Roman" w:eastAsia="宋体" w:hAnsi="Times New Roman"/>
            <w:color w:val="000000"/>
            <w:spacing w:val="0"/>
            <w:sz w:val="24"/>
            <w:szCs w:val="24"/>
            <w:lang w:eastAsia="zh-CN"/>
          </w:rPr>
          <w:delText>均</w:delText>
        </w:r>
      </w:del>
      <w:r>
        <w:rPr>
          <w:rStyle w:val="CODE"/>
          <w:rFonts w:ascii="Times New Roman" w:eastAsia="宋体" w:hAnsi="Times New Roman"/>
          <w:color w:val="000000"/>
          <w:spacing w:val="0"/>
          <w:sz w:val="24"/>
          <w:szCs w:val="24"/>
          <w:lang w:eastAsia="zh-CN"/>
        </w:rPr>
        <w:t>统一采用上</w:t>
      </w:r>
      <w:ins w:id="71" w:author="zhouyt" w:date="2022-06-15T14:02:00Z">
        <w:r>
          <w:rPr>
            <w:rStyle w:val="CODE"/>
            <w:rFonts w:ascii="Times New Roman" w:eastAsia="宋体" w:hAnsi="Times New Roman" w:hint="eastAsia"/>
            <w:color w:val="000000"/>
            <w:spacing w:val="0"/>
            <w:sz w:val="24"/>
            <w:szCs w:val="24"/>
            <w:lang w:eastAsia="zh-CN"/>
          </w:rPr>
          <w:t>期</w:t>
        </w:r>
      </w:ins>
      <w:r>
        <w:rPr>
          <w:rStyle w:val="CODE"/>
          <w:rFonts w:ascii="Times New Roman" w:eastAsia="宋体" w:hAnsi="Times New Roman"/>
          <w:color w:val="000000"/>
          <w:spacing w:val="0"/>
          <w:sz w:val="24"/>
          <w:szCs w:val="24"/>
          <w:lang w:eastAsia="zh-CN"/>
        </w:rPr>
        <w:t>期末的日期作为上下文</w:t>
      </w:r>
      <w:ins w:id="72" w:author="zhouyt" w:date="2022-06-15T14:04:00Z">
        <w:r>
          <w:rPr>
            <w:rStyle w:val="CODE"/>
            <w:rFonts w:ascii="Times New Roman" w:eastAsia="宋体" w:hAnsi="Times New Roman" w:hint="eastAsia"/>
            <w:color w:val="000000"/>
            <w:spacing w:val="0"/>
            <w:sz w:val="24"/>
            <w:szCs w:val="24"/>
            <w:lang w:eastAsia="zh-CN"/>
          </w:rPr>
          <w:t>。</w:t>
        </w:r>
      </w:ins>
    </w:p>
    <w:p w14:paraId="541480FA" w14:textId="77777777" w:rsidR="00B939D0" w:rsidRDefault="00B939D0">
      <w:pPr>
        <w:pStyle w:val="BodyText"/>
        <w:numPr>
          <w:ilvl w:val="0"/>
          <w:numId w:val="6"/>
          <w:ins w:id="73" w:author="zhouyt" w:date="2022-06-15T14:04:00Z"/>
        </w:numPr>
        <w:spacing w:line="360" w:lineRule="auto"/>
        <w:ind w:firstLine="420"/>
        <w:rPr>
          <w:ins w:id="74" w:author="zhouyt" w:date="2022-06-15T14:05:00Z"/>
          <w:rStyle w:val="CODE"/>
          <w:rFonts w:ascii="Times New Roman" w:eastAsia="宋体" w:hAnsi="Times New Roman"/>
          <w:color w:val="000000"/>
          <w:spacing w:val="0"/>
          <w:sz w:val="24"/>
          <w:szCs w:val="24"/>
          <w:lang w:eastAsia="zh-CN"/>
        </w:rPr>
        <w:pPrChange w:id="75" w:author="zhouyt" w:date="2022-06-15T14:04:00Z">
          <w:pPr>
            <w:pStyle w:val="BodyText"/>
            <w:spacing w:line="360" w:lineRule="auto"/>
            <w:ind w:firstLine="420"/>
          </w:pPr>
        </w:pPrChange>
      </w:pPr>
      <w:ins w:id="76" w:author="zhouyt" w:date="2022-06-15T14:04:00Z">
        <w:r>
          <w:rPr>
            <w:rStyle w:val="CODE"/>
            <w:rFonts w:ascii="Times New Roman" w:eastAsia="宋体" w:hAnsi="Times New Roman" w:hint="eastAsia"/>
            <w:color w:val="000000"/>
            <w:spacing w:val="0"/>
            <w:sz w:val="24"/>
            <w:szCs w:val="24"/>
            <w:lang w:eastAsia="zh-CN"/>
          </w:rPr>
          <w:t>如</w:t>
        </w:r>
        <w:r>
          <w:rPr>
            <w:rStyle w:val="CODE"/>
            <w:rFonts w:ascii="Times New Roman" w:eastAsia="宋体" w:hAnsi="Times New Roman" w:hint="eastAsia"/>
            <w:color w:val="000000"/>
            <w:spacing w:val="0"/>
            <w:sz w:val="24"/>
            <w:szCs w:val="24"/>
            <w:lang w:eastAsia="zh-CN"/>
          </w:rPr>
          <w:t>所属科目“本期期初”与“上期期末”业务含义、取值等</w:t>
        </w:r>
      </w:ins>
      <w:ins w:id="77" w:author="zhouyt" w:date="2022-06-15T14:05:00Z">
        <w:r>
          <w:rPr>
            <w:rStyle w:val="CODE"/>
            <w:rFonts w:ascii="Times New Roman" w:eastAsia="宋体" w:hAnsi="Times New Roman" w:hint="eastAsia"/>
            <w:color w:val="000000"/>
            <w:spacing w:val="0"/>
            <w:sz w:val="24"/>
            <w:szCs w:val="24"/>
            <w:lang w:eastAsia="zh-CN"/>
          </w:rPr>
          <w:t>有差异，则“本期期初”列示调整后数据上下文。</w:t>
        </w:r>
      </w:ins>
      <w:ins w:id="78" w:author="zhouyt" w:date="2022-06-15T14:07:00Z">
        <w:r>
          <w:rPr>
            <w:rStyle w:val="CODE"/>
            <w:rFonts w:ascii="Times New Roman" w:eastAsia="宋体" w:hAnsi="Times New Roman" w:hint="eastAsia"/>
            <w:color w:val="000000"/>
            <w:spacing w:val="0"/>
            <w:sz w:val="24"/>
            <w:szCs w:val="24"/>
            <w:lang w:eastAsia="zh-CN"/>
          </w:rPr>
          <w:t>如《年度报告》模板</w:t>
        </w:r>
        <w:r>
          <w:rPr>
            <w:rStyle w:val="CODE"/>
            <w:rFonts w:ascii="Times New Roman" w:eastAsia="宋体" w:hAnsi="Times New Roman" w:hint="eastAsia"/>
            <w:color w:val="000000"/>
            <w:spacing w:val="0"/>
            <w:sz w:val="24"/>
            <w:szCs w:val="24"/>
            <w:lang w:val="en-US" w:eastAsia="zh-CN"/>
          </w:rPr>
          <w:t>7.3</w:t>
        </w:r>
      </w:ins>
      <w:ins w:id="79" w:author="zhouyt" w:date="2022-06-15T14:08:00Z">
        <w:r>
          <w:rPr>
            <w:rStyle w:val="CODE"/>
            <w:rFonts w:ascii="Times New Roman" w:eastAsia="宋体" w:hAnsi="Times New Roman" w:hint="eastAsia"/>
            <w:color w:val="000000"/>
            <w:spacing w:val="0"/>
            <w:sz w:val="24"/>
            <w:szCs w:val="24"/>
            <w:lang w:val="en-US" w:eastAsia="zh-CN"/>
          </w:rPr>
          <w:t>净资产变动表中上期期末和本期期初净资产</w:t>
        </w:r>
      </w:ins>
      <w:ins w:id="80" w:author="zhouyt" w:date="2022-06-15T14:09:00Z">
        <w:r>
          <w:rPr>
            <w:rStyle w:val="CODE"/>
            <w:rFonts w:ascii="Times New Roman" w:eastAsia="宋体" w:hAnsi="Times New Roman" w:hint="eastAsia"/>
            <w:color w:val="000000"/>
            <w:spacing w:val="0"/>
            <w:sz w:val="24"/>
            <w:szCs w:val="24"/>
            <w:lang w:val="en-US" w:eastAsia="zh-CN"/>
          </w:rPr>
          <w:t>上下文定义</w:t>
        </w:r>
      </w:ins>
      <w:ins w:id="81" w:author="zhouyt" w:date="2022-06-15T14:05:00Z">
        <w:r>
          <w:rPr>
            <w:rStyle w:val="CODE"/>
            <w:rFonts w:ascii="Times New Roman" w:eastAsia="宋体" w:hAnsi="Times New Roman" w:hint="eastAsia"/>
            <w:color w:val="000000"/>
            <w:spacing w:val="0"/>
            <w:sz w:val="24"/>
            <w:szCs w:val="24"/>
            <w:lang w:eastAsia="zh-CN"/>
          </w:rPr>
          <w:t>举例如下：</w:t>
        </w:r>
      </w:ins>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82" w:author="zhouyt" w:date="2022-06-15T14:06: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865"/>
        <w:gridCol w:w="2567"/>
        <w:gridCol w:w="4033"/>
        <w:tblGridChange w:id="83">
          <w:tblGrid>
            <w:gridCol w:w="1865"/>
            <w:gridCol w:w="5005"/>
            <w:gridCol w:w="1595"/>
          </w:tblGrid>
        </w:tblGridChange>
      </w:tblGrid>
      <w:tr w:rsidR="00B939D0" w14:paraId="78141EFD" w14:textId="77777777">
        <w:trPr>
          <w:trHeight w:val="304"/>
          <w:jc w:val="center"/>
          <w:ins w:id="84" w:author="zhouyt" w:date="2022-06-15T14:05:00Z"/>
          <w:trPrChange w:id="85" w:author="zhouyt" w:date="2022-06-15T14:06:00Z">
            <w:trPr>
              <w:trHeight w:val="304"/>
              <w:jc w:val="center"/>
            </w:trPr>
          </w:trPrChange>
        </w:trPr>
        <w:tc>
          <w:tcPr>
            <w:tcW w:w="1865" w:type="dxa"/>
            <w:shd w:val="clear" w:color="auto" w:fill="B3B3B3"/>
            <w:tcPrChange w:id="86" w:author="zhouyt" w:date="2022-06-15T14:06:00Z">
              <w:tcPr>
                <w:tcW w:w="1865" w:type="dxa"/>
                <w:shd w:val="clear" w:color="auto" w:fill="B3B3B3"/>
              </w:tcPr>
            </w:tcPrChange>
          </w:tcPr>
          <w:p w14:paraId="31A4CDBD" w14:textId="77777777" w:rsidR="00B939D0" w:rsidRDefault="00B939D0">
            <w:pPr>
              <w:jc w:val="center"/>
              <w:rPr>
                <w:ins w:id="87" w:author="zhouyt" w:date="2022-06-15T14:05:00Z"/>
                <w:rFonts w:eastAsia="楷体_GB2312"/>
                <w:color w:val="000000"/>
              </w:rPr>
            </w:pPr>
            <w:ins w:id="88" w:author="zhouyt" w:date="2022-06-15T14:05:00Z">
              <w:r>
                <w:rPr>
                  <w:rFonts w:eastAsia="楷体_GB2312"/>
                  <w:color w:val="000000"/>
                </w:rPr>
                <w:t>项目</w:t>
              </w:r>
            </w:ins>
          </w:p>
        </w:tc>
        <w:tc>
          <w:tcPr>
            <w:tcW w:w="2567" w:type="dxa"/>
            <w:shd w:val="clear" w:color="auto" w:fill="B3B3B3"/>
            <w:tcPrChange w:id="89" w:author="zhouyt" w:date="2022-06-15T14:06:00Z">
              <w:tcPr>
                <w:tcW w:w="5005" w:type="dxa"/>
                <w:shd w:val="clear" w:color="auto" w:fill="B3B3B3"/>
              </w:tcPr>
            </w:tcPrChange>
          </w:tcPr>
          <w:p w14:paraId="1A759A1D" w14:textId="77777777" w:rsidR="00B939D0" w:rsidRDefault="00B939D0">
            <w:pPr>
              <w:jc w:val="center"/>
              <w:rPr>
                <w:ins w:id="90" w:author="zhouyt" w:date="2022-06-15T14:05:00Z"/>
                <w:rFonts w:eastAsia="楷体_GB2312" w:hint="eastAsia"/>
                <w:color w:val="000000"/>
              </w:rPr>
            </w:pPr>
            <w:ins w:id="91" w:author="zhouyt" w:date="2022-06-15T14:06:00Z">
              <w:r>
                <w:rPr>
                  <w:rFonts w:eastAsia="楷体_GB2312" w:hint="eastAsia"/>
                  <w:color w:val="000000"/>
                </w:rPr>
                <w:t>上期期末</w:t>
              </w:r>
            </w:ins>
          </w:p>
        </w:tc>
        <w:tc>
          <w:tcPr>
            <w:tcW w:w="4033" w:type="dxa"/>
            <w:shd w:val="clear" w:color="auto" w:fill="B3B3B3"/>
            <w:tcPrChange w:id="92" w:author="zhouyt" w:date="2022-06-15T14:06:00Z">
              <w:tcPr>
                <w:tcW w:w="1595" w:type="dxa"/>
                <w:shd w:val="clear" w:color="auto" w:fill="B3B3B3"/>
              </w:tcPr>
            </w:tcPrChange>
          </w:tcPr>
          <w:p w14:paraId="2CA604D5" w14:textId="77777777" w:rsidR="00B939D0" w:rsidRDefault="00B939D0">
            <w:pPr>
              <w:jc w:val="center"/>
              <w:rPr>
                <w:ins w:id="93" w:author="zhouyt" w:date="2022-06-15T14:05:00Z"/>
                <w:rFonts w:eastAsia="楷体_GB2312" w:hint="eastAsia"/>
                <w:color w:val="000000"/>
              </w:rPr>
            </w:pPr>
            <w:ins w:id="94" w:author="zhouyt" w:date="2022-06-15T14:06:00Z">
              <w:r>
                <w:rPr>
                  <w:rFonts w:eastAsia="楷体_GB2312" w:hint="eastAsia"/>
                  <w:color w:val="000000"/>
                </w:rPr>
                <w:t>本期期初</w:t>
              </w:r>
            </w:ins>
          </w:p>
        </w:tc>
      </w:tr>
      <w:tr w:rsidR="00B939D0" w14:paraId="680368A7" w14:textId="77777777">
        <w:trPr>
          <w:trHeight w:val="1238"/>
          <w:jc w:val="center"/>
          <w:ins w:id="95" w:author="zhouyt" w:date="2022-06-15T14:05:00Z"/>
          <w:trPrChange w:id="96" w:author="zhouyt" w:date="2022-06-15T14:06:00Z">
            <w:trPr>
              <w:trHeight w:val="1238"/>
              <w:jc w:val="center"/>
            </w:trPr>
          </w:trPrChange>
        </w:trPr>
        <w:tc>
          <w:tcPr>
            <w:tcW w:w="1865" w:type="dxa"/>
            <w:tcPrChange w:id="97" w:author="zhouyt" w:date="2022-06-15T14:06:00Z">
              <w:tcPr>
                <w:tcW w:w="1865" w:type="dxa"/>
              </w:tcPr>
            </w:tcPrChange>
          </w:tcPr>
          <w:p w14:paraId="36F5D848" w14:textId="77777777" w:rsidR="00B939D0" w:rsidRDefault="00B939D0">
            <w:pPr>
              <w:rPr>
                <w:ins w:id="98" w:author="zhouyt" w:date="2022-06-15T14:05:00Z"/>
                <w:rFonts w:eastAsia="楷体_GB2312" w:hint="eastAsia"/>
                <w:color w:val="000000"/>
              </w:rPr>
            </w:pPr>
            <w:ins w:id="99" w:author="zhouyt" w:date="2022-06-15T14:07:00Z">
              <w:r>
                <w:rPr>
                  <w:rFonts w:eastAsia="楷体_GB2312" w:hint="eastAsia"/>
                  <w:color w:val="000000"/>
                </w:rPr>
                <w:t>净资产</w:t>
              </w:r>
            </w:ins>
          </w:p>
        </w:tc>
        <w:tc>
          <w:tcPr>
            <w:tcW w:w="2567" w:type="dxa"/>
            <w:tcPrChange w:id="100" w:author="zhouyt" w:date="2022-06-15T14:06:00Z">
              <w:tcPr>
                <w:tcW w:w="5005" w:type="dxa"/>
              </w:tcPr>
            </w:tcPrChange>
          </w:tcPr>
          <w:p w14:paraId="10770C1D" w14:textId="77777777" w:rsidR="00B939D0" w:rsidRDefault="00B939D0">
            <w:pPr>
              <w:rPr>
                <w:ins w:id="101" w:author="zhouyt" w:date="2022-06-15T14:05:00Z"/>
                <w:rFonts w:eastAsia="楷体_GB2312"/>
                <w:color w:val="000000"/>
              </w:rPr>
            </w:pPr>
            <w:ins w:id="102" w:author="zhouyt" w:date="2022-06-15T14:06:00Z">
              <w:r>
                <w:rPr>
                  <w:rFonts w:eastAsia="楷体_GB2312"/>
                  <w:color w:val="000000"/>
                  <w:kern w:val="0"/>
                  <w:sz w:val="24"/>
                </w:rPr>
                <w:t>普通上下文</w:t>
              </w:r>
            </w:ins>
          </w:p>
        </w:tc>
        <w:tc>
          <w:tcPr>
            <w:tcW w:w="4033" w:type="dxa"/>
            <w:tcPrChange w:id="103" w:author="zhouyt" w:date="2022-06-15T14:06:00Z">
              <w:tcPr>
                <w:tcW w:w="1595" w:type="dxa"/>
              </w:tcPr>
            </w:tcPrChange>
          </w:tcPr>
          <w:p w14:paraId="421872BA" w14:textId="77777777" w:rsidR="00B939D0" w:rsidRDefault="00B939D0">
            <w:pPr>
              <w:autoSpaceDE w:val="0"/>
              <w:autoSpaceDN w:val="0"/>
              <w:adjustRightInd w:val="0"/>
              <w:rPr>
                <w:ins w:id="104" w:author="zhouyt" w:date="2022-06-15T14:06:00Z"/>
                <w:rFonts w:eastAsia="楷体_GB2312"/>
                <w:color w:val="000000"/>
                <w:kern w:val="0"/>
                <w:sz w:val="24"/>
                <w:highlight w:val="white"/>
              </w:rPr>
            </w:pPr>
            <w:ins w:id="105" w:author="zhouyt" w:date="2022-06-15T14:06:00Z">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ins>
          </w:p>
          <w:p w14:paraId="3EF61A45" w14:textId="77777777" w:rsidR="00B939D0" w:rsidRDefault="00B939D0">
            <w:pPr>
              <w:rPr>
                <w:ins w:id="106" w:author="zhouyt" w:date="2022-06-15T14:06:00Z"/>
                <w:rFonts w:eastAsia="楷体_GB2312"/>
                <w:color w:val="000000"/>
              </w:rPr>
            </w:pPr>
            <w:ins w:id="107" w:author="zhouyt" w:date="2022-06-15T14:06:00Z">
              <w:r>
                <w:rPr>
                  <w:rFonts w:eastAsia="楷体_GB2312"/>
                  <w:color w:val="000000"/>
                </w:rPr>
                <w:t>&lt;cfid-common:TiaoZhengZhuangTai&gt;</w:t>
              </w:r>
              <w:r>
                <w:rPr>
                  <w:rFonts w:eastAsia="楷体_GB2312"/>
                  <w:color w:val="000000"/>
                </w:rPr>
                <w:t>调整</w:t>
              </w:r>
              <w:r>
                <w:rPr>
                  <w:rFonts w:eastAsia="楷体_GB2312" w:hint="eastAsia"/>
                  <w:color w:val="000000"/>
                </w:rPr>
                <w:t>后</w:t>
              </w:r>
              <w:r>
                <w:rPr>
                  <w:rFonts w:eastAsia="楷体_GB2312"/>
                  <w:color w:val="000000"/>
                </w:rPr>
                <w:t>&lt;/cfid-common:TiaoZhengZhuangTai&gt;</w:t>
              </w:r>
            </w:ins>
          </w:p>
          <w:p w14:paraId="025A9499" w14:textId="77777777" w:rsidR="00B939D0" w:rsidRDefault="00B939D0">
            <w:pPr>
              <w:rPr>
                <w:ins w:id="108" w:author="zhouyt" w:date="2022-06-15T14:05:00Z"/>
                <w:rFonts w:eastAsia="楷体_GB2312"/>
                <w:color w:val="000000"/>
              </w:rPr>
            </w:pPr>
            <w:ins w:id="109" w:author="zhouyt" w:date="2022-06-15T14:06:00Z">
              <w:r>
                <w:rPr>
                  <w:rFonts w:eastAsia="楷体_GB2312"/>
                  <w:color w:val="000000"/>
                  <w:kern w:val="0"/>
                  <w:sz w:val="24"/>
                  <w:highlight w:val="white"/>
                </w:rPr>
                <w:t>&lt;/</w:t>
              </w:r>
              <w:r>
                <w:rPr>
                  <w:rFonts w:eastAsia="楷体_GB2312"/>
                  <w:color w:val="000000"/>
                  <w:szCs w:val="21"/>
                </w:rPr>
                <w:t>scenario</w:t>
              </w:r>
              <w:r>
                <w:rPr>
                  <w:rFonts w:eastAsia="楷体_GB2312"/>
                  <w:color w:val="000000"/>
                  <w:kern w:val="0"/>
                  <w:sz w:val="24"/>
                  <w:highlight w:val="white"/>
                </w:rPr>
                <w:t>&gt;</w:t>
              </w:r>
            </w:ins>
          </w:p>
        </w:tc>
      </w:tr>
    </w:tbl>
    <w:p w14:paraId="65D2BBEA" w14:textId="77777777" w:rsidR="00B939D0" w:rsidRDefault="00B939D0">
      <w:pPr>
        <w:pStyle w:val="BodyText"/>
        <w:spacing w:line="360" w:lineRule="auto"/>
        <w:ind w:firstLineChars="200" w:firstLine="480"/>
        <w:rPr>
          <w:rStyle w:val="CODE"/>
          <w:rFonts w:ascii="Times New Roman" w:eastAsia="宋体" w:hAnsi="Times New Roman"/>
          <w:color w:val="000000"/>
          <w:spacing w:val="0"/>
          <w:sz w:val="24"/>
          <w:szCs w:val="24"/>
          <w:lang w:eastAsia="zh-CN"/>
        </w:rPr>
        <w:pPrChange w:id="110" w:author="zhouyt" w:date="2022-06-15T14:05:00Z">
          <w:pPr>
            <w:pStyle w:val="BodyText"/>
            <w:spacing w:line="360" w:lineRule="auto"/>
            <w:ind w:firstLine="420"/>
          </w:pPr>
        </w:pPrChange>
      </w:pPr>
      <w:del w:id="111" w:author="zhouyt" w:date="2022-06-15T14:04:00Z">
        <w:r>
          <w:rPr>
            <w:rStyle w:val="CODE"/>
            <w:rFonts w:ascii="Times New Roman" w:eastAsia="宋体" w:hAnsi="Times New Roman"/>
            <w:color w:val="000000"/>
            <w:spacing w:val="0"/>
            <w:sz w:val="24"/>
            <w:szCs w:val="24"/>
            <w:lang w:eastAsia="zh-CN"/>
          </w:rPr>
          <w:delText>。</w:delText>
        </w:r>
      </w:del>
      <w:r>
        <w:rPr>
          <w:rStyle w:val="CODE"/>
          <w:rFonts w:ascii="Times New Roman" w:eastAsia="宋体" w:hAnsi="Times New Roman"/>
          <w:color w:val="000000"/>
          <w:spacing w:val="0"/>
          <w:sz w:val="24"/>
          <w:szCs w:val="24"/>
          <w:lang w:eastAsia="zh-CN"/>
        </w:rPr>
        <w:t>但在</w:t>
      </w:r>
      <w:r>
        <w:rPr>
          <w:rStyle w:val="CODE"/>
          <w:rFonts w:ascii="Times New Roman" w:eastAsia="宋体" w:hAnsi="Times New Roman"/>
          <w:color w:val="000000"/>
          <w:spacing w:val="0"/>
          <w:sz w:val="24"/>
          <w:szCs w:val="24"/>
          <w:lang w:eastAsia="zh-CN"/>
        </w:rPr>
        <w:t>Word</w:t>
      </w:r>
      <w:r>
        <w:rPr>
          <w:rStyle w:val="CODE"/>
          <w:rFonts w:ascii="Times New Roman" w:eastAsia="宋体" w:hAnsi="Times New Roman"/>
          <w:color w:val="000000"/>
          <w:spacing w:val="0"/>
          <w:sz w:val="24"/>
          <w:szCs w:val="24"/>
          <w:lang w:eastAsia="zh-CN"/>
        </w:rPr>
        <w:t>文本等描述性的披露方式中，应以证监会发布的模板为准。</w:t>
      </w:r>
    </w:p>
    <w:p w14:paraId="607FEA68" w14:textId="77777777" w:rsidR="00B939D0" w:rsidRDefault="00B939D0">
      <w:pPr>
        <w:pStyle w:val="BodyText"/>
        <w:spacing w:line="360" w:lineRule="auto"/>
        <w:rPr>
          <w:del w:id="112" w:author="zhouyt" w:date="2022-06-15T14:09:00Z"/>
          <w:rStyle w:val="CODE"/>
          <w:rFonts w:ascii="Times New Roman" w:eastAsia="宋体" w:hAnsi="Times New Roman"/>
          <w:color w:val="000000"/>
          <w:spacing w:val="0"/>
          <w:sz w:val="24"/>
          <w:szCs w:val="24"/>
          <w:lang w:eastAsia="zh-CN"/>
        </w:rPr>
        <w:pPrChange w:id="113" w:author="zhouyt" w:date="2022-06-15T14:09:00Z">
          <w:pPr>
            <w:pStyle w:val="BodyText"/>
            <w:spacing w:line="360" w:lineRule="auto"/>
            <w:ind w:firstLine="420"/>
          </w:pPr>
        </w:pPrChange>
      </w:pPr>
      <w:del w:id="114" w:author="zhouyt" w:date="2022-06-15T14:09:00Z">
        <w:r>
          <w:rPr>
            <w:rStyle w:val="CODE"/>
            <w:rFonts w:ascii="Times New Roman" w:eastAsia="宋体" w:hAnsi="Times New Roman"/>
            <w:color w:val="000000"/>
            <w:spacing w:val="0"/>
            <w:sz w:val="24"/>
            <w:szCs w:val="24"/>
            <w:lang w:eastAsia="zh-CN"/>
          </w:rPr>
          <w:delText>例如：《年度报告和</w:delText>
        </w:r>
        <w:r>
          <w:rPr>
            <w:rStyle w:val="CODE"/>
            <w:rFonts w:ascii="Times New Roman" w:eastAsia="宋体" w:hAnsi="Times New Roman" w:hint="eastAsia"/>
            <w:color w:val="000000"/>
            <w:spacing w:val="0"/>
            <w:sz w:val="24"/>
            <w:szCs w:val="24"/>
            <w:lang w:val="en-US" w:eastAsia="zh-CN"/>
          </w:rPr>
          <w:delText>中期</w:delText>
        </w:r>
        <w:r>
          <w:rPr>
            <w:rStyle w:val="CODE"/>
            <w:rFonts w:ascii="Times New Roman" w:eastAsia="宋体" w:hAnsi="Times New Roman"/>
            <w:color w:val="000000"/>
            <w:spacing w:val="0"/>
            <w:sz w:val="24"/>
            <w:szCs w:val="24"/>
            <w:lang w:eastAsia="zh-CN"/>
          </w:rPr>
          <w:delText>报告》中的</w:delText>
        </w:r>
        <w:r>
          <w:rPr>
            <w:rStyle w:val="CODE"/>
            <w:rFonts w:ascii="Times New Roman" w:eastAsia="宋体" w:hAnsi="Times New Roman"/>
            <w:color w:val="000000"/>
            <w:spacing w:val="0"/>
            <w:sz w:val="24"/>
            <w:szCs w:val="24"/>
            <w:lang w:eastAsia="zh-CN"/>
          </w:rPr>
          <w:delText>7.4.10.4.1</w:delText>
        </w:r>
        <w:r>
          <w:rPr>
            <w:rStyle w:val="CODE"/>
            <w:rFonts w:ascii="Times New Roman" w:eastAsia="宋体" w:hAnsi="Times New Roman"/>
            <w:color w:val="000000"/>
            <w:spacing w:val="0"/>
            <w:sz w:val="24"/>
            <w:szCs w:val="24"/>
            <w:lang w:eastAsia="zh-CN"/>
          </w:rPr>
          <w:delText>和</w:delText>
        </w:r>
        <w:r>
          <w:rPr>
            <w:rStyle w:val="CODE"/>
            <w:rFonts w:ascii="Times New Roman" w:eastAsia="宋体" w:hAnsi="Times New Roman"/>
            <w:color w:val="000000"/>
            <w:spacing w:val="0"/>
            <w:sz w:val="24"/>
            <w:szCs w:val="24"/>
            <w:lang w:eastAsia="zh-CN"/>
          </w:rPr>
          <w:delText>§12</w:delText>
        </w:r>
        <w:r>
          <w:rPr>
            <w:rStyle w:val="CODE"/>
            <w:rFonts w:ascii="Times New Roman" w:eastAsia="宋体" w:hAnsi="Times New Roman"/>
            <w:color w:val="000000"/>
            <w:spacing w:val="0"/>
            <w:sz w:val="24"/>
            <w:szCs w:val="24"/>
            <w:lang w:eastAsia="zh-CN"/>
          </w:rPr>
          <w:delText>中涉及了期初的表述，从阅读习惯上说，此处不宜改为</w:delText>
        </w:r>
        <w:r>
          <w:rPr>
            <w:rStyle w:val="CODE"/>
            <w:rFonts w:ascii="Times New Roman" w:eastAsia="宋体" w:hAnsi="Times New Roman"/>
            <w:color w:val="000000"/>
            <w:spacing w:val="0"/>
            <w:sz w:val="24"/>
            <w:szCs w:val="24"/>
            <w:lang w:eastAsia="zh-CN"/>
          </w:rPr>
          <w:delText>“</w:delText>
        </w:r>
        <w:r>
          <w:rPr>
            <w:rStyle w:val="CODE"/>
            <w:rFonts w:ascii="Times New Roman" w:eastAsia="宋体" w:hAnsi="Times New Roman"/>
            <w:color w:val="000000"/>
            <w:spacing w:val="0"/>
            <w:sz w:val="24"/>
            <w:szCs w:val="24"/>
            <w:lang w:eastAsia="zh-CN"/>
          </w:rPr>
          <w:delText>上年度末</w:delText>
        </w:r>
        <w:r>
          <w:rPr>
            <w:rStyle w:val="CODE"/>
            <w:rFonts w:ascii="Times New Roman" w:eastAsia="宋体" w:hAnsi="Times New Roman"/>
            <w:color w:val="000000"/>
            <w:spacing w:val="0"/>
            <w:sz w:val="24"/>
            <w:szCs w:val="24"/>
            <w:lang w:eastAsia="zh-CN"/>
          </w:rPr>
          <w:delText>”</w:delText>
        </w:r>
        <w:r>
          <w:rPr>
            <w:rStyle w:val="CODE"/>
            <w:rFonts w:ascii="Times New Roman" w:eastAsia="宋体" w:hAnsi="Times New Roman"/>
            <w:color w:val="000000"/>
            <w:spacing w:val="0"/>
            <w:sz w:val="24"/>
            <w:szCs w:val="24"/>
            <w:lang w:eastAsia="zh-CN"/>
          </w:rPr>
          <w:delText>。</w:delText>
        </w:r>
      </w:del>
    </w:p>
    <w:p w14:paraId="26506EED" w14:textId="77777777" w:rsidR="00B939D0" w:rsidRDefault="00B939D0">
      <w:pPr>
        <w:pStyle w:val="BodyText"/>
        <w:spacing w:before="0" w:after="0"/>
        <w:ind w:rightChars="-85" w:right="-178"/>
        <w:rPr>
          <w:rStyle w:val="CODE"/>
          <w:rFonts w:ascii="Times New Roman" w:eastAsia="楷体_GB2312" w:hAnsi="Times New Roman"/>
          <w:color w:val="000000"/>
          <w:spacing w:val="0"/>
          <w:sz w:val="21"/>
          <w:szCs w:val="21"/>
          <w:lang w:eastAsia="zh-CN"/>
        </w:rPr>
      </w:pPr>
    </w:p>
    <w:p w14:paraId="76BC3716"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115" w:name="_Toc481052283"/>
      <w:r>
        <w:rPr>
          <w:bCs w:val="0"/>
          <w:color w:val="000000"/>
          <w:kern w:val="2"/>
          <w:sz w:val="32"/>
          <w:szCs w:val="24"/>
        </w:rPr>
        <w:t>实例文档中标引规范索引文件的使用</w:t>
      </w:r>
      <w:bookmarkEnd w:id="115"/>
    </w:p>
    <w:p w14:paraId="2D9A41A7"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根据标引规范生成的基金实例文档应统一、规范的使用索引文件导入与报告类型相关的模式定义文件及链接库文件，而不应在实例文档中直接导入使用的各模块的模式定义文件（</w:t>
      </w:r>
      <w:r>
        <w:rPr>
          <w:rStyle w:val="CODE"/>
          <w:rFonts w:ascii="Times New Roman" w:eastAsia="宋体" w:hAnsi="Times New Roman"/>
          <w:color w:val="000000"/>
          <w:spacing w:val="0"/>
          <w:sz w:val="24"/>
          <w:szCs w:val="24"/>
          <w:lang w:eastAsia="zh-CN"/>
        </w:rPr>
        <w:t>Schema</w:t>
      </w:r>
      <w:r>
        <w:rPr>
          <w:rStyle w:val="CODE"/>
          <w:rFonts w:ascii="Times New Roman" w:eastAsia="宋体" w:hAnsi="Times New Roman"/>
          <w:color w:val="000000"/>
          <w:spacing w:val="0"/>
          <w:sz w:val="24"/>
          <w:szCs w:val="24"/>
          <w:lang w:eastAsia="zh-CN"/>
        </w:rPr>
        <w:t>），在标引规范中，定义的季报索引文件及半年报摘要的索引文件为：</w:t>
      </w:r>
    </w:p>
    <w:p w14:paraId="11D5647C"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净值公告：</w:t>
      </w:r>
    </w:p>
    <w:p w14:paraId="427CA118" w14:textId="77777777" w:rsidR="00B939D0" w:rsidRDefault="00B939D0">
      <w:pPr>
        <w:pStyle w:val="BodyText"/>
        <w:spacing w:before="0" w:after="0"/>
        <w:ind w:rightChars="-85" w:right="-178"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http://</w:t>
      </w:r>
      <w:r>
        <w:rPr>
          <w:rFonts w:ascii="Times New Roman" w:eastAsia="仿宋_GB2312" w:hAnsi="Times New Roman"/>
          <w:color w:val="000000"/>
          <w:sz w:val="24"/>
          <w:szCs w:val="24"/>
        </w:rPr>
        <w:t xml:space="preserve"> eid.csrc.gov.cn</w:t>
      </w:r>
      <w:r>
        <w:rPr>
          <w:rStyle w:val="CODE"/>
          <w:rFonts w:ascii="Times New Roman" w:eastAsia="楷体_GB2312" w:hAnsi="Times New Roman"/>
          <w:color w:val="000000"/>
          <w:spacing w:val="0"/>
          <w:sz w:val="21"/>
          <w:szCs w:val="21"/>
          <w:lang w:eastAsia="zh-CN"/>
        </w:rPr>
        <w:t>/cn/fid/fi/nva/2007-09-01/cfid-fi-nva-2007-09-01.xsd</w:t>
      </w:r>
    </w:p>
    <w:p w14:paraId="423CEA76"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季报：</w:t>
      </w:r>
    </w:p>
    <w:p w14:paraId="35FB9B6B"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http://</w:t>
      </w:r>
      <w:r>
        <w:rPr>
          <w:rStyle w:val="CODE"/>
          <w:rFonts w:ascii="Times New Roman" w:eastAsia="仿宋_GB2312" w:hAnsi="Times New Roman"/>
          <w:color w:val="000000"/>
          <w:spacing w:val="0"/>
          <w:sz w:val="24"/>
          <w:szCs w:val="24"/>
          <w:lang w:eastAsia="en-US"/>
        </w:rPr>
        <w:t xml:space="preserve"> eid.csrc.gov.cn</w:t>
      </w:r>
      <w:r>
        <w:rPr>
          <w:rStyle w:val="CODE"/>
          <w:rFonts w:ascii="Times New Roman" w:eastAsia="楷体_GB2312" w:hAnsi="Times New Roman"/>
          <w:color w:val="000000"/>
          <w:spacing w:val="0"/>
          <w:sz w:val="21"/>
          <w:szCs w:val="21"/>
          <w:lang w:eastAsia="zh-CN"/>
        </w:rPr>
        <w:t>/cn/fid/fi/qr/2007-09-01/cfid-fi-qr-2007-09-01.xsd</w:t>
      </w:r>
    </w:p>
    <w:p w14:paraId="10861697"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hint="eastAsia"/>
          <w:color w:val="000000"/>
          <w:spacing w:val="0"/>
          <w:sz w:val="21"/>
          <w:szCs w:val="21"/>
          <w:lang w:val="en-US" w:eastAsia="zh-CN"/>
        </w:rPr>
        <w:t>中期报告</w:t>
      </w:r>
      <w:r>
        <w:rPr>
          <w:rStyle w:val="CODE"/>
          <w:rFonts w:ascii="Times New Roman" w:eastAsia="楷体_GB2312" w:hAnsi="Times New Roman"/>
          <w:color w:val="000000"/>
          <w:spacing w:val="0"/>
          <w:sz w:val="21"/>
          <w:szCs w:val="21"/>
          <w:lang w:eastAsia="zh-CN"/>
        </w:rPr>
        <w:t>：</w:t>
      </w:r>
    </w:p>
    <w:p w14:paraId="031D539C" w14:textId="77777777" w:rsidR="00B939D0" w:rsidRDefault="00B939D0">
      <w:pPr>
        <w:pStyle w:val="BodyText"/>
        <w:spacing w:before="0" w:after="0"/>
        <w:ind w:rightChars="-85" w:right="-178"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http://</w:t>
      </w:r>
      <w:r>
        <w:rPr>
          <w:rStyle w:val="CODE"/>
          <w:rFonts w:ascii="Times New Roman" w:eastAsia="仿宋_GB2312" w:hAnsi="Times New Roman"/>
          <w:color w:val="000000"/>
          <w:spacing w:val="0"/>
          <w:sz w:val="24"/>
          <w:szCs w:val="24"/>
          <w:lang w:eastAsia="en-US"/>
        </w:rPr>
        <w:t xml:space="preserve"> eid.csrc.gov.cn</w:t>
      </w:r>
      <w:r>
        <w:rPr>
          <w:rStyle w:val="CODE"/>
          <w:rFonts w:ascii="Times New Roman" w:eastAsia="楷体_GB2312" w:hAnsi="Times New Roman"/>
          <w:color w:val="000000"/>
          <w:spacing w:val="0"/>
          <w:sz w:val="21"/>
          <w:szCs w:val="21"/>
          <w:lang w:eastAsia="zh-CN"/>
        </w:rPr>
        <w:t>/cn/fid/fi/ira/2007-09-01/cfid-fi-ira-2007-09-01.xsd</w:t>
      </w:r>
    </w:p>
    <w:p w14:paraId="171D365B"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年报：</w:t>
      </w:r>
    </w:p>
    <w:p w14:paraId="56BAFAC1" w14:textId="77777777" w:rsidR="00B939D0" w:rsidRDefault="00B939D0">
      <w:pPr>
        <w:pStyle w:val="BodyText"/>
        <w:spacing w:before="0" w:after="0"/>
        <w:ind w:rightChars="-85" w:right="-178"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http://</w:t>
      </w:r>
      <w:r>
        <w:rPr>
          <w:rFonts w:ascii="Times New Roman" w:eastAsia="仿宋_GB2312" w:hAnsi="Times New Roman"/>
          <w:color w:val="000000"/>
          <w:sz w:val="24"/>
          <w:szCs w:val="24"/>
        </w:rPr>
        <w:t xml:space="preserve"> eid.csrc.gov.cn</w:t>
      </w:r>
      <w:r>
        <w:rPr>
          <w:rStyle w:val="CODE"/>
          <w:rFonts w:ascii="Times New Roman" w:eastAsia="楷体_GB2312" w:hAnsi="Times New Roman"/>
          <w:color w:val="000000"/>
          <w:spacing w:val="0"/>
          <w:sz w:val="21"/>
          <w:szCs w:val="21"/>
          <w:lang w:eastAsia="zh-CN"/>
        </w:rPr>
        <w:t>/cn/fid/fi/ar/2007-09-01/cfid-fi-ar-2007-09-01.xsd</w:t>
      </w:r>
    </w:p>
    <w:p w14:paraId="5E32A9B5"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临时公告：</w:t>
      </w:r>
    </w:p>
    <w:p w14:paraId="58A57EA9" w14:textId="77777777" w:rsidR="00B939D0" w:rsidRDefault="00B939D0">
      <w:pPr>
        <w:pStyle w:val="BodyText"/>
        <w:spacing w:before="0" w:after="0"/>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http://</w:t>
      </w:r>
      <w:r>
        <w:rPr>
          <w:rFonts w:ascii="Times New Roman" w:eastAsia="仿宋_GB2312" w:hAnsi="Times New Roman"/>
          <w:color w:val="000000"/>
          <w:sz w:val="24"/>
          <w:szCs w:val="24"/>
        </w:rPr>
        <w:t xml:space="preserve"> eid.csrc.gov.cn</w:t>
      </w:r>
      <w:r>
        <w:rPr>
          <w:rStyle w:val="CODE"/>
          <w:rFonts w:ascii="Times New Roman" w:eastAsia="楷体_GB2312" w:hAnsi="Times New Roman"/>
          <w:color w:val="000000"/>
          <w:spacing w:val="0"/>
          <w:sz w:val="21"/>
          <w:szCs w:val="21"/>
          <w:lang w:eastAsia="zh-CN"/>
        </w:rPr>
        <w:t>/cn/fid/fi/ta/2007-09-01/cfid-fi-ta-2007-09-01.xsd</w:t>
      </w:r>
    </w:p>
    <w:p w14:paraId="5FF9078A" w14:textId="77777777" w:rsidR="00B939D0" w:rsidRDefault="00B939D0">
      <w:pPr>
        <w:pStyle w:val="BodyText"/>
        <w:spacing w:before="0" w:after="0"/>
        <w:ind w:firstLine="420"/>
        <w:rPr>
          <w:rStyle w:val="CODE"/>
          <w:rFonts w:ascii="Times New Roman" w:eastAsia="楷体_GB2312" w:hAnsi="Times New Roman" w:hint="eastAsia"/>
          <w:color w:val="000000"/>
          <w:spacing w:val="0"/>
          <w:sz w:val="21"/>
          <w:szCs w:val="21"/>
          <w:lang w:val="en-US" w:eastAsia="zh-CN"/>
        </w:rPr>
      </w:pPr>
      <w:r>
        <w:rPr>
          <w:rStyle w:val="CODE"/>
          <w:rFonts w:ascii="Times New Roman" w:eastAsia="楷体_GB2312" w:hAnsi="Times New Roman" w:hint="eastAsia"/>
          <w:color w:val="000000"/>
          <w:spacing w:val="0"/>
          <w:sz w:val="21"/>
          <w:szCs w:val="21"/>
          <w:lang w:val="en-US" w:eastAsia="zh-CN"/>
        </w:rPr>
        <w:t>产品资料概要：</w:t>
      </w:r>
    </w:p>
    <w:p w14:paraId="6FA3136B" w14:textId="77777777" w:rsidR="00B939D0" w:rsidRPr="008263E6" w:rsidRDefault="00B939D0">
      <w:pPr>
        <w:pStyle w:val="BodyText"/>
        <w:spacing w:before="0" w:after="0"/>
        <w:ind w:firstLine="420"/>
        <w:rPr>
          <w:rStyle w:val="CODE"/>
          <w:rFonts w:ascii="Times New Roman" w:eastAsia="楷体_GB2312" w:hAnsi="Times New Roman" w:hint="eastAsia"/>
          <w:color w:val="000000"/>
          <w:spacing w:val="0"/>
          <w:sz w:val="21"/>
          <w:szCs w:val="21"/>
          <w:lang w:eastAsia="zh-CN"/>
          <w:rPrChange w:id="116" w:author="王雨欣" w:date="2022-06-16T10:06:00Z">
            <w:rPr>
              <w:rStyle w:val="CODE"/>
              <w:rFonts w:ascii="Times New Roman" w:eastAsia="楷体_GB2312" w:hAnsi="Times New Roman" w:hint="eastAsia"/>
              <w:color w:val="000000"/>
              <w:spacing w:val="0"/>
              <w:sz w:val="21"/>
              <w:szCs w:val="21"/>
              <w:lang w:val="en-US" w:eastAsia="zh-CN"/>
            </w:rPr>
          </w:rPrChange>
        </w:rPr>
      </w:pPr>
      <w:r w:rsidRPr="008263E6">
        <w:rPr>
          <w:rStyle w:val="CODE"/>
          <w:rFonts w:ascii="Times New Roman" w:eastAsia="楷体_GB2312" w:hAnsi="Times New Roman"/>
          <w:color w:val="000000"/>
          <w:spacing w:val="0"/>
          <w:sz w:val="21"/>
          <w:szCs w:val="21"/>
          <w:lang w:eastAsia="zh-CN"/>
          <w:rPrChange w:id="117" w:author="王雨欣" w:date="2022-06-16T10:06:00Z">
            <w:rPr>
              <w:rStyle w:val="CODE"/>
              <w:rFonts w:ascii="Times New Roman" w:eastAsia="楷体_GB2312" w:hAnsi="Times New Roman"/>
              <w:color w:val="000000"/>
              <w:spacing w:val="0"/>
              <w:sz w:val="21"/>
              <w:szCs w:val="21"/>
              <w:lang w:val="en-US" w:eastAsia="zh-CN"/>
            </w:rPr>
          </w:rPrChange>
        </w:rPr>
        <w:fldChar w:fldCharType="begin"/>
      </w:r>
      <w:r w:rsidRPr="008263E6">
        <w:rPr>
          <w:rStyle w:val="CODE"/>
          <w:rFonts w:ascii="Times New Roman" w:eastAsia="楷体_GB2312" w:hAnsi="Times New Roman"/>
          <w:color w:val="000000"/>
          <w:spacing w:val="0"/>
          <w:sz w:val="21"/>
          <w:szCs w:val="21"/>
          <w:lang w:eastAsia="zh-CN"/>
          <w:rPrChange w:id="118" w:author="王雨欣" w:date="2022-06-16T10:06:00Z">
            <w:rPr>
              <w:rStyle w:val="CODE"/>
              <w:rFonts w:ascii="Times New Roman" w:eastAsia="楷体_GB2312" w:hAnsi="Times New Roman"/>
              <w:color w:val="000000"/>
              <w:spacing w:val="0"/>
              <w:sz w:val="21"/>
              <w:szCs w:val="21"/>
              <w:lang w:val="en-US" w:eastAsia="zh-CN"/>
            </w:rPr>
          </w:rPrChange>
        </w:rPr>
        <w:instrText xml:space="preserve"> HYPERLINK "http://eid.csrc.gov.cn/cn/fid/fi/pir/2007-09-01/cfid-fi-pir-2007-09-01.xsd" </w:instrText>
      </w:r>
      <w:r w:rsidRPr="008263E6">
        <w:rPr>
          <w:rStyle w:val="CODE"/>
          <w:rFonts w:ascii="Times New Roman" w:eastAsia="楷体_GB2312" w:hAnsi="Times New Roman"/>
          <w:color w:val="000000"/>
          <w:spacing w:val="0"/>
          <w:sz w:val="21"/>
          <w:szCs w:val="21"/>
          <w:lang w:eastAsia="zh-CN"/>
          <w:rPrChange w:id="119" w:author="王雨欣" w:date="2022-06-16T10:06:00Z">
            <w:rPr>
              <w:rStyle w:val="CODE"/>
              <w:rFonts w:ascii="Times New Roman" w:eastAsia="楷体_GB2312" w:hAnsi="Times New Roman"/>
              <w:color w:val="000000"/>
              <w:spacing w:val="0"/>
              <w:sz w:val="21"/>
              <w:szCs w:val="21"/>
              <w:lang w:val="en-US" w:eastAsia="zh-CN"/>
            </w:rPr>
          </w:rPrChange>
        </w:rPr>
        <w:fldChar w:fldCharType="separate"/>
      </w:r>
      <w:r w:rsidRPr="008263E6">
        <w:rPr>
          <w:rStyle w:val="CODE"/>
          <w:rFonts w:ascii="Times New Roman" w:hAnsi="Times New Roman"/>
          <w:color w:val="000000"/>
          <w:spacing w:val="0"/>
          <w:sz w:val="21"/>
          <w:lang w:eastAsia="zh-CN"/>
          <w:rPrChange w:id="120" w:author="王雨欣" w:date="2022-06-16T10:06:00Z">
            <w:rPr>
              <w:rStyle w:val="Hyperlink"/>
              <w:rFonts w:ascii="Times New Roman" w:eastAsia="楷体_GB2312" w:hAnsi="Times New Roman"/>
              <w:sz w:val="21"/>
              <w:szCs w:val="21"/>
              <w:lang w:val="en-US" w:eastAsia="zh-CN"/>
            </w:rPr>
          </w:rPrChange>
        </w:rPr>
        <w:t>http://eid.csrc.gov.cn/cn/fid/</w:t>
      </w:r>
      <w:r w:rsidRPr="008263E6">
        <w:rPr>
          <w:rStyle w:val="CODE"/>
          <w:rFonts w:ascii="Times New Roman" w:hAnsi="Times New Roman" w:hint="eastAsia"/>
          <w:color w:val="000000"/>
          <w:spacing w:val="0"/>
          <w:sz w:val="21"/>
          <w:lang w:eastAsia="zh-CN"/>
          <w:rPrChange w:id="121" w:author="王雨欣" w:date="2022-06-16T10:06:00Z">
            <w:rPr>
              <w:rStyle w:val="Hyperlink"/>
              <w:rFonts w:ascii="Times New Roman" w:eastAsia="楷体_GB2312" w:hAnsi="Times New Roman" w:hint="eastAsia"/>
              <w:sz w:val="21"/>
              <w:szCs w:val="21"/>
              <w:lang w:val="en-US" w:eastAsia="zh-CN"/>
            </w:rPr>
          </w:rPrChange>
        </w:rPr>
        <w:t>fi</w:t>
      </w:r>
      <w:r w:rsidRPr="008263E6">
        <w:rPr>
          <w:rStyle w:val="CODE"/>
          <w:rFonts w:ascii="Times New Roman" w:hAnsi="Times New Roman"/>
          <w:color w:val="000000"/>
          <w:spacing w:val="0"/>
          <w:sz w:val="21"/>
          <w:lang w:eastAsia="zh-CN"/>
          <w:rPrChange w:id="122" w:author="王雨欣" w:date="2022-06-16T10:06:00Z">
            <w:rPr>
              <w:rStyle w:val="Hyperlink"/>
              <w:rFonts w:ascii="Times New Roman" w:eastAsia="楷体_GB2312" w:hAnsi="Times New Roman"/>
              <w:sz w:val="21"/>
              <w:szCs w:val="21"/>
              <w:lang w:val="en-US" w:eastAsia="zh-CN"/>
            </w:rPr>
          </w:rPrChange>
        </w:rPr>
        <w:t>/</w:t>
      </w:r>
      <w:r w:rsidRPr="008263E6">
        <w:rPr>
          <w:rStyle w:val="CODE"/>
          <w:rFonts w:ascii="Times New Roman" w:hAnsi="Times New Roman" w:hint="eastAsia"/>
          <w:color w:val="000000"/>
          <w:spacing w:val="0"/>
          <w:sz w:val="21"/>
          <w:lang w:eastAsia="zh-CN"/>
          <w:rPrChange w:id="123" w:author="王雨欣" w:date="2022-06-16T10:06:00Z">
            <w:rPr>
              <w:rStyle w:val="Hyperlink"/>
              <w:rFonts w:ascii="Times New Roman" w:eastAsia="楷体_GB2312" w:hAnsi="Times New Roman" w:hint="eastAsia"/>
              <w:sz w:val="21"/>
              <w:szCs w:val="21"/>
              <w:lang w:val="en-US" w:eastAsia="zh-CN"/>
            </w:rPr>
          </w:rPrChange>
        </w:rPr>
        <w:t>pir</w:t>
      </w:r>
      <w:r w:rsidRPr="008263E6">
        <w:rPr>
          <w:rStyle w:val="CODE"/>
          <w:rFonts w:ascii="Times New Roman" w:hAnsi="Times New Roman"/>
          <w:color w:val="000000"/>
          <w:spacing w:val="0"/>
          <w:sz w:val="21"/>
          <w:lang w:eastAsia="zh-CN"/>
          <w:rPrChange w:id="124" w:author="王雨欣" w:date="2022-06-16T10:06:00Z">
            <w:rPr>
              <w:rStyle w:val="Hyperlink"/>
              <w:rFonts w:ascii="Times New Roman" w:eastAsia="楷体_GB2312" w:hAnsi="Times New Roman"/>
              <w:sz w:val="21"/>
              <w:szCs w:val="21"/>
              <w:lang w:val="en-US" w:eastAsia="zh-CN"/>
            </w:rPr>
          </w:rPrChange>
        </w:rPr>
        <w:t>/2007-09-01/cfid</w:t>
      </w:r>
      <w:r w:rsidRPr="008263E6">
        <w:rPr>
          <w:rStyle w:val="CODE"/>
          <w:rFonts w:ascii="Times New Roman" w:hAnsi="Times New Roman" w:hint="eastAsia"/>
          <w:color w:val="000000"/>
          <w:spacing w:val="0"/>
          <w:sz w:val="21"/>
          <w:lang w:eastAsia="zh-CN"/>
          <w:rPrChange w:id="125" w:author="王雨欣" w:date="2022-06-16T10:06:00Z">
            <w:rPr>
              <w:rStyle w:val="Hyperlink"/>
              <w:rFonts w:ascii="Times New Roman" w:eastAsia="楷体_GB2312" w:hAnsi="Times New Roman" w:hint="eastAsia"/>
              <w:sz w:val="21"/>
              <w:szCs w:val="21"/>
              <w:lang w:val="en-US" w:eastAsia="zh-CN"/>
            </w:rPr>
          </w:rPrChange>
        </w:rPr>
        <w:t>-fi</w:t>
      </w:r>
      <w:r w:rsidRPr="008263E6">
        <w:rPr>
          <w:rStyle w:val="CODE"/>
          <w:rFonts w:ascii="Times New Roman" w:hAnsi="Times New Roman"/>
          <w:color w:val="000000"/>
          <w:spacing w:val="0"/>
          <w:sz w:val="21"/>
          <w:lang w:eastAsia="zh-CN"/>
          <w:rPrChange w:id="126" w:author="王雨欣" w:date="2022-06-16T10:06:00Z">
            <w:rPr>
              <w:rStyle w:val="Hyperlink"/>
              <w:rFonts w:ascii="Times New Roman" w:eastAsia="楷体_GB2312" w:hAnsi="Times New Roman"/>
              <w:sz w:val="21"/>
              <w:szCs w:val="21"/>
              <w:lang w:val="en-US" w:eastAsia="zh-CN"/>
            </w:rPr>
          </w:rPrChange>
        </w:rPr>
        <w:t>-</w:t>
      </w:r>
      <w:r w:rsidRPr="008263E6">
        <w:rPr>
          <w:rStyle w:val="CODE"/>
          <w:rFonts w:ascii="Times New Roman" w:hAnsi="Times New Roman" w:hint="eastAsia"/>
          <w:color w:val="000000"/>
          <w:spacing w:val="0"/>
          <w:sz w:val="21"/>
          <w:lang w:eastAsia="zh-CN"/>
          <w:rPrChange w:id="127" w:author="王雨欣" w:date="2022-06-16T10:06:00Z">
            <w:rPr>
              <w:rStyle w:val="Hyperlink"/>
              <w:rFonts w:ascii="Times New Roman" w:eastAsia="楷体_GB2312" w:hAnsi="Times New Roman" w:hint="eastAsia"/>
              <w:sz w:val="21"/>
              <w:szCs w:val="21"/>
              <w:lang w:val="en-US" w:eastAsia="zh-CN"/>
            </w:rPr>
          </w:rPrChange>
        </w:rPr>
        <w:t>pir</w:t>
      </w:r>
      <w:r w:rsidRPr="008263E6">
        <w:rPr>
          <w:rStyle w:val="CODE"/>
          <w:rFonts w:ascii="Times New Roman" w:hAnsi="Times New Roman"/>
          <w:color w:val="000000"/>
          <w:spacing w:val="0"/>
          <w:sz w:val="21"/>
          <w:lang w:eastAsia="zh-CN"/>
          <w:rPrChange w:id="128" w:author="王雨欣" w:date="2022-06-16T10:06:00Z">
            <w:rPr>
              <w:rStyle w:val="Hyperlink"/>
              <w:rFonts w:ascii="Times New Roman" w:eastAsia="楷体_GB2312" w:hAnsi="Times New Roman"/>
              <w:sz w:val="21"/>
              <w:szCs w:val="21"/>
              <w:lang w:val="en-US" w:eastAsia="zh-CN"/>
            </w:rPr>
          </w:rPrChange>
        </w:rPr>
        <w:t>-2007-09-01.xsd</w:t>
      </w:r>
      <w:r w:rsidRPr="008263E6">
        <w:rPr>
          <w:rStyle w:val="CODE"/>
          <w:rFonts w:ascii="Times New Roman" w:eastAsia="楷体_GB2312" w:hAnsi="Times New Roman"/>
          <w:color w:val="000000"/>
          <w:spacing w:val="0"/>
          <w:sz w:val="21"/>
          <w:szCs w:val="21"/>
          <w:lang w:eastAsia="zh-CN"/>
          <w:rPrChange w:id="129" w:author="王雨欣" w:date="2022-06-16T10:06:00Z">
            <w:rPr>
              <w:rStyle w:val="CODE"/>
              <w:rFonts w:ascii="Times New Roman" w:eastAsia="楷体_GB2312" w:hAnsi="Times New Roman"/>
              <w:color w:val="000000"/>
              <w:spacing w:val="0"/>
              <w:sz w:val="21"/>
              <w:szCs w:val="21"/>
              <w:lang w:val="en-US" w:eastAsia="zh-CN"/>
            </w:rPr>
          </w:rPrChange>
        </w:rPr>
        <w:fldChar w:fldCharType="end"/>
      </w:r>
    </w:p>
    <w:p w14:paraId="5E2CEB5A" w14:textId="77777777" w:rsidR="00B939D0" w:rsidRDefault="00B939D0">
      <w:pPr>
        <w:pStyle w:val="BodyText"/>
        <w:spacing w:line="360" w:lineRule="auto"/>
        <w:ind w:firstLine="42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szCs w:val="21"/>
          <w:lang w:eastAsia="zh-CN"/>
        </w:rPr>
        <w:t>以上索引文件需在（</w:t>
      </w:r>
      <w:r>
        <w:rPr>
          <w:rStyle w:val="CODE"/>
          <w:rFonts w:ascii="Times New Roman" w:eastAsia="楷体_GB2312" w:hAnsi="Times New Roman"/>
          <w:color w:val="000000"/>
          <w:spacing w:val="0"/>
          <w:sz w:val="21"/>
          <w:szCs w:val="21"/>
          <w:lang w:eastAsia="zh-CN"/>
        </w:rPr>
        <w:t>1</w:t>
      </w:r>
      <w:r>
        <w:rPr>
          <w:rStyle w:val="CODE"/>
          <w:rFonts w:ascii="Times New Roman" w:eastAsia="楷体_GB2312" w:hAnsi="Times New Roman"/>
          <w:color w:val="000000"/>
          <w:spacing w:val="0"/>
          <w:sz w:val="21"/>
          <w:szCs w:val="21"/>
          <w:lang w:eastAsia="zh-CN"/>
        </w:rPr>
        <w:t>）根元素</w:t>
      </w:r>
      <w:r>
        <w:rPr>
          <w:rStyle w:val="CODE"/>
          <w:rFonts w:ascii="Times New Roman" w:eastAsia="楷体_GB2312" w:hAnsi="Times New Roman"/>
          <w:color w:val="000000"/>
          <w:spacing w:val="0"/>
          <w:sz w:val="21"/>
          <w:szCs w:val="21"/>
          <w:lang w:eastAsia="zh-CN"/>
        </w:rPr>
        <w:t>xbrl</w:t>
      </w:r>
      <w:r>
        <w:rPr>
          <w:rStyle w:val="CODE"/>
          <w:rFonts w:ascii="Times New Roman" w:eastAsia="楷体_GB2312" w:hAnsi="Times New Roman"/>
          <w:color w:val="000000"/>
          <w:spacing w:val="0"/>
          <w:sz w:val="21"/>
          <w:szCs w:val="21"/>
          <w:lang w:eastAsia="zh-CN"/>
        </w:rPr>
        <w:t>的</w:t>
      </w:r>
      <w:r>
        <w:rPr>
          <w:rStyle w:val="CODE"/>
          <w:rFonts w:ascii="Times New Roman" w:eastAsia="楷体_GB2312" w:hAnsi="Times New Roman"/>
          <w:color w:val="000000"/>
          <w:spacing w:val="0"/>
          <w:sz w:val="21"/>
          <w:szCs w:val="21"/>
          <w:lang w:eastAsia="zh-CN"/>
        </w:rPr>
        <w:t>xsi:schemaLocation</w:t>
      </w:r>
      <w:r>
        <w:rPr>
          <w:rStyle w:val="CODE"/>
          <w:rFonts w:ascii="Times New Roman" w:eastAsia="楷体_GB2312" w:hAnsi="Times New Roman"/>
          <w:color w:val="000000"/>
          <w:spacing w:val="0"/>
          <w:sz w:val="21"/>
          <w:szCs w:val="21"/>
          <w:lang w:eastAsia="zh-CN"/>
        </w:rPr>
        <w:t>属性，（</w:t>
      </w:r>
      <w:r>
        <w:rPr>
          <w:rStyle w:val="CODE"/>
          <w:rFonts w:ascii="Times New Roman" w:eastAsia="楷体_GB2312" w:hAnsi="Times New Roman"/>
          <w:color w:val="000000"/>
          <w:spacing w:val="0"/>
          <w:sz w:val="21"/>
          <w:szCs w:val="21"/>
          <w:lang w:eastAsia="zh-CN"/>
        </w:rPr>
        <w:t>2</w:t>
      </w:r>
      <w:r>
        <w:rPr>
          <w:rStyle w:val="CODE"/>
          <w:rFonts w:ascii="Times New Roman" w:eastAsia="楷体_GB2312" w:hAnsi="Times New Roman"/>
          <w:color w:val="000000"/>
          <w:spacing w:val="0"/>
          <w:sz w:val="21"/>
          <w:szCs w:val="21"/>
          <w:lang w:eastAsia="zh-CN"/>
        </w:rPr>
        <w:t>）</w:t>
      </w:r>
      <w:r>
        <w:rPr>
          <w:rStyle w:val="CODE"/>
          <w:rFonts w:ascii="Times New Roman" w:eastAsia="楷体_GB2312" w:hAnsi="Times New Roman"/>
          <w:color w:val="000000"/>
          <w:spacing w:val="0"/>
          <w:sz w:val="21"/>
          <w:szCs w:val="21"/>
          <w:lang w:eastAsia="zh-CN"/>
        </w:rPr>
        <w:t>link:schemaRef</w:t>
      </w:r>
      <w:r>
        <w:rPr>
          <w:rStyle w:val="CODE"/>
          <w:rFonts w:ascii="Times New Roman" w:eastAsia="楷体_GB2312" w:hAnsi="Times New Roman"/>
          <w:color w:val="000000"/>
          <w:spacing w:val="0"/>
          <w:sz w:val="21"/>
          <w:szCs w:val="21"/>
          <w:lang w:eastAsia="zh-CN"/>
        </w:rPr>
        <w:t>元素的</w:t>
      </w:r>
      <w:r>
        <w:rPr>
          <w:rStyle w:val="CODE"/>
          <w:rFonts w:ascii="Times New Roman" w:eastAsia="楷体_GB2312" w:hAnsi="Times New Roman"/>
          <w:color w:val="000000"/>
          <w:spacing w:val="0"/>
          <w:sz w:val="21"/>
          <w:szCs w:val="21"/>
          <w:lang w:eastAsia="zh-CN"/>
        </w:rPr>
        <w:t>xlink:href</w:t>
      </w:r>
      <w:r>
        <w:rPr>
          <w:rStyle w:val="CODE"/>
          <w:rFonts w:ascii="Times New Roman" w:eastAsia="楷体_GB2312" w:hAnsi="Times New Roman"/>
          <w:color w:val="000000"/>
          <w:spacing w:val="0"/>
          <w:sz w:val="21"/>
          <w:szCs w:val="21"/>
          <w:lang w:eastAsia="zh-CN"/>
        </w:rPr>
        <w:t>属性中均需进行注明，且内容必须一致。</w:t>
      </w:r>
    </w:p>
    <w:p w14:paraId="7C4DC2B8" w14:textId="77777777" w:rsidR="00B939D0" w:rsidRDefault="00B939D0">
      <w:pPr>
        <w:ind w:firstLine="420"/>
        <w:rPr>
          <w:color w:val="000000"/>
          <w:szCs w:val="21"/>
        </w:rPr>
      </w:pPr>
    </w:p>
    <w:p w14:paraId="4E3403AE"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130" w:name="_Toc481052284"/>
      <w:r>
        <w:rPr>
          <w:bCs w:val="0"/>
          <w:color w:val="000000"/>
          <w:kern w:val="2"/>
          <w:sz w:val="32"/>
          <w:szCs w:val="24"/>
        </w:rPr>
        <w:t>实例文档中公告头信息的填列</w:t>
      </w:r>
      <w:bookmarkEnd w:id="130"/>
    </w:p>
    <w:p w14:paraId="3C7E0759"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根据标引规范的规定，基金公告实例文档由公告头和公告体两部分组成，公告头应至少包含公告标识、信息披露义务人代码、基金名称、基金代码、基金公告信息分类编码、公告标题、公告发布日期等信息，其中：</w:t>
      </w:r>
    </w:p>
    <w:p w14:paraId="49ECB2B4" w14:textId="77777777" w:rsidR="00B939D0" w:rsidRDefault="00B939D0">
      <w:pPr>
        <w:pStyle w:val="BodyText"/>
        <w:numPr>
          <w:ilvl w:val="1"/>
          <w:numId w:val="7"/>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公告标识：能唯一识别基金公告的编码，应采用实例文档的命名，此信息对应标引规范中元素</w:t>
      </w:r>
      <w:r>
        <w:rPr>
          <w:rStyle w:val="CODE"/>
          <w:rFonts w:ascii="Times New Roman" w:eastAsia="楷体_GB2312" w:hAnsi="Times New Roman"/>
          <w:color w:val="000000"/>
          <w:spacing w:val="0"/>
          <w:sz w:val="21"/>
          <w:lang w:eastAsia="zh-CN"/>
        </w:rPr>
        <w:t>“GongGaoBiaoShi”</w:t>
      </w:r>
      <w:r>
        <w:rPr>
          <w:rStyle w:val="CODE"/>
          <w:rFonts w:ascii="Times New Roman" w:eastAsia="楷体_GB2312" w:hAnsi="Times New Roman"/>
          <w:color w:val="000000"/>
          <w:spacing w:val="0"/>
          <w:sz w:val="21"/>
          <w:lang w:eastAsia="zh-CN"/>
        </w:rPr>
        <w:t>；</w:t>
      </w:r>
    </w:p>
    <w:p w14:paraId="18908746" w14:textId="77777777" w:rsidR="00B939D0" w:rsidRDefault="00B939D0">
      <w:pPr>
        <w:pStyle w:val="BodyText"/>
        <w:numPr>
          <w:ilvl w:val="1"/>
          <w:numId w:val="7"/>
        </w:numPr>
        <w:tabs>
          <w:tab w:val="left" w:pos="1260"/>
        </w:tabs>
        <w:spacing w:before="0" w:after="0"/>
        <w:rPr>
          <w:rStyle w:val="CODE"/>
          <w:rFonts w:ascii="Times New Roman" w:eastAsia="楷体_GB2312" w:hAnsi="Times New Roman"/>
          <w:color w:val="000000"/>
          <w:spacing w:val="0"/>
          <w:sz w:val="21"/>
          <w:szCs w:val="21"/>
          <w:lang w:eastAsia="zh-CN"/>
        </w:rPr>
      </w:pPr>
      <w:r>
        <w:rPr>
          <w:rStyle w:val="CODE"/>
          <w:rFonts w:ascii="Times New Roman" w:eastAsia="楷体_GB2312" w:hAnsi="Times New Roman"/>
          <w:color w:val="000000"/>
          <w:spacing w:val="0"/>
          <w:sz w:val="21"/>
          <w:lang w:eastAsia="zh-CN"/>
        </w:rPr>
        <w:t>基金公告信息分类编码：应采用基金公告信息分类编码中的小类编码，此信息对应标引规范中元素</w:t>
      </w:r>
      <w:r>
        <w:rPr>
          <w:rStyle w:val="CODE"/>
          <w:rFonts w:ascii="Times New Roman" w:eastAsia="楷体_GB2312" w:hAnsi="Times New Roman"/>
          <w:color w:val="000000"/>
          <w:spacing w:val="0"/>
          <w:sz w:val="21"/>
          <w:lang w:eastAsia="zh-CN"/>
        </w:rPr>
        <w:t>“JiJinGongGaoXinXiFenLeiBianMa”</w:t>
      </w:r>
      <w:r>
        <w:rPr>
          <w:rStyle w:val="CODE"/>
          <w:rFonts w:ascii="Times New Roman" w:eastAsia="楷体_GB2312" w:hAnsi="Times New Roman"/>
          <w:color w:val="000000"/>
          <w:spacing w:val="0"/>
          <w:sz w:val="21"/>
          <w:lang w:eastAsia="zh-CN"/>
        </w:rPr>
        <w:t>；</w:t>
      </w:r>
    </w:p>
    <w:p w14:paraId="7BA240C6" w14:textId="77777777" w:rsidR="00B939D0" w:rsidRDefault="00B939D0">
      <w:pPr>
        <w:pStyle w:val="BodyText"/>
        <w:numPr>
          <w:ilvl w:val="1"/>
          <w:numId w:val="7"/>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公告标题：公告本身的名称。公告名称应遵循现有的信息披露各项准则和制度规定，由信息披露义务人自行定义，此信息对应标引规范中元素</w:t>
      </w:r>
      <w:r>
        <w:rPr>
          <w:rStyle w:val="CODE"/>
          <w:rFonts w:ascii="Times New Roman" w:eastAsia="楷体_GB2312" w:hAnsi="Times New Roman"/>
          <w:color w:val="000000"/>
          <w:spacing w:val="0"/>
          <w:sz w:val="21"/>
          <w:lang w:eastAsia="zh-CN"/>
        </w:rPr>
        <w:t>“GongGaoMingCheng”</w:t>
      </w:r>
      <w:r>
        <w:rPr>
          <w:rStyle w:val="CODE"/>
          <w:rFonts w:ascii="Times New Roman" w:eastAsia="楷体_GB2312" w:hAnsi="Times New Roman"/>
          <w:color w:val="000000"/>
          <w:spacing w:val="0"/>
          <w:sz w:val="21"/>
          <w:lang w:eastAsia="zh-CN"/>
        </w:rPr>
        <w:t>；</w:t>
      </w:r>
    </w:p>
    <w:p w14:paraId="1A9BDC8D" w14:textId="77777777" w:rsidR="00B939D0" w:rsidRDefault="00B939D0">
      <w:pPr>
        <w:pStyle w:val="BodyText"/>
        <w:numPr>
          <w:ilvl w:val="1"/>
          <w:numId w:val="7"/>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公告发布日期：应为基金公告正式发布的日期（见报日期），此信息对应标引规范中元素</w:t>
      </w:r>
      <w:r>
        <w:rPr>
          <w:rStyle w:val="CODE"/>
          <w:rFonts w:ascii="Times New Roman" w:eastAsia="楷体_GB2312" w:hAnsi="Times New Roman"/>
          <w:color w:val="000000"/>
          <w:spacing w:val="0"/>
          <w:sz w:val="21"/>
          <w:lang w:eastAsia="zh-CN"/>
        </w:rPr>
        <w:t>“GongGaoFaBuRiQi”</w:t>
      </w:r>
      <w:r>
        <w:rPr>
          <w:rStyle w:val="CODE"/>
          <w:rFonts w:ascii="Times New Roman" w:eastAsia="楷体_GB2312" w:hAnsi="Times New Roman"/>
          <w:color w:val="000000"/>
          <w:spacing w:val="0"/>
          <w:sz w:val="21"/>
          <w:lang w:eastAsia="zh-CN"/>
        </w:rPr>
        <w:t>。</w:t>
      </w:r>
    </w:p>
    <w:p w14:paraId="6868C0FF" w14:textId="77777777" w:rsidR="00B939D0" w:rsidRDefault="00B939D0">
      <w:pPr>
        <w:pStyle w:val="BodyText"/>
        <w:spacing w:line="360" w:lineRule="auto"/>
        <w:ind w:firstLine="420"/>
        <w:rPr>
          <w:rStyle w:val="CODE"/>
          <w:rFonts w:ascii="Times New Roman" w:eastAsia="宋体" w:hAnsi="Times New Roman"/>
          <w:color w:val="000000"/>
          <w:spacing w:val="0"/>
          <w:sz w:val="24"/>
          <w:lang w:eastAsia="zh-CN"/>
        </w:rPr>
      </w:pPr>
      <w:r>
        <w:rPr>
          <w:rStyle w:val="CODE"/>
          <w:rFonts w:ascii="Times New Roman" w:eastAsia="宋体" w:hAnsi="Times New Roman"/>
          <w:color w:val="000000"/>
          <w:spacing w:val="0"/>
          <w:sz w:val="24"/>
          <w:lang w:eastAsia="zh-CN"/>
        </w:rPr>
        <w:t>为便于系统验证，基金在报送</w:t>
      </w:r>
      <w:r>
        <w:rPr>
          <w:rStyle w:val="CODE"/>
          <w:rFonts w:ascii="Times New Roman" w:eastAsia="宋体" w:hAnsi="Times New Roman"/>
          <w:color w:val="000000"/>
          <w:spacing w:val="0"/>
          <w:sz w:val="24"/>
          <w:lang w:eastAsia="zh-CN"/>
        </w:rPr>
        <w:t>XBRL</w:t>
      </w:r>
      <w:r>
        <w:rPr>
          <w:rStyle w:val="CODE"/>
          <w:rFonts w:ascii="Times New Roman" w:eastAsia="宋体" w:hAnsi="Times New Roman"/>
          <w:color w:val="000000"/>
          <w:spacing w:val="0"/>
          <w:sz w:val="24"/>
          <w:lang w:eastAsia="zh-CN"/>
        </w:rPr>
        <w:t>文档时，还需要填列与基金相关的如下信息：</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131" w:author="zhouyt" w:date="2022-06-15T14:09:00Z">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5676"/>
        <w:gridCol w:w="3600"/>
        <w:tblGridChange w:id="132">
          <w:tblGrid>
            <w:gridCol w:w="5676"/>
            <w:gridCol w:w="3600"/>
          </w:tblGrid>
        </w:tblGridChange>
      </w:tblGrid>
      <w:tr w:rsidR="00B939D0" w14:paraId="7B7F17E7" w14:textId="77777777">
        <w:trPr>
          <w:trHeight w:val="287"/>
          <w:jc w:val="center"/>
          <w:trPrChange w:id="133" w:author="zhouyt" w:date="2022-06-15T14:09:00Z">
            <w:trPr>
              <w:trHeight w:val="287"/>
              <w:jc w:val="center"/>
            </w:trPr>
          </w:trPrChange>
        </w:trPr>
        <w:tc>
          <w:tcPr>
            <w:tcW w:w="5676" w:type="dxa"/>
            <w:vAlign w:val="center"/>
            <w:tcPrChange w:id="134" w:author="zhouyt" w:date="2022-06-15T14:09:00Z">
              <w:tcPr>
                <w:tcW w:w="5676" w:type="dxa"/>
                <w:vAlign w:val="center"/>
              </w:tcPr>
            </w:tcPrChange>
          </w:tcPr>
          <w:p w14:paraId="15C0E42F" w14:textId="77777777" w:rsidR="00B939D0" w:rsidRDefault="00B939D0">
            <w:pPr>
              <w:spacing w:line="360" w:lineRule="auto"/>
              <w:jc w:val="center"/>
              <w:rPr>
                <w:b/>
                <w:color w:val="000000"/>
                <w:sz w:val="24"/>
              </w:rPr>
            </w:pPr>
            <w:r>
              <w:rPr>
                <w:b/>
                <w:color w:val="000000"/>
                <w:sz w:val="24"/>
              </w:rPr>
              <w:t>问</w:t>
            </w:r>
            <w:r>
              <w:rPr>
                <w:b/>
                <w:color w:val="000000"/>
                <w:sz w:val="24"/>
              </w:rPr>
              <w:t xml:space="preserve">    </w:t>
            </w:r>
            <w:r>
              <w:rPr>
                <w:b/>
                <w:color w:val="000000"/>
                <w:sz w:val="24"/>
              </w:rPr>
              <w:t>题</w:t>
            </w:r>
          </w:p>
        </w:tc>
        <w:tc>
          <w:tcPr>
            <w:tcW w:w="3600" w:type="dxa"/>
            <w:vAlign w:val="center"/>
            <w:tcPrChange w:id="135" w:author="zhouyt" w:date="2022-06-15T14:09:00Z">
              <w:tcPr>
                <w:tcW w:w="3600" w:type="dxa"/>
                <w:vAlign w:val="center"/>
              </w:tcPr>
            </w:tcPrChange>
          </w:tcPr>
          <w:p w14:paraId="23FEA7FB" w14:textId="77777777" w:rsidR="00B939D0" w:rsidRDefault="00B939D0">
            <w:pPr>
              <w:spacing w:line="360" w:lineRule="auto"/>
              <w:jc w:val="center"/>
              <w:rPr>
                <w:b/>
                <w:color w:val="000000"/>
                <w:sz w:val="24"/>
              </w:rPr>
            </w:pPr>
            <w:r>
              <w:rPr>
                <w:b/>
                <w:color w:val="000000"/>
                <w:sz w:val="24"/>
              </w:rPr>
              <w:t>回</w:t>
            </w:r>
            <w:r>
              <w:rPr>
                <w:b/>
                <w:color w:val="000000"/>
                <w:sz w:val="24"/>
              </w:rPr>
              <w:t xml:space="preserve">    </w:t>
            </w:r>
            <w:r>
              <w:rPr>
                <w:b/>
                <w:color w:val="000000"/>
                <w:sz w:val="24"/>
              </w:rPr>
              <w:t>答</w:t>
            </w:r>
          </w:p>
        </w:tc>
      </w:tr>
      <w:tr w:rsidR="00B939D0" w14:paraId="27F42A37" w14:textId="77777777">
        <w:trPr>
          <w:trHeight w:val="287"/>
          <w:jc w:val="center"/>
          <w:trPrChange w:id="136" w:author="zhouyt" w:date="2022-06-15T14:09:00Z">
            <w:trPr>
              <w:trHeight w:val="287"/>
              <w:jc w:val="center"/>
            </w:trPr>
          </w:trPrChange>
        </w:trPr>
        <w:tc>
          <w:tcPr>
            <w:tcW w:w="5676" w:type="dxa"/>
            <w:vAlign w:val="center"/>
            <w:tcPrChange w:id="137" w:author="zhouyt" w:date="2022-06-15T14:09:00Z">
              <w:tcPr>
                <w:tcW w:w="5676" w:type="dxa"/>
                <w:vAlign w:val="center"/>
              </w:tcPr>
            </w:tcPrChange>
          </w:tcPr>
          <w:p w14:paraId="55C5034F" w14:textId="77777777" w:rsidR="00B939D0" w:rsidRDefault="00B939D0">
            <w:pPr>
              <w:spacing w:line="360" w:lineRule="auto"/>
              <w:rPr>
                <w:color w:val="000000"/>
                <w:sz w:val="24"/>
              </w:rPr>
            </w:pPr>
            <w:r>
              <w:rPr>
                <w:color w:val="000000"/>
                <w:sz w:val="24"/>
              </w:rPr>
              <w:t>1</w:t>
            </w:r>
            <w:r>
              <w:rPr>
                <w:color w:val="000000"/>
                <w:sz w:val="24"/>
              </w:rPr>
              <w:t>、基金类别为：</w:t>
            </w:r>
            <w:r>
              <w:rPr>
                <w:color w:val="000000"/>
                <w:kern w:val="0"/>
                <w:sz w:val="18"/>
              </w:rPr>
              <w:t>（</w:t>
            </w:r>
            <w:r>
              <w:rPr>
                <w:color w:val="000000"/>
                <w:kern w:val="0"/>
                <w:sz w:val="18"/>
              </w:rPr>
              <w:t>0010</w:t>
            </w:r>
            <w:r>
              <w:rPr>
                <w:color w:val="000000"/>
                <w:kern w:val="0"/>
                <w:sz w:val="18"/>
              </w:rPr>
              <w:t>）</w:t>
            </w:r>
          </w:p>
        </w:tc>
        <w:tc>
          <w:tcPr>
            <w:tcW w:w="3600" w:type="dxa"/>
            <w:vAlign w:val="center"/>
            <w:tcPrChange w:id="138" w:author="zhouyt" w:date="2022-06-15T14:09:00Z">
              <w:tcPr>
                <w:tcW w:w="3600" w:type="dxa"/>
                <w:vAlign w:val="center"/>
              </w:tcPr>
            </w:tcPrChange>
          </w:tcPr>
          <w:p w14:paraId="021CDA6D" w14:textId="77777777" w:rsidR="00B939D0" w:rsidRDefault="00B939D0">
            <w:pPr>
              <w:spacing w:line="360" w:lineRule="auto"/>
              <w:rPr>
                <w:color w:val="000000"/>
                <w:sz w:val="24"/>
              </w:rPr>
            </w:pPr>
          </w:p>
        </w:tc>
      </w:tr>
      <w:tr w:rsidR="00B939D0" w14:paraId="1E2235A6" w14:textId="77777777">
        <w:trPr>
          <w:jc w:val="center"/>
          <w:trPrChange w:id="139" w:author="zhouyt" w:date="2022-06-15T14:09:00Z">
            <w:trPr>
              <w:jc w:val="center"/>
            </w:trPr>
          </w:trPrChange>
        </w:trPr>
        <w:tc>
          <w:tcPr>
            <w:tcW w:w="5676" w:type="dxa"/>
            <w:tcPrChange w:id="140" w:author="zhouyt" w:date="2022-06-15T14:09:00Z">
              <w:tcPr>
                <w:tcW w:w="5676" w:type="dxa"/>
              </w:tcPr>
            </w:tcPrChange>
          </w:tcPr>
          <w:p w14:paraId="5D0456AC" w14:textId="77777777" w:rsidR="00B939D0" w:rsidRDefault="00B939D0">
            <w:pPr>
              <w:spacing w:line="360" w:lineRule="auto"/>
              <w:rPr>
                <w:rFonts w:hint="eastAsia"/>
                <w:color w:val="000000"/>
                <w:sz w:val="24"/>
              </w:rPr>
            </w:pPr>
            <w:r>
              <w:rPr>
                <w:rFonts w:hint="eastAsia"/>
                <w:color w:val="000000"/>
                <w:sz w:val="24"/>
              </w:rPr>
              <w:t>2</w:t>
            </w:r>
            <w:r>
              <w:rPr>
                <w:rFonts w:hint="eastAsia"/>
                <w:color w:val="000000"/>
                <w:sz w:val="24"/>
              </w:rPr>
              <w:t>、基金类型为：（</w:t>
            </w:r>
            <w:r>
              <w:rPr>
                <w:rFonts w:hint="eastAsia"/>
                <w:color w:val="000000"/>
                <w:sz w:val="24"/>
              </w:rPr>
              <w:t>3344</w:t>
            </w:r>
            <w:r>
              <w:rPr>
                <w:rFonts w:hint="eastAsia"/>
                <w:color w:val="000000"/>
                <w:sz w:val="24"/>
              </w:rPr>
              <w:t>）</w:t>
            </w:r>
          </w:p>
        </w:tc>
        <w:tc>
          <w:tcPr>
            <w:tcW w:w="3600" w:type="dxa"/>
            <w:tcPrChange w:id="141" w:author="zhouyt" w:date="2022-06-15T14:09:00Z">
              <w:tcPr>
                <w:tcW w:w="3600" w:type="dxa"/>
              </w:tcPr>
            </w:tcPrChange>
          </w:tcPr>
          <w:p w14:paraId="0A7DFB66" w14:textId="77777777" w:rsidR="00B939D0" w:rsidRDefault="00B939D0">
            <w:pPr>
              <w:spacing w:line="360" w:lineRule="auto"/>
              <w:ind w:firstLineChars="150" w:firstLine="360"/>
              <w:rPr>
                <w:color w:val="000000"/>
                <w:sz w:val="24"/>
              </w:rPr>
            </w:pPr>
          </w:p>
        </w:tc>
      </w:tr>
      <w:tr w:rsidR="00B939D0" w14:paraId="1D30A0A2" w14:textId="77777777">
        <w:trPr>
          <w:jc w:val="center"/>
          <w:del w:id="142" w:author="zhouyt" w:date="2022-06-15T14:09:00Z"/>
          <w:trPrChange w:id="143" w:author="zhouyt" w:date="2022-06-15T14:09:00Z">
            <w:trPr>
              <w:jc w:val="center"/>
            </w:trPr>
          </w:trPrChange>
        </w:trPr>
        <w:tc>
          <w:tcPr>
            <w:tcW w:w="5676" w:type="dxa"/>
            <w:tcPrChange w:id="144" w:author="zhouyt" w:date="2022-06-15T14:09:00Z">
              <w:tcPr>
                <w:tcW w:w="5676" w:type="dxa"/>
              </w:tcPr>
            </w:tcPrChange>
          </w:tcPr>
          <w:p w14:paraId="2170E09F" w14:textId="77777777" w:rsidR="00B939D0" w:rsidRDefault="00B939D0">
            <w:pPr>
              <w:spacing w:line="360" w:lineRule="auto"/>
              <w:rPr>
                <w:del w:id="145" w:author="zhouyt" w:date="2022-06-15T14:09:00Z"/>
                <w:color w:val="000000"/>
                <w:sz w:val="24"/>
              </w:rPr>
            </w:pPr>
            <w:del w:id="146" w:author="zhouyt" w:date="2022-06-15T14:09:00Z">
              <w:r>
                <w:rPr>
                  <w:rFonts w:hint="eastAsia"/>
                  <w:color w:val="000000"/>
                  <w:sz w:val="24"/>
                </w:rPr>
                <w:delText>3</w:delText>
              </w:r>
              <w:r>
                <w:rPr>
                  <w:color w:val="000000"/>
                  <w:sz w:val="24"/>
                </w:rPr>
                <w:delText>、是否为伞型基金？</w:delText>
              </w:r>
              <w:r>
                <w:rPr>
                  <w:color w:val="000000"/>
                  <w:kern w:val="0"/>
                  <w:sz w:val="18"/>
                </w:rPr>
                <w:delText>（</w:delText>
              </w:r>
              <w:r>
                <w:rPr>
                  <w:color w:val="000000"/>
                  <w:kern w:val="0"/>
                  <w:sz w:val="18"/>
                </w:rPr>
                <w:delText>2621</w:delText>
              </w:r>
              <w:r>
                <w:rPr>
                  <w:color w:val="000000"/>
                  <w:kern w:val="0"/>
                  <w:sz w:val="18"/>
                </w:rPr>
                <w:delText>）</w:delText>
              </w:r>
            </w:del>
          </w:p>
        </w:tc>
        <w:tc>
          <w:tcPr>
            <w:tcW w:w="3600" w:type="dxa"/>
            <w:tcPrChange w:id="147" w:author="zhouyt" w:date="2022-06-15T14:09:00Z">
              <w:tcPr>
                <w:tcW w:w="3600" w:type="dxa"/>
              </w:tcPr>
            </w:tcPrChange>
          </w:tcPr>
          <w:p w14:paraId="0265F9E6" w14:textId="77777777" w:rsidR="00B939D0" w:rsidRDefault="00B939D0">
            <w:pPr>
              <w:spacing w:line="360" w:lineRule="auto"/>
              <w:ind w:firstLineChars="150" w:firstLine="360"/>
              <w:rPr>
                <w:del w:id="148" w:author="zhouyt" w:date="2022-06-15T14:09:00Z"/>
                <w:color w:val="000000"/>
                <w:sz w:val="24"/>
              </w:rPr>
            </w:pPr>
            <w:del w:id="149" w:author="zhouyt" w:date="2022-06-15T14:09:00Z">
              <w:r>
                <w:rPr>
                  <w:color w:val="000000"/>
                  <w:sz w:val="24"/>
                </w:rPr>
                <w:delText>是</w:delText>
              </w:r>
              <w:r>
                <w:rPr>
                  <w:color w:val="000000"/>
                  <w:sz w:val="24"/>
                </w:rPr>
                <w:delText xml:space="preserve">    □      </w:delText>
              </w:r>
              <w:r>
                <w:rPr>
                  <w:color w:val="000000"/>
                  <w:sz w:val="24"/>
                </w:rPr>
                <w:delText>否</w:delText>
              </w:r>
              <w:r>
                <w:rPr>
                  <w:color w:val="000000"/>
                  <w:sz w:val="24"/>
                </w:rPr>
                <w:delText xml:space="preserve">    □</w:delText>
              </w:r>
            </w:del>
          </w:p>
        </w:tc>
      </w:tr>
      <w:tr w:rsidR="00B939D0" w14:paraId="499395AD" w14:textId="77777777">
        <w:trPr>
          <w:jc w:val="center"/>
          <w:trPrChange w:id="150" w:author="zhouyt" w:date="2022-06-15T14:09:00Z">
            <w:trPr>
              <w:jc w:val="center"/>
            </w:trPr>
          </w:trPrChange>
        </w:trPr>
        <w:tc>
          <w:tcPr>
            <w:tcW w:w="5676" w:type="dxa"/>
            <w:tcPrChange w:id="151" w:author="zhouyt" w:date="2022-06-15T14:09:00Z">
              <w:tcPr>
                <w:tcW w:w="5676" w:type="dxa"/>
              </w:tcPr>
            </w:tcPrChange>
          </w:tcPr>
          <w:p w14:paraId="6D8F238B" w14:textId="77777777" w:rsidR="00B939D0" w:rsidRDefault="00B939D0">
            <w:pPr>
              <w:spacing w:line="360" w:lineRule="auto"/>
              <w:rPr>
                <w:color w:val="000000"/>
                <w:sz w:val="24"/>
              </w:rPr>
            </w:pPr>
            <w:del w:id="152" w:author="zhouyt" w:date="2022-06-15T14:09:00Z">
              <w:r>
                <w:rPr>
                  <w:color w:val="000000"/>
                  <w:sz w:val="24"/>
                </w:rPr>
                <w:delText>4</w:delText>
              </w:r>
            </w:del>
            <w:ins w:id="153" w:author="zhouyt" w:date="2022-06-15T14:09:00Z">
              <w:r>
                <w:rPr>
                  <w:rFonts w:hint="eastAsia"/>
                  <w:color w:val="000000"/>
                  <w:sz w:val="24"/>
                </w:rPr>
                <w:t>3</w:t>
              </w:r>
            </w:ins>
            <w:r>
              <w:rPr>
                <w:color w:val="000000"/>
                <w:sz w:val="24"/>
              </w:rPr>
              <w:t>、是否分级</w:t>
            </w:r>
            <w:r>
              <w:rPr>
                <w:color w:val="000000"/>
                <w:sz w:val="24"/>
              </w:rPr>
              <w:t>/</w:t>
            </w:r>
            <w:r>
              <w:rPr>
                <w:color w:val="000000"/>
                <w:sz w:val="24"/>
              </w:rPr>
              <w:t>分类？</w:t>
            </w:r>
            <w:r>
              <w:rPr>
                <w:color w:val="000000"/>
                <w:kern w:val="0"/>
                <w:sz w:val="18"/>
              </w:rPr>
              <w:t>（</w:t>
            </w:r>
            <w:r>
              <w:rPr>
                <w:color w:val="000000"/>
                <w:kern w:val="0"/>
                <w:sz w:val="18"/>
              </w:rPr>
              <w:t>1756</w:t>
            </w:r>
            <w:r>
              <w:rPr>
                <w:color w:val="000000"/>
                <w:kern w:val="0"/>
                <w:sz w:val="18"/>
              </w:rPr>
              <w:t>）</w:t>
            </w:r>
          </w:p>
        </w:tc>
        <w:tc>
          <w:tcPr>
            <w:tcW w:w="3600" w:type="dxa"/>
            <w:tcPrChange w:id="154" w:author="zhouyt" w:date="2022-06-15T14:09:00Z">
              <w:tcPr>
                <w:tcW w:w="3600" w:type="dxa"/>
              </w:tcPr>
            </w:tcPrChange>
          </w:tcPr>
          <w:p w14:paraId="27538149" w14:textId="77777777" w:rsidR="00B939D0" w:rsidRDefault="00B939D0">
            <w:pPr>
              <w:spacing w:line="360" w:lineRule="auto"/>
              <w:ind w:firstLineChars="150" w:firstLine="360"/>
              <w:rPr>
                <w:color w:val="000000"/>
                <w:sz w:val="24"/>
              </w:rPr>
            </w:pPr>
            <w:r>
              <w:rPr>
                <w:color w:val="000000"/>
                <w:sz w:val="24"/>
              </w:rPr>
              <w:t>是</w:t>
            </w:r>
            <w:r>
              <w:rPr>
                <w:color w:val="000000"/>
                <w:sz w:val="24"/>
              </w:rPr>
              <w:t xml:space="preserve">    □      </w:t>
            </w:r>
            <w:r>
              <w:rPr>
                <w:color w:val="000000"/>
                <w:sz w:val="24"/>
              </w:rPr>
              <w:t>否</w:t>
            </w:r>
            <w:r>
              <w:rPr>
                <w:color w:val="000000"/>
                <w:sz w:val="24"/>
              </w:rPr>
              <w:t xml:space="preserve">    □</w:t>
            </w:r>
          </w:p>
        </w:tc>
      </w:tr>
      <w:tr w:rsidR="00B939D0" w14:paraId="5749708B" w14:textId="77777777">
        <w:trPr>
          <w:jc w:val="center"/>
          <w:trPrChange w:id="155" w:author="zhouyt" w:date="2022-06-15T14:09:00Z">
            <w:trPr>
              <w:jc w:val="center"/>
            </w:trPr>
          </w:trPrChange>
        </w:trPr>
        <w:tc>
          <w:tcPr>
            <w:tcW w:w="5676" w:type="dxa"/>
            <w:tcPrChange w:id="156" w:author="zhouyt" w:date="2022-06-15T14:09:00Z">
              <w:tcPr>
                <w:tcW w:w="5676" w:type="dxa"/>
              </w:tcPr>
            </w:tcPrChange>
          </w:tcPr>
          <w:p w14:paraId="3DE1E49D" w14:textId="77777777" w:rsidR="00B939D0" w:rsidRDefault="00B939D0">
            <w:pPr>
              <w:spacing w:line="360" w:lineRule="auto"/>
              <w:rPr>
                <w:color w:val="000000"/>
                <w:sz w:val="24"/>
                <w:highlight w:val="lightGray"/>
              </w:rPr>
            </w:pPr>
            <w:del w:id="157" w:author="zhouyt" w:date="2022-06-15T14:10:00Z">
              <w:r>
                <w:rPr>
                  <w:color w:val="000000"/>
                  <w:sz w:val="24"/>
                  <w:highlight w:val="lightGray"/>
                </w:rPr>
                <w:delText>5</w:delText>
              </w:r>
            </w:del>
            <w:ins w:id="158" w:author="zhouyt" w:date="2022-06-15T14:10:00Z">
              <w:r>
                <w:rPr>
                  <w:rFonts w:hint="eastAsia"/>
                  <w:color w:val="000000"/>
                  <w:sz w:val="24"/>
                  <w:highlight w:val="lightGray"/>
                </w:rPr>
                <w:t>4</w:t>
              </w:r>
            </w:ins>
            <w:r>
              <w:rPr>
                <w:color w:val="000000"/>
                <w:sz w:val="24"/>
                <w:highlight w:val="lightGray"/>
              </w:rPr>
              <w:t>、是否为上市基金？</w:t>
            </w:r>
            <w:r>
              <w:rPr>
                <w:color w:val="000000"/>
                <w:kern w:val="0"/>
                <w:sz w:val="18"/>
                <w:highlight w:val="lightGray"/>
              </w:rPr>
              <w:t>（</w:t>
            </w:r>
            <w:r>
              <w:rPr>
                <w:color w:val="000000"/>
                <w:kern w:val="0"/>
                <w:sz w:val="18"/>
                <w:highlight w:val="lightGray"/>
              </w:rPr>
              <w:t>2777</w:t>
            </w:r>
            <w:r>
              <w:rPr>
                <w:color w:val="000000"/>
                <w:kern w:val="0"/>
                <w:sz w:val="18"/>
                <w:highlight w:val="lightGray"/>
              </w:rPr>
              <w:t>）</w:t>
            </w:r>
          </w:p>
        </w:tc>
        <w:tc>
          <w:tcPr>
            <w:tcW w:w="3600" w:type="dxa"/>
            <w:tcPrChange w:id="159" w:author="zhouyt" w:date="2022-06-15T14:09:00Z">
              <w:tcPr>
                <w:tcW w:w="3600" w:type="dxa"/>
              </w:tcPr>
            </w:tcPrChange>
          </w:tcPr>
          <w:p w14:paraId="1E0C41EA"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1EE3FBC8" w14:textId="77777777">
        <w:trPr>
          <w:jc w:val="center"/>
          <w:trPrChange w:id="160" w:author="zhouyt" w:date="2022-06-15T14:09:00Z">
            <w:trPr>
              <w:jc w:val="center"/>
            </w:trPr>
          </w:trPrChange>
        </w:trPr>
        <w:tc>
          <w:tcPr>
            <w:tcW w:w="5676" w:type="dxa"/>
            <w:tcPrChange w:id="161" w:author="zhouyt" w:date="2022-06-15T14:09:00Z">
              <w:tcPr>
                <w:tcW w:w="5676" w:type="dxa"/>
              </w:tcPr>
            </w:tcPrChange>
          </w:tcPr>
          <w:p w14:paraId="376F69BA" w14:textId="77777777" w:rsidR="00B939D0" w:rsidRDefault="00B939D0">
            <w:pPr>
              <w:spacing w:line="360" w:lineRule="auto"/>
              <w:rPr>
                <w:color w:val="000000"/>
                <w:sz w:val="24"/>
              </w:rPr>
            </w:pPr>
            <w:del w:id="162" w:author="zhouyt" w:date="2022-06-15T14:10:00Z">
              <w:r>
                <w:rPr>
                  <w:color w:val="000000"/>
                  <w:sz w:val="24"/>
                </w:rPr>
                <w:delText>6</w:delText>
              </w:r>
            </w:del>
            <w:ins w:id="163" w:author="zhouyt" w:date="2022-06-15T14:10:00Z">
              <w:r>
                <w:rPr>
                  <w:rFonts w:hint="eastAsia"/>
                  <w:color w:val="000000"/>
                  <w:sz w:val="24"/>
                </w:rPr>
                <w:t>5</w:t>
              </w:r>
            </w:ins>
            <w:r>
              <w:rPr>
                <w:color w:val="000000"/>
                <w:sz w:val="24"/>
              </w:rPr>
              <w:t>、是否为</w:t>
            </w:r>
            <w:r>
              <w:rPr>
                <w:color w:val="000000"/>
                <w:sz w:val="24"/>
              </w:rPr>
              <w:t>ETF</w:t>
            </w:r>
            <w:r>
              <w:rPr>
                <w:color w:val="000000"/>
                <w:sz w:val="24"/>
              </w:rPr>
              <w:t>？</w:t>
            </w:r>
            <w:r>
              <w:rPr>
                <w:color w:val="000000"/>
                <w:kern w:val="0"/>
                <w:sz w:val="18"/>
              </w:rPr>
              <w:t>（</w:t>
            </w:r>
            <w:r>
              <w:rPr>
                <w:color w:val="000000"/>
                <w:kern w:val="0"/>
                <w:sz w:val="18"/>
              </w:rPr>
              <w:t>2624</w:t>
            </w:r>
            <w:r>
              <w:rPr>
                <w:color w:val="000000"/>
                <w:kern w:val="0"/>
                <w:sz w:val="18"/>
              </w:rPr>
              <w:t>）</w:t>
            </w:r>
          </w:p>
        </w:tc>
        <w:tc>
          <w:tcPr>
            <w:tcW w:w="3600" w:type="dxa"/>
            <w:tcPrChange w:id="164" w:author="zhouyt" w:date="2022-06-15T14:09:00Z">
              <w:tcPr>
                <w:tcW w:w="3600" w:type="dxa"/>
              </w:tcPr>
            </w:tcPrChange>
          </w:tcPr>
          <w:p w14:paraId="4837C742" w14:textId="77777777" w:rsidR="00B939D0" w:rsidRDefault="00B939D0">
            <w:pPr>
              <w:spacing w:line="360" w:lineRule="auto"/>
              <w:ind w:firstLineChars="150" w:firstLine="360"/>
              <w:rPr>
                <w:color w:val="000000"/>
                <w:sz w:val="24"/>
              </w:rPr>
            </w:pPr>
            <w:r>
              <w:rPr>
                <w:color w:val="000000"/>
                <w:sz w:val="24"/>
              </w:rPr>
              <w:t>是</w:t>
            </w:r>
            <w:r>
              <w:rPr>
                <w:color w:val="000000"/>
                <w:sz w:val="24"/>
              </w:rPr>
              <w:t xml:space="preserve">    □      </w:t>
            </w:r>
            <w:r>
              <w:rPr>
                <w:color w:val="000000"/>
                <w:sz w:val="24"/>
              </w:rPr>
              <w:t>否</w:t>
            </w:r>
            <w:r>
              <w:rPr>
                <w:color w:val="000000"/>
                <w:sz w:val="24"/>
              </w:rPr>
              <w:t xml:space="preserve">    □</w:t>
            </w:r>
          </w:p>
        </w:tc>
      </w:tr>
      <w:tr w:rsidR="00B939D0" w14:paraId="69E92C66" w14:textId="77777777">
        <w:trPr>
          <w:jc w:val="center"/>
          <w:trPrChange w:id="165" w:author="zhouyt" w:date="2022-06-15T14:09:00Z">
            <w:trPr>
              <w:jc w:val="center"/>
            </w:trPr>
          </w:trPrChange>
        </w:trPr>
        <w:tc>
          <w:tcPr>
            <w:tcW w:w="5676" w:type="dxa"/>
            <w:tcPrChange w:id="166" w:author="zhouyt" w:date="2022-06-15T14:09:00Z">
              <w:tcPr>
                <w:tcW w:w="5676" w:type="dxa"/>
              </w:tcPr>
            </w:tcPrChange>
          </w:tcPr>
          <w:p w14:paraId="2B3EE21A" w14:textId="77777777" w:rsidR="00B939D0" w:rsidRDefault="00B939D0">
            <w:pPr>
              <w:spacing w:line="360" w:lineRule="auto"/>
              <w:rPr>
                <w:color w:val="000000"/>
                <w:sz w:val="24"/>
                <w:highlight w:val="lightGray"/>
              </w:rPr>
            </w:pPr>
            <w:del w:id="167" w:author="zhouyt" w:date="2022-06-15T14:10:00Z">
              <w:r>
                <w:rPr>
                  <w:color w:val="000000"/>
                  <w:sz w:val="24"/>
                  <w:highlight w:val="lightGray"/>
                </w:rPr>
                <w:delText>7</w:delText>
              </w:r>
            </w:del>
            <w:ins w:id="168" w:author="zhouyt" w:date="2022-06-15T14:10:00Z">
              <w:r>
                <w:rPr>
                  <w:rFonts w:hint="eastAsia"/>
                  <w:color w:val="000000"/>
                  <w:sz w:val="24"/>
                  <w:highlight w:val="lightGray"/>
                </w:rPr>
                <w:t>6</w:t>
              </w:r>
            </w:ins>
            <w:r>
              <w:rPr>
                <w:color w:val="000000"/>
                <w:sz w:val="24"/>
                <w:highlight w:val="lightGray"/>
              </w:rPr>
              <w:t>、是否为</w:t>
            </w:r>
            <w:r>
              <w:rPr>
                <w:color w:val="000000"/>
                <w:sz w:val="24"/>
                <w:highlight w:val="lightGray"/>
              </w:rPr>
              <w:t>ETF</w:t>
            </w:r>
            <w:r>
              <w:rPr>
                <w:color w:val="000000"/>
                <w:sz w:val="24"/>
                <w:highlight w:val="lightGray"/>
              </w:rPr>
              <w:t>联接基金？</w:t>
            </w:r>
            <w:r>
              <w:rPr>
                <w:color w:val="000000"/>
                <w:kern w:val="0"/>
                <w:sz w:val="18"/>
                <w:highlight w:val="lightGray"/>
              </w:rPr>
              <w:t>（</w:t>
            </w:r>
            <w:r>
              <w:rPr>
                <w:color w:val="000000"/>
                <w:kern w:val="0"/>
                <w:sz w:val="18"/>
                <w:highlight w:val="lightGray"/>
              </w:rPr>
              <w:t>2779</w:t>
            </w:r>
            <w:r>
              <w:rPr>
                <w:color w:val="000000"/>
                <w:kern w:val="0"/>
                <w:sz w:val="18"/>
                <w:highlight w:val="lightGray"/>
              </w:rPr>
              <w:t>）</w:t>
            </w:r>
          </w:p>
        </w:tc>
        <w:tc>
          <w:tcPr>
            <w:tcW w:w="3600" w:type="dxa"/>
            <w:tcPrChange w:id="169" w:author="zhouyt" w:date="2022-06-15T14:09:00Z">
              <w:tcPr>
                <w:tcW w:w="3600" w:type="dxa"/>
              </w:tcPr>
            </w:tcPrChange>
          </w:tcPr>
          <w:p w14:paraId="2674CCFF"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6FBC19C7" w14:textId="77777777">
        <w:trPr>
          <w:jc w:val="center"/>
          <w:trPrChange w:id="170" w:author="zhouyt" w:date="2022-06-15T14:09:00Z">
            <w:trPr>
              <w:jc w:val="center"/>
            </w:trPr>
          </w:trPrChange>
        </w:trPr>
        <w:tc>
          <w:tcPr>
            <w:tcW w:w="5676" w:type="dxa"/>
            <w:tcPrChange w:id="171" w:author="zhouyt" w:date="2022-06-15T14:09:00Z">
              <w:tcPr>
                <w:tcW w:w="5676" w:type="dxa"/>
              </w:tcPr>
            </w:tcPrChange>
          </w:tcPr>
          <w:p w14:paraId="3159361F" w14:textId="77777777" w:rsidR="00B939D0" w:rsidRDefault="00B939D0">
            <w:pPr>
              <w:spacing w:line="360" w:lineRule="auto"/>
              <w:rPr>
                <w:color w:val="000000"/>
                <w:sz w:val="24"/>
              </w:rPr>
            </w:pPr>
            <w:del w:id="172" w:author="zhouyt" w:date="2022-06-15T14:10:00Z">
              <w:r>
                <w:rPr>
                  <w:color w:val="000000"/>
                  <w:sz w:val="24"/>
                </w:rPr>
                <w:delText>8</w:delText>
              </w:r>
            </w:del>
            <w:ins w:id="173" w:author="zhouyt" w:date="2022-06-15T14:10:00Z">
              <w:r>
                <w:rPr>
                  <w:rFonts w:hint="eastAsia"/>
                  <w:color w:val="000000"/>
                  <w:sz w:val="24"/>
                </w:rPr>
                <w:t>7</w:t>
              </w:r>
            </w:ins>
            <w:r>
              <w:rPr>
                <w:color w:val="000000"/>
                <w:sz w:val="24"/>
              </w:rPr>
              <w:t>、是否为指数基金？</w:t>
            </w:r>
            <w:r>
              <w:rPr>
                <w:color w:val="000000"/>
                <w:kern w:val="0"/>
                <w:sz w:val="18"/>
              </w:rPr>
              <w:t>（</w:t>
            </w:r>
            <w:r>
              <w:rPr>
                <w:color w:val="000000"/>
                <w:kern w:val="0"/>
                <w:sz w:val="18"/>
              </w:rPr>
              <w:t>2625</w:t>
            </w:r>
            <w:r>
              <w:rPr>
                <w:color w:val="000000"/>
                <w:kern w:val="0"/>
                <w:sz w:val="18"/>
              </w:rPr>
              <w:t>）</w:t>
            </w:r>
          </w:p>
        </w:tc>
        <w:tc>
          <w:tcPr>
            <w:tcW w:w="3600" w:type="dxa"/>
            <w:tcPrChange w:id="174" w:author="zhouyt" w:date="2022-06-15T14:09:00Z">
              <w:tcPr>
                <w:tcW w:w="3600" w:type="dxa"/>
              </w:tcPr>
            </w:tcPrChange>
          </w:tcPr>
          <w:p w14:paraId="467E20C6" w14:textId="77777777" w:rsidR="00B939D0" w:rsidRDefault="00B939D0">
            <w:pPr>
              <w:spacing w:line="360" w:lineRule="auto"/>
              <w:ind w:firstLineChars="150" w:firstLine="360"/>
              <w:rPr>
                <w:color w:val="000000"/>
                <w:sz w:val="24"/>
              </w:rPr>
            </w:pPr>
            <w:r>
              <w:rPr>
                <w:color w:val="000000"/>
                <w:sz w:val="24"/>
              </w:rPr>
              <w:t>是</w:t>
            </w:r>
            <w:r>
              <w:rPr>
                <w:color w:val="000000"/>
                <w:sz w:val="24"/>
              </w:rPr>
              <w:t xml:space="preserve">    □      </w:t>
            </w:r>
            <w:r>
              <w:rPr>
                <w:color w:val="000000"/>
                <w:sz w:val="24"/>
              </w:rPr>
              <w:t>否</w:t>
            </w:r>
            <w:r>
              <w:rPr>
                <w:color w:val="000000"/>
                <w:sz w:val="24"/>
              </w:rPr>
              <w:t xml:space="preserve">    □</w:t>
            </w:r>
          </w:p>
        </w:tc>
      </w:tr>
      <w:tr w:rsidR="00B939D0" w14:paraId="500E7FBF" w14:textId="77777777">
        <w:trPr>
          <w:jc w:val="center"/>
          <w:trPrChange w:id="175" w:author="zhouyt" w:date="2022-06-15T14:09:00Z">
            <w:trPr>
              <w:jc w:val="center"/>
            </w:trPr>
          </w:trPrChange>
        </w:trPr>
        <w:tc>
          <w:tcPr>
            <w:tcW w:w="5676" w:type="dxa"/>
            <w:tcPrChange w:id="176" w:author="zhouyt" w:date="2022-06-15T14:09:00Z">
              <w:tcPr>
                <w:tcW w:w="5676" w:type="dxa"/>
              </w:tcPr>
            </w:tcPrChange>
          </w:tcPr>
          <w:p w14:paraId="1E35DCEF" w14:textId="77777777" w:rsidR="00B939D0" w:rsidRDefault="00B939D0">
            <w:pPr>
              <w:spacing w:line="360" w:lineRule="auto"/>
              <w:rPr>
                <w:color w:val="000000"/>
                <w:sz w:val="24"/>
              </w:rPr>
            </w:pPr>
            <w:r>
              <w:rPr>
                <w:color w:val="000000"/>
                <w:sz w:val="24"/>
              </w:rPr>
              <w:t>如果是，则是否兼具积极投资和指数投资？</w:t>
            </w:r>
            <w:r>
              <w:rPr>
                <w:color w:val="000000"/>
                <w:kern w:val="0"/>
                <w:sz w:val="18"/>
              </w:rPr>
              <w:t>（</w:t>
            </w:r>
            <w:r>
              <w:rPr>
                <w:color w:val="000000"/>
                <w:kern w:val="0"/>
                <w:sz w:val="18"/>
              </w:rPr>
              <w:t>2626</w:t>
            </w:r>
            <w:r>
              <w:rPr>
                <w:color w:val="000000"/>
                <w:kern w:val="0"/>
                <w:sz w:val="18"/>
              </w:rPr>
              <w:t>）</w:t>
            </w:r>
          </w:p>
        </w:tc>
        <w:tc>
          <w:tcPr>
            <w:tcW w:w="3600" w:type="dxa"/>
            <w:tcPrChange w:id="177" w:author="zhouyt" w:date="2022-06-15T14:09:00Z">
              <w:tcPr>
                <w:tcW w:w="3600" w:type="dxa"/>
              </w:tcPr>
            </w:tcPrChange>
          </w:tcPr>
          <w:p w14:paraId="13697732" w14:textId="77777777" w:rsidR="00B939D0" w:rsidRDefault="00B939D0">
            <w:pPr>
              <w:spacing w:line="360" w:lineRule="auto"/>
              <w:ind w:firstLineChars="150" w:firstLine="360"/>
              <w:rPr>
                <w:color w:val="000000"/>
                <w:sz w:val="24"/>
              </w:rPr>
            </w:pPr>
            <w:r>
              <w:rPr>
                <w:color w:val="000000"/>
                <w:sz w:val="24"/>
              </w:rPr>
              <w:t>是</w:t>
            </w:r>
            <w:r>
              <w:rPr>
                <w:color w:val="000000"/>
                <w:sz w:val="24"/>
              </w:rPr>
              <w:t xml:space="preserve">    □      </w:t>
            </w:r>
            <w:r>
              <w:rPr>
                <w:color w:val="000000"/>
                <w:sz w:val="24"/>
              </w:rPr>
              <w:t>否</w:t>
            </w:r>
            <w:r>
              <w:rPr>
                <w:color w:val="000000"/>
                <w:sz w:val="24"/>
              </w:rPr>
              <w:t xml:space="preserve">    □</w:t>
            </w:r>
          </w:p>
        </w:tc>
      </w:tr>
      <w:tr w:rsidR="00B939D0" w14:paraId="2F855E83" w14:textId="77777777">
        <w:trPr>
          <w:jc w:val="center"/>
          <w:del w:id="178" w:author="zhouyt" w:date="2022-06-15T14:10:00Z"/>
          <w:trPrChange w:id="179" w:author="zhouyt" w:date="2022-06-15T14:09:00Z">
            <w:trPr>
              <w:jc w:val="center"/>
            </w:trPr>
          </w:trPrChange>
        </w:trPr>
        <w:tc>
          <w:tcPr>
            <w:tcW w:w="5676" w:type="dxa"/>
            <w:tcPrChange w:id="180" w:author="zhouyt" w:date="2022-06-15T14:09:00Z">
              <w:tcPr>
                <w:tcW w:w="5676" w:type="dxa"/>
              </w:tcPr>
            </w:tcPrChange>
          </w:tcPr>
          <w:p w14:paraId="5747A045" w14:textId="77777777" w:rsidR="00B939D0" w:rsidRDefault="00B939D0">
            <w:pPr>
              <w:spacing w:line="360" w:lineRule="auto"/>
              <w:rPr>
                <w:del w:id="181" w:author="zhouyt" w:date="2022-06-15T14:10:00Z"/>
                <w:color w:val="000000"/>
                <w:sz w:val="24"/>
              </w:rPr>
            </w:pPr>
            <w:del w:id="182" w:author="zhouyt" w:date="2022-06-15T14:10:00Z">
              <w:r>
                <w:rPr>
                  <w:rFonts w:hint="eastAsia"/>
                  <w:color w:val="000000"/>
                  <w:sz w:val="24"/>
                </w:rPr>
                <w:delText>9</w:delText>
              </w:r>
              <w:r>
                <w:rPr>
                  <w:color w:val="000000"/>
                  <w:sz w:val="24"/>
                </w:rPr>
                <w:delText>、是否为</w:delText>
              </w:r>
              <w:r>
                <w:rPr>
                  <w:rFonts w:hint="eastAsia"/>
                  <w:color w:val="000000"/>
                  <w:sz w:val="24"/>
                </w:rPr>
                <w:delText>FOF</w:delText>
              </w:r>
              <w:r>
                <w:rPr>
                  <w:color w:val="000000"/>
                  <w:sz w:val="24"/>
                </w:rPr>
                <w:delText>基金？</w:delText>
              </w:r>
              <w:r>
                <w:rPr>
                  <w:color w:val="000000"/>
                  <w:kern w:val="0"/>
                  <w:sz w:val="18"/>
                </w:rPr>
                <w:delText>（</w:delText>
              </w:r>
              <w:r>
                <w:rPr>
                  <w:rFonts w:hint="eastAsia"/>
                  <w:color w:val="000000"/>
                  <w:kern w:val="0"/>
                  <w:sz w:val="18"/>
                </w:rPr>
                <w:delText>3343</w:delText>
              </w:r>
              <w:r>
                <w:rPr>
                  <w:color w:val="000000"/>
                  <w:kern w:val="0"/>
                  <w:sz w:val="18"/>
                </w:rPr>
                <w:delText>）</w:delText>
              </w:r>
            </w:del>
          </w:p>
        </w:tc>
        <w:tc>
          <w:tcPr>
            <w:tcW w:w="3600" w:type="dxa"/>
            <w:tcPrChange w:id="183" w:author="zhouyt" w:date="2022-06-15T14:09:00Z">
              <w:tcPr>
                <w:tcW w:w="3600" w:type="dxa"/>
              </w:tcPr>
            </w:tcPrChange>
          </w:tcPr>
          <w:p w14:paraId="71DC67C1" w14:textId="77777777" w:rsidR="00B939D0" w:rsidRDefault="00B939D0">
            <w:pPr>
              <w:spacing w:line="360" w:lineRule="auto"/>
              <w:ind w:firstLineChars="150" w:firstLine="360"/>
              <w:rPr>
                <w:del w:id="184" w:author="zhouyt" w:date="2022-06-15T14:10:00Z"/>
                <w:color w:val="000000"/>
                <w:sz w:val="24"/>
              </w:rPr>
            </w:pPr>
            <w:del w:id="185" w:author="zhouyt" w:date="2022-06-15T14:10:00Z">
              <w:r>
                <w:rPr>
                  <w:color w:val="000000"/>
                  <w:sz w:val="24"/>
                </w:rPr>
                <w:delText>是</w:delText>
              </w:r>
              <w:r>
                <w:rPr>
                  <w:color w:val="000000"/>
                  <w:sz w:val="24"/>
                </w:rPr>
                <w:delText xml:space="preserve">    □      </w:delText>
              </w:r>
              <w:r>
                <w:rPr>
                  <w:color w:val="000000"/>
                  <w:sz w:val="24"/>
                </w:rPr>
                <w:delText>否</w:delText>
              </w:r>
              <w:r>
                <w:rPr>
                  <w:color w:val="000000"/>
                  <w:sz w:val="24"/>
                </w:rPr>
                <w:delText xml:space="preserve">    □</w:delText>
              </w:r>
            </w:del>
          </w:p>
        </w:tc>
      </w:tr>
      <w:tr w:rsidR="00B939D0" w14:paraId="5EA6B589" w14:textId="77777777">
        <w:trPr>
          <w:jc w:val="center"/>
          <w:trPrChange w:id="186" w:author="zhouyt" w:date="2022-06-15T14:09:00Z">
            <w:trPr>
              <w:jc w:val="center"/>
            </w:trPr>
          </w:trPrChange>
        </w:trPr>
        <w:tc>
          <w:tcPr>
            <w:tcW w:w="5676" w:type="dxa"/>
            <w:tcPrChange w:id="187" w:author="zhouyt" w:date="2022-06-15T14:09:00Z">
              <w:tcPr>
                <w:tcW w:w="5676" w:type="dxa"/>
              </w:tcPr>
            </w:tcPrChange>
          </w:tcPr>
          <w:p w14:paraId="2A8783C2" w14:textId="77777777" w:rsidR="00B939D0" w:rsidRDefault="00B939D0">
            <w:pPr>
              <w:spacing w:line="360" w:lineRule="auto"/>
              <w:rPr>
                <w:rFonts w:hint="eastAsia"/>
                <w:color w:val="000000"/>
                <w:sz w:val="24"/>
                <w:highlight w:val="lightGray"/>
              </w:rPr>
            </w:pPr>
            <w:del w:id="188" w:author="zhouyt" w:date="2022-06-15T14:10:00Z">
              <w:r>
                <w:rPr>
                  <w:color w:val="000000"/>
                  <w:sz w:val="24"/>
                  <w:highlight w:val="lightGray"/>
                </w:rPr>
                <w:delText>10</w:delText>
              </w:r>
            </w:del>
            <w:ins w:id="189" w:author="zhouyt" w:date="2022-06-15T14:10:00Z">
              <w:r>
                <w:rPr>
                  <w:rFonts w:hint="eastAsia"/>
                  <w:color w:val="000000"/>
                  <w:sz w:val="24"/>
                  <w:highlight w:val="lightGray"/>
                </w:rPr>
                <w:t>8</w:t>
              </w:r>
            </w:ins>
            <w:r>
              <w:rPr>
                <w:rFonts w:hint="eastAsia"/>
                <w:color w:val="000000"/>
                <w:sz w:val="24"/>
                <w:highlight w:val="lightGray"/>
              </w:rPr>
              <w:t>、是否为建仓期？</w:t>
            </w:r>
            <w:r>
              <w:rPr>
                <w:color w:val="000000"/>
                <w:kern w:val="0"/>
                <w:sz w:val="18"/>
              </w:rPr>
              <w:t>（</w:t>
            </w:r>
            <w:r>
              <w:rPr>
                <w:rFonts w:hint="eastAsia"/>
                <w:color w:val="000000"/>
                <w:kern w:val="0"/>
                <w:sz w:val="18"/>
              </w:rPr>
              <w:t>3538</w:t>
            </w:r>
            <w:r>
              <w:rPr>
                <w:color w:val="000000"/>
                <w:kern w:val="0"/>
                <w:sz w:val="18"/>
              </w:rPr>
              <w:t>）</w:t>
            </w:r>
          </w:p>
        </w:tc>
        <w:tc>
          <w:tcPr>
            <w:tcW w:w="3600" w:type="dxa"/>
            <w:tcPrChange w:id="190" w:author="zhouyt" w:date="2022-06-15T14:09:00Z">
              <w:tcPr>
                <w:tcW w:w="3600" w:type="dxa"/>
              </w:tcPr>
            </w:tcPrChange>
          </w:tcPr>
          <w:p w14:paraId="2BD67DD9" w14:textId="77777777" w:rsidR="00B939D0" w:rsidRDefault="00B939D0">
            <w:pPr>
              <w:spacing w:line="360" w:lineRule="auto"/>
              <w:ind w:firstLineChars="150" w:firstLine="360"/>
              <w:rPr>
                <w:color w:val="000000"/>
                <w:sz w:val="24"/>
                <w:highlight w:val="lightGray"/>
              </w:rPr>
            </w:pPr>
            <w:r>
              <w:rPr>
                <w:color w:val="000000"/>
                <w:sz w:val="24"/>
              </w:rPr>
              <w:t>是</w:t>
            </w:r>
            <w:r>
              <w:rPr>
                <w:color w:val="000000"/>
                <w:sz w:val="24"/>
              </w:rPr>
              <w:t xml:space="preserve">    □      </w:t>
            </w:r>
            <w:r>
              <w:rPr>
                <w:color w:val="000000"/>
                <w:sz w:val="24"/>
              </w:rPr>
              <w:t>否</w:t>
            </w:r>
            <w:r>
              <w:rPr>
                <w:color w:val="000000"/>
                <w:sz w:val="24"/>
              </w:rPr>
              <w:t xml:space="preserve">    □</w:t>
            </w:r>
          </w:p>
        </w:tc>
      </w:tr>
      <w:tr w:rsidR="00B939D0" w14:paraId="000DB0E5" w14:textId="77777777">
        <w:trPr>
          <w:jc w:val="center"/>
          <w:trPrChange w:id="191" w:author="zhouyt" w:date="2022-06-15T14:09:00Z">
            <w:trPr>
              <w:jc w:val="center"/>
            </w:trPr>
          </w:trPrChange>
        </w:trPr>
        <w:tc>
          <w:tcPr>
            <w:tcW w:w="5676" w:type="dxa"/>
            <w:tcPrChange w:id="192" w:author="zhouyt" w:date="2022-06-15T14:09:00Z">
              <w:tcPr>
                <w:tcW w:w="5676" w:type="dxa"/>
              </w:tcPr>
            </w:tcPrChange>
          </w:tcPr>
          <w:p w14:paraId="3C8F4274" w14:textId="77777777" w:rsidR="00B939D0" w:rsidRDefault="00B939D0">
            <w:pPr>
              <w:spacing w:line="360" w:lineRule="auto"/>
              <w:rPr>
                <w:color w:val="000000"/>
                <w:sz w:val="24"/>
                <w:highlight w:val="lightGray"/>
              </w:rPr>
            </w:pPr>
            <w:del w:id="193" w:author="zhouyt" w:date="2022-06-15T14:10:00Z">
              <w:r>
                <w:rPr>
                  <w:color w:val="000000"/>
                  <w:sz w:val="24"/>
                  <w:highlight w:val="lightGray"/>
                </w:rPr>
                <w:delText>11</w:delText>
              </w:r>
            </w:del>
            <w:ins w:id="194" w:author="zhouyt" w:date="2022-06-15T14:10:00Z">
              <w:r>
                <w:rPr>
                  <w:rFonts w:hint="eastAsia"/>
                  <w:color w:val="000000"/>
                  <w:sz w:val="24"/>
                  <w:highlight w:val="lightGray"/>
                </w:rPr>
                <w:t>9</w:t>
              </w:r>
            </w:ins>
            <w:r>
              <w:rPr>
                <w:color w:val="000000"/>
                <w:sz w:val="24"/>
                <w:highlight w:val="lightGray"/>
              </w:rPr>
              <w:t>、报告期内是否转型？</w:t>
            </w:r>
            <w:r>
              <w:rPr>
                <w:color w:val="000000"/>
                <w:kern w:val="0"/>
                <w:sz w:val="18"/>
                <w:highlight w:val="lightGray"/>
              </w:rPr>
              <w:t>（</w:t>
            </w:r>
            <w:r>
              <w:rPr>
                <w:color w:val="000000"/>
                <w:kern w:val="0"/>
                <w:sz w:val="18"/>
                <w:highlight w:val="lightGray"/>
              </w:rPr>
              <w:t>2622</w:t>
            </w:r>
            <w:r>
              <w:rPr>
                <w:color w:val="000000"/>
                <w:kern w:val="0"/>
                <w:sz w:val="18"/>
                <w:highlight w:val="lightGray"/>
              </w:rPr>
              <w:t>）</w:t>
            </w:r>
          </w:p>
        </w:tc>
        <w:tc>
          <w:tcPr>
            <w:tcW w:w="3600" w:type="dxa"/>
            <w:tcPrChange w:id="195" w:author="zhouyt" w:date="2022-06-15T14:09:00Z">
              <w:tcPr>
                <w:tcW w:w="3600" w:type="dxa"/>
              </w:tcPr>
            </w:tcPrChange>
          </w:tcPr>
          <w:p w14:paraId="5EF53561"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5F16B04D" w14:textId="77777777">
        <w:trPr>
          <w:jc w:val="center"/>
          <w:trPrChange w:id="196" w:author="zhouyt" w:date="2022-06-15T14:09:00Z">
            <w:trPr>
              <w:jc w:val="center"/>
            </w:trPr>
          </w:trPrChange>
        </w:trPr>
        <w:tc>
          <w:tcPr>
            <w:tcW w:w="5676" w:type="dxa"/>
            <w:tcPrChange w:id="197" w:author="zhouyt" w:date="2022-06-15T14:09:00Z">
              <w:tcPr>
                <w:tcW w:w="5676" w:type="dxa"/>
              </w:tcPr>
            </w:tcPrChange>
          </w:tcPr>
          <w:p w14:paraId="2847EED3" w14:textId="77777777" w:rsidR="00B939D0" w:rsidRDefault="00B939D0">
            <w:pPr>
              <w:spacing w:line="360" w:lineRule="auto"/>
              <w:rPr>
                <w:color w:val="000000"/>
                <w:sz w:val="24"/>
                <w:highlight w:val="lightGray"/>
              </w:rPr>
            </w:pPr>
            <w:r>
              <w:rPr>
                <w:color w:val="000000"/>
                <w:sz w:val="24"/>
                <w:highlight w:val="lightGray"/>
              </w:rPr>
              <w:t>如果是，转型日期为</w:t>
            </w:r>
            <w:r>
              <w:rPr>
                <w:color w:val="000000"/>
                <w:kern w:val="0"/>
                <w:sz w:val="18"/>
                <w:highlight w:val="lightGray"/>
              </w:rPr>
              <w:t>（</w:t>
            </w:r>
            <w:r>
              <w:rPr>
                <w:color w:val="000000"/>
                <w:kern w:val="0"/>
                <w:sz w:val="18"/>
                <w:highlight w:val="lightGray"/>
              </w:rPr>
              <w:t>2623</w:t>
            </w:r>
            <w:r>
              <w:rPr>
                <w:color w:val="000000"/>
                <w:kern w:val="0"/>
                <w:sz w:val="18"/>
                <w:highlight w:val="lightGray"/>
              </w:rPr>
              <w:t>）</w:t>
            </w:r>
          </w:p>
        </w:tc>
        <w:tc>
          <w:tcPr>
            <w:tcW w:w="3600" w:type="dxa"/>
            <w:tcPrChange w:id="198" w:author="zhouyt" w:date="2022-06-15T14:09:00Z">
              <w:tcPr>
                <w:tcW w:w="3600" w:type="dxa"/>
              </w:tcPr>
            </w:tcPrChange>
          </w:tcPr>
          <w:p w14:paraId="6AA1DFE1" w14:textId="77777777" w:rsidR="00B939D0" w:rsidRDefault="00B939D0">
            <w:pPr>
              <w:spacing w:line="360" w:lineRule="auto"/>
              <w:jc w:val="center"/>
              <w:rPr>
                <w:color w:val="000000"/>
                <w:sz w:val="24"/>
                <w:highlight w:val="lightGray"/>
              </w:rPr>
            </w:pPr>
            <w:r>
              <w:rPr>
                <w:color w:val="000000"/>
                <w:sz w:val="24"/>
                <w:highlight w:val="lightGray"/>
              </w:rPr>
              <w:t>××××</w:t>
            </w:r>
            <w:r>
              <w:rPr>
                <w:color w:val="000000"/>
                <w:sz w:val="24"/>
                <w:highlight w:val="lightGray"/>
              </w:rPr>
              <w:t>年</w:t>
            </w:r>
            <w:r>
              <w:rPr>
                <w:color w:val="000000"/>
                <w:sz w:val="24"/>
                <w:highlight w:val="lightGray"/>
              </w:rPr>
              <w:t>××</w:t>
            </w:r>
            <w:r>
              <w:rPr>
                <w:color w:val="000000"/>
                <w:sz w:val="24"/>
                <w:highlight w:val="lightGray"/>
              </w:rPr>
              <w:t>月</w:t>
            </w:r>
            <w:r>
              <w:rPr>
                <w:color w:val="000000"/>
                <w:sz w:val="24"/>
                <w:highlight w:val="lightGray"/>
              </w:rPr>
              <w:t>××</w:t>
            </w:r>
            <w:r>
              <w:rPr>
                <w:color w:val="000000"/>
                <w:sz w:val="24"/>
                <w:highlight w:val="lightGray"/>
              </w:rPr>
              <w:t>日</w:t>
            </w:r>
          </w:p>
        </w:tc>
      </w:tr>
      <w:tr w:rsidR="00B939D0" w14:paraId="7FF9AD83" w14:textId="77777777">
        <w:trPr>
          <w:jc w:val="center"/>
          <w:trPrChange w:id="199" w:author="zhouyt" w:date="2022-06-15T14:09:00Z">
            <w:trPr>
              <w:jc w:val="center"/>
            </w:trPr>
          </w:trPrChange>
        </w:trPr>
        <w:tc>
          <w:tcPr>
            <w:tcW w:w="5676" w:type="dxa"/>
            <w:tcPrChange w:id="200" w:author="zhouyt" w:date="2022-06-15T14:09:00Z">
              <w:tcPr>
                <w:tcW w:w="5676" w:type="dxa"/>
              </w:tcPr>
            </w:tcPrChange>
          </w:tcPr>
          <w:p w14:paraId="04765397" w14:textId="77777777" w:rsidR="00B939D0" w:rsidRDefault="00B939D0">
            <w:pPr>
              <w:spacing w:line="360" w:lineRule="auto"/>
              <w:rPr>
                <w:color w:val="000000"/>
                <w:sz w:val="24"/>
                <w:highlight w:val="lightGray"/>
              </w:rPr>
            </w:pPr>
            <w:r>
              <w:rPr>
                <w:color w:val="000000"/>
                <w:sz w:val="24"/>
                <w:highlight w:val="lightGray"/>
              </w:rPr>
              <w:t>如果是，则转型前：</w:t>
            </w:r>
          </w:p>
        </w:tc>
        <w:tc>
          <w:tcPr>
            <w:tcW w:w="3600" w:type="dxa"/>
            <w:tcPrChange w:id="201" w:author="zhouyt" w:date="2022-06-15T14:09:00Z">
              <w:tcPr>
                <w:tcW w:w="3600" w:type="dxa"/>
              </w:tcPr>
            </w:tcPrChange>
          </w:tcPr>
          <w:p w14:paraId="4A71849F" w14:textId="77777777" w:rsidR="00B939D0" w:rsidRDefault="00B939D0">
            <w:pPr>
              <w:spacing w:line="360" w:lineRule="auto"/>
              <w:ind w:firstLineChars="150" w:firstLine="360"/>
              <w:rPr>
                <w:color w:val="000000"/>
                <w:sz w:val="24"/>
                <w:highlight w:val="lightGray"/>
              </w:rPr>
            </w:pPr>
          </w:p>
        </w:tc>
      </w:tr>
      <w:tr w:rsidR="00B939D0" w14:paraId="52A463B8" w14:textId="77777777">
        <w:trPr>
          <w:jc w:val="center"/>
          <w:trPrChange w:id="202" w:author="zhouyt" w:date="2022-06-15T14:09:00Z">
            <w:trPr>
              <w:jc w:val="center"/>
            </w:trPr>
          </w:trPrChange>
        </w:trPr>
        <w:tc>
          <w:tcPr>
            <w:tcW w:w="5676" w:type="dxa"/>
            <w:tcPrChange w:id="203" w:author="zhouyt" w:date="2022-06-15T14:09:00Z">
              <w:tcPr>
                <w:tcW w:w="5676" w:type="dxa"/>
              </w:tcPr>
            </w:tcPrChange>
          </w:tcPr>
          <w:p w14:paraId="28826E0E" w14:textId="77777777" w:rsidR="00B939D0" w:rsidRDefault="00B939D0">
            <w:pPr>
              <w:spacing w:line="360" w:lineRule="auto"/>
              <w:ind w:firstLine="480"/>
              <w:rPr>
                <w:color w:val="000000"/>
                <w:sz w:val="24"/>
                <w:highlight w:val="lightGray"/>
              </w:rPr>
            </w:pPr>
            <w:r>
              <w:rPr>
                <w:color w:val="000000"/>
                <w:sz w:val="24"/>
                <w:highlight w:val="lightGray"/>
              </w:rPr>
              <w:t>1</w:t>
            </w:r>
            <w:r>
              <w:rPr>
                <w:color w:val="000000"/>
                <w:sz w:val="24"/>
                <w:highlight w:val="lightGray"/>
              </w:rPr>
              <w:t>、基金类别为</w:t>
            </w:r>
            <w:r>
              <w:rPr>
                <w:color w:val="000000"/>
                <w:kern w:val="0"/>
                <w:sz w:val="18"/>
                <w:highlight w:val="lightGray"/>
              </w:rPr>
              <w:t>（</w:t>
            </w:r>
            <w:r>
              <w:rPr>
                <w:color w:val="000000"/>
                <w:kern w:val="0"/>
                <w:sz w:val="18"/>
                <w:highlight w:val="lightGray"/>
              </w:rPr>
              <w:t>0010</w:t>
            </w:r>
            <w:r>
              <w:rPr>
                <w:color w:val="000000"/>
                <w:kern w:val="0"/>
                <w:sz w:val="18"/>
                <w:highlight w:val="lightGray"/>
              </w:rPr>
              <w:t>）</w:t>
            </w:r>
          </w:p>
        </w:tc>
        <w:tc>
          <w:tcPr>
            <w:tcW w:w="3600" w:type="dxa"/>
            <w:tcPrChange w:id="204" w:author="zhouyt" w:date="2022-06-15T14:09:00Z">
              <w:tcPr>
                <w:tcW w:w="3600" w:type="dxa"/>
              </w:tcPr>
            </w:tcPrChange>
          </w:tcPr>
          <w:p w14:paraId="2EC4E57B" w14:textId="77777777" w:rsidR="00B939D0" w:rsidRDefault="00B939D0">
            <w:pPr>
              <w:spacing w:line="360" w:lineRule="auto"/>
              <w:ind w:firstLineChars="150" w:firstLine="360"/>
              <w:rPr>
                <w:color w:val="000000"/>
                <w:sz w:val="24"/>
                <w:highlight w:val="lightGray"/>
              </w:rPr>
            </w:pPr>
          </w:p>
        </w:tc>
      </w:tr>
      <w:tr w:rsidR="00B939D0" w14:paraId="24072037" w14:textId="77777777">
        <w:trPr>
          <w:jc w:val="center"/>
          <w:trPrChange w:id="205" w:author="zhouyt" w:date="2022-06-15T14:09:00Z">
            <w:trPr>
              <w:jc w:val="center"/>
            </w:trPr>
          </w:trPrChange>
        </w:trPr>
        <w:tc>
          <w:tcPr>
            <w:tcW w:w="5676" w:type="dxa"/>
            <w:tcPrChange w:id="206" w:author="zhouyt" w:date="2022-06-15T14:09:00Z">
              <w:tcPr>
                <w:tcW w:w="5676" w:type="dxa"/>
              </w:tcPr>
            </w:tcPrChange>
          </w:tcPr>
          <w:p w14:paraId="079260FD" w14:textId="77777777" w:rsidR="00B939D0" w:rsidRDefault="00B939D0">
            <w:pPr>
              <w:spacing w:line="360" w:lineRule="auto"/>
              <w:ind w:firstLine="480"/>
              <w:rPr>
                <w:rFonts w:hint="eastAsia"/>
                <w:color w:val="000000"/>
                <w:sz w:val="24"/>
                <w:highlight w:val="lightGray"/>
              </w:rPr>
            </w:pPr>
            <w:r>
              <w:rPr>
                <w:rFonts w:hint="eastAsia"/>
                <w:color w:val="000000"/>
                <w:sz w:val="24"/>
                <w:highlight w:val="lightGray"/>
              </w:rPr>
              <w:t>2</w:t>
            </w:r>
            <w:r>
              <w:rPr>
                <w:rFonts w:hint="eastAsia"/>
                <w:color w:val="000000"/>
                <w:sz w:val="24"/>
                <w:highlight w:val="lightGray"/>
              </w:rPr>
              <w:t>、基金类型为（</w:t>
            </w:r>
            <w:r>
              <w:rPr>
                <w:rFonts w:hint="eastAsia"/>
                <w:color w:val="000000"/>
                <w:sz w:val="24"/>
                <w:highlight w:val="lightGray"/>
              </w:rPr>
              <w:t>3344</w:t>
            </w:r>
            <w:r>
              <w:rPr>
                <w:rFonts w:hint="eastAsia"/>
                <w:color w:val="000000"/>
                <w:sz w:val="24"/>
                <w:highlight w:val="lightGray"/>
              </w:rPr>
              <w:t>）</w:t>
            </w:r>
          </w:p>
        </w:tc>
        <w:tc>
          <w:tcPr>
            <w:tcW w:w="3600" w:type="dxa"/>
            <w:tcPrChange w:id="207" w:author="zhouyt" w:date="2022-06-15T14:09:00Z">
              <w:tcPr>
                <w:tcW w:w="3600" w:type="dxa"/>
              </w:tcPr>
            </w:tcPrChange>
          </w:tcPr>
          <w:p w14:paraId="159F86E8" w14:textId="77777777" w:rsidR="00B939D0" w:rsidRDefault="00B939D0">
            <w:pPr>
              <w:spacing w:line="360" w:lineRule="auto"/>
              <w:ind w:firstLineChars="150" w:firstLine="360"/>
              <w:rPr>
                <w:color w:val="000000"/>
                <w:sz w:val="24"/>
                <w:highlight w:val="lightGray"/>
              </w:rPr>
            </w:pPr>
          </w:p>
        </w:tc>
      </w:tr>
      <w:tr w:rsidR="00B939D0" w14:paraId="62A75962" w14:textId="77777777">
        <w:trPr>
          <w:jc w:val="center"/>
          <w:del w:id="208" w:author="zhouyt" w:date="2022-06-15T14:10:00Z"/>
          <w:trPrChange w:id="209" w:author="zhouyt" w:date="2022-06-15T14:09:00Z">
            <w:trPr>
              <w:jc w:val="center"/>
            </w:trPr>
          </w:trPrChange>
        </w:trPr>
        <w:tc>
          <w:tcPr>
            <w:tcW w:w="5676" w:type="dxa"/>
            <w:tcPrChange w:id="210" w:author="zhouyt" w:date="2022-06-15T14:09:00Z">
              <w:tcPr>
                <w:tcW w:w="5676" w:type="dxa"/>
              </w:tcPr>
            </w:tcPrChange>
          </w:tcPr>
          <w:p w14:paraId="406B9EB8" w14:textId="77777777" w:rsidR="00B939D0" w:rsidRDefault="00B939D0">
            <w:pPr>
              <w:spacing w:line="360" w:lineRule="auto"/>
              <w:ind w:firstLine="480"/>
              <w:rPr>
                <w:del w:id="211" w:author="zhouyt" w:date="2022-06-15T14:10:00Z"/>
                <w:color w:val="000000"/>
                <w:sz w:val="24"/>
                <w:highlight w:val="lightGray"/>
              </w:rPr>
            </w:pPr>
            <w:del w:id="212" w:author="zhouyt" w:date="2022-06-15T14:10:00Z">
              <w:r>
                <w:rPr>
                  <w:rFonts w:hint="eastAsia"/>
                  <w:color w:val="000000"/>
                  <w:sz w:val="24"/>
                  <w:highlight w:val="lightGray"/>
                </w:rPr>
                <w:delText>3</w:delText>
              </w:r>
              <w:r>
                <w:rPr>
                  <w:color w:val="000000"/>
                  <w:sz w:val="24"/>
                  <w:highlight w:val="lightGray"/>
                </w:rPr>
                <w:delText>、是否为伞形基金？</w:delText>
              </w:r>
              <w:r>
                <w:rPr>
                  <w:color w:val="000000"/>
                  <w:kern w:val="0"/>
                  <w:sz w:val="18"/>
                  <w:highlight w:val="lightGray"/>
                </w:rPr>
                <w:delText>（</w:delText>
              </w:r>
              <w:r>
                <w:rPr>
                  <w:color w:val="000000"/>
                  <w:kern w:val="0"/>
                  <w:sz w:val="18"/>
                  <w:highlight w:val="lightGray"/>
                </w:rPr>
                <w:delText>2621</w:delText>
              </w:r>
              <w:r>
                <w:rPr>
                  <w:color w:val="000000"/>
                  <w:kern w:val="0"/>
                  <w:sz w:val="18"/>
                  <w:highlight w:val="lightGray"/>
                </w:rPr>
                <w:delText>）</w:delText>
              </w:r>
            </w:del>
          </w:p>
        </w:tc>
        <w:tc>
          <w:tcPr>
            <w:tcW w:w="3600" w:type="dxa"/>
            <w:tcPrChange w:id="213" w:author="zhouyt" w:date="2022-06-15T14:09:00Z">
              <w:tcPr>
                <w:tcW w:w="3600" w:type="dxa"/>
              </w:tcPr>
            </w:tcPrChange>
          </w:tcPr>
          <w:p w14:paraId="7BB4D048" w14:textId="77777777" w:rsidR="00B939D0" w:rsidRDefault="00B939D0">
            <w:pPr>
              <w:spacing w:line="360" w:lineRule="auto"/>
              <w:ind w:firstLineChars="150" w:firstLine="360"/>
              <w:rPr>
                <w:del w:id="214" w:author="zhouyt" w:date="2022-06-15T14:10:00Z"/>
                <w:color w:val="000000"/>
                <w:sz w:val="24"/>
                <w:highlight w:val="lightGray"/>
              </w:rPr>
            </w:pPr>
            <w:del w:id="215" w:author="zhouyt" w:date="2022-06-15T14:10:00Z">
              <w:r>
                <w:rPr>
                  <w:color w:val="000000"/>
                  <w:sz w:val="24"/>
                  <w:highlight w:val="lightGray"/>
                </w:rPr>
                <w:delText>是</w:delText>
              </w:r>
              <w:r>
                <w:rPr>
                  <w:color w:val="000000"/>
                  <w:sz w:val="24"/>
                  <w:highlight w:val="lightGray"/>
                </w:rPr>
                <w:delText xml:space="preserve">    □      </w:delText>
              </w:r>
              <w:r>
                <w:rPr>
                  <w:color w:val="000000"/>
                  <w:sz w:val="24"/>
                  <w:highlight w:val="lightGray"/>
                </w:rPr>
                <w:delText>否</w:delText>
              </w:r>
              <w:r>
                <w:rPr>
                  <w:color w:val="000000"/>
                  <w:sz w:val="24"/>
                  <w:highlight w:val="lightGray"/>
                </w:rPr>
                <w:delText xml:space="preserve">    □</w:delText>
              </w:r>
            </w:del>
          </w:p>
        </w:tc>
      </w:tr>
      <w:tr w:rsidR="00B939D0" w14:paraId="7D8AA08A" w14:textId="77777777">
        <w:trPr>
          <w:jc w:val="center"/>
          <w:trPrChange w:id="216" w:author="zhouyt" w:date="2022-06-15T14:09:00Z">
            <w:trPr>
              <w:jc w:val="center"/>
            </w:trPr>
          </w:trPrChange>
        </w:trPr>
        <w:tc>
          <w:tcPr>
            <w:tcW w:w="5676" w:type="dxa"/>
            <w:tcPrChange w:id="217" w:author="zhouyt" w:date="2022-06-15T14:09:00Z">
              <w:tcPr>
                <w:tcW w:w="5676" w:type="dxa"/>
              </w:tcPr>
            </w:tcPrChange>
          </w:tcPr>
          <w:p w14:paraId="491CEEED" w14:textId="77777777" w:rsidR="00B939D0" w:rsidRDefault="00B939D0">
            <w:pPr>
              <w:spacing w:line="360" w:lineRule="auto"/>
              <w:ind w:firstLine="480"/>
              <w:rPr>
                <w:color w:val="000000"/>
                <w:sz w:val="24"/>
                <w:highlight w:val="lightGray"/>
              </w:rPr>
            </w:pPr>
            <w:del w:id="218" w:author="zhouyt" w:date="2022-06-15T14:10:00Z">
              <w:r>
                <w:rPr>
                  <w:color w:val="000000"/>
                  <w:sz w:val="24"/>
                  <w:highlight w:val="lightGray"/>
                </w:rPr>
                <w:delText>4</w:delText>
              </w:r>
            </w:del>
            <w:ins w:id="219" w:author="zhouyt" w:date="2022-06-15T14:10:00Z">
              <w:r>
                <w:rPr>
                  <w:rFonts w:hint="eastAsia"/>
                  <w:color w:val="000000"/>
                  <w:sz w:val="24"/>
                  <w:highlight w:val="lightGray"/>
                </w:rPr>
                <w:t>3</w:t>
              </w:r>
            </w:ins>
            <w:r>
              <w:rPr>
                <w:color w:val="000000"/>
                <w:sz w:val="24"/>
                <w:highlight w:val="lightGray"/>
              </w:rPr>
              <w:t>、是否分级</w:t>
            </w:r>
            <w:r>
              <w:rPr>
                <w:color w:val="000000"/>
                <w:sz w:val="24"/>
                <w:highlight w:val="lightGray"/>
              </w:rPr>
              <w:t>/</w:t>
            </w:r>
            <w:r>
              <w:rPr>
                <w:color w:val="000000"/>
                <w:sz w:val="24"/>
                <w:highlight w:val="lightGray"/>
              </w:rPr>
              <w:t>分类？</w:t>
            </w:r>
            <w:r>
              <w:rPr>
                <w:color w:val="000000"/>
                <w:kern w:val="0"/>
                <w:sz w:val="18"/>
                <w:highlight w:val="lightGray"/>
              </w:rPr>
              <w:t>（</w:t>
            </w:r>
            <w:r>
              <w:rPr>
                <w:color w:val="000000"/>
                <w:kern w:val="0"/>
                <w:sz w:val="18"/>
                <w:highlight w:val="lightGray"/>
              </w:rPr>
              <w:t>1756</w:t>
            </w:r>
            <w:r>
              <w:rPr>
                <w:color w:val="000000"/>
                <w:kern w:val="0"/>
                <w:sz w:val="18"/>
                <w:highlight w:val="lightGray"/>
              </w:rPr>
              <w:t>）</w:t>
            </w:r>
          </w:p>
        </w:tc>
        <w:tc>
          <w:tcPr>
            <w:tcW w:w="3600" w:type="dxa"/>
            <w:tcPrChange w:id="220" w:author="zhouyt" w:date="2022-06-15T14:09:00Z">
              <w:tcPr>
                <w:tcW w:w="3600" w:type="dxa"/>
              </w:tcPr>
            </w:tcPrChange>
          </w:tcPr>
          <w:p w14:paraId="7606CA45"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4869A8CC" w14:textId="77777777">
        <w:trPr>
          <w:jc w:val="center"/>
          <w:trPrChange w:id="221" w:author="zhouyt" w:date="2022-06-15T14:09:00Z">
            <w:trPr>
              <w:jc w:val="center"/>
            </w:trPr>
          </w:trPrChange>
        </w:trPr>
        <w:tc>
          <w:tcPr>
            <w:tcW w:w="5676" w:type="dxa"/>
            <w:tcPrChange w:id="222" w:author="zhouyt" w:date="2022-06-15T14:09:00Z">
              <w:tcPr>
                <w:tcW w:w="5676" w:type="dxa"/>
              </w:tcPr>
            </w:tcPrChange>
          </w:tcPr>
          <w:p w14:paraId="4A3DC87E" w14:textId="77777777" w:rsidR="00B939D0" w:rsidRDefault="00B939D0">
            <w:pPr>
              <w:spacing w:line="360" w:lineRule="auto"/>
              <w:ind w:firstLine="480"/>
              <w:rPr>
                <w:color w:val="000000"/>
                <w:sz w:val="24"/>
                <w:highlight w:val="lightGray"/>
              </w:rPr>
            </w:pPr>
            <w:del w:id="223" w:author="zhouyt" w:date="2022-06-15T14:10:00Z">
              <w:r>
                <w:rPr>
                  <w:color w:val="000000"/>
                  <w:sz w:val="24"/>
                  <w:highlight w:val="lightGray"/>
                </w:rPr>
                <w:delText>5</w:delText>
              </w:r>
            </w:del>
            <w:ins w:id="224" w:author="zhouyt" w:date="2022-06-15T14:10:00Z">
              <w:r>
                <w:rPr>
                  <w:rFonts w:hint="eastAsia"/>
                  <w:color w:val="000000"/>
                  <w:sz w:val="24"/>
                  <w:highlight w:val="lightGray"/>
                </w:rPr>
                <w:t>4</w:t>
              </w:r>
            </w:ins>
            <w:r>
              <w:rPr>
                <w:color w:val="000000"/>
                <w:sz w:val="24"/>
                <w:highlight w:val="lightGray"/>
              </w:rPr>
              <w:t>、是否为上市基金？</w:t>
            </w:r>
            <w:r>
              <w:rPr>
                <w:color w:val="000000"/>
                <w:kern w:val="0"/>
                <w:sz w:val="18"/>
                <w:highlight w:val="lightGray"/>
              </w:rPr>
              <w:t>（</w:t>
            </w:r>
            <w:r>
              <w:rPr>
                <w:color w:val="000000"/>
                <w:kern w:val="0"/>
                <w:sz w:val="18"/>
                <w:highlight w:val="lightGray"/>
              </w:rPr>
              <w:t>2777</w:t>
            </w:r>
            <w:r>
              <w:rPr>
                <w:color w:val="000000"/>
                <w:kern w:val="0"/>
                <w:sz w:val="18"/>
                <w:highlight w:val="lightGray"/>
              </w:rPr>
              <w:t>）</w:t>
            </w:r>
          </w:p>
        </w:tc>
        <w:tc>
          <w:tcPr>
            <w:tcW w:w="3600" w:type="dxa"/>
            <w:tcPrChange w:id="225" w:author="zhouyt" w:date="2022-06-15T14:09:00Z">
              <w:tcPr>
                <w:tcW w:w="3600" w:type="dxa"/>
              </w:tcPr>
            </w:tcPrChange>
          </w:tcPr>
          <w:p w14:paraId="3F415514" w14:textId="77777777" w:rsidR="00B939D0" w:rsidRDefault="00B939D0">
            <w:pPr>
              <w:spacing w:line="360" w:lineRule="auto"/>
              <w:ind w:firstLineChars="150" w:firstLine="360"/>
              <w:rPr>
                <w:color w:val="000000"/>
                <w:sz w:val="24"/>
                <w:highlight w:val="lightGray"/>
              </w:rPr>
            </w:pPr>
            <w:bookmarkStart w:id="226" w:name="OLE_LINK1"/>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bookmarkEnd w:id="226"/>
          </w:p>
        </w:tc>
      </w:tr>
      <w:tr w:rsidR="00B939D0" w14:paraId="0807974B" w14:textId="77777777">
        <w:trPr>
          <w:jc w:val="center"/>
          <w:trPrChange w:id="227" w:author="zhouyt" w:date="2022-06-15T14:09:00Z">
            <w:trPr>
              <w:jc w:val="center"/>
            </w:trPr>
          </w:trPrChange>
        </w:trPr>
        <w:tc>
          <w:tcPr>
            <w:tcW w:w="5676" w:type="dxa"/>
            <w:tcPrChange w:id="228" w:author="zhouyt" w:date="2022-06-15T14:09:00Z">
              <w:tcPr>
                <w:tcW w:w="5676" w:type="dxa"/>
              </w:tcPr>
            </w:tcPrChange>
          </w:tcPr>
          <w:p w14:paraId="187D6D5C" w14:textId="77777777" w:rsidR="00B939D0" w:rsidRDefault="00B939D0">
            <w:pPr>
              <w:spacing w:line="360" w:lineRule="auto"/>
              <w:ind w:firstLine="480"/>
              <w:rPr>
                <w:color w:val="000000"/>
                <w:sz w:val="24"/>
                <w:highlight w:val="lightGray"/>
              </w:rPr>
            </w:pPr>
            <w:del w:id="229" w:author="zhouyt" w:date="2022-06-15T14:10:00Z">
              <w:r>
                <w:rPr>
                  <w:color w:val="000000"/>
                  <w:sz w:val="24"/>
                  <w:highlight w:val="lightGray"/>
                </w:rPr>
                <w:delText>6</w:delText>
              </w:r>
            </w:del>
            <w:ins w:id="230" w:author="zhouyt" w:date="2022-06-15T14:10:00Z">
              <w:r>
                <w:rPr>
                  <w:rFonts w:hint="eastAsia"/>
                  <w:color w:val="000000"/>
                  <w:sz w:val="24"/>
                  <w:highlight w:val="lightGray"/>
                </w:rPr>
                <w:t>5</w:t>
              </w:r>
            </w:ins>
            <w:r>
              <w:rPr>
                <w:color w:val="000000"/>
                <w:sz w:val="24"/>
                <w:highlight w:val="lightGray"/>
              </w:rPr>
              <w:t>、是否为</w:t>
            </w:r>
            <w:r>
              <w:rPr>
                <w:color w:val="000000"/>
                <w:sz w:val="24"/>
                <w:highlight w:val="lightGray"/>
              </w:rPr>
              <w:t>ETF</w:t>
            </w:r>
            <w:r>
              <w:rPr>
                <w:color w:val="000000"/>
                <w:sz w:val="24"/>
                <w:highlight w:val="lightGray"/>
              </w:rPr>
              <w:t>？</w:t>
            </w:r>
            <w:r>
              <w:rPr>
                <w:color w:val="000000"/>
                <w:kern w:val="0"/>
                <w:sz w:val="18"/>
                <w:highlight w:val="lightGray"/>
              </w:rPr>
              <w:t>（</w:t>
            </w:r>
            <w:r>
              <w:rPr>
                <w:color w:val="000000"/>
                <w:kern w:val="0"/>
                <w:sz w:val="18"/>
                <w:highlight w:val="lightGray"/>
              </w:rPr>
              <w:t>2624</w:t>
            </w:r>
            <w:r>
              <w:rPr>
                <w:color w:val="000000"/>
                <w:kern w:val="0"/>
                <w:sz w:val="18"/>
                <w:highlight w:val="lightGray"/>
              </w:rPr>
              <w:t>）</w:t>
            </w:r>
          </w:p>
        </w:tc>
        <w:tc>
          <w:tcPr>
            <w:tcW w:w="3600" w:type="dxa"/>
            <w:tcPrChange w:id="231" w:author="zhouyt" w:date="2022-06-15T14:09:00Z">
              <w:tcPr>
                <w:tcW w:w="3600" w:type="dxa"/>
              </w:tcPr>
            </w:tcPrChange>
          </w:tcPr>
          <w:p w14:paraId="1ED90E55"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49A9C134" w14:textId="77777777">
        <w:trPr>
          <w:jc w:val="center"/>
          <w:trPrChange w:id="232" w:author="zhouyt" w:date="2022-06-15T14:09:00Z">
            <w:trPr>
              <w:jc w:val="center"/>
            </w:trPr>
          </w:trPrChange>
        </w:trPr>
        <w:tc>
          <w:tcPr>
            <w:tcW w:w="5676" w:type="dxa"/>
            <w:tcPrChange w:id="233" w:author="zhouyt" w:date="2022-06-15T14:09:00Z">
              <w:tcPr>
                <w:tcW w:w="5676" w:type="dxa"/>
              </w:tcPr>
            </w:tcPrChange>
          </w:tcPr>
          <w:p w14:paraId="2643C581" w14:textId="77777777" w:rsidR="00B939D0" w:rsidRDefault="00B939D0">
            <w:pPr>
              <w:spacing w:line="360" w:lineRule="auto"/>
              <w:ind w:firstLine="480"/>
              <w:rPr>
                <w:color w:val="000000"/>
                <w:sz w:val="24"/>
                <w:highlight w:val="lightGray"/>
              </w:rPr>
            </w:pPr>
            <w:del w:id="234" w:author="zhouyt" w:date="2022-06-15T14:10:00Z">
              <w:r>
                <w:rPr>
                  <w:color w:val="000000"/>
                  <w:sz w:val="24"/>
                  <w:highlight w:val="lightGray"/>
                </w:rPr>
                <w:delText>7</w:delText>
              </w:r>
            </w:del>
            <w:ins w:id="235" w:author="zhouyt" w:date="2022-06-15T14:10:00Z">
              <w:r>
                <w:rPr>
                  <w:rFonts w:hint="eastAsia"/>
                  <w:color w:val="000000"/>
                  <w:sz w:val="24"/>
                  <w:highlight w:val="lightGray"/>
                </w:rPr>
                <w:t>6</w:t>
              </w:r>
            </w:ins>
            <w:r>
              <w:rPr>
                <w:color w:val="000000"/>
                <w:sz w:val="24"/>
                <w:highlight w:val="lightGray"/>
              </w:rPr>
              <w:t>、是否为</w:t>
            </w:r>
            <w:r>
              <w:rPr>
                <w:color w:val="000000"/>
                <w:sz w:val="24"/>
                <w:highlight w:val="lightGray"/>
              </w:rPr>
              <w:t>ETF</w:t>
            </w:r>
            <w:r>
              <w:rPr>
                <w:color w:val="000000"/>
                <w:sz w:val="24"/>
                <w:highlight w:val="lightGray"/>
              </w:rPr>
              <w:t>联接基金？</w:t>
            </w:r>
            <w:r>
              <w:rPr>
                <w:color w:val="000000"/>
                <w:kern w:val="0"/>
                <w:sz w:val="18"/>
                <w:highlight w:val="lightGray"/>
              </w:rPr>
              <w:t>（</w:t>
            </w:r>
            <w:r>
              <w:rPr>
                <w:color w:val="000000"/>
                <w:kern w:val="0"/>
                <w:sz w:val="18"/>
                <w:highlight w:val="lightGray"/>
              </w:rPr>
              <w:t>2779</w:t>
            </w:r>
            <w:r>
              <w:rPr>
                <w:color w:val="000000"/>
                <w:kern w:val="0"/>
                <w:sz w:val="18"/>
                <w:highlight w:val="lightGray"/>
              </w:rPr>
              <w:t>）</w:t>
            </w:r>
          </w:p>
        </w:tc>
        <w:tc>
          <w:tcPr>
            <w:tcW w:w="3600" w:type="dxa"/>
            <w:tcPrChange w:id="236" w:author="zhouyt" w:date="2022-06-15T14:09:00Z">
              <w:tcPr>
                <w:tcW w:w="3600" w:type="dxa"/>
              </w:tcPr>
            </w:tcPrChange>
          </w:tcPr>
          <w:p w14:paraId="10FCB49E"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0B51BA0B" w14:textId="77777777">
        <w:trPr>
          <w:jc w:val="center"/>
          <w:trPrChange w:id="237" w:author="zhouyt" w:date="2022-06-15T14:09:00Z">
            <w:trPr>
              <w:jc w:val="center"/>
            </w:trPr>
          </w:trPrChange>
        </w:trPr>
        <w:tc>
          <w:tcPr>
            <w:tcW w:w="5676" w:type="dxa"/>
            <w:tcPrChange w:id="238" w:author="zhouyt" w:date="2022-06-15T14:09:00Z">
              <w:tcPr>
                <w:tcW w:w="5676" w:type="dxa"/>
              </w:tcPr>
            </w:tcPrChange>
          </w:tcPr>
          <w:p w14:paraId="1065BD63" w14:textId="77777777" w:rsidR="00B939D0" w:rsidRDefault="00B939D0">
            <w:pPr>
              <w:spacing w:line="360" w:lineRule="auto"/>
              <w:ind w:firstLine="480"/>
              <w:rPr>
                <w:color w:val="000000"/>
                <w:sz w:val="24"/>
                <w:highlight w:val="lightGray"/>
              </w:rPr>
            </w:pPr>
            <w:del w:id="239" w:author="zhouyt" w:date="2022-06-15T14:10:00Z">
              <w:r>
                <w:rPr>
                  <w:color w:val="000000"/>
                  <w:sz w:val="24"/>
                  <w:highlight w:val="lightGray"/>
                </w:rPr>
                <w:delText>8</w:delText>
              </w:r>
            </w:del>
            <w:ins w:id="240" w:author="zhouyt" w:date="2022-06-15T14:10:00Z">
              <w:r>
                <w:rPr>
                  <w:rFonts w:hint="eastAsia"/>
                  <w:color w:val="000000"/>
                  <w:sz w:val="24"/>
                  <w:highlight w:val="lightGray"/>
                </w:rPr>
                <w:t>7</w:t>
              </w:r>
            </w:ins>
            <w:r>
              <w:rPr>
                <w:color w:val="000000"/>
                <w:sz w:val="24"/>
                <w:highlight w:val="lightGray"/>
              </w:rPr>
              <w:t>、是否为指数基金？</w:t>
            </w:r>
            <w:r>
              <w:rPr>
                <w:color w:val="000000"/>
                <w:kern w:val="0"/>
                <w:sz w:val="18"/>
                <w:highlight w:val="lightGray"/>
              </w:rPr>
              <w:t>（</w:t>
            </w:r>
            <w:r>
              <w:rPr>
                <w:color w:val="000000"/>
                <w:kern w:val="0"/>
                <w:sz w:val="18"/>
                <w:highlight w:val="lightGray"/>
              </w:rPr>
              <w:t>2625</w:t>
            </w:r>
            <w:r>
              <w:rPr>
                <w:color w:val="000000"/>
                <w:kern w:val="0"/>
                <w:sz w:val="18"/>
                <w:highlight w:val="lightGray"/>
              </w:rPr>
              <w:t>）</w:t>
            </w:r>
          </w:p>
        </w:tc>
        <w:tc>
          <w:tcPr>
            <w:tcW w:w="3600" w:type="dxa"/>
            <w:tcPrChange w:id="241" w:author="zhouyt" w:date="2022-06-15T14:09:00Z">
              <w:tcPr>
                <w:tcW w:w="3600" w:type="dxa"/>
              </w:tcPr>
            </w:tcPrChange>
          </w:tcPr>
          <w:p w14:paraId="2A1F3C1C"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06C47A8E" w14:textId="77777777">
        <w:trPr>
          <w:jc w:val="center"/>
          <w:trPrChange w:id="242" w:author="zhouyt" w:date="2022-06-15T14:09:00Z">
            <w:trPr>
              <w:jc w:val="center"/>
            </w:trPr>
          </w:trPrChange>
        </w:trPr>
        <w:tc>
          <w:tcPr>
            <w:tcW w:w="5676" w:type="dxa"/>
            <w:tcPrChange w:id="243" w:author="zhouyt" w:date="2022-06-15T14:09:00Z">
              <w:tcPr>
                <w:tcW w:w="5676" w:type="dxa"/>
              </w:tcPr>
            </w:tcPrChange>
          </w:tcPr>
          <w:p w14:paraId="595AF07E" w14:textId="77777777" w:rsidR="00B939D0" w:rsidRDefault="00B939D0">
            <w:pPr>
              <w:spacing w:line="360" w:lineRule="auto"/>
              <w:ind w:firstLine="480"/>
              <w:rPr>
                <w:color w:val="000000"/>
                <w:sz w:val="24"/>
                <w:highlight w:val="lightGray"/>
              </w:rPr>
            </w:pPr>
            <w:r>
              <w:rPr>
                <w:color w:val="000000"/>
                <w:sz w:val="24"/>
                <w:highlight w:val="lightGray"/>
              </w:rPr>
              <w:t xml:space="preserve">   </w:t>
            </w:r>
            <w:r>
              <w:rPr>
                <w:color w:val="000000"/>
                <w:sz w:val="24"/>
                <w:highlight w:val="lightGray"/>
              </w:rPr>
              <w:t>是否兼具积极投资和指数投资？</w:t>
            </w:r>
            <w:r>
              <w:rPr>
                <w:color w:val="000000"/>
                <w:kern w:val="0"/>
                <w:sz w:val="18"/>
                <w:highlight w:val="lightGray"/>
              </w:rPr>
              <w:t>（</w:t>
            </w:r>
            <w:r>
              <w:rPr>
                <w:color w:val="000000"/>
                <w:kern w:val="0"/>
                <w:sz w:val="18"/>
                <w:highlight w:val="lightGray"/>
              </w:rPr>
              <w:t>2626</w:t>
            </w:r>
            <w:r>
              <w:rPr>
                <w:color w:val="000000"/>
                <w:kern w:val="0"/>
                <w:sz w:val="18"/>
                <w:highlight w:val="lightGray"/>
              </w:rPr>
              <w:t>）</w:t>
            </w:r>
          </w:p>
        </w:tc>
        <w:tc>
          <w:tcPr>
            <w:tcW w:w="3600" w:type="dxa"/>
            <w:tcPrChange w:id="244" w:author="zhouyt" w:date="2022-06-15T14:09:00Z">
              <w:tcPr>
                <w:tcW w:w="3600" w:type="dxa"/>
              </w:tcPr>
            </w:tcPrChange>
          </w:tcPr>
          <w:p w14:paraId="10C8E9F8" w14:textId="77777777" w:rsidR="00B939D0" w:rsidRDefault="00B939D0">
            <w:pPr>
              <w:spacing w:line="360" w:lineRule="auto"/>
              <w:ind w:firstLineChars="150" w:firstLine="360"/>
              <w:rPr>
                <w:color w:val="000000"/>
                <w:sz w:val="24"/>
                <w:highlight w:val="lightGray"/>
              </w:rPr>
            </w:pPr>
            <w:r>
              <w:rPr>
                <w:color w:val="000000"/>
                <w:sz w:val="24"/>
                <w:highlight w:val="lightGray"/>
              </w:rPr>
              <w:t>是</w:t>
            </w:r>
            <w:r>
              <w:rPr>
                <w:color w:val="000000"/>
                <w:sz w:val="24"/>
                <w:highlight w:val="lightGray"/>
              </w:rPr>
              <w:t xml:space="preserve">    □      </w:t>
            </w:r>
            <w:r>
              <w:rPr>
                <w:color w:val="000000"/>
                <w:sz w:val="24"/>
                <w:highlight w:val="lightGray"/>
              </w:rPr>
              <w:t>否</w:t>
            </w:r>
            <w:r>
              <w:rPr>
                <w:color w:val="000000"/>
                <w:sz w:val="24"/>
                <w:highlight w:val="lightGray"/>
              </w:rPr>
              <w:t xml:space="preserve">    □</w:t>
            </w:r>
          </w:p>
        </w:tc>
      </w:tr>
      <w:tr w:rsidR="00B939D0" w14:paraId="137652C2" w14:textId="77777777">
        <w:trPr>
          <w:jc w:val="center"/>
          <w:del w:id="245" w:author="zhouyt" w:date="2022-06-15T14:10:00Z"/>
          <w:trPrChange w:id="246" w:author="zhouyt" w:date="2022-06-15T14:09:00Z">
            <w:trPr>
              <w:jc w:val="center"/>
            </w:trPr>
          </w:trPrChange>
        </w:trPr>
        <w:tc>
          <w:tcPr>
            <w:tcW w:w="5676" w:type="dxa"/>
            <w:tcPrChange w:id="247" w:author="zhouyt" w:date="2022-06-15T14:09:00Z">
              <w:tcPr>
                <w:tcW w:w="5676" w:type="dxa"/>
              </w:tcPr>
            </w:tcPrChange>
          </w:tcPr>
          <w:p w14:paraId="3A9E5A8D" w14:textId="77777777" w:rsidR="00B939D0" w:rsidRDefault="00B939D0">
            <w:pPr>
              <w:spacing w:line="360" w:lineRule="auto"/>
              <w:rPr>
                <w:del w:id="248" w:author="zhouyt" w:date="2022-06-15T14:10:00Z"/>
                <w:color w:val="000000"/>
                <w:sz w:val="24"/>
              </w:rPr>
            </w:pPr>
            <w:del w:id="249" w:author="zhouyt" w:date="2022-06-15T14:10:00Z">
              <w:r>
                <w:rPr>
                  <w:rFonts w:hint="eastAsia"/>
                  <w:color w:val="000000"/>
                  <w:sz w:val="24"/>
                </w:rPr>
                <w:delText xml:space="preserve">    9</w:delText>
              </w:r>
              <w:r>
                <w:rPr>
                  <w:color w:val="000000"/>
                  <w:sz w:val="24"/>
                </w:rPr>
                <w:delText>、是否为</w:delText>
              </w:r>
              <w:r>
                <w:rPr>
                  <w:rFonts w:hint="eastAsia"/>
                  <w:color w:val="000000"/>
                  <w:sz w:val="24"/>
                </w:rPr>
                <w:delText>FOF</w:delText>
              </w:r>
              <w:r>
                <w:rPr>
                  <w:color w:val="000000"/>
                  <w:sz w:val="24"/>
                </w:rPr>
                <w:delText>基金？</w:delText>
              </w:r>
              <w:r>
                <w:rPr>
                  <w:color w:val="000000"/>
                  <w:kern w:val="0"/>
                  <w:sz w:val="18"/>
                </w:rPr>
                <w:delText>（</w:delText>
              </w:r>
              <w:r>
                <w:rPr>
                  <w:rFonts w:hint="eastAsia"/>
                  <w:color w:val="000000"/>
                  <w:kern w:val="0"/>
                  <w:sz w:val="18"/>
                </w:rPr>
                <w:delText>3343</w:delText>
              </w:r>
              <w:r>
                <w:rPr>
                  <w:color w:val="000000"/>
                  <w:kern w:val="0"/>
                  <w:sz w:val="18"/>
                </w:rPr>
                <w:delText>）</w:delText>
              </w:r>
            </w:del>
          </w:p>
        </w:tc>
        <w:tc>
          <w:tcPr>
            <w:tcW w:w="3600" w:type="dxa"/>
            <w:tcPrChange w:id="250" w:author="zhouyt" w:date="2022-06-15T14:09:00Z">
              <w:tcPr>
                <w:tcW w:w="3600" w:type="dxa"/>
              </w:tcPr>
            </w:tcPrChange>
          </w:tcPr>
          <w:p w14:paraId="68049934" w14:textId="77777777" w:rsidR="00B939D0" w:rsidRDefault="00B939D0">
            <w:pPr>
              <w:spacing w:line="360" w:lineRule="auto"/>
              <w:ind w:firstLineChars="150" w:firstLine="360"/>
              <w:rPr>
                <w:del w:id="251" w:author="zhouyt" w:date="2022-06-15T14:10:00Z"/>
                <w:color w:val="000000"/>
                <w:sz w:val="24"/>
              </w:rPr>
            </w:pPr>
            <w:del w:id="252" w:author="zhouyt" w:date="2022-06-15T14:10:00Z">
              <w:r>
                <w:rPr>
                  <w:color w:val="000000"/>
                  <w:sz w:val="24"/>
                </w:rPr>
                <w:delText>是</w:delText>
              </w:r>
              <w:r>
                <w:rPr>
                  <w:color w:val="000000"/>
                  <w:sz w:val="24"/>
                </w:rPr>
                <w:delText xml:space="preserve">    □      </w:delText>
              </w:r>
              <w:r>
                <w:rPr>
                  <w:color w:val="000000"/>
                  <w:sz w:val="24"/>
                </w:rPr>
                <w:delText>否</w:delText>
              </w:r>
              <w:r>
                <w:rPr>
                  <w:color w:val="000000"/>
                  <w:sz w:val="24"/>
                </w:rPr>
                <w:delText xml:space="preserve">    □</w:delText>
              </w:r>
            </w:del>
          </w:p>
        </w:tc>
      </w:tr>
    </w:tbl>
    <w:p w14:paraId="3D51A169" w14:textId="77777777" w:rsidR="00B939D0" w:rsidRDefault="00B939D0">
      <w:pPr>
        <w:pStyle w:val="BodyText"/>
        <w:spacing w:before="0" w:after="0"/>
        <w:ind w:firstLine="420"/>
        <w:rPr>
          <w:rStyle w:val="CODE"/>
          <w:rFonts w:ascii="Times New Roman" w:eastAsia="楷体_GB2312" w:hAnsi="Times New Roman"/>
          <w:color w:val="000000"/>
          <w:spacing w:val="0"/>
          <w:sz w:val="21"/>
          <w:lang w:eastAsia="zh-CN"/>
        </w:rPr>
      </w:pPr>
      <w:r>
        <w:rPr>
          <w:rFonts w:ascii="Times New Roman" w:eastAsia="楷体_GB2312" w:hAnsi="Times New Roman"/>
          <w:color w:val="000000"/>
          <w:szCs w:val="21"/>
          <w:highlight w:val="lightGray"/>
          <w:lang w:eastAsia="zh-CN"/>
        </w:rPr>
        <w:t>注：基金类别的有效值为：封闭式、开放式货币、开放式非货币、</w:t>
      </w:r>
      <w:r>
        <w:rPr>
          <w:rFonts w:ascii="Times New Roman" w:eastAsia="楷体_GB2312" w:hAnsi="Times New Roman" w:hint="eastAsia"/>
          <w:color w:val="000000"/>
          <w:szCs w:val="21"/>
          <w:highlight w:val="lightGray"/>
          <w:lang w:eastAsia="zh-CN"/>
        </w:rPr>
        <w:t>分级</w:t>
      </w:r>
      <w:r>
        <w:rPr>
          <w:rFonts w:ascii="Times New Roman" w:eastAsia="楷体_GB2312" w:hAnsi="Times New Roman"/>
          <w:color w:val="000000"/>
          <w:szCs w:val="21"/>
          <w:highlight w:val="lightGray"/>
          <w:lang w:eastAsia="zh-CN"/>
        </w:rPr>
        <w:t>基金、</w:t>
      </w:r>
      <w:r>
        <w:rPr>
          <w:rFonts w:ascii="Times New Roman" w:eastAsia="楷体_GB2312" w:hAnsi="Times New Roman"/>
          <w:color w:val="000000"/>
          <w:szCs w:val="21"/>
          <w:highlight w:val="lightGray"/>
          <w:lang w:eastAsia="zh-CN"/>
        </w:rPr>
        <w:t>QDII</w:t>
      </w:r>
      <w:r>
        <w:rPr>
          <w:rFonts w:ascii="Times New Roman" w:eastAsia="楷体_GB2312" w:hAnsi="Times New Roman" w:hint="eastAsia"/>
          <w:color w:val="000000"/>
          <w:szCs w:val="21"/>
          <w:highlight w:val="lightGray"/>
          <w:lang w:eastAsia="zh-CN"/>
        </w:rPr>
        <w:t>、</w:t>
      </w:r>
      <w:r>
        <w:rPr>
          <w:rFonts w:ascii="Times New Roman" w:eastAsia="楷体_GB2312" w:hAnsi="Times New Roman"/>
          <w:color w:val="000000"/>
          <w:szCs w:val="21"/>
          <w:highlight w:val="lightGray"/>
          <w:lang w:eastAsia="zh-CN"/>
        </w:rPr>
        <w:t>短期理财债券</w:t>
      </w:r>
      <w:ins w:id="253" w:author="zhouyt" w:date="2022-06-15T14:10:00Z">
        <w:r>
          <w:rPr>
            <w:rFonts w:ascii="Times New Roman" w:eastAsia="楷体_GB2312" w:hAnsi="Times New Roman" w:hint="eastAsia"/>
            <w:color w:val="000000"/>
            <w:szCs w:val="21"/>
            <w:highlight w:val="lightGray"/>
            <w:lang w:eastAsia="zh-CN"/>
          </w:rPr>
          <w:t>、基础设施基金</w:t>
        </w:r>
      </w:ins>
      <w:r>
        <w:rPr>
          <w:rFonts w:ascii="Times New Roman" w:eastAsia="楷体_GB2312" w:hAnsi="Times New Roman"/>
          <w:color w:val="000000"/>
          <w:szCs w:val="21"/>
          <w:highlight w:val="lightGray"/>
          <w:lang w:eastAsia="zh-CN"/>
        </w:rPr>
        <w:t>。</w:t>
      </w:r>
      <w:r>
        <w:rPr>
          <w:rFonts w:ascii="Times New Roman" w:eastAsia="楷体_GB2312" w:hAnsi="Times New Roman" w:hint="eastAsia"/>
          <w:color w:val="000000"/>
          <w:szCs w:val="21"/>
          <w:highlight w:val="lightGray"/>
          <w:lang w:val="en-US" w:eastAsia="zh-CN"/>
        </w:rPr>
        <w:t>基金类型根据报告类型不同，有效值范围不同，基金产品资料概要中基金类型的有效值包括股票型、混合型、债券型、货币市场基金、基金中基金、其他类型，其他报告类型中基金类型的有效值应与基金基础信息保持一致，目前包括股票型、货币型、混合型、债券型、短期理财债券型</w:t>
      </w:r>
      <w:ins w:id="254" w:author="zhouyt" w:date="2022-06-15T14:10:00Z">
        <w:r>
          <w:rPr>
            <w:rFonts w:ascii="Times New Roman" w:eastAsia="楷体_GB2312" w:hAnsi="Times New Roman" w:hint="eastAsia"/>
            <w:color w:val="000000"/>
            <w:szCs w:val="21"/>
            <w:highlight w:val="lightGray"/>
            <w:lang w:val="en-US" w:eastAsia="zh-CN"/>
          </w:rPr>
          <w:t>、</w:t>
        </w:r>
      </w:ins>
      <w:del w:id="255" w:author="zhouyt" w:date="2022-06-15T14:10:00Z">
        <w:r>
          <w:rPr>
            <w:rFonts w:ascii="Times New Roman" w:eastAsia="楷体_GB2312" w:hAnsi="Times New Roman" w:hint="eastAsia"/>
            <w:color w:val="000000"/>
            <w:szCs w:val="21"/>
            <w:highlight w:val="lightGray"/>
            <w:lang w:val="en-US" w:eastAsia="zh-CN"/>
          </w:rPr>
          <w:delText>和</w:delText>
        </w:r>
      </w:del>
      <w:r>
        <w:rPr>
          <w:rFonts w:ascii="Times New Roman" w:eastAsia="楷体_GB2312" w:hAnsi="Times New Roman" w:hint="eastAsia"/>
          <w:color w:val="000000"/>
          <w:szCs w:val="21"/>
          <w:highlight w:val="lightGray"/>
          <w:lang w:val="en-US" w:eastAsia="zh-CN"/>
        </w:rPr>
        <w:t>QDII</w:t>
      </w:r>
      <w:ins w:id="256" w:author="zhouyt" w:date="2022-06-15T14:10:00Z">
        <w:r>
          <w:rPr>
            <w:rFonts w:ascii="Times New Roman" w:eastAsia="楷体_GB2312" w:hAnsi="Times New Roman" w:hint="eastAsia"/>
            <w:color w:val="000000"/>
            <w:szCs w:val="21"/>
            <w:highlight w:val="lightGray"/>
            <w:lang w:val="en-US" w:eastAsia="zh-CN"/>
          </w:rPr>
          <w:t>、基础设施基金、基金中基金、商品基金</w:t>
        </w:r>
      </w:ins>
      <w:r>
        <w:rPr>
          <w:rFonts w:ascii="Times New Roman" w:eastAsia="楷体_GB2312" w:hAnsi="Times New Roman" w:hint="eastAsia"/>
          <w:color w:val="000000"/>
          <w:szCs w:val="21"/>
          <w:highlight w:val="lightGray"/>
          <w:lang w:val="en-US" w:eastAsia="zh-CN"/>
        </w:rPr>
        <w:t>。是否为建仓期主要用于基金产品资料概要。</w:t>
      </w:r>
    </w:p>
    <w:p w14:paraId="7FAA172D"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57" w:name="_Toc481052285"/>
      <w:bookmarkStart w:id="258" w:name="_Toc215978693"/>
      <w:r>
        <w:rPr>
          <w:bCs w:val="0"/>
          <w:color w:val="000000"/>
          <w:kern w:val="2"/>
          <w:sz w:val="32"/>
          <w:szCs w:val="24"/>
        </w:rPr>
        <w:t>关于报告期间数值的填列</w:t>
      </w:r>
      <w:bookmarkEnd w:id="257"/>
    </w:p>
    <w:p w14:paraId="3B4817FA" w14:textId="77777777" w:rsidR="00B939D0" w:rsidRDefault="00B939D0">
      <w:pPr>
        <w:widowControl/>
        <w:snapToGrid w:val="0"/>
        <w:spacing w:line="360" w:lineRule="auto"/>
        <w:ind w:firstLine="420"/>
        <w:rPr>
          <w:color w:val="000000"/>
          <w:sz w:val="24"/>
        </w:rPr>
      </w:pPr>
      <w:r>
        <w:rPr>
          <w:color w:val="000000"/>
          <w:sz w:val="24"/>
        </w:rPr>
        <w:t>为进一步规范实例文档中报告期间对应数值的填列，方便后期数据核对、清洗及展现，现做如下变更：</w:t>
      </w:r>
    </w:p>
    <w:p w14:paraId="57CCAAC2" w14:textId="77777777" w:rsidR="00B939D0" w:rsidRDefault="00B939D0">
      <w:pPr>
        <w:pStyle w:val="BodyText"/>
        <w:spacing w:before="0" w:after="0"/>
        <w:ind w:left="420" w:firstLine="420"/>
        <w:rPr>
          <w:rStyle w:val="CODE"/>
          <w:rFonts w:ascii="Times New Roman" w:eastAsia="楷体_GB2312" w:hAnsi="Times New Roman"/>
          <w:color w:val="000000"/>
          <w:spacing w:val="0"/>
          <w:sz w:val="21"/>
          <w:lang w:val="en-US" w:eastAsia="zh-CN"/>
        </w:rPr>
      </w:pPr>
      <w:r>
        <w:rPr>
          <w:rStyle w:val="CODE"/>
          <w:rFonts w:ascii="Times New Roman" w:eastAsia="楷体_GB2312" w:hAnsi="Times New Roman"/>
          <w:color w:val="000000"/>
          <w:spacing w:val="0"/>
          <w:sz w:val="21"/>
          <w:lang w:eastAsia="zh-CN"/>
        </w:rPr>
        <w:t>新建日期类型（</w:t>
      </w:r>
      <w:r>
        <w:rPr>
          <w:rStyle w:val="CODE"/>
          <w:rFonts w:ascii="Times New Roman" w:eastAsia="楷体_GB2312" w:hAnsi="Times New Roman"/>
          <w:color w:val="000000"/>
          <w:spacing w:val="0"/>
          <w:sz w:val="21"/>
          <w:lang w:eastAsia="zh-CN"/>
        </w:rPr>
        <w:t>dateItemType</w:t>
      </w:r>
      <w:r>
        <w:rPr>
          <w:rStyle w:val="CODE"/>
          <w:rFonts w:ascii="Times New Roman" w:eastAsia="楷体_GB2312" w:hAnsi="Times New Roman"/>
          <w:color w:val="000000"/>
          <w:spacing w:val="0"/>
          <w:sz w:val="21"/>
          <w:lang w:eastAsia="zh-CN"/>
        </w:rPr>
        <w:t>）元素</w:t>
      </w:r>
      <w:r>
        <w:rPr>
          <w:rStyle w:val="CODE"/>
          <w:rFonts w:ascii="Times New Roman" w:eastAsia="楷体_GB2312" w:hAnsi="Times New Roman"/>
          <w:b/>
          <w:color w:val="000000"/>
          <w:spacing w:val="0"/>
          <w:sz w:val="21"/>
          <w:u w:val="wave"/>
          <w:lang w:eastAsia="zh-CN"/>
        </w:rPr>
        <w:t>“BaoGaoQiJianKaiShiRiQi”</w:t>
      </w:r>
      <w:r>
        <w:rPr>
          <w:rStyle w:val="CODE"/>
          <w:rFonts w:ascii="Times New Roman" w:eastAsia="楷体_GB2312" w:hAnsi="Times New Roman"/>
          <w:b/>
          <w:color w:val="000000"/>
          <w:spacing w:val="0"/>
          <w:sz w:val="21"/>
          <w:u w:val="wave"/>
          <w:lang w:eastAsia="zh-CN"/>
        </w:rPr>
        <w:t>（报告期间开始日期）、</w:t>
      </w:r>
      <w:r>
        <w:rPr>
          <w:rStyle w:val="CODE"/>
          <w:rFonts w:ascii="Times New Roman" w:eastAsia="楷体_GB2312" w:hAnsi="Times New Roman"/>
          <w:b/>
          <w:color w:val="000000"/>
          <w:spacing w:val="0"/>
          <w:sz w:val="21"/>
          <w:u w:val="wave"/>
          <w:lang w:eastAsia="zh-CN"/>
        </w:rPr>
        <w:t>“BaoGaoQiJianJieShuRiQi”</w:t>
      </w:r>
      <w:r>
        <w:rPr>
          <w:rStyle w:val="CODE"/>
          <w:rFonts w:ascii="Times New Roman" w:eastAsia="楷体_GB2312" w:hAnsi="Times New Roman"/>
          <w:b/>
          <w:color w:val="000000"/>
          <w:spacing w:val="0"/>
          <w:sz w:val="21"/>
          <w:u w:val="wave"/>
          <w:lang w:eastAsia="zh-CN"/>
        </w:rPr>
        <w:t>（报告期间结束日期）</w:t>
      </w:r>
      <w:r>
        <w:rPr>
          <w:rStyle w:val="CODE"/>
          <w:rFonts w:ascii="Times New Roman" w:eastAsia="楷体_GB2312" w:hAnsi="Times New Roman"/>
          <w:color w:val="000000"/>
          <w:spacing w:val="0"/>
          <w:sz w:val="21"/>
          <w:lang w:eastAsia="zh-CN"/>
        </w:rPr>
        <w:t>，取代原报告期间数值对应的字符串类型（</w:t>
      </w:r>
      <w:r>
        <w:rPr>
          <w:rStyle w:val="CODE"/>
          <w:rFonts w:ascii="Times New Roman" w:eastAsia="楷体_GB2312" w:hAnsi="Times New Roman"/>
          <w:color w:val="000000"/>
          <w:spacing w:val="0"/>
          <w:sz w:val="21"/>
          <w:lang w:eastAsia="zh-CN"/>
        </w:rPr>
        <w:t>stringItemType</w:t>
      </w:r>
      <w:r>
        <w:rPr>
          <w:rStyle w:val="CODE"/>
          <w:rFonts w:ascii="Times New Roman" w:eastAsia="楷体_GB2312" w:hAnsi="Times New Roman"/>
          <w:color w:val="000000"/>
          <w:spacing w:val="0"/>
          <w:sz w:val="21"/>
          <w:lang w:eastAsia="zh-CN"/>
        </w:rPr>
        <w:t>）元素</w:t>
      </w:r>
      <w:r>
        <w:rPr>
          <w:rStyle w:val="CODE"/>
          <w:rFonts w:ascii="Times New Roman" w:eastAsia="楷体_GB2312" w:hAnsi="Times New Roman"/>
          <w:color w:val="000000"/>
          <w:spacing w:val="0"/>
          <w:sz w:val="21"/>
          <w:lang w:eastAsia="zh-CN"/>
        </w:rPr>
        <w:t xml:space="preserve"> “BaoGaoQiJian”</w:t>
      </w:r>
      <w:r>
        <w:rPr>
          <w:rStyle w:val="CODE"/>
          <w:rFonts w:ascii="Times New Roman" w:eastAsia="楷体_GB2312" w:hAnsi="Times New Roman"/>
          <w:color w:val="000000"/>
          <w:spacing w:val="0"/>
          <w:sz w:val="21"/>
          <w:lang w:eastAsia="zh-CN"/>
        </w:rPr>
        <w:t>（报告期间）。</w:t>
      </w:r>
      <w:r>
        <w:rPr>
          <w:rStyle w:val="CODE"/>
          <w:rFonts w:ascii="Times New Roman" w:eastAsia="楷体_GB2312" w:hAnsi="Times New Roman"/>
          <w:color w:val="000000"/>
          <w:spacing w:val="0"/>
          <w:sz w:val="21"/>
          <w:lang w:val="en-US" w:eastAsia="zh-CN"/>
        </w:rPr>
        <w:t>请在填列报告期间对应数值时，将期间开始日期和期间结束日期分别填入新建的对应元素中，原有对应元素不再与上述数值对应。</w:t>
      </w:r>
    </w:p>
    <w:p w14:paraId="61BFC59E" w14:textId="77777777" w:rsidR="00B939D0" w:rsidRDefault="00B939D0">
      <w:pPr>
        <w:pStyle w:val="BodyText"/>
        <w:spacing w:before="0" w:after="0"/>
        <w:ind w:left="420" w:firstLine="420"/>
        <w:rPr>
          <w:rStyle w:val="CODE"/>
          <w:rFonts w:ascii="Times New Roman" w:eastAsia="楷体_GB2312" w:hAnsi="Times New Roman"/>
          <w:color w:val="000000"/>
          <w:spacing w:val="0"/>
          <w:sz w:val="21"/>
          <w:lang w:val="en-US" w:eastAsia="zh-CN"/>
        </w:rPr>
      </w:pPr>
      <w:r>
        <w:rPr>
          <w:rStyle w:val="CODE"/>
          <w:rFonts w:ascii="Times New Roman" w:eastAsia="楷体_GB2312" w:hAnsi="Times New Roman"/>
          <w:color w:val="000000"/>
          <w:spacing w:val="0"/>
          <w:sz w:val="21"/>
          <w:highlight w:val="lightGray"/>
          <w:lang w:val="en-US" w:eastAsia="zh-CN"/>
        </w:rPr>
        <w:t>对于本期内成立的新基金，</w:t>
      </w:r>
      <w:r>
        <w:rPr>
          <w:rStyle w:val="CODE"/>
          <w:rFonts w:ascii="Times New Roman" w:eastAsia="楷体_GB2312" w:hAnsi="Times New Roman"/>
          <w:color w:val="000000"/>
          <w:spacing w:val="0"/>
          <w:sz w:val="21"/>
          <w:highlight w:val="lightGray"/>
          <w:lang w:val="en-US" w:eastAsia="zh-CN"/>
        </w:rPr>
        <w:t>“</w:t>
      </w:r>
      <w:r>
        <w:rPr>
          <w:rStyle w:val="CODE"/>
          <w:rFonts w:ascii="Times New Roman" w:eastAsia="楷体_GB2312" w:hAnsi="Times New Roman"/>
          <w:color w:val="000000"/>
          <w:spacing w:val="0"/>
          <w:sz w:val="21"/>
          <w:highlight w:val="lightGray"/>
          <w:lang w:val="en-US" w:eastAsia="zh-CN"/>
        </w:rPr>
        <w:t>报告期间开始日期</w:t>
      </w:r>
      <w:r>
        <w:rPr>
          <w:rStyle w:val="CODE"/>
          <w:rFonts w:ascii="Times New Roman" w:eastAsia="楷体_GB2312" w:hAnsi="Times New Roman"/>
          <w:color w:val="000000"/>
          <w:spacing w:val="0"/>
          <w:sz w:val="21"/>
          <w:highlight w:val="lightGray"/>
          <w:lang w:val="en-US" w:eastAsia="zh-CN"/>
        </w:rPr>
        <w:t>”</w:t>
      </w:r>
      <w:r>
        <w:rPr>
          <w:rStyle w:val="CODE"/>
          <w:rFonts w:ascii="Times New Roman" w:eastAsia="楷体_GB2312" w:hAnsi="Times New Roman"/>
          <w:color w:val="000000"/>
          <w:spacing w:val="0"/>
          <w:sz w:val="21"/>
          <w:highlight w:val="lightGray"/>
          <w:lang w:val="en-US" w:eastAsia="zh-CN"/>
        </w:rPr>
        <w:t>应设为与</w:t>
      </w:r>
      <w:r>
        <w:rPr>
          <w:rStyle w:val="CODE"/>
          <w:rFonts w:ascii="Times New Roman" w:eastAsia="楷体_GB2312" w:hAnsi="Times New Roman"/>
          <w:color w:val="000000"/>
          <w:spacing w:val="0"/>
          <w:sz w:val="21"/>
          <w:highlight w:val="lightGray"/>
          <w:lang w:val="en-US" w:eastAsia="zh-CN"/>
        </w:rPr>
        <w:t>“</w:t>
      </w:r>
      <w:r>
        <w:rPr>
          <w:rStyle w:val="CODE"/>
          <w:rFonts w:ascii="Times New Roman" w:eastAsia="楷体_GB2312" w:hAnsi="Times New Roman"/>
          <w:color w:val="000000"/>
          <w:spacing w:val="0"/>
          <w:sz w:val="21"/>
          <w:highlight w:val="lightGray"/>
          <w:lang w:val="en-US" w:eastAsia="zh-CN"/>
        </w:rPr>
        <w:t>合同生效日</w:t>
      </w:r>
      <w:r>
        <w:rPr>
          <w:rStyle w:val="CODE"/>
          <w:rFonts w:ascii="Times New Roman" w:eastAsia="楷体_GB2312" w:hAnsi="Times New Roman"/>
          <w:color w:val="000000"/>
          <w:spacing w:val="0"/>
          <w:sz w:val="21"/>
          <w:highlight w:val="lightGray"/>
          <w:lang w:val="en-US" w:eastAsia="zh-CN"/>
        </w:rPr>
        <w:t>”</w:t>
      </w:r>
      <w:r>
        <w:rPr>
          <w:rStyle w:val="CODE"/>
          <w:rFonts w:ascii="Times New Roman" w:eastAsia="楷体_GB2312" w:hAnsi="Times New Roman"/>
          <w:color w:val="000000"/>
          <w:spacing w:val="0"/>
          <w:sz w:val="21"/>
          <w:highlight w:val="lightGray"/>
          <w:lang w:val="en-US" w:eastAsia="zh-CN"/>
        </w:rPr>
        <w:t>一致，相关上下文也应对应进行设置。请注意：以上两个元素在填写时，不但要填本期数，还要填写上期数</w:t>
      </w:r>
      <w:r>
        <w:rPr>
          <w:rStyle w:val="CODE"/>
          <w:rFonts w:ascii="Times New Roman" w:eastAsia="楷体_GB2312" w:hAnsi="Times New Roman" w:hint="eastAsia"/>
          <w:color w:val="000000"/>
          <w:spacing w:val="0"/>
          <w:sz w:val="21"/>
          <w:highlight w:val="lightGray"/>
          <w:lang w:val="en-US" w:eastAsia="zh-CN"/>
        </w:rPr>
        <w:t>，</w:t>
      </w:r>
      <w:r>
        <w:rPr>
          <w:rStyle w:val="CODE"/>
          <w:rFonts w:ascii="Times New Roman" w:eastAsia="楷体_GB2312" w:hAnsi="Times New Roman"/>
          <w:color w:val="000000"/>
          <w:spacing w:val="0"/>
          <w:sz w:val="21"/>
          <w:highlight w:val="lightGray"/>
          <w:lang w:val="en-US" w:eastAsia="zh-CN"/>
        </w:rPr>
        <w:t>若该基金</w:t>
      </w:r>
      <w:r>
        <w:rPr>
          <w:rStyle w:val="CODE"/>
          <w:rFonts w:ascii="Times New Roman" w:eastAsia="楷体_GB2312" w:hAnsi="Times New Roman" w:hint="eastAsia"/>
          <w:color w:val="000000"/>
          <w:spacing w:val="0"/>
          <w:sz w:val="21"/>
          <w:highlight w:val="lightGray"/>
          <w:lang w:val="en-US" w:eastAsia="zh-CN"/>
        </w:rPr>
        <w:t>在报告</w:t>
      </w:r>
      <w:r>
        <w:rPr>
          <w:rStyle w:val="CODE"/>
          <w:rFonts w:ascii="Times New Roman" w:eastAsia="楷体_GB2312" w:hAnsi="Times New Roman"/>
          <w:color w:val="000000"/>
          <w:spacing w:val="0"/>
          <w:sz w:val="21"/>
          <w:highlight w:val="lightGray"/>
          <w:lang w:val="en-US" w:eastAsia="zh-CN"/>
        </w:rPr>
        <w:t>期内转型还应填报本期数以及转型前和转型后的数据。</w:t>
      </w:r>
    </w:p>
    <w:p w14:paraId="150D22E1" w14:textId="77777777" w:rsidR="00B939D0" w:rsidRDefault="00B939D0">
      <w:pPr>
        <w:rPr>
          <w:color w:val="000000"/>
        </w:rPr>
      </w:pPr>
    </w:p>
    <w:p w14:paraId="33FFDB78"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59" w:name="_Toc481052286"/>
      <w:r>
        <w:rPr>
          <w:bCs w:val="0"/>
          <w:color w:val="000000"/>
          <w:kern w:val="2"/>
          <w:sz w:val="32"/>
          <w:szCs w:val="24"/>
        </w:rPr>
        <w:t>关于交易代码填列的规则</w:t>
      </w:r>
      <w:bookmarkEnd w:id="258"/>
      <w:bookmarkEnd w:id="259"/>
    </w:p>
    <w:p w14:paraId="79935A3D" w14:textId="77777777" w:rsidR="00B939D0" w:rsidRDefault="00B939D0">
      <w:pPr>
        <w:widowControl/>
        <w:snapToGrid w:val="0"/>
        <w:spacing w:line="360" w:lineRule="auto"/>
        <w:ind w:firstLine="420"/>
        <w:rPr>
          <w:color w:val="000000"/>
          <w:sz w:val="24"/>
        </w:rPr>
      </w:pPr>
      <w:r>
        <w:rPr>
          <w:color w:val="000000"/>
          <w:sz w:val="24"/>
        </w:rPr>
        <w:t>1.</w:t>
      </w:r>
      <w:r>
        <w:rPr>
          <w:color w:val="000000"/>
          <w:sz w:val="24"/>
        </w:rPr>
        <w:t>对于存在前后端交易的普通基金，</w:t>
      </w:r>
      <w:r>
        <w:rPr>
          <w:color w:val="000000"/>
          <w:sz w:val="24"/>
        </w:rPr>
        <w:t>“</w:t>
      </w:r>
      <w:r>
        <w:rPr>
          <w:color w:val="000000"/>
          <w:sz w:val="24"/>
        </w:rPr>
        <w:t>交易代码</w:t>
      </w:r>
      <w:r>
        <w:rPr>
          <w:color w:val="000000"/>
          <w:sz w:val="24"/>
        </w:rPr>
        <w:t>”</w:t>
      </w:r>
      <w:r>
        <w:rPr>
          <w:color w:val="000000"/>
          <w:sz w:val="24"/>
        </w:rPr>
        <w:t>按以下格式披露，但在编制实例文档时，需要同时填报</w:t>
      </w:r>
      <w:r>
        <w:rPr>
          <w:color w:val="000000"/>
          <w:sz w:val="24"/>
        </w:rPr>
        <w:t>0012/0014/0015</w:t>
      </w:r>
      <w:r>
        <w:rPr>
          <w:color w:val="00000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2520"/>
        <w:gridCol w:w="2880"/>
      </w:tblGrid>
      <w:tr w:rsidR="00B939D0" w14:paraId="338C5FEB" w14:textId="77777777">
        <w:trPr>
          <w:jc w:val="center"/>
        </w:trPr>
        <w:tc>
          <w:tcPr>
            <w:tcW w:w="2808" w:type="dxa"/>
            <w:vMerge w:val="restart"/>
            <w:vAlign w:val="center"/>
          </w:tcPr>
          <w:p w14:paraId="24F9D996" w14:textId="77777777" w:rsidR="00B939D0" w:rsidRDefault="00B939D0">
            <w:pPr>
              <w:spacing w:line="360" w:lineRule="auto"/>
              <w:rPr>
                <w:color w:val="000000"/>
                <w:sz w:val="24"/>
              </w:rPr>
            </w:pPr>
            <w:r>
              <w:rPr>
                <w:color w:val="000000"/>
                <w:sz w:val="24"/>
              </w:rPr>
              <w:t>交易代码</w:t>
            </w:r>
          </w:p>
        </w:tc>
        <w:tc>
          <w:tcPr>
            <w:tcW w:w="2520" w:type="dxa"/>
          </w:tcPr>
          <w:p w14:paraId="201D1A0C" w14:textId="77777777" w:rsidR="00B939D0" w:rsidRDefault="00B939D0">
            <w:pPr>
              <w:spacing w:line="360" w:lineRule="auto"/>
              <w:jc w:val="center"/>
              <w:rPr>
                <w:color w:val="000000"/>
                <w:kern w:val="0"/>
                <w:sz w:val="18"/>
              </w:rPr>
            </w:pPr>
            <w:r>
              <w:rPr>
                <w:color w:val="000000"/>
                <w:sz w:val="24"/>
              </w:rPr>
              <w:t>前端</w:t>
            </w:r>
          </w:p>
        </w:tc>
        <w:tc>
          <w:tcPr>
            <w:tcW w:w="2880" w:type="dxa"/>
          </w:tcPr>
          <w:p w14:paraId="177D0DF0" w14:textId="77777777" w:rsidR="00B939D0" w:rsidRDefault="00B939D0">
            <w:pPr>
              <w:spacing w:line="360" w:lineRule="auto"/>
              <w:jc w:val="center"/>
              <w:rPr>
                <w:color w:val="000000"/>
                <w:kern w:val="0"/>
                <w:sz w:val="18"/>
              </w:rPr>
            </w:pPr>
            <w:r>
              <w:rPr>
                <w:color w:val="000000"/>
                <w:sz w:val="24"/>
              </w:rPr>
              <w:t>后端</w:t>
            </w:r>
          </w:p>
        </w:tc>
      </w:tr>
      <w:tr w:rsidR="00B939D0" w14:paraId="20E1020A" w14:textId="77777777">
        <w:trPr>
          <w:jc w:val="center"/>
        </w:trPr>
        <w:tc>
          <w:tcPr>
            <w:tcW w:w="2808" w:type="dxa"/>
            <w:vMerge/>
          </w:tcPr>
          <w:p w14:paraId="2B4888E6" w14:textId="77777777" w:rsidR="00B939D0" w:rsidRDefault="00B939D0">
            <w:pPr>
              <w:spacing w:line="360" w:lineRule="auto"/>
              <w:rPr>
                <w:color w:val="000000"/>
                <w:sz w:val="24"/>
              </w:rPr>
            </w:pPr>
          </w:p>
        </w:tc>
        <w:tc>
          <w:tcPr>
            <w:tcW w:w="2520" w:type="dxa"/>
          </w:tcPr>
          <w:p w14:paraId="18B8A0D2" w14:textId="77777777" w:rsidR="00B939D0" w:rsidRDefault="00B939D0">
            <w:pPr>
              <w:spacing w:line="360" w:lineRule="auto"/>
              <w:jc w:val="center"/>
              <w:rPr>
                <w:color w:val="000000"/>
                <w:kern w:val="0"/>
                <w:sz w:val="18"/>
              </w:rPr>
            </w:pPr>
            <w:r>
              <w:rPr>
                <w:color w:val="000000"/>
                <w:kern w:val="0"/>
                <w:sz w:val="18"/>
              </w:rPr>
              <w:t>(0014)</w:t>
            </w:r>
          </w:p>
        </w:tc>
        <w:tc>
          <w:tcPr>
            <w:tcW w:w="2880" w:type="dxa"/>
          </w:tcPr>
          <w:p w14:paraId="7DFE53C7" w14:textId="77777777" w:rsidR="00B939D0" w:rsidRDefault="00B939D0">
            <w:pPr>
              <w:spacing w:line="360" w:lineRule="auto"/>
              <w:jc w:val="center"/>
              <w:rPr>
                <w:color w:val="000000"/>
                <w:kern w:val="0"/>
                <w:sz w:val="18"/>
              </w:rPr>
            </w:pPr>
            <w:r>
              <w:rPr>
                <w:color w:val="000000"/>
                <w:kern w:val="0"/>
                <w:sz w:val="18"/>
              </w:rPr>
              <w:t>(0015)</w:t>
            </w:r>
          </w:p>
        </w:tc>
      </w:tr>
    </w:tbl>
    <w:p w14:paraId="73180023" w14:textId="77777777" w:rsidR="00B939D0" w:rsidRDefault="00B939D0">
      <w:pPr>
        <w:widowControl/>
        <w:snapToGrid w:val="0"/>
        <w:spacing w:line="360" w:lineRule="auto"/>
        <w:ind w:firstLine="420"/>
        <w:rPr>
          <w:color w:val="000000"/>
          <w:sz w:val="24"/>
        </w:rPr>
      </w:pPr>
    </w:p>
    <w:p w14:paraId="7ACA3BFE" w14:textId="77777777" w:rsidR="00B939D0" w:rsidRDefault="00B939D0">
      <w:pPr>
        <w:widowControl/>
        <w:snapToGrid w:val="0"/>
        <w:spacing w:line="360" w:lineRule="auto"/>
        <w:ind w:firstLine="420"/>
        <w:rPr>
          <w:color w:val="000000"/>
          <w:sz w:val="24"/>
        </w:rPr>
      </w:pPr>
      <w:r>
        <w:rPr>
          <w:color w:val="000000"/>
          <w:sz w:val="24"/>
        </w:rPr>
        <w:t>2.</w:t>
      </w:r>
      <w:r>
        <w:rPr>
          <w:color w:val="000000"/>
          <w:sz w:val="24"/>
        </w:rPr>
        <w:t>对于存在前后端交易的分级</w:t>
      </w:r>
      <w:r>
        <w:rPr>
          <w:color w:val="000000"/>
          <w:sz w:val="24"/>
        </w:rPr>
        <w:t>/</w:t>
      </w:r>
      <w:r>
        <w:rPr>
          <w:color w:val="000000"/>
          <w:sz w:val="24"/>
        </w:rPr>
        <w:t>分类基金，</w:t>
      </w:r>
      <w:r>
        <w:rPr>
          <w:color w:val="000000"/>
          <w:sz w:val="24"/>
        </w:rPr>
        <w:t>“</w:t>
      </w:r>
      <w:r>
        <w:rPr>
          <w:color w:val="000000"/>
          <w:sz w:val="24"/>
        </w:rPr>
        <w:t>下属两级基金的交易代码</w:t>
      </w:r>
      <w:r>
        <w:rPr>
          <w:color w:val="000000"/>
          <w:sz w:val="24"/>
        </w:rPr>
        <w:t>”</w:t>
      </w:r>
      <w:r>
        <w:rPr>
          <w:color w:val="000000"/>
          <w:sz w:val="24"/>
        </w:rPr>
        <w:t>按以下格式披露（假设前一级</w:t>
      </w:r>
      <w:r>
        <w:rPr>
          <w:color w:val="000000"/>
          <w:sz w:val="24"/>
        </w:rPr>
        <w:t>A</w:t>
      </w:r>
      <w:r>
        <w:rPr>
          <w:color w:val="000000"/>
          <w:sz w:val="24"/>
        </w:rPr>
        <w:t>存在前后端交易），但在编制实例文档时，需要同时填报</w:t>
      </w:r>
      <w:r>
        <w:rPr>
          <w:color w:val="000000"/>
          <w:sz w:val="24"/>
        </w:rPr>
        <w:t>0012/0014/0015</w:t>
      </w:r>
      <w:r>
        <w:rPr>
          <w:color w:val="00000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2"/>
        <w:gridCol w:w="1796"/>
        <w:gridCol w:w="1889"/>
        <w:gridCol w:w="2519"/>
      </w:tblGrid>
      <w:tr w:rsidR="00B939D0" w14:paraId="0567D40F" w14:textId="77777777">
        <w:trPr>
          <w:jc w:val="center"/>
        </w:trPr>
        <w:tc>
          <w:tcPr>
            <w:tcW w:w="3482" w:type="dxa"/>
          </w:tcPr>
          <w:p w14:paraId="3B6C7416" w14:textId="77777777" w:rsidR="00B939D0" w:rsidRDefault="00B939D0">
            <w:pPr>
              <w:spacing w:line="360" w:lineRule="auto"/>
              <w:jc w:val="left"/>
              <w:rPr>
                <w:color w:val="000000"/>
                <w:sz w:val="24"/>
              </w:rPr>
            </w:pPr>
            <w:r>
              <w:rPr>
                <w:color w:val="000000"/>
                <w:sz w:val="24"/>
              </w:rPr>
              <w:t>下属两级基金的基金简称</w:t>
            </w:r>
          </w:p>
        </w:tc>
        <w:tc>
          <w:tcPr>
            <w:tcW w:w="3685" w:type="dxa"/>
            <w:gridSpan w:val="2"/>
          </w:tcPr>
          <w:p w14:paraId="4AAE50B9" w14:textId="77777777" w:rsidR="00B939D0" w:rsidRDefault="00B939D0">
            <w:pPr>
              <w:spacing w:line="360" w:lineRule="auto"/>
              <w:jc w:val="center"/>
              <w:rPr>
                <w:color w:val="000000"/>
                <w:sz w:val="24"/>
              </w:rPr>
            </w:pPr>
            <w:r>
              <w:rPr>
                <w:color w:val="000000"/>
                <w:sz w:val="24"/>
              </w:rPr>
              <w:t>××A</w:t>
            </w:r>
          </w:p>
        </w:tc>
        <w:tc>
          <w:tcPr>
            <w:tcW w:w="2519" w:type="dxa"/>
          </w:tcPr>
          <w:p w14:paraId="1C5BB628" w14:textId="77777777" w:rsidR="00B939D0" w:rsidRDefault="00B939D0">
            <w:pPr>
              <w:spacing w:line="360" w:lineRule="auto"/>
              <w:rPr>
                <w:color w:val="000000"/>
                <w:sz w:val="24"/>
              </w:rPr>
            </w:pPr>
            <w:r>
              <w:rPr>
                <w:color w:val="000000"/>
                <w:sz w:val="24"/>
              </w:rPr>
              <w:t>××B</w:t>
            </w:r>
          </w:p>
        </w:tc>
      </w:tr>
      <w:tr w:rsidR="00B939D0" w14:paraId="326D85B2" w14:textId="77777777">
        <w:trPr>
          <w:jc w:val="center"/>
        </w:trPr>
        <w:tc>
          <w:tcPr>
            <w:tcW w:w="3482" w:type="dxa"/>
            <w:vMerge w:val="restart"/>
            <w:vAlign w:val="center"/>
          </w:tcPr>
          <w:p w14:paraId="7B3EE769" w14:textId="77777777" w:rsidR="00B939D0" w:rsidRDefault="00B939D0">
            <w:pPr>
              <w:spacing w:line="360" w:lineRule="auto"/>
              <w:rPr>
                <w:color w:val="000000"/>
                <w:sz w:val="24"/>
              </w:rPr>
            </w:pPr>
            <w:r>
              <w:rPr>
                <w:color w:val="000000"/>
                <w:sz w:val="24"/>
              </w:rPr>
              <w:t>下属两级基金的交易代码</w:t>
            </w:r>
          </w:p>
        </w:tc>
        <w:tc>
          <w:tcPr>
            <w:tcW w:w="1796" w:type="dxa"/>
          </w:tcPr>
          <w:p w14:paraId="3740AE8A" w14:textId="77777777" w:rsidR="00B939D0" w:rsidRDefault="00B939D0">
            <w:pPr>
              <w:widowControl/>
              <w:spacing w:line="360" w:lineRule="auto"/>
              <w:jc w:val="center"/>
              <w:rPr>
                <w:color w:val="000000"/>
                <w:kern w:val="0"/>
                <w:sz w:val="24"/>
              </w:rPr>
            </w:pPr>
            <w:r>
              <w:rPr>
                <w:color w:val="000000"/>
                <w:kern w:val="0"/>
                <w:sz w:val="24"/>
              </w:rPr>
              <w:t>前端</w:t>
            </w:r>
          </w:p>
        </w:tc>
        <w:tc>
          <w:tcPr>
            <w:tcW w:w="1889" w:type="dxa"/>
          </w:tcPr>
          <w:p w14:paraId="4774C6AA" w14:textId="77777777" w:rsidR="00B939D0" w:rsidRDefault="00B939D0">
            <w:pPr>
              <w:widowControl/>
              <w:spacing w:line="360" w:lineRule="auto"/>
              <w:jc w:val="center"/>
              <w:rPr>
                <w:color w:val="000000"/>
                <w:kern w:val="0"/>
                <w:sz w:val="24"/>
              </w:rPr>
            </w:pPr>
            <w:r>
              <w:rPr>
                <w:color w:val="000000"/>
                <w:kern w:val="0"/>
                <w:sz w:val="24"/>
              </w:rPr>
              <w:t>后端</w:t>
            </w:r>
          </w:p>
        </w:tc>
        <w:tc>
          <w:tcPr>
            <w:tcW w:w="2519" w:type="dxa"/>
            <w:vMerge w:val="restart"/>
          </w:tcPr>
          <w:p w14:paraId="65F63C20" w14:textId="77777777" w:rsidR="00B939D0" w:rsidRDefault="00B939D0">
            <w:pPr>
              <w:spacing w:line="360" w:lineRule="auto"/>
              <w:rPr>
                <w:color w:val="000000"/>
                <w:sz w:val="24"/>
              </w:rPr>
            </w:pPr>
            <w:r>
              <w:rPr>
                <w:color w:val="000000"/>
                <w:kern w:val="0"/>
                <w:sz w:val="18"/>
              </w:rPr>
              <w:t>(0012)</w:t>
            </w:r>
          </w:p>
        </w:tc>
      </w:tr>
      <w:tr w:rsidR="00B939D0" w14:paraId="1DBDF4EA" w14:textId="77777777">
        <w:trPr>
          <w:jc w:val="center"/>
        </w:trPr>
        <w:tc>
          <w:tcPr>
            <w:tcW w:w="3482" w:type="dxa"/>
            <w:vMerge/>
          </w:tcPr>
          <w:p w14:paraId="2EAED0FC" w14:textId="77777777" w:rsidR="00B939D0" w:rsidRDefault="00B939D0">
            <w:pPr>
              <w:spacing w:line="360" w:lineRule="auto"/>
              <w:rPr>
                <w:color w:val="000000"/>
                <w:sz w:val="24"/>
              </w:rPr>
            </w:pPr>
          </w:p>
        </w:tc>
        <w:tc>
          <w:tcPr>
            <w:tcW w:w="1796" w:type="dxa"/>
          </w:tcPr>
          <w:p w14:paraId="03942CCA" w14:textId="77777777" w:rsidR="00B939D0" w:rsidRDefault="00B939D0">
            <w:pPr>
              <w:widowControl/>
              <w:spacing w:line="360" w:lineRule="auto"/>
              <w:jc w:val="center"/>
              <w:rPr>
                <w:color w:val="000000"/>
                <w:kern w:val="0"/>
                <w:sz w:val="24"/>
              </w:rPr>
            </w:pPr>
            <w:r>
              <w:rPr>
                <w:color w:val="000000"/>
                <w:kern w:val="0"/>
                <w:sz w:val="18"/>
              </w:rPr>
              <w:t>(0014)</w:t>
            </w:r>
          </w:p>
        </w:tc>
        <w:tc>
          <w:tcPr>
            <w:tcW w:w="1889" w:type="dxa"/>
          </w:tcPr>
          <w:p w14:paraId="668701AB" w14:textId="77777777" w:rsidR="00B939D0" w:rsidRDefault="00B939D0">
            <w:pPr>
              <w:widowControl/>
              <w:spacing w:line="360" w:lineRule="auto"/>
              <w:jc w:val="center"/>
              <w:rPr>
                <w:color w:val="000000"/>
                <w:kern w:val="0"/>
                <w:sz w:val="24"/>
              </w:rPr>
            </w:pPr>
            <w:r>
              <w:rPr>
                <w:color w:val="000000"/>
                <w:kern w:val="0"/>
                <w:sz w:val="18"/>
              </w:rPr>
              <w:t>(0015)</w:t>
            </w:r>
          </w:p>
        </w:tc>
        <w:tc>
          <w:tcPr>
            <w:tcW w:w="2519" w:type="dxa"/>
            <w:vMerge/>
          </w:tcPr>
          <w:p w14:paraId="6457F77A" w14:textId="77777777" w:rsidR="00B939D0" w:rsidRDefault="00B939D0">
            <w:pPr>
              <w:spacing w:line="360" w:lineRule="auto"/>
              <w:rPr>
                <w:color w:val="000000"/>
                <w:sz w:val="24"/>
              </w:rPr>
            </w:pPr>
          </w:p>
        </w:tc>
      </w:tr>
    </w:tbl>
    <w:p w14:paraId="1B697693" w14:textId="77777777" w:rsidR="00B939D0" w:rsidRDefault="00B939D0">
      <w:pPr>
        <w:spacing w:line="360" w:lineRule="auto"/>
        <w:rPr>
          <w:color w:val="000000"/>
          <w:sz w:val="24"/>
        </w:rPr>
      </w:pPr>
    </w:p>
    <w:p w14:paraId="37F69668" w14:textId="77777777" w:rsidR="00B939D0" w:rsidRDefault="00B939D0">
      <w:pPr>
        <w:widowControl/>
        <w:snapToGrid w:val="0"/>
        <w:spacing w:line="360" w:lineRule="auto"/>
        <w:ind w:firstLine="420"/>
        <w:rPr>
          <w:color w:val="000000"/>
          <w:sz w:val="24"/>
        </w:rPr>
      </w:pPr>
      <w:r>
        <w:rPr>
          <w:color w:val="000000"/>
          <w:sz w:val="24"/>
        </w:rPr>
        <w:t>3.</w:t>
      </w:r>
      <w:r>
        <w:rPr>
          <w:color w:val="000000"/>
          <w:sz w:val="24"/>
        </w:rPr>
        <w:t>对于分级</w:t>
      </w:r>
      <w:r>
        <w:rPr>
          <w:color w:val="000000"/>
          <w:sz w:val="24"/>
        </w:rPr>
        <w:t>/</w:t>
      </w:r>
      <w:r>
        <w:rPr>
          <w:color w:val="000000"/>
          <w:sz w:val="24"/>
        </w:rPr>
        <w:t>分类但不分前后端收费的两级</w:t>
      </w:r>
      <w:r>
        <w:rPr>
          <w:color w:val="000000"/>
          <w:sz w:val="24"/>
        </w:rPr>
        <w:t>/</w:t>
      </w:r>
      <w:r>
        <w:rPr>
          <w:color w:val="000000"/>
          <w:sz w:val="24"/>
        </w:rPr>
        <w:t>三级基金，</w:t>
      </w:r>
      <w:r>
        <w:rPr>
          <w:color w:val="000000"/>
          <w:sz w:val="24"/>
        </w:rPr>
        <w:t>“</w:t>
      </w:r>
      <w:r>
        <w:rPr>
          <w:color w:val="000000"/>
          <w:sz w:val="24"/>
        </w:rPr>
        <w:t>交易代码</w:t>
      </w:r>
      <w:r>
        <w:rPr>
          <w:color w:val="000000"/>
          <w:sz w:val="24"/>
        </w:rPr>
        <w:t>”</w:t>
      </w:r>
      <w:r>
        <w:rPr>
          <w:color w:val="000000"/>
          <w:sz w:val="24"/>
        </w:rPr>
        <w:t>按以下格式披露，只需填报</w:t>
      </w:r>
      <w:r>
        <w:rPr>
          <w:color w:val="000000"/>
          <w:sz w:val="24"/>
        </w:rPr>
        <w:t>0012</w:t>
      </w:r>
      <w:r>
        <w:rPr>
          <w:color w:val="00000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1"/>
        <w:gridCol w:w="1795"/>
        <w:gridCol w:w="1892"/>
        <w:gridCol w:w="2518"/>
      </w:tblGrid>
      <w:tr w:rsidR="00B939D0" w14:paraId="79AC1964" w14:textId="77777777">
        <w:trPr>
          <w:jc w:val="center"/>
        </w:trPr>
        <w:tc>
          <w:tcPr>
            <w:tcW w:w="3481" w:type="dxa"/>
          </w:tcPr>
          <w:p w14:paraId="09F4E5AE" w14:textId="77777777" w:rsidR="00B939D0" w:rsidRDefault="00B939D0">
            <w:pPr>
              <w:spacing w:line="360" w:lineRule="auto"/>
              <w:jc w:val="left"/>
              <w:rPr>
                <w:color w:val="000000"/>
                <w:sz w:val="24"/>
              </w:rPr>
            </w:pPr>
            <w:r>
              <w:rPr>
                <w:color w:val="000000"/>
                <w:sz w:val="24"/>
              </w:rPr>
              <w:t>下属两级基金的基金简称</w:t>
            </w:r>
          </w:p>
        </w:tc>
        <w:tc>
          <w:tcPr>
            <w:tcW w:w="1795" w:type="dxa"/>
          </w:tcPr>
          <w:p w14:paraId="131C0C25" w14:textId="77777777" w:rsidR="00B939D0" w:rsidRDefault="00B939D0">
            <w:pPr>
              <w:spacing w:line="360" w:lineRule="auto"/>
              <w:jc w:val="center"/>
              <w:rPr>
                <w:color w:val="000000"/>
                <w:sz w:val="24"/>
              </w:rPr>
            </w:pPr>
            <w:r>
              <w:rPr>
                <w:color w:val="000000"/>
                <w:sz w:val="24"/>
              </w:rPr>
              <w:t>××A</w:t>
            </w:r>
          </w:p>
        </w:tc>
        <w:tc>
          <w:tcPr>
            <w:tcW w:w="1892" w:type="dxa"/>
          </w:tcPr>
          <w:p w14:paraId="360AA94E" w14:textId="77777777" w:rsidR="00B939D0" w:rsidRDefault="00B939D0">
            <w:pPr>
              <w:spacing w:line="360" w:lineRule="auto"/>
              <w:jc w:val="center"/>
              <w:rPr>
                <w:color w:val="000000"/>
                <w:sz w:val="24"/>
              </w:rPr>
            </w:pPr>
            <w:r>
              <w:rPr>
                <w:color w:val="000000"/>
                <w:sz w:val="24"/>
              </w:rPr>
              <w:t>××B</w:t>
            </w:r>
          </w:p>
        </w:tc>
        <w:tc>
          <w:tcPr>
            <w:tcW w:w="2518" w:type="dxa"/>
          </w:tcPr>
          <w:p w14:paraId="520DE236" w14:textId="77777777" w:rsidR="00B939D0" w:rsidRDefault="00B939D0">
            <w:pPr>
              <w:spacing w:line="360" w:lineRule="auto"/>
              <w:rPr>
                <w:color w:val="000000"/>
                <w:sz w:val="24"/>
              </w:rPr>
            </w:pPr>
            <w:r>
              <w:rPr>
                <w:color w:val="000000"/>
                <w:sz w:val="24"/>
              </w:rPr>
              <w:t>××C</w:t>
            </w:r>
          </w:p>
        </w:tc>
      </w:tr>
      <w:tr w:rsidR="00B939D0" w14:paraId="72DF18FE" w14:textId="77777777">
        <w:trPr>
          <w:trHeight w:val="116"/>
          <w:jc w:val="center"/>
        </w:trPr>
        <w:tc>
          <w:tcPr>
            <w:tcW w:w="3481" w:type="dxa"/>
            <w:vAlign w:val="center"/>
          </w:tcPr>
          <w:p w14:paraId="5A57011F" w14:textId="77777777" w:rsidR="00B939D0" w:rsidRDefault="00B939D0">
            <w:pPr>
              <w:spacing w:line="360" w:lineRule="auto"/>
              <w:rPr>
                <w:color w:val="000000"/>
                <w:sz w:val="24"/>
              </w:rPr>
            </w:pPr>
            <w:r>
              <w:rPr>
                <w:color w:val="000000"/>
                <w:sz w:val="24"/>
              </w:rPr>
              <w:t>下属两级基金的交易代码</w:t>
            </w:r>
          </w:p>
        </w:tc>
        <w:tc>
          <w:tcPr>
            <w:tcW w:w="1795" w:type="dxa"/>
          </w:tcPr>
          <w:p w14:paraId="56D2DC66" w14:textId="77777777" w:rsidR="00B939D0" w:rsidRDefault="00B939D0">
            <w:pPr>
              <w:spacing w:line="360" w:lineRule="auto"/>
              <w:jc w:val="center"/>
              <w:rPr>
                <w:color w:val="000000"/>
                <w:kern w:val="0"/>
                <w:sz w:val="24"/>
              </w:rPr>
            </w:pPr>
            <w:r>
              <w:rPr>
                <w:color w:val="000000"/>
                <w:kern w:val="0"/>
                <w:sz w:val="18"/>
              </w:rPr>
              <w:t>(0012)</w:t>
            </w:r>
          </w:p>
        </w:tc>
        <w:tc>
          <w:tcPr>
            <w:tcW w:w="1892" w:type="dxa"/>
          </w:tcPr>
          <w:p w14:paraId="725E2299" w14:textId="77777777" w:rsidR="00B939D0" w:rsidRDefault="00B939D0">
            <w:pPr>
              <w:spacing w:line="360" w:lineRule="auto"/>
              <w:jc w:val="center"/>
              <w:rPr>
                <w:color w:val="000000"/>
                <w:kern w:val="0"/>
                <w:sz w:val="24"/>
              </w:rPr>
            </w:pPr>
            <w:r>
              <w:rPr>
                <w:color w:val="000000"/>
                <w:kern w:val="0"/>
                <w:sz w:val="18"/>
              </w:rPr>
              <w:t>(0012)</w:t>
            </w:r>
          </w:p>
        </w:tc>
        <w:tc>
          <w:tcPr>
            <w:tcW w:w="2518" w:type="dxa"/>
          </w:tcPr>
          <w:p w14:paraId="206236DA" w14:textId="77777777" w:rsidR="00B939D0" w:rsidRDefault="00B939D0">
            <w:pPr>
              <w:spacing w:line="360" w:lineRule="auto"/>
              <w:rPr>
                <w:color w:val="000000"/>
                <w:sz w:val="24"/>
              </w:rPr>
            </w:pPr>
            <w:r>
              <w:rPr>
                <w:color w:val="000000"/>
                <w:kern w:val="0"/>
                <w:sz w:val="18"/>
              </w:rPr>
              <w:t>(0012)</w:t>
            </w:r>
          </w:p>
        </w:tc>
      </w:tr>
    </w:tbl>
    <w:p w14:paraId="73CEB345" w14:textId="77777777" w:rsidR="00B939D0" w:rsidRDefault="00B939D0">
      <w:pPr>
        <w:widowControl/>
        <w:snapToGrid w:val="0"/>
        <w:spacing w:line="360" w:lineRule="auto"/>
        <w:ind w:firstLine="420"/>
        <w:rPr>
          <w:color w:val="000000"/>
          <w:sz w:val="24"/>
        </w:rPr>
      </w:pPr>
    </w:p>
    <w:p w14:paraId="5BC04697" w14:textId="77777777" w:rsidR="00B939D0" w:rsidRDefault="00B939D0">
      <w:pPr>
        <w:widowControl/>
        <w:snapToGrid w:val="0"/>
        <w:spacing w:line="360" w:lineRule="auto"/>
        <w:ind w:firstLine="420"/>
        <w:rPr>
          <w:color w:val="000000"/>
          <w:sz w:val="24"/>
        </w:rPr>
      </w:pPr>
      <w:r>
        <w:rPr>
          <w:color w:val="000000"/>
          <w:sz w:val="24"/>
        </w:rPr>
        <w:t>4.</w:t>
      </w:r>
      <w:r>
        <w:rPr>
          <w:color w:val="000000"/>
          <w:sz w:val="24"/>
        </w:rPr>
        <w:t>对于其他基金（非分级</w:t>
      </w:r>
      <w:r>
        <w:rPr>
          <w:color w:val="000000"/>
          <w:sz w:val="24"/>
        </w:rPr>
        <w:t>/</w:t>
      </w:r>
      <w:r>
        <w:rPr>
          <w:color w:val="000000"/>
          <w:sz w:val="24"/>
        </w:rPr>
        <w:t>分类），</w:t>
      </w:r>
      <w:r>
        <w:rPr>
          <w:color w:val="000000"/>
          <w:sz w:val="24"/>
        </w:rPr>
        <w:t>“</w:t>
      </w:r>
      <w:r>
        <w:rPr>
          <w:color w:val="000000"/>
          <w:sz w:val="24"/>
        </w:rPr>
        <w:t>交易代码</w:t>
      </w:r>
      <w:r>
        <w:rPr>
          <w:color w:val="000000"/>
          <w:sz w:val="24"/>
        </w:rPr>
        <w:t>”</w:t>
      </w:r>
      <w:r>
        <w:rPr>
          <w:color w:val="000000"/>
          <w:sz w:val="24"/>
        </w:rPr>
        <w:t>按以下格式披露，编制实例文档时，只需填报</w:t>
      </w:r>
      <w:r>
        <w:rPr>
          <w:color w:val="000000"/>
          <w:sz w:val="24"/>
        </w:rPr>
        <w:t>0012</w:t>
      </w:r>
      <w:r>
        <w:rPr>
          <w:color w:val="000000"/>
          <w:sz w:val="24"/>
        </w:rPr>
        <w:t>：</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6"/>
        <w:gridCol w:w="3961"/>
      </w:tblGrid>
      <w:tr w:rsidR="00B939D0" w14:paraId="358764EA" w14:textId="77777777">
        <w:trPr>
          <w:jc w:val="center"/>
        </w:trPr>
        <w:tc>
          <w:tcPr>
            <w:tcW w:w="2496" w:type="dxa"/>
            <w:vAlign w:val="center"/>
          </w:tcPr>
          <w:p w14:paraId="7A60F7AD" w14:textId="77777777" w:rsidR="00B939D0" w:rsidRDefault="00B939D0">
            <w:pPr>
              <w:spacing w:line="360" w:lineRule="auto"/>
              <w:rPr>
                <w:color w:val="000000"/>
                <w:sz w:val="24"/>
              </w:rPr>
            </w:pPr>
            <w:r>
              <w:rPr>
                <w:color w:val="000000"/>
                <w:sz w:val="24"/>
              </w:rPr>
              <w:t>交易代码</w:t>
            </w:r>
          </w:p>
        </w:tc>
        <w:tc>
          <w:tcPr>
            <w:tcW w:w="3961" w:type="dxa"/>
          </w:tcPr>
          <w:p w14:paraId="750AAC78" w14:textId="77777777" w:rsidR="00B939D0" w:rsidRDefault="00B939D0">
            <w:pPr>
              <w:spacing w:line="360" w:lineRule="auto"/>
              <w:jc w:val="center"/>
              <w:rPr>
                <w:color w:val="000000"/>
                <w:kern w:val="0"/>
                <w:sz w:val="18"/>
              </w:rPr>
            </w:pPr>
            <w:r>
              <w:rPr>
                <w:color w:val="000000"/>
                <w:kern w:val="0"/>
                <w:sz w:val="18"/>
              </w:rPr>
              <w:t>(0012)</w:t>
            </w:r>
          </w:p>
        </w:tc>
      </w:tr>
    </w:tbl>
    <w:p w14:paraId="26373F73"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p>
    <w:p w14:paraId="3089DB78"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60" w:name="_Toc481052287"/>
      <w:r>
        <w:rPr>
          <w:bCs w:val="0"/>
          <w:color w:val="000000"/>
          <w:kern w:val="2"/>
          <w:sz w:val="32"/>
          <w:szCs w:val="24"/>
        </w:rPr>
        <w:t>关于随实例文档上报的图片命名规则</w:t>
      </w:r>
      <w:bookmarkEnd w:id="260"/>
    </w:p>
    <w:p w14:paraId="33B56961"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1</w:t>
      </w:r>
      <w:r>
        <w:rPr>
          <w:rStyle w:val="CODE"/>
          <w:rFonts w:ascii="Times New Roman" w:eastAsia="宋体" w:hAnsi="Times New Roman"/>
          <w:color w:val="000000"/>
          <w:spacing w:val="0"/>
          <w:sz w:val="24"/>
          <w:szCs w:val="24"/>
          <w:lang w:eastAsia="zh-CN"/>
        </w:rPr>
        <w:t>）在实际报送中，需要将模板要求或自定义的图片随实例文档打包上传。图片文件的命名规则如下：</w:t>
      </w:r>
    </w:p>
    <w:p w14:paraId="51987F76"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实例文档名称</w:t>
      </w:r>
      <w:r>
        <w:rPr>
          <w:rStyle w:val="CODE"/>
          <w:rFonts w:ascii="Times New Roman" w:eastAsia="楷体_GB2312" w:hAnsi="Times New Roman"/>
          <w:color w:val="000000"/>
          <w:spacing w:val="0"/>
          <w:sz w:val="21"/>
          <w:lang w:eastAsia="zh-CN"/>
        </w:rPr>
        <w:t>_</w:t>
      </w:r>
      <w:r>
        <w:rPr>
          <w:rStyle w:val="CODE"/>
          <w:rFonts w:ascii="Times New Roman" w:eastAsia="楷体_GB2312" w:hAnsi="Times New Roman"/>
          <w:color w:val="000000"/>
          <w:spacing w:val="0"/>
          <w:sz w:val="21"/>
          <w:lang w:eastAsia="zh-CN"/>
        </w:rPr>
        <w:t>顺序数字</w:t>
      </w:r>
      <w:r>
        <w:rPr>
          <w:rStyle w:val="CODE"/>
          <w:rFonts w:ascii="Times New Roman" w:eastAsia="楷体_GB2312" w:hAnsi="Times New Roman"/>
          <w:color w:val="000000"/>
          <w:spacing w:val="0"/>
          <w:sz w:val="21"/>
          <w:lang w:eastAsia="zh-CN"/>
        </w:rPr>
        <w:t>.jpg</w:t>
      </w:r>
    </w:p>
    <w:p w14:paraId="625EA7CF"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2</w:t>
      </w:r>
      <w:r>
        <w:rPr>
          <w:rStyle w:val="CODE"/>
          <w:rFonts w:ascii="Times New Roman" w:eastAsia="宋体" w:hAnsi="Times New Roman"/>
          <w:color w:val="000000"/>
          <w:spacing w:val="0"/>
          <w:sz w:val="24"/>
          <w:szCs w:val="24"/>
          <w:lang w:eastAsia="zh-CN"/>
        </w:rPr>
        <w:t>）每个图片文件大小小于</w:t>
      </w:r>
      <w:r>
        <w:rPr>
          <w:rStyle w:val="CODE"/>
          <w:rFonts w:ascii="Times New Roman" w:eastAsia="宋体" w:hAnsi="Times New Roman"/>
          <w:color w:val="000000"/>
          <w:spacing w:val="0"/>
          <w:sz w:val="24"/>
          <w:szCs w:val="24"/>
          <w:lang w:eastAsia="zh-CN"/>
        </w:rPr>
        <w:t>200K</w:t>
      </w:r>
      <w:r>
        <w:rPr>
          <w:rStyle w:val="CODE"/>
          <w:rFonts w:ascii="Times New Roman" w:eastAsia="宋体" w:hAnsi="Times New Roman"/>
          <w:color w:val="000000"/>
          <w:spacing w:val="0"/>
          <w:sz w:val="24"/>
          <w:szCs w:val="24"/>
          <w:lang w:eastAsia="zh-CN"/>
        </w:rPr>
        <w:t>。</w:t>
      </w:r>
    </w:p>
    <w:p w14:paraId="64589726"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3</w:t>
      </w:r>
      <w:r>
        <w:rPr>
          <w:rStyle w:val="CODE"/>
          <w:rFonts w:ascii="Times New Roman" w:eastAsia="宋体" w:hAnsi="Times New Roman"/>
          <w:color w:val="000000"/>
          <w:spacing w:val="0"/>
          <w:sz w:val="24"/>
          <w:szCs w:val="24"/>
          <w:lang w:eastAsia="zh-CN"/>
        </w:rPr>
        <w:t>）应用举例：</w:t>
      </w:r>
    </w:p>
    <w:p w14:paraId="35AB7CAC"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如</w:t>
      </w:r>
      <w:r>
        <w:rPr>
          <w:rStyle w:val="CODE"/>
          <w:rFonts w:ascii="Times New Roman" w:eastAsia="楷体_GB2312" w:hAnsi="Times New Roman"/>
          <w:color w:val="000000"/>
          <w:spacing w:val="0"/>
          <w:sz w:val="21"/>
          <w:lang w:eastAsia="zh-CN"/>
        </w:rPr>
        <w:t>XX</w:t>
      </w:r>
      <w:r>
        <w:rPr>
          <w:rStyle w:val="CODE"/>
          <w:rFonts w:ascii="Times New Roman" w:eastAsia="楷体_GB2312" w:hAnsi="Times New Roman"/>
          <w:color w:val="000000"/>
          <w:spacing w:val="0"/>
          <w:sz w:val="21"/>
          <w:lang w:eastAsia="zh-CN"/>
        </w:rPr>
        <w:t>基金</w:t>
      </w:r>
      <w:r>
        <w:rPr>
          <w:rStyle w:val="CODE"/>
          <w:rFonts w:ascii="Times New Roman" w:eastAsia="楷体_GB2312" w:hAnsi="Times New Roman"/>
          <w:color w:val="000000"/>
          <w:spacing w:val="0"/>
          <w:sz w:val="21"/>
          <w:lang w:eastAsia="zh-CN"/>
        </w:rPr>
        <w:t>2007</w:t>
      </w:r>
      <w:r>
        <w:rPr>
          <w:rStyle w:val="CODE"/>
          <w:rFonts w:ascii="Times New Roman" w:eastAsia="楷体_GB2312" w:hAnsi="Times New Roman"/>
          <w:color w:val="000000"/>
          <w:spacing w:val="0"/>
          <w:sz w:val="21"/>
          <w:lang w:eastAsia="zh-CN"/>
        </w:rPr>
        <w:t>年四季报中有五个图出现，则可分别用如下方式命名图片：</w:t>
      </w:r>
    </w:p>
    <w:p w14:paraId="0EDAB398"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CN_XXXXXXXXX_XXXXXX_FB030040_20080001_1.jpg</w:t>
      </w:r>
    </w:p>
    <w:p w14:paraId="77289147"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CN_XXXXXXXXX_XXXXXX_FB030040_20080001_2.jpg</w:t>
      </w:r>
    </w:p>
    <w:p w14:paraId="6A5A406F"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CN_XXXXXXXXX_XXXXXX_FB030040_20080001_3.jpg</w:t>
      </w:r>
    </w:p>
    <w:p w14:paraId="2366D50B"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CN_XXXXXXXXX_XXXXXX_FB030040_20080001_4.jpg</w:t>
      </w:r>
    </w:p>
    <w:p w14:paraId="3B07BDFE"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CN_XXXXXXXXX_XXXXXX_FB030040_20080001_5.jpg</w:t>
      </w:r>
    </w:p>
    <w:p w14:paraId="33109F8D" w14:textId="77777777" w:rsidR="00B939D0" w:rsidRDefault="00B939D0">
      <w:pPr>
        <w:pStyle w:val="BodyText"/>
        <w:spacing w:before="0" w:after="0"/>
        <w:ind w:leftChars="300" w:left="63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注：图片命名时，无需考虑是模板要求的图片或自定义的图片。</w:t>
      </w:r>
    </w:p>
    <w:p w14:paraId="1FC5BBBE" w14:textId="77777777" w:rsidR="00B939D0" w:rsidRDefault="00B939D0">
      <w:pPr>
        <w:pStyle w:val="BodyText"/>
        <w:spacing w:before="0" w:after="0"/>
        <w:rPr>
          <w:rStyle w:val="CODE"/>
          <w:rFonts w:ascii="Times New Roman" w:eastAsia="楷体_GB2312" w:hAnsi="Times New Roman"/>
          <w:color w:val="000000"/>
          <w:spacing w:val="0"/>
          <w:sz w:val="21"/>
          <w:lang w:eastAsia="zh-CN"/>
        </w:rPr>
      </w:pPr>
    </w:p>
    <w:p w14:paraId="7FC0217D"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61" w:name="_Toc481052288"/>
      <w:r>
        <w:rPr>
          <w:bCs w:val="0"/>
          <w:color w:val="000000"/>
          <w:kern w:val="2"/>
          <w:sz w:val="32"/>
          <w:szCs w:val="24"/>
        </w:rPr>
        <w:t>关于在文本型元素（描述性信息）中增加图片、表格或计算公式的技术处理</w:t>
      </w:r>
      <w:bookmarkEnd w:id="261"/>
    </w:p>
    <w:p w14:paraId="08D1C4D4"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1</w:t>
      </w:r>
      <w:r>
        <w:rPr>
          <w:rStyle w:val="CODE"/>
          <w:rFonts w:ascii="Times New Roman" w:eastAsia="宋体" w:hAnsi="Times New Roman"/>
          <w:color w:val="000000"/>
          <w:spacing w:val="0"/>
          <w:sz w:val="24"/>
          <w:szCs w:val="24"/>
          <w:lang w:eastAsia="zh-CN"/>
        </w:rPr>
        <w:t>）如果需要在描述性信息中增加图片、表格或计算公式，请按如下方式处理：</w:t>
      </w:r>
    </w:p>
    <w:p w14:paraId="7278BBC6" w14:textId="77777777" w:rsidR="00B939D0" w:rsidRDefault="00B939D0">
      <w:pPr>
        <w:pStyle w:val="BodyText"/>
        <w:numPr>
          <w:ilvl w:val="0"/>
          <w:numId w:val="8"/>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将所需增加的图片以附件形式加入</w:t>
      </w:r>
      <w:r>
        <w:rPr>
          <w:rStyle w:val="CODE"/>
          <w:rFonts w:ascii="Times New Roman" w:eastAsia="楷体_GB2312" w:hAnsi="Times New Roman"/>
          <w:color w:val="000000"/>
          <w:spacing w:val="0"/>
          <w:sz w:val="21"/>
          <w:lang w:eastAsia="zh-CN"/>
        </w:rPr>
        <w:t>ZIP</w:t>
      </w:r>
      <w:r>
        <w:rPr>
          <w:rStyle w:val="CODE"/>
          <w:rFonts w:ascii="Times New Roman" w:eastAsia="楷体_GB2312" w:hAnsi="Times New Roman"/>
          <w:color w:val="000000"/>
          <w:spacing w:val="0"/>
          <w:sz w:val="21"/>
          <w:lang w:eastAsia="zh-CN"/>
        </w:rPr>
        <w:t>包，随正文上报。</w:t>
      </w:r>
    </w:p>
    <w:p w14:paraId="1CC89511" w14:textId="77777777" w:rsidR="00B939D0" w:rsidRDefault="00B939D0">
      <w:pPr>
        <w:pStyle w:val="BodyText"/>
        <w:numPr>
          <w:ilvl w:val="0"/>
          <w:numId w:val="8"/>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如所需增加的是表格或带特殊格式的计算公式，请将表格或公式转换成图片后上报。</w:t>
      </w:r>
    </w:p>
    <w:p w14:paraId="560B63A6" w14:textId="77777777" w:rsidR="00B939D0" w:rsidRDefault="00B939D0">
      <w:pPr>
        <w:pStyle w:val="BodyText"/>
        <w:numPr>
          <w:ilvl w:val="0"/>
          <w:numId w:val="8"/>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图片文件名称定义参照</w:t>
      </w:r>
      <w:r>
        <w:rPr>
          <w:rStyle w:val="CODE"/>
          <w:rFonts w:ascii="Times New Roman" w:eastAsia="楷体_GB2312" w:hAnsi="Times New Roman"/>
          <w:color w:val="000000"/>
          <w:spacing w:val="0"/>
          <w:sz w:val="21"/>
          <w:lang w:eastAsia="zh-CN"/>
        </w:rPr>
        <w:t>9</w:t>
      </w:r>
      <w:r>
        <w:rPr>
          <w:rStyle w:val="CODE"/>
          <w:rFonts w:ascii="Times New Roman" w:eastAsia="楷体_GB2312" w:hAnsi="Times New Roman"/>
          <w:color w:val="000000"/>
          <w:spacing w:val="0"/>
          <w:sz w:val="21"/>
          <w:lang w:eastAsia="zh-CN"/>
        </w:rPr>
        <w:t>的规定。</w:t>
      </w:r>
    </w:p>
    <w:p w14:paraId="0DFAB32C" w14:textId="77777777" w:rsidR="00B939D0" w:rsidRDefault="00B939D0">
      <w:pPr>
        <w:pStyle w:val="BodyText"/>
        <w:numPr>
          <w:ilvl w:val="0"/>
          <w:numId w:val="8"/>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图片说明小于</w:t>
      </w:r>
      <w:r>
        <w:rPr>
          <w:rStyle w:val="CODE"/>
          <w:rFonts w:ascii="Times New Roman" w:eastAsia="楷体_GB2312" w:hAnsi="Times New Roman"/>
          <w:color w:val="000000"/>
          <w:spacing w:val="0"/>
          <w:sz w:val="21"/>
          <w:lang w:eastAsia="zh-CN"/>
        </w:rPr>
        <w:t>50</w:t>
      </w:r>
      <w:r>
        <w:rPr>
          <w:rStyle w:val="CODE"/>
          <w:rFonts w:ascii="Times New Roman" w:eastAsia="楷体_GB2312" w:hAnsi="Times New Roman"/>
          <w:color w:val="000000"/>
          <w:spacing w:val="0"/>
          <w:sz w:val="21"/>
          <w:lang w:eastAsia="zh-CN"/>
        </w:rPr>
        <w:t>个汉字，不包含标点符号和特殊字符。</w:t>
      </w:r>
    </w:p>
    <w:p w14:paraId="65B8469F" w14:textId="77777777" w:rsidR="00B939D0" w:rsidRDefault="00B939D0">
      <w:pPr>
        <w:pStyle w:val="BodyText"/>
        <w:numPr>
          <w:ilvl w:val="0"/>
          <w:numId w:val="8"/>
        </w:numPr>
        <w:tabs>
          <w:tab w:val="left" w:pos="1260"/>
        </w:tabs>
        <w:spacing w:before="0" w:after="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在描述性信息中需要插入图片的位置，采用如下语法进行描述：</w:t>
      </w:r>
      <w:r>
        <w:rPr>
          <w:rStyle w:val="CODE"/>
          <w:rFonts w:ascii="Times New Roman" w:eastAsia="楷体_GB2312" w:hAnsi="Times New Roman"/>
          <w:color w:val="000000"/>
          <w:spacing w:val="0"/>
          <w:sz w:val="21"/>
          <w:lang w:eastAsia="zh-CN"/>
        </w:rPr>
        <w:br/>
        <w:t>[[Image:</w:t>
      </w:r>
      <w:r>
        <w:rPr>
          <w:rStyle w:val="CODE"/>
          <w:rFonts w:ascii="Times New Roman" w:eastAsia="楷体_GB2312" w:hAnsi="Times New Roman"/>
          <w:color w:val="000000"/>
          <w:spacing w:val="0"/>
          <w:sz w:val="21"/>
          <w:lang w:eastAsia="zh-CN"/>
        </w:rPr>
        <w:t>图片文件名称</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图片说明</w:t>
      </w:r>
      <w:r>
        <w:rPr>
          <w:rStyle w:val="CODE"/>
          <w:rFonts w:ascii="Times New Roman" w:eastAsia="楷体_GB2312" w:hAnsi="Times New Roman"/>
          <w:color w:val="000000"/>
          <w:spacing w:val="0"/>
          <w:sz w:val="21"/>
          <w:lang w:eastAsia="zh-CN"/>
        </w:rPr>
        <w:t>]]</w:t>
      </w:r>
    </w:p>
    <w:p w14:paraId="697A1EF8"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2</w:t>
      </w:r>
      <w:r>
        <w:rPr>
          <w:rStyle w:val="CODE"/>
          <w:rFonts w:ascii="Times New Roman" w:eastAsia="宋体" w:hAnsi="Times New Roman"/>
          <w:color w:val="000000"/>
          <w:spacing w:val="0"/>
          <w:sz w:val="24"/>
          <w:szCs w:val="24"/>
          <w:lang w:eastAsia="zh-CN"/>
        </w:rPr>
        <w:t>）应用样例如下：</w:t>
      </w:r>
    </w:p>
    <w:p w14:paraId="0D030ECD" w14:textId="77777777" w:rsidR="00B939D0" w:rsidRDefault="00B939D0">
      <w:pPr>
        <w:pStyle w:val="BodyText"/>
        <w:spacing w:before="0" w:after="0"/>
        <w:ind w:left="84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&lt;cfid-mr:DuiJiJinTouZiCeLueHeYeJiBiaoXianDeShuoMingYuJieShicontextRef="C_instant_20080630"&gt;</w:t>
      </w:r>
      <w:r>
        <w:rPr>
          <w:rStyle w:val="CODE"/>
          <w:rFonts w:ascii="Times New Roman" w:eastAsia="楷体_GB2312" w:hAnsi="Times New Roman"/>
          <w:color w:val="000000"/>
          <w:spacing w:val="0"/>
          <w:sz w:val="21"/>
          <w:lang w:eastAsia="zh-CN"/>
        </w:rPr>
        <w:t>略。</w:t>
      </w:r>
    </w:p>
    <w:p w14:paraId="495B87DE" w14:textId="77777777" w:rsidR="00B939D0" w:rsidRDefault="00B939D0">
      <w:pPr>
        <w:pStyle w:val="BodyText"/>
        <w:spacing w:before="0" w:after="0"/>
        <w:ind w:left="84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结合自上而下和自下而上的方法，我们看好部分煤炭、零售、部分造纸、部分食品饮料、医药等，</w:t>
      </w:r>
      <w:r>
        <w:rPr>
          <w:rStyle w:val="CODE"/>
          <w:rFonts w:ascii="Times New Roman" w:eastAsia="楷体_GB2312" w:hAnsi="Times New Roman"/>
          <w:color w:val="000000"/>
          <w:spacing w:val="0"/>
          <w:sz w:val="21"/>
          <w:lang w:eastAsia="zh-CN"/>
        </w:rPr>
        <w:t>3</w:t>
      </w:r>
      <w:r>
        <w:rPr>
          <w:rStyle w:val="CODE"/>
          <w:rFonts w:ascii="Times New Roman" w:eastAsia="楷体_GB2312" w:hAnsi="Times New Roman"/>
          <w:color w:val="000000"/>
          <w:spacing w:val="0"/>
          <w:sz w:val="21"/>
          <w:lang w:eastAsia="zh-CN"/>
        </w:rPr>
        <w:t>季度建议超配煤炭</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炼焦煤和喷吹煤</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color w:val="000000"/>
          <w:spacing w:val="0"/>
          <w:sz w:val="21"/>
          <w:lang w:eastAsia="zh-CN"/>
        </w:rPr>
        <w:t>、零售、造纸（文化纸，白卡纸）、农林牧副（资源稀缺性及消费升级和具有成本优势的子行业）、钢铁（具有低成本优势的钢铁龙头企业及具备铁矿石业务的上市公司）、玻璃、水泥、医药、景点酒店、环保等子行业。此外适当关注新股申购，及结构性品种，如可分离债、可转债，低估的权证。</w:t>
      </w:r>
    </w:p>
    <w:p w14:paraId="57782EBB" w14:textId="77777777" w:rsidR="00B939D0" w:rsidRDefault="00B939D0">
      <w:pPr>
        <w:pStyle w:val="BodyText"/>
        <w:spacing w:before="0" w:after="0"/>
        <w:ind w:left="840"/>
        <w:rPr>
          <w:rStyle w:val="CODE"/>
          <w:rFonts w:ascii="Times New Roman" w:eastAsia="楷体_GB2312" w:hAnsi="Times New Roman"/>
          <w:b/>
          <w:color w:val="000000"/>
          <w:spacing w:val="0"/>
          <w:sz w:val="21"/>
          <w:lang w:eastAsia="zh-CN"/>
        </w:rPr>
      </w:pPr>
      <w:r>
        <w:rPr>
          <w:rStyle w:val="CODE"/>
          <w:rFonts w:ascii="Times New Roman" w:eastAsia="楷体_GB2312" w:hAnsi="Times New Roman"/>
          <w:b/>
          <w:color w:val="000000"/>
          <w:spacing w:val="0"/>
          <w:sz w:val="21"/>
          <w:lang w:eastAsia="zh-CN"/>
        </w:rPr>
        <w:t>[[Image:CN_10001001_999011_FB030020_20080011_5.jpg|</w:t>
      </w:r>
      <w:r>
        <w:rPr>
          <w:rStyle w:val="CODE"/>
          <w:rFonts w:ascii="Times New Roman" w:eastAsia="楷体_GB2312" w:hAnsi="Times New Roman"/>
          <w:b/>
          <w:color w:val="000000"/>
          <w:spacing w:val="0"/>
          <w:sz w:val="21"/>
          <w:lang w:eastAsia="zh-CN"/>
        </w:rPr>
        <w:t>对报告期内本基金的投资策略和业绩表现的说明与解释参考图</w:t>
      </w:r>
      <w:r>
        <w:rPr>
          <w:rStyle w:val="CODE"/>
          <w:rFonts w:ascii="Times New Roman" w:eastAsia="楷体_GB2312" w:hAnsi="Times New Roman"/>
          <w:b/>
          <w:color w:val="000000"/>
          <w:spacing w:val="0"/>
          <w:sz w:val="21"/>
          <w:lang w:eastAsia="zh-CN"/>
        </w:rPr>
        <w:t>]]</w:t>
      </w:r>
    </w:p>
    <w:p w14:paraId="38A5A908" w14:textId="77777777" w:rsidR="00B939D0" w:rsidRDefault="00B939D0">
      <w:pPr>
        <w:pStyle w:val="BodyText"/>
        <w:spacing w:before="0" w:after="0"/>
        <w:ind w:left="840"/>
        <w:rPr>
          <w:rStyle w:val="CODE"/>
          <w:rFonts w:ascii="Times New Roman" w:eastAsia="楷体_GB2312" w:hAnsi="Times New Roman"/>
          <w:color w:val="000000"/>
          <w:spacing w:val="0"/>
          <w:sz w:val="21"/>
          <w:lang w:eastAsia="zh-CN"/>
        </w:rPr>
      </w:pPr>
      <w:r>
        <w:rPr>
          <w:rStyle w:val="CODE"/>
          <w:rFonts w:ascii="Times New Roman" w:eastAsia="楷体_GB2312" w:hAnsi="Times New Roman"/>
          <w:color w:val="000000"/>
          <w:spacing w:val="0"/>
          <w:sz w:val="21"/>
          <w:lang w:eastAsia="zh-CN"/>
        </w:rPr>
        <w:t>&lt;/cfid-mr:DuiJiJinTouZiCeLueHeYeJiBiaoXianDeShuoMingYuJieShi&gt;</w:t>
      </w:r>
    </w:p>
    <w:p w14:paraId="46525D5D" w14:textId="77777777" w:rsidR="00B939D0" w:rsidRDefault="00B939D0">
      <w:pPr>
        <w:pStyle w:val="BodyText"/>
        <w:spacing w:before="0" w:after="0"/>
        <w:ind w:left="840"/>
        <w:rPr>
          <w:rStyle w:val="CODE"/>
          <w:rFonts w:ascii="Times New Roman" w:eastAsia="楷体_GB2312" w:hAnsi="Times New Roman"/>
          <w:color w:val="000000"/>
          <w:spacing w:val="0"/>
          <w:sz w:val="21"/>
          <w:lang w:eastAsia="zh-CN"/>
        </w:rPr>
      </w:pPr>
    </w:p>
    <w:p w14:paraId="60D4A13C"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62" w:name="_Toc481052289"/>
      <w:r>
        <w:rPr>
          <w:bCs w:val="0"/>
          <w:color w:val="000000"/>
          <w:kern w:val="2"/>
          <w:sz w:val="32"/>
          <w:szCs w:val="24"/>
        </w:rPr>
        <w:t>比例数值在实例文档及</w:t>
      </w:r>
      <w:r>
        <w:rPr>
          <w:bCs w:val="0"/>
          <w:color w:val="000000"/>
          <w:kern w:val="2"/>
          <w:sz w:val="32"/>
          <w:szCs w:val="24"/>
        </w:rPr>
        <w:t>WORD</w:t>
      </w:r>
      <w:r>
        <w:rPr>
          <w:bCs w:val="0"/>
          <w:color w:val="000000"/>
          <w:kern w:val="2"/>
          <w:sz w:val="32"/>
          <w:szCs w:val="24"/>
        </w:rPr>
        <w:t>报告中的技术处理</w:t>
      </w:r>
      <w:bookmarkEnd w:id="262"/>
    </w:p>
    <w:p w14:paraId="583A5C94"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eastAsia="zh-CN"/>
        </w:rPr>
      </w:pPr>
      <w:r>
        <w:rPr>
          <w:rStyle w:val="CODE"/>
          <w:rFonts w:ascii="Times New Roman" w:eastAsia="宋体" w:hAnsi="Times New Roman"/>
          <w:color w:val="000000"/>
          <w:spacing w:val="0"/>
          <w:sz w:val="24"/>
          <w:szCs w:val="24"/>
          <w:lang w:eastAsia="zh-CN"/>
        </w:rPr>
        <w:t>比例数值在实例文档中要存储对应小数。例如</w:t>
      </w:r>
      <w:r>
        <w:rPr>
          <w:rStyle w:val="CODE"/>
          <w:rFonts w:ascii="Times New Roman" w:eastAsia="宋体" w:hAnsi="Times New Roman"/>
          <w:color w:val="000000"/>
          <w:spacing w:val="0"/>
          <w:sz w:val="24"/>
          <w:szCs w:val="24"/>
          <w:lang w:eastAsia="zh-CN"/>
        </w:rPr>
        <w:t>12.34</w:t>
      </w:r>
      <w:r>
        <w:rPr>
          <w:rStyle w:val="CODE"/>
          <w:rFonts w:ascii="Times New Roman" w:eastAsia="宋体" w:hAnsi="Times New Roman"/>
          <w:color w:val="000000"/>
          <w:spacing w:val="0"/>
          <w:sz w:val="24"/>
          <w:szCs w:val="24"/>
          <w:lang w:eastAsia="zh-CN"/>
        </w:rPr>
        <w:t>％，在实例文档中应存储为</w:t>
      </w:r>
      <w:r>
        <w:rPr>
          <w:rStyle w:val="CODE"/>
          <w:rFonts w:ascii="Times New Roman" w:eastAsia="宋体" w:hAnsi="Times New Roman"/>
          <w:color w:val="000000"/>
          <w:spacing w:val="0"/>
          <w:sz w:val="24"/>
          <w:szCs w:val="24"/>
          <w:lang w:eastAsia="zh-CN"/>
        </w:rPr>
        <w:t>0.1234</w:t>
      </w:r>
      <w:r>
        <w:rPr>
          <w:rStyle w:val="CODE"/>
          <w:rFonts w:ascii="Times New Roman" w:eastAsia="宋体" w:hAnsi="Times New Roman" w:hint="eastAsia"/>
          <w:color w:val="000000"/>
          <w:spacing w:val="0"/>
          <w:sz w:val="24"/>
          <w:szCs w:val="24"/>
          <w:lang w:eastAsia="zh-CN"/>
        </w:rPr>
        <w:t>，</w:t>
      </w:r>
      <w:r>
        <w:rPr>
          <w:rStyle w:val="CODE"/>
          <w:rFonts w:ascii="Times New Roman" w:eastAsia="宋体" w:hAnsi="Times New Roman"/>
          <w:color w:val="000000"/>
          <w:spacing w:val="0"/>
          <w:sz w:val="24"/>
          <w:szCs w:val="24"/>
          <w:lang w:eastAsia="zh-CN"/>
        </w:rPr>
        <w:t>不应</w:t>
      </w:r>
      <w:r>
        <w:rPr>
          <w:rStyle w:val="CODE"/>
          <w:rFonts w:ascii="Times New Roman" w:eastAsia="宋体" w:hAnsi="Times New Roman" w:hint="eastAsia"/>
          <w:color w:val="000000"/>
          <w:spacing w:val="0"/>
          <w:sz w:val="24"/>
          <w:szCs w:val="24"/>
          <w:lang w:eastAsia="zh-CN"/>
        </w:rPr>
        <w:t>填报</w:t>
      </w:r>
      <w:r>
        <w:rPr>
          <w:rStyle w:val="CODE"/>
          <w:rFonts w:ascii="Times New Roman" w:eastAsia="宋体" w:hAnsi="Times New Roman"/>
          <w:color w:val="000000"/>
          <w:spacing w:val="0"/>
          <w:sz w:val="24"/>
          <w:szCs w:val="24"/>
          <w:lang w:eastAsia="zh-CN"/>
        </w:rPr>
        <w:t>“%”</w:t>
      </w:r>
      <w:r>
        <w:rPr>
          <w:rStyle w:val="CODE"/>
          <w:rFonts w:ascii="Times New Roman" w:eastAsia="宋体" w:hAnsi="Times New Roman" w:hint="eastAsia"/>
          <w:color w:val="000000"/>
          <w:spacing w:val="0"/>
          <w:sz w:val="24"/>
          <w:szCs w:val="24"/>
          <w:lang w:eastAsia="zh-CN"/>
        </w:rPr>
        <w:t>符号</w:t>
      </w:r>
      <w:r>
        <w:rPr>
          <w:rStyle w:val="CODE"/>
          <w:rFonts w:ascii="Times New Roman" w:eastAsia="宋体" w:hAnsi="Times New Roman"/>
          <w:color w:val="000000"/>
          <w:spacing w:val="0"/>
          <w:sz w:val="24"/>
          <w:szCs w:val="24"/>
          <w:lang w:eastAsia="zh-CN"/>
        </w:rPr>
        <w:t>。</w:t>
      </w:r>
    </w:p>
    <w:p w14:paraId="51FE752D"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63" w:name="_Toc481052290"/>
      <w:r>
        <w:rPr>
          <w:rFonts w:hint="eastAsia"/>
          <w:bCs w:val="0"/>
          <w:color w:val="000000"/>
          <w:kern w:val="2"/>
          <w:sz w:val="32"/>
          <w:szCs w:val="24"/>
        </w:rPr>
        <w:t>报告</w:t>
      </w:r>
      <w:r>
        <w:rPr>
          <w:bCs w:val="0"/>
          <w:color w:val="000000"/>
          <w:kern w:val="2"/>
          <w:sz w:val="32"/>
          <w:szCs w:val="24"/>
        </w:rPr>
        <w:t>期内生效的基金信息的填列</w:t>
      </w:r>
      <w:bookmarkEnd w:id="263"/>
    </w:p>
    <w:p w14:paraId="29E23044" w14:textId="77777777" w:rsidR="00B939D0" w:rsidRDefault="00B939D0">
      <w:pPr>
        <w:spacing w:line="360" w:lineRule="auto"/>
        <w:ind w:leftChars="100" w:left="210" w:firstLineChars="200" w:firstLine="480"/>
        <w:rPr>
          <w:rStyle w:val="CODE"/>
          <w:rFonts w:ascii="Times New Roman" w:hAnsi="Times New Roman"/>
          <w:color w:val="000000"/>
          <w:spacing w:val="0"/>
          <w:kern w:val="0"/>
          <w:sz w:val="24"/>
          <w:lang w:eastAsia="zh-CN"/>
        </w:rPr>
      </w:pPr>
      <w:r>
        <w:rPr>
          <w:rStyle w:val="CODE"/>
          <w:rFonts w:ascii="Times New Roman" w:hAnsi="Times New Roman" w:hint="eastAsia"/>
          <w:color w:val="000000"/>
          <w:spacing w:val="0"/>
          <w:kern w:val="0"/>
          <w:sz w:val="24"/>
          <w:lang w:eastAsia="zh-CN"/>
        </w:rPr>
        <w:t>报告</w:t>
      </w:r>
      <w:r>
        <w:rPr>
          <w:rStyle w:val="CODE"/>
          <w:rFonts w:ascii="Times New Roman" w:hAnsi="Times New Roman"/>
          <w:color w:val="000000"/>
          <w:spacing w:val="0"/>
          <w:kern w:val="0"/>
          <w:sz w:val="24"/>
          <w:lang w:eastAsia="zh-CN"/>
        </w:rPr>
        <w:t>期内生效的基金（</w:t>
      </w:r>
      <w:r>
        <w:rPr>
          <w:rStyle w:val="CODE"/>
          <w:rFonts w:ascii="Times New Roman" w:hAnsi="Times New Roman" w:hint="eastAsia"/>
          <w:color w:val="000000"/>
          <w:spacing w:val="0"/>
          <w:kern w:val="0"/>
          <w:sz w:val="24"/>
          <w:lang w:eastAsia="zh-CN"/>
        </w:rPr>
        <w:t>非</w:t>
      </w:r>
      <w:r>
        <w:rPr>
          <w:rStyle w:val="CODE"/>
          <w:rFonts w:ascii="Times New Roman" w:hAnsi="Times New Roman"/>
          <w:color w:val="000000"/>
          <w:spacing w:val="0"/>
          <w:kern w:val="0"/>
          <w:sz w:val="24"/>
          <w:lang w:eastAsia="zh-CN"/>
        </w:rPr>
        <w:t>转型）</w:t>
      </w:r>
      <w:r>
        <w:rPr>
          <w:rStyle w:val="CODE"/>
          <w:rFonts w:ascii="Times New Roman" w:hAnsi="Times New Roman" w:hint="eastAsia"/>
          <w:color w:val="000000"/>
          <w:spacing w:val="0"/>
          <w:kern w:val="0"/>
          <w:sz w:val="24"/>
          <w:lang w:eastAsia="zh-CN"/>
        </w:rPr>
        <w:t>在</w:t>
      </w:r>
      <w:r>
        <w:rPr>
          <w:rStyle w:val="CODE"/>
          <w:rFonts w:ascii="Times New Roman" w:hAnsi="Times New Roman"/>
          <w:color w:val="000000"/>
          <w:spacing w:val="0"/>
          <w:kern w:val="0"/>
          <w:sz w:val="24"/>
          <w:lang w:eastAsia="zh-CN"/>
        </w:rPr>
        <w:t>实例文档中</w:t>
      </w:r>
      <w:r>
        <w:rPr>
          <w:rStyle w:val="CODE"/>
          <w:rFonts w:ascii="Times New Roman" w:hAnsi="Times New Roman" w:hint="eastAsia"/>
          <w:color w:val="000000"/>
          <w:spacing w:val="0"/>
          <w:kern w:val="0"/>
          <w:sz w:val="24"/>
          <w:lang w:eastAsia="zh-CN"/>
        </w:rPr>
        <w:t>，</w:t>
      </w:r>
      <w:r>
        <w:rPr>
          <w:rStyle w:val="CODE"/>
          <w:rFonts w:ascii="Times New Roman" w:hAnsi="Times New Roman"/>
          <w:color w:val="000000"/>
          <w:spacing w:val="0"/>
          <w:kern w:val="0"/>
          <w:sz w:val="24"/>
          <w:lang w:eastAsia="zh-CN"/>
        </w:rPr>
        <w:t>JiJinHeTongShengXiaoRi</w:t>
      </w:r>
      <w:r>
        <w:rPr>
          <w:rStyle w:val="CODE"/>
          <w:rFonts w:ascii="Times New Roman" w:hAnsi="Times New Roman" w:hint="eastAsia"/>
          <w:color w:val="000000"/>
          <w:spacing w:val="0"/>
          <w:kern w:val="0"/>
          <w:sz w:val="24"/>
          <w:lang w:eastAsia="zh-CN"/>
        </w:rPr>
        <w:t>（基金</w:t>
      </w:r>
      <w:r>
        <w:rPr>
          <w:rStyle w:val="CODE"/>
          <w:rFonts w:ascii="Times New Roman" w:hAnsi="Times New Roman"/>
          <w:color w:val="000000"/>
          <w:spacing w:val="0"/>
          <w:kern w:val="0"/>
          <w:sz w:val="24"/>
          <w:lang w:eastAsia="zh-CN"/>
        </w:rPr>
        <w:t>合同生效日</w:t>
      </w:r>
      <w:r>
        <w:rPr>
          <w:rStyle w:val="CODE"/>
          <w:rFonts w:ascii="Times New Roman" w:hAnsi="Times New Roman" w:hint="eastAsia"/>
          <w:color w:val="000000"/>
          <w:spacing w:val="0"/>
          <w:kern w:val="0"/>
          <w:sz w:val="24"/>
          <w:lang w:eastAsia="zh-CN"/>
        </w:rPr>
        <w:t>）、</w:t>
      </w:r>
      <w:r>
        <w:rPr>
          <w:rStyle w:val="CODE"/>
          <w:rFonts w:ascii="Times New Roman" w:hAnsi="Times New Roman"/>
          <w:color w:val="000000"/>
          <w:spacing w:val="0"/>
          <w:kern w:val="0"/>
          <w:sz w:val="24"/>
          <w:lang w:eastAsia="zh-CN"/>
        </w:rPr>
        <w:t>BaoGaoQiJianKaiShiRiQi</w:t>
      </w:r>
      <w:r>
        <w:rPr>
          <w:rStyle w:val="CODE"/>
          <w:rFonts w:ascii="Times New Roman" w:hAnsi="Times New Roman" w:hint="eastAsia"/>
          <w:color w:val="000000"/>
          <w:spacing w:val="0"/>
          <w:kern w:val="0"/>
          <w:sz w:val="24"/>
          <w:lang w:eastAsia="zh-CN"/>
        </w:rPr>
        <w:t>（报告</w:t>
      </w:r>
      <w:r>
        <w:rPr>
          <w:rStyle w:val="CODE"/>
          <w:rFonts w:ascii="Times New Roman" w:hAnsi="Times New Roman"/>
          <w:color w:val="000000"/>
          <w:spacing w:val="0"/>
          <w:kern w:val="0"/>
          <w:sz w:val="24"/>
          <w:lang w:eastAsia="zh-CN"/>
        </w:rPr>
        <w:t>期间开始</w:t>
      </w:r>
      <w:r>
        <w:rPr>
          <w:rStyle w:val="CODE"/>
          <w:rFonts w:ascii="Times New Roman" w:hAnsi="Times New Roman" w:hint="eastAsia"/>
          <w:color w:val="000000"/>
          <w:spacing w:val="0"/>
          <w:kern w:val="0"/>
          <w:sz w:val="24"/>
          <w:lang w:eastAsia="zh-CN"/>
        </w:rPr>
        <w:t>日期）两个</w:t>
      </w:r>
      <w:r>
        <w:rPr>
          <w:rStyle w:val="CODE"/>
          <w:rFonts w:ascii="Times New Roman" w:hAnsi="Times New Roman"/>
          <w:color w:val="000000"/>
          <w:spacing w:val="0"/>
          <w:kern w:val="0"/>
          <w:sz w:val="24"/>
          <w:lang w:eastAsia="zh-CN"/>
        </w:rPr>
        <w:t>元素披露的</w:t>
      </w:r>
      <w:r>
        <w:rPr>
          <w:rStyle w:val="CODE"/>
          <w:rFonts w:ascii="Times New Roman" w:hAnsi="Times New Roman" w:hint="eastAsia"/>
          <w:color w:val="000000"/>
          <w:spacing w:val="0"/>
          <w:kern w:val="0"/>
          <w:sz w:val="24"/>
          <w:lang w:eastAsia="zh-CN"/>
        </w:rPr>
        <w:t>数据</w:t>
      </w:r>
      <w:r>
        <w:rPr>
          <w:rStyle w:val="CODE"/>
          <w:rFonts w:ascii="Times New Roman" w:hAnsi="Times New Roman"/>
          <w:color w:val="000000"/>
          <w:spacing w:val="0"/>
          <w:kern w:val="0"/>
          <w:sz w:val="24"/>
          <w:lang w:eastAsia="zh-CN"/>
        </w:rPr>
        <w:t>应相同。</w:t>
      </w:r>
    </w:p>
    <w:p w14:paraId="65627046" w14:textId="77777777" w:rsidR="00B939D0" w:rsidRDefault="00B939D0">
      <w:pPr>
        <w:spacing w:line="360" w:lineRule="auto"/>
        <w:ind w:leftChars="100" w:left="210" w:firstLineChars="200" w:firstLine="480"/>
        <w:rPr>
          <w:rStyle w:val="CODE"/>
          <w:rFonts w:ascii="Times New Roman" w:hAnsi="Times New Roman"/>
          <w:spacing w:val="0"/>
          <w:sz w:val="24"/>
          <w:lang w:eastAsia="zh-CN"/>
        </w:rPr>
      </w:pPr>
      <w:r>
        <w:rPr>
          <w:rStyle w:val="CODE"/>
          <w:rFonts w:ascii="Times New Roman" w:hAnsi="Times New Roman" w:hint="eastAsia"/>
          <w:color w:val="000000"/>
          <w:spacing w:val="0"/>
          <w:kern w:val="0"/>
          <w:sz w:val="24"/>
          <w:lang w:eastAsia="zh-CN"/>
        </w:rPr>
        <w:t>另外，</w:t>
      </w:r>
      <w:r>
        <w:rPr>
          <w:rStyle w:val="CODE"/>
          <w:rFonts w:ascii="Times New Roman" w:hAnsi="Times New Roman"/>
          <w:color w:val="000000"/>
          <w:spacing w:val="0"/>
          <w:kern w:val="0"/>
          <w:sz w:val="24"/>
          <w:lang w:eastAsia="zh-CN"/>
        </w:rPr>
        <w:t>本期</w:t>
      </w:r>
      <w:r>
        <w:rPr>
          <w:rStyle w:val="CODE"/>
          <w:rFonts w:ascii="Times New Roman" w:hAnsi="Times New Roman" w:hint="eastAsia"/>
          <w:color w:val="000000"/>
          <w:spacing w:val="0"/>
          <w:kern w:val="0"/>
          <w:sz w:val="24"/>
          <w:lang w:eastAsia="zh-CN"/>
        </w:rPr>
        <w:t>上下文</w:t>
      </w:r>
      <w:r>
        <w:rPr>
          <w:rStyle w:val="CODE"/>
          <w:rFonts w:ascii="Times New Roman" w:hAnsi="Times New Roman"/>
          <w:color w:val="000000"/>
          <w:spacing w:val="0"/>
          <w:kern w:val="0"/>
          <w:sz w:val="24"/>
          <w:lang w:eastAsia="zh-CN"/>
        </w:rPr>
        <w:t>的</w:t>
      </w:r>
      <w:r>
        <w:rPr>
          <w:rStyle w:val="CODE"/>
          <w:rFonts w:ascii="Times New Roman" w:hAnsi="Times New Roman" w:hint="eastAsia"/>
          <w:color w:val="000000"/>
          <w:spacing w:val="0"/>
          <w:kern w:val="0"/>
          <w:sz w:val="24"/>
          <w:lang w:eastAsia="zh-CN"/>
        </w:rPr>
        <w:t>startDate</w:t>
      </w:r>
      <w:r>
        <w:rPr>
          <w:rStyle w:val="CODE"/>
          <w:rFonts w:ascii="Times New Roman" w:hAnsi="Times New Roman" w:hint="eastAsia"/>
          <w:color w:val="000000"/>
          <w:spacing w:val="0"/>
          <w:kern w:val="0"/>
          <w:sz w:val="24"/>
          <w:lang w:eastAsia="zh-CN"/>
        </w:rPr>
        <w:t>的</w:t>
      </w:r>
      <w:r>
        <w:rPr>
          <w:rStyle w:val="CODE"/>
          <w:rFonts w:ascii="Times New Roman" w:hAnsi="Times New Roman"/>
          <w:color w:val="000000"/>
          <w:spacing w:val="0"/>
          <w:kern w:val="0"/>
          <w:sz w:val="24"/>
          <w:lang w:eastAsia="zh-CN"/>
        </w:rPr>
        <w:t>填列值应与基金合同生效日（</w:t>
      </w:r>
      <w:r>
        <w:rPr>
          <w:rStyle w:val="CODE"/>
          <w:rFonts w:ascii="Times New Roman" w:hAnsi="Times New Roman" w:hint="eastAsia"/>
          <w:color w:val="000000"/>
          <w:spacing w:val="0"/>
          <w:kern w:val="0"/>
          <w:sz w:val="24"/>
          <w:lang w:eastAsia="zh-CN"/>
        </w:rPr>
        <w:t>或</w:t>
      </w:r>
      <w:r>
        <w:rPr>
          <w:rStyle w:val="CODE"/>
          <w:rFonts w:ascii="Times New Roman" w:hAnsi="Times New Roman"/>
          <w:color w:val="000000"/>
          <w:spacing w:val="0"/>
          <w:kern w:val="0"/>
          <w:sz w:val="24"/>
          <w:lang w:eastAsia="zh-CN"/>
        </w:rPr>
        <w:t>报告期间</w:t>
      </w:r>
      <w:r>
        <w:rPr>
          <w:rStyle w:val="CODE"/>
          <w:rFonts w:ascii="Times New Roman" w:hAnsi="Times New Roman" w:hint="eastAsia"/>
          <w:color w:val="000000"/>
          <w:spacing w:val="0"/>
          <w:kern w:val="0"/>
          <w:sz w:val="24"/>
          <w:lang w:eastAsia="zh-CN"/>
        </w:rPr>
        <w:t>开始</w:t>
      </w:r>
      <w:r>
        <w:rPr>
          <w:rStyle w:val="CODE"/>
          <w:rFonts w:ascii="Times New Roman" w:hAnsi="Times New Roman"/>
          <w:color w:val="000000"/>
          <w:spacing w:val="0"/>
          <w:kern w:val="0"/>
          <w:sz w:val="24"/>
          <w:lang w:eastAsia="zh-CN"/>
        </w:rPr>
        <w:t>日期）</w:t>
      </w:r>
      <w:r>
        <w:rPr>
          <w:rStyle w:val="CODE"/>
          <w:rFonts w:ascii="Times New Roman" w:hAnsi="Times New Roman" w:hint="eastAsia"/>
          <w:color w:val="000000"/>
          <w:spacing w:val="0"/>
          <w:kern w:val="0"/>
          <w:sz w:val="24"/>
          <w:lang w:eastAsia="zh-CN"/>
        </w:rPr>
        <w:t>披露</w:t>
      </w:r>
      <w:r>
        <w:rPr>
          <w:rStyle w:val="CODE"/>
          <w:rFonts w:ascii="Times New Roman" w:hAnsi="Times New Roman"/>
          <w:color w:val="000000"/>
          <w:spacing w:val="0"/>
          <w:kern w:val="0"/>
          <w:sz w:val="24"/>
          <w:lang w:eastAsia="zh-CN"/>
        </w:rPr>
        <w:t>的数值相同。</w:t>
      </w:r>
      <w:r>
        <w:rPr>
          <w:rStyle w:val="CODE"/>
          <w:rFonts w:ascii="Times New Roman" w:hAnsi="Times New Roman" w:hint="eastAsia"/>
          <w:color w:val="000000"/>
          <w:spacing w:val="0"/>
          <w:kern w:val="0"/>
          <w:sz w:val="24"/>
          <w:lang w:eastAsia="zh-CN"/>
        </w:rPr>
        <w:t>举例</w:t>
      </w:r>
      <w:r>
        <w:rPr>
          <w:rStyle w:val="CODE"/>
          <w:rFonts w:ascii="Times New Roman" w:hAnsi="Times New Roman"/>
          <w:color w:val="000000"/>
          <w:spacing w:val="0"/>
          <w:kern w:val="0"/>
          <w:sz w:val="24"/>
          <w:lang w:eastAsia="zh-CN"/>
        </w:rPr>
        <w:t>如下：</w:t>
      </w:r>
    </w:p>
    <w:p w14:paraId="0C7A29E4" w14:textId="77777777" w:rsidR="00B939D0" w:rsidRDefault="00B939D0">
      <w:pPr>
        <w:ind w:leftChars="100" w:left="210" w:firstLineChars="200" w:firstLine="420"/>
        <w:rPr>
          <w:rStyle w:val="CODE"/>
          <w:rFonts w:ascii="Times New Roman" w:hAnsi="Times New Roman"/>
          <w:spacing w:val="0"/>
          <w:sz w:val="24"/>
          <w:lang w:eastAsia="zh-CN"/>
        </w:rPr>
      </w:pPr>
      <w:r>
        <w:rPr>
          <w:rStyle w:val="CODE"/>
          <w:rFonts w:ascii="Times New Roman" w:eastAsia="楷体_GB2312" w:hAnsi="Times New Roman" w:hint="eastAsia"/>
          <w:color w:val="000000"/>
          <w:spacing w:val="0"/>
          <w:sz w:val="21"/>
          <w:lang w:eastAsia="zh-CN"/>
        </w:rPr>
        <w:t>在</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0212</w:t>
      </w:r>
      <w:r>
        <w:rPr>
          <w:rStyle w:val="CODE"/>
          <w:rFonts w:ascii="Times New Roman" w:eastAsia="楷体_GB2312" w:hAnsi="Times New Roman" w:hint="eastAsia"/>
          <w:color w:val="000000"/>
          <w:spacing w:val="0"/>
          <w:sz w:val="21"/>
          <w:lang w:eastAsia="zh-CN"/>
        </w:rPr>
        <w:t>日生效</w:t>
      </w:r>
      <w:r>
        <w:rPr>
          <w:rStyle w:val="CODE"/>
          <w:rFonts w:ascii="Times New Roman" w:eastAsia="楷体_GB2312" w:hAnsi="Times New Roman"/>
          <w:color w:val="000000"/>
          <w:spacing w:val="0"/>
          <w:sz w:val="21"/>
          <w:lang w:eastAsia="zh-CN"/>
        </w:rPr>
        <w:t>的基金，在披露</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hint="eastAsia"/>
          <w:color w:val="000000"/>
          <w:spacing w:val="0"/>
          <w:sz w:val="21"/>
          <w:lang w:eastAsia="zh-CN"/>
        </w:rPr>
        <w:t>年</w:t>
      </w:r>
      <w:r>
        <w:rPr>
          <w:rStyle w:val="CODE"/>
          <w:rFonts w:ascii="Times New Roman" w:eastAsia="楷体_GB2312" w:hAnsi="Times New Roman"/>
          <w:color w:val="000000"/>
          <w:spacing w:val="0"/>
          <w:sz w:val="21"/>
          <w:lang w:eastAsia="zh-CN"/>
        </w:rPr>
        <w:t>年报时，</w:t>
      </w:r>
      <w:r>
        <w:rPr>
          <w:rStyle w:val="CODE"/>
          <w:rFonts w:ascii="Times New Roman" w:eastAsia="楷体_GB2312" w:hAnsi="Times New Roman"/>
          <w:color w:val="000000"/>
          <w:spacing w:val="0"/>
          <w:sz w:val="21"/>
          <w:lang w:eastAsia="zh-CN"/>
        </w:rPr>
        <w:t>JiJinHeTongShengXiaoRi</w:t>
      </w:r>
      <w:r>
        <w:rPr>
          <w:rStyle w:val="CODE"/>
          <w:rFonts w:ascii="Times New Roman" w:eastAsia="楷体_GB2312" w:hAnsi="Times New Roman" w:hint="eastAsia"/>
          <w:color w:val="000000"/>
          <w:spacing w:val="0"/>
          <w:sz w:val="21"/>
          <w:lang w:eastAsia="zh-CN"/>
        </w:rPr>
        <w:t>（基金</w:t>
      </w:r>
      <w:r>
        <w:rPr>
          <w:rStyle w:val="CODE"/>
          <w:rFonts w:ascii="Times New Roman" w:eastAsia="楷体_GB2312" w:hAnsi="Times New Roman"/>
          <w:color w:val="000000"/>
          <w:spacing w:val="0"/>
          <w:sz w:val="21"/>
          <w:lang w:eastAsia="zh-CN"/>
        </w:rPr>
        <w:t>合同生效日</w:t>
      </w:r>
      <w:r>
        <w:rPr>
          <w:rStyle w:val="CODE"/>
          <w:rFonts w:ascii="Times New Roman" w:eastAsia="楷体_GB2312" w:hAnsi="Times New Roman" w:hint="eastAsia"/>
          <w:color w:val="000000"/>
          <w:spacing w:val="0"/>
          <w:sz w:val="21"/>
          <w:lang w:eastAsia="zh-CN"/>
        </w:rPr>
        <w:t>）和</w:t>
      </w:r>
      <w:r>
        <w:rPr>
          <w:rStyle w:val="CODE"/>
          <w:rFonts w:ascii="Times New Roman" w:eastAsia="楷体_GB2312" w:hAnsi="Times New Roman"/>
          <w:color w:val="000000"/>
          <w:spacing w:val="0"/>
          <w:sz w:val="21"/>
          <w:lang w:eastAsia="zh-CN"/>
        </w:rPr>
        <w:t>BaoGaoQiJianKaiShiRiQi</w:t>
      </w:r>
      <w:r>
        <w:rPr>
          <w:rStyle w:val="CODE"/>
          <w:rFonts w:ascii="Times New Roman" w:eastAsia="楷体_GB2312" w:hAnsi="Times New Roman" w:hint="eastAsia"/>
          <w:color w:val="000000"/>
          <w:spacing w:val="0"/>
          <w:sz w:val="21"/>
          <w:lang w:eastAsia="zh-CN"/>
        </w:rPr>
        <w:t>（报告</w:t>
      </w:r>
      <w:r>
        <w:rPr>
          <w:rStyle w:val="CODE"/>
          <w:rFonts w:ascii="Times New Roman" w:eastAsia="楷体_GB2312" w:hAnsi="Times New Roman"/>
          <w:color w:val="000000"/>
          <w:spacing w:val="0"/>
          <w:sz w:val="21"/>
          <w:lang w:eastAsia="zh-CN"/>
        </w:rPr>
        <w:t>期间开始</w:t>
      </w:r>
      <w:r>
        <w:rPr>
          <w:rStyle w:val="CODE"/>
          <w:rFonts w:ascii="Times New Roman" w:eastAsia="楷体_GB2312" w:hAnsi="Times New Roman" w:hint="eastAsia"/>
          <w:color w:val="000000"/>
          <w:spacing w:val="0"/>
          <w:sz w:val="21"/>
          <w:lang w:eastAsia="zh-CN"/>
        </w:rPr>
        <w:t>日期）应</w:t>
      </w:r>
      <w:r>
        <w:rPr>
          <w:rStyle w:val="CODE"/>
          <w:rFonts w:ascii="Times New Roman" w:eastAsia="楷体_GB2312" w:hAnsi="Times New Roman"/>
          <w:color w:val="000000"/>
          <w:spacing w:val="0"/>
          <w:sz w:val="21"/>
          <w:lang w:eastAsia="zh-CN"/>
        </w:rPr>
        <w:t>披露的数</w:t>
      </w:r>
      <w:r>
        <w:rPr>
          <w:rStyle w:val="CODE"/>
          <w:rFonts w:ascii="Times New Roman" w:eastAsia="楷体_GB2312" w:hAnsi="Times New Roman" w:hint="eastAsia"/>
          <w:color w:val="000000"/>
          <w:spacing w:val="0"/>
          <w:sz w:val="21"/>
          <w:lang w:eastAsia="zh-CN"/>
        </w:rPr>
        <w:t>据均</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-02-12</w:t>
      </w:r>
      <w:r>
        <w:rPr>
          <w:rStyle w:val="CODE"/>
          <w:rFonts w:ascii="Times New Roman" w:eastAsia="楷体_GB2312" w:hAnsi="Times New Roman" w:hint="eastAsia"/>
          <w:color w:val="000000"/>
          <w:spacing w:val="0"/>
          <w:sz w:val="21"/>
          <w:lang w:eastAsia="zh-CN"/>
        </w:rPr>
        <w:t>。</w:t>
      </w:r>
    </w:p>
    <w:p w14:paraId="45A5B7FD" w14:textId="77777777" w:rsidR="00B939D0" w:rsidRDefault="00B939D0">
      <w:pPr>
        <w:ind w:leftChars="100" w:left="210" w:firstLineChars="200" w:firstLine="420"/>
        <w:rPr>
          <w:rStyle w:val="CODE"/>
          <w:rFonts w:ascii="Times New Roman" w:hAnsi="Times New Roman" w:hint="eastAsia"/>
          <w:spacing w:val="0"/>
          <w:sz w:val="24"/>
          <w:lang w:eastAsia="zh-CN"/>
        </w:rPr>
      </w:pPr>
      <w:r>
        <w:rPr>
          <w:rStyle w:val="CODE"/>
          <w:rFonts w:ascii="Times New Roman" w:eastAsia="楷体_GB2312" w:hAnsi="Times New Roman" w:hint="eastAsia"/>
          <w:color w:val="000000"/>
          <w:spacing w:val="0"/>
          <w:sz w:val="21"/>
          <w:lang w:eastAsia="zh-CN"/>
        </w:rPr>
        <w:t>另外</w:t>
      </w:r>
      <w:r>
        <w:rPr>
          <w:rStyle w:val="CODE"/>
          <w:rFonts w:ascii="Times New Roman" w:eastAsia="楷体_GB2312" w:hAnsi="Times New Roman"/>
          <w:color w:val="000000"/>
          <w:spacing w:val="0"/>
          <w:sz w:val="21"/>
          <w:lang w:eastAsia="zh-CN"/>
        </w:rPr>
        <w:t>，在披露时间段值</w:t>
      </w:r>
      <w:r>
        <w:rPr>
          <w:rStyle w:val="CODE"/>
          <w:rFonts w:ascii="Times New Roman" w:eastAsia="楷体_GB2312" w:hAnsi="Times New Roman" w:hint="eastAsia"/>
          <w:color w:val="000000"/>
          <w:spacing w:val="0"/>
          <w:sz w:val="21"/>
          <w:lang w:eastAsia="zh-CN"/>
        </w:rPr>
        <w:t>元素本期</w:t>
      </w:r>
      <w:r>
        <w:rPr>
          <w:rStyle w:val="CODE"/>
          <w:rFonts w:ascii="Times New Roman" w:eastAsia="楷体_GB2312" w:hAnsi="Times New Roman"/>
          <w:color w:val="000000"/>
          <w:spacing w:val="0"/>
          <w:sz w:val="21"/>
          <w:lang w:eastAsia="zh-CN"/>
        </w:rPr>
        <w:t>的上下文</w:t>
      </w:r>
      <w:r>
        <w:rPr>
          <w:rStyle w:val="CODE"/>
          <w:rFonts w:ascii="Times New Roman" w:eastAsia="楷体_GB2312" w:hAnsi="Times New Roman" w:hint="eastAsia"/>
          <w:color w:val="000000"/>
          <w:spacing w:val="0"/>
          <w:sz w:val="21"/>
          <w:lang w:eastAsia="zh-CN"/>
        </w:rPr>
        <w:t>命名</w:t>
      </w:r>
      <w:r>
        <w:rPr>
          <w:rStyle w:val="CODE"/>
          <w:rFonts w:ascii="Times New Roman" w:eastAsia="楷体_GB2312" w:hAnsi="Times New Roman"/>
          <w:color w:val="000000"/>
          <w:spacing w:val="0"/>
          <w:sz w:val="21"/>
          <w:lang w:eastAsia="zh-CN"/>
        </w:rPr>
        <w:t>可为</w:t>
      </w:r>
      <w:r>
        <w:rPr>
          <w:rStyle w:val="CODE"/>
          <w:rFonts w:ascii="Times New Roman" w:eastAsia="楷体_GB2312" w:hAnsi="Times New Roman"/>
          <w:color w:val="000000"/>
          <w:spacing w:val="0"/>
          <w:sz w:val="21"/>
          <w:lang w:eastAsia="zh-CN"/>
        </w:rPr>
        <w:t>C_duration_20070212-20071231</w:t>
      </w:r>
      <w:r>
        <w:rPr>
          <w:rStyle w:val="CODE"/>
          <w:rFonts w:ascii="Times New Roman" w:eastAsia="楷体_GB2312" w:hAnsi="Times New Roman" w:hint="eastAsia"/>
          <w:color w:val="000000"/>
          <w:spacing w:val="0"/>
          <w:sz w:val="21"/>
          <w:lang w:eastAsia="zh-CN"/>
        </w:rPr>
        <w:t>，其中</w:t>
      </w:r>
      <w:r>
        <w:rPr>
          <w:rStyle w:val="CODE"/>
          <w:rFonts w:ascii="Times New Roman" w:eastAsia="楷体_GB2312" w:hAnsi="Times New Roman" w:hint="eastAsia"/>
          <w:color w:val="000000"/>
          <w:spacing w:val="0"/>
          <w:sz w:val="21"/>
          <w:lang w:eastAsia="zh-CN"/>
        </w:rPr>
        <w:t>startDate</w:t>
      </w:r>
      <w:r>
        <w:rPr>
          <w:rStyle w:val="CODE"/>
          <w:rFonts w:ascii="Times New Roman" w:eastAsia="楷体_GB2312" w:hAnsi="Times New Roman" w:hint="eastAsia"/>
          <w:color w:val="000000"/>
          <w:spacing w:val="0"/>
          <w:sz w:val="21"/>
          <w:lang w:eastAsia="zh-CN"/>
        </w:rPr>
        <w:t>的取值必须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02</w:t>
      </w:r>
      <w:r>
        <w:rPr>
          <w:rStyle w:val="CODE"/>
          <w:rFonts w:ascii="Times New Roman" w:eastAsia="楷体_GB2312" w:hAnsi="Times New Roman"/>
          <w:color w:val="000000"/>
          <w:spacing w:val="0"/>
          <w:sz w:val="21"/>
          <w:lang w:eastAsia="zh-CN"/>
        </w:rPr>
        <w:t>-12</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endDate</w:t>
      </w:r>
      <w:r>
        <w:rPr>
          <w:rStyle w:val="CODE"/>
          <w:rFonts w:ascii="Times New Roman" w:eastAsia="楷体_GB2312" w:hAnsi="Times New Roman"/>
          <w:color w:val="000000"/>
          <w:spacing w:val="0"/>
          <w:sz w:val="21"/>
          <w:lang w:eastAsia="zh-CN"/>
        </w:rPr>
        <w:t>的取值</w:t>
      </w:r>
      <w:r>
        <w:rPr>
          <w:rStyle w:val="CODE"/>
          <w:rFonts w:ascii="Times New Roman" w:eastAsia="楷体_GB2312" w:hAnsi="Times New Roman" w:hint="eastAsia"/>
          <w:color w:val="000000"/>
          <w:spacing w:val="0"/>
          <w:sz w:val="21"/>
          <w:lang w:eastAsia="zh-CN"/>
        </w:rPr>
        <w:t>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12</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31</w:t>
      </w:r>
      <w:r>
        <w:rPr>
          <w:rStyle w:val="CODE"/>
          <w:rFonts w:ascii="Times New Roman" w:eastAsia="楷体_GB2312" w:hAnsi="Times New Roman" w:hint="eastAsia"/>
          <w:color w:val="000000"/>
          <w:spacing w:val="0"/>
          <w:sz w:val="21"/>
          <w:lang w:eastAsia="zh-CN"/>
        </w:rPr>
        <w:t>。</w:t>
      </w:r>
    </w:p>
    <w:p w14:paraId="01904C8A" w14:textId="77777777" w:rsidR="00B939D0" w:rsidRDefault="00B939D0">
      <w:pPr>
        <w:ind w:left="425"/>
        <w:rPr>
          <w:rFonts w:hint="eastAsia"/>
        </w:rPr>
      </w:pPr>
    </w:p>
    <w:p w14:paraId="17D505A1" w14:textId="77777777" w:rsidR="00B939D0" w:rsidRDefault="00B939D0">
      <w:pPr>
        <w:pStyle w:val="Heading1"/>
        <w:keepLines w:val="0"/>
        <w:numPr>
          <w:ilvl w:val="0"/>
          <w:numId w:val="2"/>
        </w:numPr>
        <w:tabs>
          <w:tab w:val="left" w:pos="425"/>
        </w:tabs>
        <w:spacing w:beforeLines="50" w:before="156" w:afterLines="50" w:after="156" w:line="240" w:lineRule="auto"/>
        <w:jc w:val="left"/>
        <w:rPr>
          <w:bCs w:val="0"/>
          <w:color w:val="000000"/>
          <w:kern w:val="2"/>
          <w:sz w:val="32"/>
          <w:szCs w:val="24"/>
        </w:rPr>
      </w:pPr>
      <w:bookmarkStart w:id="264" w:name="_Toc481052291"/>
      <w:r>
        <w:rPr>
          <w:rFonts w:hint="eastAsia"/>
          <w:bCs w:val="0"/>
          <w:color w:val="000000"/>
          <w:kern w:val="2"/>
          <w:sz w:val="32"/>
          <w:szCs w:val="24"/>
        </w:rPr>
        <w:t>转型基金</w:t>
      </w:r>
      <w:r>
        <w:rPr>
          <w:bCs w:val="0"/>
          <w:color w:val="000000"/>
          <w:kern w:val="2"/>
          <w:sz w:val="32"/>
          <w:szCs w:val="24"/>
        </w:rPr>
        <w:t>的</w:t>
      </w:r>
      <w:r>
        <w:rPr>
          <w:rFonts w:hint="eastAsia"/>
          <w:bCs w:val="0"/>
          <w:color w:val="000000"/>
          <w:kern w:val="2"/>
          <w:sz w:val="32"/>
          <w:szCs w:val="24"/>
        </w:rPr>
        <w:t>信息</w:t>
      </w:r>
      <w:r>
        <w:rPr>
          <w:bCs w:val="0"/>
          <w:color w:val="000000"/>
          <w:kern w:val="2"/>
          <w:sz w:val="32"/>
          <w:szCs w:val="24"/>
        </w:rPr>
        <w:t>的填列</w:t>
      </w:r>
      <w:bookmarkEnd w:id="264"/>
    </w:p>
    <w:p w14:paraId="6245AD81" w14:textId="77777777" w:rsidR="00B939D0" w:rsidRDefault="00B939D0">
      <w:pPr>
        <w:spacing w:line="360" w:lineRule="auto"/>
        <w:ind w:left="425"/>
        <w:rPr>
          <w:rFonts w:hint="eastAsia"/>
          <w:sz w:val="24"/>
        </w:rPr>
      </w:pPr>
      <w:r>
        <w:rPr>
          <w:rFonts w:hint="eastAsia"/>
          <w:sz w:val="24"/>
        </w:rPr>
        <w:t>1</w:t>
      </w:r>
      <w:r>
        <w:rPr>
          <w:rFonts w:hint="eastAsia"/>
          <w:sz w:val="24"/>
        </w:rPr>
        <w:t>）本期</w:t>
      </w:r>
      <w:r>
        <w:rPr>
          <w:sz w:val="24"/>
        </w:rPr>
        <w:t>转型基金</w:t>
      </w:r>
    </w:p>
    <w:p w14:paraId="261E262A" w14:textId="77777777" w:rsidR="00B939D0" w:rsidRDefault="00B939D0">
      <w:pPr>
        <w:spacing w:line="360" w:lineRule="auto"/>
        <w:ind w:left="425" w:firstLineChars="150" w:firstLine="360"/>
        <w:rPr>
          <w:sz w:val="24"/>
        </w:rPr>
      </w:pPr>
      <w:r>
        <w:rPr>
          <w:rFonts w:hint="eastAsia"/>
          <w:sz w:val="24"/>
        </w:rPr>
        <w:t>若基金</w:t>
      </w:r>
      <w:r>
        <w:rPr>
          <w:sz w:val="24"/>
        </w:rPr>
        <w:t>在报告期内转型，</w:t>
      </w:r>
      <w:r>
        <w:rPr>
          <w:sz w:val="24"/>
        </w:rPr>
        <w:t>ZhuanXingRiQi</w:t>
      </w:r>
      <w:r>
        <w:rPr>
          <w:rFonts w:hint="eastAsia"/>
          <w:sz w:val="24"/>
        </w:rPr>
        <w:t>（转型</w:t>
      </w:r>
      <w:r>
        <w:rPr>
          <w:sz w:val="24"/>
        </w:rPr>
        <w:t>日期</w:t>
      </w:r>
      <w:r>
        <w:rPr>
          <w:rFonts w:hint="eastAsia"/>
          <w:sz w:val="24"/>
        </w:rPr>
        <w:t>）元素</w:t>
      </w:r>
      <w:r>
        <w:rPr>
          <w:sz w:val="24"/>
        </w:rPr>
        <w:t>必须填报</w:t>
      </w:r>
      <w:r>
        <w:rPr>
          <w:rFonts w:hint="eastAsia"/>
          <w:sz w:val="24"/>
        </w:rPr>
        <w:t>，</w:t>
      </w:r>
      <w:r>
        <w:rPr>
          <w:sz w:val="24"/>
        </w:rPr>
        <w:t>且上下文应为普通上下文</w:t>
      </w:r>
      <w:r>
        <w:rPr>
          <w:rFonts w:hint="eastAsia"/>
          <w:sz w:val="24"/>
        </w:rPr>
        <w:t>。</w:t>
      </w:r>
    </w:p>
    <w:p w14:paraId="6DAAD174" w14:textId="77777777" w:rsidR="00B939D0" w:rsidRDefault="00B939D0">
      <w:pPr>
        <w:spacing w:line="360" w:lineRule="auto"/>
        <w:ind w:left="425" w:firstLineChars="150" w:firstLine="360"/>
        <w:rPr>
          <w:rStyle w:val="CODE"/>
          <w:rFonts w:ascii="Times New Roman" w:hAnsi="Times New Roman" w:hint="eastAsia"/>
          <w:color w:val="000000"/>
          <w:spacing w:val="0"/>
          <w:kern w:val="0"/>
          <w:sz w:val="24"/>
          <w:lang w:eastAsia="zh-CN"/>
        </w:rPr>
      </w:pPr>
      <w:r>
        <w:rPr>
          <w:rFonts w:hint="eastAsia"/>
          <w:sz w:val="24"/>
        </w:rPr>
        <w:t>在</w:t>
      </w:r>
      <w:r>
        <w:rPr>
          <w:sz w:val="24"/>
        </w:rPr>
        <w:t>转型前和转型后将分别披露</w:t>
      </w:r>
      <w:r>
        <w:rPr>
          <w:rStyle w:val="CODE"/>
          <w:rFonts w:ascii="Times New Roman" w:hAnsi="Times New Roman"/>
          <w:color w:val="000000"/>
          <w:spacing w:val="0"/>
          <w:kern w:val="0"/>
          <w:sz w:val="24"/>
          <w:lang w:eastAsia="zh-CN"/>
        </w:rPr>
        <w:t>JiJinHeTongShengXiaoRi</w:t>
      </w:r>
      <w:r>
        <w:rPr>
          <w:rStyle w:val="CODE"/>
          <w:rFonts w:ascii="Times New Roman" w:hAnsi="Times New Roman" w:hint="eastAsia"/>
          <w:color w:val="000000"/>
          <w:spacing w:val="0"/>
          <w:kern w:val="0"/>
          <w:sz w:val="24"/>
          <w:lang w:eastAsia="zh-CN"/>
        </w:rPr>
        <w:t>（基金</w:t>
      </w:r>
      <w:r>
        <w:rPr>
          <w:rStyle w:val="CODE"/>
          <w:rFonts w:ascii="Times New Roman" w:hAnsi="Times New Roman"/>
          <w:color w:val="000000"/>
          <w:spacing w:val="0"/>
          <w:kern w:val="0"/>
          <w:sz w:val="24"/>
          <w:lang w:eastAsia="zh-CN"/>
        </w:rPr>
        <w:t>合同生效日</w:t>
      </w:r>
      <w:r>
        <w:rPr>
          <w:rStyle w:val="CODE"/>
          <w:rFonts w:ascii="Times New Roman" w:hAnsi="Times New Roman" w:hint="eastAsia"/>
          <w:color w:val="000000"/>
          <w:spacing w:val="0"/>
          <w:kern w:val="0"/>
          <w:sz w:val="24"/>
          <w:lang w:eastAsia="zh-CN"/>
        </w:rPr>
        <w:t>）、</w:t>
      </w:r>
      <w:r>
        <w:rPr>
          <w:rStyle w:val="CODE"/>
          <w:rFonts w:ascii="Times New Roman" w:hAnsi="Times New Roman"/>
          <w:color w:val="000000"/>
          <w:spacing w:val="0"/>
          <w:kern w:val="0"/>
          <w:sz w:val="24"/>
          <w:lang w:eastAsia="zh-CN"/>
        </w:rPr>
        <w:t>BaoGaoQiJianKaiShiRiQi</w:t>
      </w:r>
      <w:r>
        <w:rPr>
          <w:rStyle w:val="CODE"/>
          <w:rFonts w:ascii="Times New Roman" w:hAnsi="Times New Roman" w:hint="eastAsia"/>
          <w:color w:val="000000"/>
          <w:spacing w:val="0"/>
          <w:kern w:val="0"/>
          <w:sz w:val="24"/>
          <w:lang w:eastAsia="zh-CN"/>
        </w:rPr>
        <w:t>（报告</w:t>
      </w:r>
      <w:r>
        <w:rPr>
          <w:rStyle w:val="CODE"/>
          <w:rFonts w:ascii="Times New Roman" w:hAnsi="Times New Roman"/>
          <w:color w:val="000000"/>
          <w:spacing w:val="0"/>
          <w:kern w:val="0"/>
          <w:sz w:val="24"/>
          <w:lang w:eastAsia="zh-CN"/>
        </w:rPr>
        <w:t>期间开始日期</w:t>
      </w:r>
      <w:r>
        <w:rPr>
          <w:rStyle w:val="CODE"/>
          <w:rFonts w:ascii="Times New Roman" w:hAnsi="Times New Roman" w:hint="eastAsia"/>
          <w:color w:val="000000"/>
          <w:spacing w:val="0"/>
          <w:kern w:val="0"/>
          <w:sz w:val="24"/>
          <w:lang w:eastAsia="zh-CN"/>
        </w:rPr>
        <w:t>）、</w:t>
      </w:r>
      <w:r>
        <w:rPr>
          <w:rStyle w:val="CODE"/>
          <w:rFonts w:ascii="Times New Roman" w:hAnsi="Times New Roman"/>
          <w:color w:val="000000"/>
          <w:spacing w:val="0"/>
          <w:kern w:val="0"/>
          <w:sz w:val="24"/>
          <w:lang w:eastAsia="zh-CN"/>
        </w:rPr>
        <w:t>BaoGaoQiJianJieShuRiQi</w:t>
      </w:r>
      <w:r>
        <w:rPr>
          <w:rStyle w:val="CODE"/>
          <w:rFonts w:ascii="Times New Roman" w:hAnsi="Times New Roman" w:hint="eastAsia"/>
          <w:color w:val="000000"/>
          <w:spacing w:val="0"/>
          <w:kern w:val="0"/>
          <w:sz w:val="24"/>
          <w:lang w:eastAsia="zh-CN"/>
        </w:rPr>
        <w:t>（报告</w:t>
      </w:r>
      <w:r>
        <w:rPr>
          <w:rStyle w:val="CODE"/>
          <w:rFonts w:ascii="Times New Roman" w:hAnsi="Times New Roman"/>
          <w:color w:val="000000"/>
          <w:spacing w:val="0"/>
          <w:kern w:val="0"/>
          <w:sz w:val="24"/>
          <w:lang w:eastAsia="zh-CN"/>
        </w:rPr>
        <w:t>期间结束日期</w:t>
      </w:r>
      <w:r>
        <w:rPr>
          <w:rStyle w:val="CODE"/>
          <w:rFonts w:ascii="Times New Roman" w:hAnsi="Times New Roman" w:hint="eastAsia"/>
          <w:color w:val="000000"/>
          <w:spacing w:val="0"/>
          <w:kern w:val="0"/>
          <w:sz w:val="24"/>
          <w:lang w:eastAsia="zh-CN"/>
        </w:rPr>
        <w:t>）等</w:t>
      </w:r>
      <w:r>
        <w:rPr>
          <w:rStyle w:val="CODE"/>
          <w:rFonts w:ascii="Times New Roman" w:hAnsi="Times New Roman"/>
          <w:color w:val="000000"/>
          <w:spacing w:val="0"/>
          <w:kern w:val="0"/>
          <w:sz w:val="24"/>
          <w:lang w:eastAsia="zh-CN"/>
        </w:rPr>
        <w:t>数</w:t>
      </w:r>
      <w:r>
        <w:rPr>
          <w:rStyle w:val="CODE"/>
          <w:rFonts w:ascii="Times New Roman" w:hAnsi="Times New Roman" w:hint="eastAsia"/>
          <w:color w:val="000000"/>
          <w:spacing w:val="0"/>
          <w:kern w:val="0"/>
          <w:sz w:val="24"/>
          <w:lang w:eastAsia="zh-CN"/>
        </w:rPr>
        <w:t>据，</w:t>
      </w:r>
      <w:r>
        <w:rPr>
          <w:rStyle w:val="CODE"/>
          <w:rFonts w:ascii="Times New Roman" w:hAnsi="Times New Roman"/>
          <w:color w:val="000000"/>
          <w:spacing w:val="0"/>
          <w:kern w:val="0"/>
          <w:sz w:val="24"/>
          <w:lang w:eastAsia="zh-CN"/>
        </w:rPr>
        <w:t>转型后的基金合同生效日的披露值应与转型日</w:t>
      </w:r>
      <w:r>
        <w:rPr>
          <w:rStyle w:val="CODE"/>
          <w:rFonts w:ascii="Times New Roman" w:hAnsi="Times New Roman" w:hint="eastAsia"/>
          <w:color w:val="000000"/>
          <w:spacing w:val="0"/>
          <w:kern w:val="0"/>
          <w:sz w:val="24"/>
          <w:lang w:eastAsia="zh-CN"/>
        </w:rPr>
        <w:t>以及</w:t>
      </w:r>
      <w:r>
        <w:rPr>
          <w:rStyle w:val="CODE"/>
          <w:rFonts w:ascii="Times New Roman" w:hAnsi="Times New Roman"/>
          <w:color w:val="000000"/>
          <w:spacing w:val="0"/>
          <w:kern w:val="0"/>
          <w:sz w:val="24"/>
          <w:lang w:eastAsia="zh-CN"/>
        </w:rPr>
        <w:t>转型后的报告期间开始日期相同。</w:t>
      </w:r>
      <w:r>
        <w:rPr>
          <w:rStyle w:val="CODE"/>
          <w:rFonts w:ascii="Times New Roman" w:hAnsi="Times New Roman" w:hint="eastAsia"/>
          <w:color w:val="000000"/>
          <w:spacing w:val="0"/>
          <w:kern w:val="0"/>
          <w:sz w:val="24"/>
          <w:lang w:eastAsia="zh-CN"/>
        </w:rPr>
        <w:t>另外转型</w:t>
      </w:r>
      <w:r>
        <w:rPr>
          <w:rStyle w:val="CODE"/>
          <w:rFonts w:ascii="Times New Roman" w:hAnsi="Times New Roman"/>
          <w:color w:val="000000"/>
          <w:spacing w:val="0"/>
          <w:kern w:val="0"/>
          <w:sz w:val="24"/>
          <w:lang w:eastAsia="zh-CN"/>
        </w:rPr>
        <w:t>后本期</w:t>
      </w:r>
      <w:r>
        <w:rPr>
          <w:rStyle w:val="CODE"/>
          <w:rFonts w:ascii="Times New Roman" w:hAnsi="Times New Roman" w:hint="eastAsia"/>
          <w:color w:val="000000"/>
          <w:spacing w:val="0"/>
          <w:kern w:val="0"/>
          <w:sz w:val="24"/>
          <w:lang w:eastAsia="zh-CN"/>
        </w:rPr>
        <w:t>上下文</w:t>
      </w:r>
      <w:r>
        <w:rPr>
          <w:rStyle w:val="CODE"/>
          <w:rFonts w:ascii="Times New Roman" w:hAnsi="Times New Roman"/>
          <w:color w:val="000000"/>
          <w:spacing w:val="0"/>
          <w:kern w:val="0"/>
          <w:sz w:val="24"/>
          <w:lang w:eastAsia="zh-CN"/>
        </w:rPr>
        <w:t>的</w:t>
      </w:r>
      <w:r>
        <w:rPr>
          <w:rStyle w:val="CODE"/>
          <w:rFonts w:ascii="Times New Roman" w:hAnsi="Times New Roman" w:hint="eastAsia"/>
          <w:color w:val="000000"/>
          <w:spacing w:val="0"/>
          <w:kern w:val="0"/>
          <w:sz w:val="24"/>
          <w:lang w:eastAsia="zh-CN"/>
        </w:rPr>
        <w:t>startDate</w:t>
      </w:r>
      <w:r>
        <w:rPr>
          <w:rStyle w:val="CODE"/>
          <w:rFonts w:ascii="Times New Roman" w:hAnsi="Times New Roman" w:hint="eastAsia"/>
          <w:color w:val="000000"/>
          <w:spacing w:val="0"/>
          <w:kern w:val="0"/>
          <w:sz w:val="24"/>
          <w:lang w:eastAsia="zh-CN"/>
        </w:rPr>
        <w:t>的</w:t>
      </w:r>
      <w:r>
        <w:rPr>
          <w:rStyle w:val="CODE"/>
          <w:rFonts w:ascii="Times New Roman" w:hAnsi="Times New Roman"/>
          <w:color w:val="000000"/>
          <w:spacing w:val="0"/>
          <w:kern w:val="0"/>
          <w:sz w:val="24"/>
          <w:lang w:eastAsia="zh-CN"/>
        </w:rPr>
        <w:t>填列值应与基金合同生效日（</w:t>
      </w:r>
      <w:r>
        <w:rPr>
          <w:rStyle w:val="CODE"/>
          <w:rFonts w:ascii="Times New Roman" w:hAnsi="Times New Roman" w:hint="eastAsia"/>
          <w:color w:val="000000"/>
          <w:spacing w:val="0"/>
          <w:kern w:val="0"/>
          <w:sz w:val="24"/>
          <w:lang w:eastAsia="zh-CN"/>
        </w:rPr>
        <w:t>或</w:t>
      </w:r>
      <w:r>
        <w:rPr>
          <w:rStyle w:val="CODE"/>
          <w:rFonts w:ascii="Times New Roman" w:hAnsi="Times New Roman"/>
          <w:color w:val="000000"/>
          <w:spacing w:val="0"/>
          <w:kern w:val="0"/>
          <w:sz w:val="24"/>
          <w:lang w:eastAsia="zh-CN"/>
        </w:rPr>
        <w:t>报告期间</w:t>
      </w:r>
      <w:r>
        <w:rPr>
          <w:rStyle w:val="CODE"/>
          <w:rFonts w:ascii="Times New Roman" w:hAnsi="Times New Roman" w:hint="eastAsia"/>
          <w:color w:val="000000"/>
          <w:spacing w:val="0"/>
          <w:kern w:val="0"/>
          <w:sz w:val="24"/>
          <w:lang w:eastAsia="zh-CN"/>
        </w:rPr>
        <w:t>开始</w:t>
      </w:r>
      <w:r>
        <w:rPr>
          <w:rStyle w:val="CODE"/>
          <w:rFonts w:ascii="Times New Roman" w:hAnsi="Times New Roman"/>
          <w:color w:val="000000"/>
          <w:spacing w:val="0"/>
          <w:kern w:val="0"/>
          <w:sz w:val="24"/>
          <w:lang w:eastAsia="zh-CN"/>
        </w:rPr>
        <w:t>日期）</w:t>
      </w:r>
      <w:r>
        <w:rPr>
          <w:rStyle w:val="CODE"/>
          <w:rFonts w:ascii="Times New Roman" w:hAnsi="Times New Roman" w:hint="eastAsia"/>
          <w:color w:val="000000"/>
          <w:spacing w:val="0"/>
          <w:kern w:val="0"/>
          <w:sz w:val="24"/>
          <w:lang w:eastAsia="zh-CN"/>
        </w:rPr>
        <w:t>披露</w:t>
      </w:r>
      <w:r>
        <w:rPr>
          <w:rStyle w:val="CODE"/>
          <w:rFonts w:ascii="Times New Roman" w:hAnsi="Times New Roman"/>
          <w:color w:val="000000"/>
          <w:spacing w:val="0"/>
          <w:kern w:val="0"/>
          <w:sz w:val="24"/>
          <w:lang w:eastAsia="zh-CN"/>
        </w:rPr>
        <w:t>的数值相同</w:t>
      </w:r>
      <w:r>
        <w:rPr>
          <w:rStyle w:val="CODE"/>
          <w:rFonts w:ascii="Times New Roman" w:hAnsi="Times New Roman" w:hint="eastAsia"/>
          <w:color w:val="000000"/>
          <w:spacing w:val="0"/>
          <w:kern w:val="0"/>
          <w:sz w:val="24"/>
          <w:lang w:eastAsia="zh-CN"/>
        </w:rPr>
        <w:t>。</w:t>
      </w:r>
    </w:p>
    <w:p w14:paraId="4D3231D2" w14:textId="77777777" w:rsidR="00B939D0" w:rsidRDefault="00B939D0">
      <w:pPr>
        <w:ind w:left="425"/>
        <w:rPr>
          <w:rStyle w:val="CODE"/>
          <w:rFonts w:ascii="Times New Roman" w:eastAsia="楷体_GB2312" w:hAnsi="Times New Roman"/>
          <w:color w:val="000000"/>
          <w:spacing w:val="0"/>
          <w:sz w:val="21"/>
          <w:lang w:eastAsia="zh-CN"/>
        </w:rPr>
      </w:pPr>
      <w:r>
        <w:rPr>
          <w:rFonts w:hint="eastAsia"/>
          <w:sz w:val="24"/>
        </w:rPr>
        <w:t xml:space="preserve">   </w:t>
      </w:r>
      <w:r>
        <w:rPr>
          <w:sz w:val="24"/>
        </w:rPr>
        <w:t xml:space="preserve"> </w:t>
      </w:r>
      <w:r>
        <w:rPr>
          <w:rStyle w:val="CODE"/>
          <w:rFonts w:ascii="Times New Roman" w:eastAsia="楷体_GB2312" w:hAnsi="Times New Roman" w:hint="eastAsia"/>
          <w:color w:val="000000"/>
          <w:spacing w:val="0"/>
          <w:sz w:val="21"/>
          <w:lang w:eastAsia="zh-CN"/>
        </w:rPr>
        <w:t>例如：</w:t>
      </w:r>
      <w:r>
        <w:rPr>
          <w:rStyle w:val="CODE"/>
          <w:rFonts w:ascii="Times New Roman" w:eastAsia="楷体_GB2312" w:hAnsi="Times New Roman"/>
          <w:color w:val="000000"/>
          <w:spacing w:val="0"/>
          <w:sz w:val="21"/>
          <w:lang w:eastAsia="zh-CN"/>
        </w:rPr>
        <w:t>基金在</w:t>
      </w:r>
      <w:r>
        <w:rPr>
          <w:rStyle w:val="CODE"/>
          <w:rFonts w:ascii="Times New Roman" w:eastAsia="楷体_GB2312" w:hAnsi="Times New Roman" w:hint="eastAsia"/>
          <w:color w:val="000000"/>
          <w:spacing w:val="0"/>
          <w:sz w:val="21"/>
          <w:lang w:eastAsia="zh-CN"/>
        </w:rPr>
        <w:t>20070212</w:t>
      </w:r>
      <w:r>
        <w:rPr>
          <w:rStyle w:val="CODE"/>
          <w:rFonts w:ascii="Times New Roman" w:eastAsia="楷体_GB2312" w:hAnsi="Times New Roman" w:hint="eastAsia"/>
          <w:color w:val="000000"/>
          <w:spacing w:val="0"/>
          <w:sz w:val="21"/>
          <w:lang w:eastAsia="zh-CN"/>
        </w:rPr>
        <w:t>日</w:t>
      </w:r>
      <w:r>
        <w:rPr>
          <w:rStyle w:val="CODE"/>
          <w:rFonts w:ascii="Times New Roman" w:eastAsia="楷体_GB2312" w:hAnsi="Times New Roman"/>
          <w:color w:val="000000"/>
          <w:spacing w:val="0"/>
          <w:sz w:val="21"/>
          <w:lang w:eastAsia="zh-CN"/>
        </w:rPr>
        <w:t>转型，在披露</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hint="eastAsia"/>
          <w:color w:val="000000"/>
          <w:spacing w:val="0"/>
          <w:sz w:val="21"/>
          <w:lang w:eastAsia="zh-CN"/>
        </w:rPr>
        <w:t>年</w:t>
      </w:r>
      <w:r>
        <w:rPr>
          <w:rStyle w:val="CODE"/>
          <w:rFonts w:ascii="Times New Roman" w:eastAsia="楷体_GB2312" w:hAnsi="Times New Roman"/>
          <w:color w:val="000000"/>
          <w:spacing w:val="0"/>
          <w:sz w:val="21"/>
          <w:lang w:eastAsia="zh-CN"/>
        </w:rPr>
        <w:t>年报时，</w:t>
      </w:r>
      <w:r>
        <w:rPr>
          <w:rStyle w:val="CODE"/>
          <w:rFonts w:ascii="Times New Roman" w:eastAsia="楷体_GB2312" w:hAnsi="Times New Roman" w:hint="eastAsia"/>
          <w:color w:val="000000"/>
          <w:spacing w:val="0"/>
          <w:sz w:val="21"/>
          <w:lang w:eastAsia="zh-CN"/>
        </w:rPr>
        <w:t>转型</w:t>
      </w:r>
      <w:r>
        <w:rPr>
          <w:rStyle w:val="CODE"/>
          <w:rFonts w:ascii="Times New Roman" w:eastAsia="楷体_GB2312" w:hAnsi="Times New Roman"/>
          <w:color w:val="000000"/>
          <w:spacing w:val="0"/>
          <w:sz w:val="21"/>
          <w:lang w:eastAsia="zh-CN"/>
        </w:rPr>
        <w:t>前的基金合同生效日</w:t>
      </w:r>
      <w:r>
        <w:rPr>
          <w:rStyle w:val="CODE"/>
          <w:rFonts w:ascii="Times New Roman" w:eastAsia="楷体_GB2312" w:hAnsi="Times New Roman" w:hint="eastAsia"/>
          <w:color w:val="000000"/>
          <w:spacing w:val="0"/>
          <w:sz w:val="21"/>
          <w:lang w:eastAsia="zh-CN"/>
        </w:rPr>
        <w:t>假设</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2001</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12</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20</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转型后的基金合同</w:t>
      </w:r>
      <w:r>
        <w:rPr>
          <w:rStyle w:val="CODE"/>
          <w:rFonts w:ascii="Times New Roman" w:eastAsia="楷体_GB2312" w:hAnsi="Times New Roman" w:hint="eastAsia"/>
          <w:color w:val="000000"/>
          <w:spacing w:val="0"/>
          <w:sz w:val="21"/>
          <w:lang w:eastAsia="zh-CN"/>
        </w:rPr>
        <w:t>生效</w:t>
      </w:r>
      <w:r>
        <w:rPr>
          <w:rStyle w:val="CODE"/>
          <w:rFonts w:ascii="Times New Roman" w:eastAsia="楷体_GB2312" w:hAnsi="Times New Roman"/>
          <w:color w:val="000000"/>
          <w:spacing w:val="0"/>
          <w:sz w:val="21"/>
          <w:lang w:eastAsia="zh-CN"/>
        </w:rPr>
        <w:t>日为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-02-12</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转型日应披露为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02</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12</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报告期间开始日期应披露为</w:t>
      </w:r>
      <w:r>
        <w:rPr>
          <w:rStyle w:val="CODE"/>
          <w:rFonts w:ascii="Times New Roman" w:eastAsia="楷体_GB2312" w:hAnsi="Times New Roman" w:hint="eastAsia"/>
          <w:color w:val="000000"/>
          <w:spacing w:val="0"/>
          <w:sz w:val="21"/>
          <w:lang w:eastAsia="zh-CN"/>
        </w:rPr>
        <w:t>2007-02-12</w:t>
      </w:r>
      <w:r>
        <w:rPr>
          <w:rStyle w:val="CODE"/>
          <w:rFonts w:ascii="Times New Roman" w:eastAsia="楷体_GB2312" w:hAnsi="Times New Roman" w:hint="eastAsia"/>
          <w:color w:val="000000"/>
          <w:spacing w:val="0"/>
          <w:sz w:val="21"/>
          <w:lang w:eastAsia="zh-CN"/>
        </w:rPr>
        <w:t>。</w:t>
      </w:r>
    </w:p>
    <w:p w14:paraId="19AE27AC" w14:textId="77777777" w:rsidR="00B939D0" w:rsidRDefault="00B939D0">
      <w:pPr>
        <w:ind w:left="425" w:firstLineChars="200" w:firstLine="420"/>
        <w:rPr>
          <w:rFonts w:hint="eastAsia"/>
          <w:sz w:val="24"/>
        </w:rPr>
      </w:pPr>
      <w:r>
        <w:rPr>
          <w:rStyle w:val="CODE"/>
          <w:rFonts w:ascii="Times New Roman" w:eastAsia="楷体_GB2312" w:hAnsi="Times New Roman"/>
          <w:color w:val="000000"/>
          <w:spacing w:val="0"/>
          <w:sz w:val="21"/>
          <w:lang w:eastAsia="zh-CN"/>
        </w:rPr>
        <w:t>在披露</w:t>
      </w:r>
      <w:r>
        <w:rPr>
          <w:rStyle w:val="CODE"/>
          <w:rFonts w:ascii="Times New Roman" w:eastAsia="楷体_GB2312" w:hAnsi="Times New Roman" w:hint="eastAsia"/>
          <w:color w:val="000000"/>
          <w:spacing w:val="0"/>
          <w:sz w:val="21"/>
          <w:lang w:eastAsia="zh-CN"/>
        </w:rPr>
        <w:t>转型</w:t>
      </w:r>
      <w:r>
        <w:rPr>
          <w:rStyle w:val="CODE"/>
          <w:rFonts w:ascii="Times New Roman" w:eastAsia="楷体_GB2312" w:hAnsi="Times New Roman"/>
          <w:color w:val="000000"/>
          <w:spacing w:val="0"/>
          <w:sz w:val="21"/>
          <w:lang w:eastAsia="zh-CN"/>
        </w:rPr>
        <w:t>后时间段值</w:t>
      </w:r>
      <w:r>
        <w:rPr>
          <w:rStyle w:val="CODE"/>
          <w:rFonts w:ascii="Times New Roman" w:eastAsia="楷体_GB2312" w:hAnsi="Times New Roman" w:hint="eastAsia"/>
          <w:color w:val="000000"/>
          <w:spacing w:val="0"/>
          <w:sz w:val="21"/>
          <w:lang w:eastAsia="zh-CN"/>
        </w:rPr>
        <w:t>元素本期</w:t>
      </w:r>
      <w:r>
        <w:rPr>
          <w:rStyle w:val="CODE"/>
          <w:rFonts w:ascii="Times New Roman" w:eastAsia="楷体_GB2312" w:hAnsi="Times New Roman"/>
          <w:color w:val="000000"/>
          <w:spacing w:val="0"/>
          <w:sz w:val="21"/>
          <w:lang w:eastAsia="zh-CN"/>
        </w:rPr>
        <w:t>的上下文</w:t>
      </w:r>
      <w:r>
        <w:rPr>
          <w:rStyle w:val="CODE"/>
          <w:rFonts w:ascii="Times New Roman" w:eastAsia="楷体_GB2312" w:hAnsi="Times New Roman" w:hint="eastAsia"/>
          <w:color w:val="000000"/>
          <w:spacing w:val="0"/>
          <w:sz w:val="21"/>
          <w:lang w:eastAsia="zh-CN"/>
        </w:rPr>
        <w:t>命名</w:t>
      </w:r>
      <w:r>
        <w:rPr>
          <w:rStyle w:val="CODE"/>
          <w:rFonts w:ascii="Times New Roman" w:eastAsia="楷体_GB2312" w:hAnsi="Times New Roman"/>
          <w:color w:val="000000"/>
          <w:spacing w:val="0"/>
          <w:sz w:val="21"/>
          <w:lang w:eastAsia="zh-CN"/>
        </w:rPr>
        <w:t>可为</w:t>
      </w:r>
      <w:r>
        <w:rPr>
          <w:rStyle w:val="CODE"/>
          <w:rFonts w:ascii="Times New Roman" w:eastAsia="楷体_GB2312" w:hAnsi="Times New Roman"/>
          <w:color w:val="000000"/>
          <w:spacing w:val="0"/>
          <w:sz w:val="21"/>
          <w:lang w:eastAsia="zh-CN"/>
        </w:rPr>
        <w:t>C_duration_20070212-20071231</w:t>
      </w:r>
      <w:r>
        <w:rPr>
          <w:rStyle w:val="CODE"/>
          <w:rFonts w:ascii="Times New Roman" w:eastAsia="楷体_GB2312" w:hAnsi="Times New Roman" w:hint="eastAsia"/>
          <w:color w:val="000000"/>
          <w:spacing w:val="0"/>
          <w:sz w:val="21"/>
          <w:lang w:eastAsia="zh-CN"/>
        </w:rPr>
        <w:t>，其中</w:t>
      </w:r>
      <w:r>
        <w:rPr>
          <w:rStyle w:val="CODE"/>
          <w:rFonts w:ascii="Times New Roman" w:eastAsia="楷体_GB2312" w:hAnsi="Times New Roman" w:hint="eastAsia"/>
          <w:color w:val="000000"/>
          <w:spacing w:val="0"/>
          <w:sz w:val="21"/>
          <w:lang w:eastAsia="zh-CN"/>
        </w:rPr>
        <w:t>startDate</w:t>
      </w:r>
      <w:r>
        <w:rPr>
          <w:rStyle w:val="CODE"/>
          <w:rFonts w:ascii="Times New Roman" w:eastAsia="楷体_GB2312" w:hAnsi="Times New Roman" w:hint="eastAsia"/>
          <w:color w:val="000000"/>
          <w:spacing w:val="0"/>
          <w:sz w:val="21"/>
          <w:lang w:eastAsia="zh-CN"/>
        </w:rPr>
        <w:t>的取值必须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02</w:t>
      </w:r>
      <w:r>
        <w:rPr>
          <w:rStyle w:val="CODE"/>
          <w:rFonts w:ascii="Times New Roman" w:eastAsia="楷体_GB2312" w:hAnsi="Times New Roman"/>
          <w:color w:val="000000"/>
          <w:spacing w:val="0"/>
          <w:sz w:val="21"/>
          <w:lang w:eastAsia="zh-CN"/>
        </w:rPr>
        <w:t>-12</w:t>
      </w:r>
      <w:r>
        <w:rPr>
          <w:rStyle w:val="CODE"/>
          <w:rFonts w:ascii="Times New Roman" w:eastAsia="楷体_GB2312" w:hAnsi="Times New Roman" w:hint="eastAsia"/>
          <w:color w:val="000000"/>
          <w:spacing w:val="0"/>
          <w:sz w:val="21"/>
          <w:lang w:eastAsia="zh-CN"/>
        </w:rPr>
        <w:t>，</w:t>
      </w:r>
      <w:r>
        <w:rPr>
          <w:rStyle w:val="CODE"/>
          <w:rFonts w:ascii="Times New Roman" w:eastAsia="楷体_GB2312" w:hAnsi="Times New Roman"/>
          <w:color w:val="000000"/>
          <w:spacing w:val="0"/>
          <w:sz w:val="21"/>
          <w:lang w:eastAsia="zh-CN"/>
        </w:rPr>
        <w:t>endDate</w:t>
      </w:r>
      <w:r>
        <w:rPr>
          <w:rStyle w:val="CODE"/>
          <w:rFonts w:ascii="Times New Roman" w:eastAsia="楷体_GB2312" w:hAnsi="Times New Roman"/>
          <w:color w:val="000000"/>
          <w:spacing w:val="0"/>
          <w:sz w:val="21"/>
          <w:lang w:eastAsia="zh-CN"/>
        </w:rPr>
        <w:t>的取值</w:t>
      </w:r>
      <w:r>
        <w:rPr>
          <w:rStyle w:val="CODE"/>
          <w:rFonts w:ascii="Times New Roman" w:eastAsia="楷体_GB2312" w:hAnsi="Times New Roman" w:hint="eastAsia"/>
          <w:color w:val="000000"/>
          <w:spacing w:val="0"/>
          <w:sz w:val="21"/>
          <w:lang w:eastAsia="zh-CN"/>
        </w:rPr>
        <w:t>必须</w:t>
      </w:r>
      <w:r>
        <w:rPr>
          <w:rStyle w:val="CODE"/>
          <w:rFonts w:ascii="Times New Roman" w:eastAsia="楷体_GB2312" w:hAnsi="Times New Roman"/>
          <w:color w:val="000000"/>
          <w:spacing w:val="0"/>
          <w:sz w:val="21"/>
          <w:lang w:eastAsia="zh-CN"/>
        </w:rPr>
        <w:t>为</w:t>
      </w:r>
      <w:r>
        <w:rPr>
          <w:rStyle w:val="CODE"/>
          <w:rFonts w:ascii="Times New Roman" w:eastAsia="楷体_GB2312" w:hAnsi="Times New Roman" w:hint="eastAsia"/>
          <w:color w:val="000000"/>
          <w:spacing w:val="0"/>
          <w:sz w:val="21"/>
          <w:lang w:eastAsia="zh-CN"/>
        </w:rPr>
        <w:t>2007</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12</w:t>
      </w:r>
      <w:r>
        <w:rPr>
          <w:rStyle w:val="CODE"/>
          <w:rFonts w:ascii="Times New Roman" w:eastAsia="楷体_GB2312" w:hAnsi="Times New Roman"/>
          <w:color w:val="000000"/>
          <w:spacing w:val="0"/>
          <w:sz w:val="21"/>
          <w:lang w:eastAsia="zh-CN"/>
        </w:rPr>
        <w:t>-</w:t>
      </w:r>
      <w:r>
        <w:rPr>
          <w:rStyle w:val="CODE"/>
          <w:rFonts w:ascii="Times New Roman" w:eastAsia="楷体_GB2312" w:hAnsi="Times New Roman" w:hint="eastAsia"/>
          <w:color w:val="000000"/>
          <w:spacing w:val="0"/>
          <w:sz w:val="21"/>
          <w:lang w:eastAsia="zh-CN"/>
        </w:rPr>
        <w:t>31</w:t>
      </w:r>
      <w:r>
        <w:rPr>
          <w:rStyle w:val="CODE"/>
          <w:rFonts w:ascii="Times New Roman" w:eastAsia="楷体_GB2312" w:hAnsi="Times New Roman" w:hint="eastAsia"/>
          <w:color w:val="000000"/>
          <w:spacing w:val="0"/>
          <w:sz w:val="21"/>
          <w:lang w:eastAsia="zh-CN"/>
        </w:rPr>
        <w:t>。</w:t>
      </w:r>
    </w:p>
    <w:p w14:paraId="4934B7EB" w14:textId="77777777" w:rsidR="00B939D0" w:rsidRDefault="00B939D0">
      <w:pPr>
        <w:pStyle w:val="BodyText"/>
        <w:spacing w:line="360" w:lineRule="auto"/>
        <w:ind w:firstLine="420"/>
        <w:rPr>
          <w:rStyle w:val="CODE"/>
          <w:rFonts w:ascii="Times New Roman" w:eastAsia="宋体" w:hAnsi="Times New Roman"/>
          <w:color w:val="000000"/>
          <w:spacing w:val="0"/>
          <w:sz w:val="24"/>
          <w:szCs w:val="24"/>
          <w:lang w:val="en-US" w:eastAsia="zh-CN"/>
        </w:rPr>
      </w:pPr>
      <w:r>
        <w:rPr>
          <w:rStyle w:val="CODE"/>
          <w:rFonts w:ascii="Times New Roman" w:eastAsia="宋体" w:hAnsi="Times New Roman" w:hint="eastAsia"/>
          <w:color w:val="000000"/>
          <w:spacing w:val="0"/>
          <w:sz w:val="24"/>
          <w:szCs w:val="24"/>
          <w:lang w:val="en-US" w:eastAsia="zh-CN"/>
        </w:rPr>
        <w:t>2</w:t>
      </w:r>
      <w:r>
        <w:rPr>
          <w:rStyle w:val="CODE"/>
          <w:rFonts w:ascii="Times New Roman" w:eastAsia="宋体" w:hAnsi="Times New Roman" w:hint="eastAsia"/>
          <w:color w:val="000000"/>
          <w:spacing w:val="0"/>
          <w:sz w:val="24"/>
          <w:szCs w:val="24"/>
          <w:lang w:val="en-US" w:eastAsia="zh-CN"/>
        </w:rPr>
        <w:t>）上期</w:t>
      </w:r>
      <w:r>
        <w:rPr>
          <w:rStyle w:val="CODE"/>
          <w:rFonts w:ascii="Times New Roman" w:eastAsia="宋体" w:hAnsi="Times New Roman"/>
          <w:color w:val="000000"/>
          <w:spacing w:val="0"/>
          <w:sz w:val="24"/>
          <w:szCs w:val="24"/>
          <w:lang w:val="en-US" w:eastAsia="zh-CN"/>
        </w:rPr>
        <w:t>转型基金</w:t>
      </w:r>
    </w:p>
    <w:p w14:paraId="06808253" w14:textId="77777777" w:rsidR="00B939D0" w:rsidRDefault="00B939D0">
      <w:pPr>
        <w:pStyle w:val="BodyText"/>
        <w:spacing w:line="360" w:lineRule="auto"/>
        <w:ind w:leftChars="50" w:left="345" w:hangingChars="100" w:hanging="240"/>
        <w:rPr>
          <w:rStyle w:val="CODE"/>
          <w:rFonts w:ascii="Times New Roman" w:eastAsia="宋体" w:hAnsi="Times New Roman"/>
          <w:color w:val="000000"/>
          <w:spacing w:val="0"/>
          <w:sz w:val="24"/>
          <w:szCs w:val="24"/>
          <w:lang w:val="en-US" w:eastAsia="zh-CN"/>
        </w:rPr>
      </w:pPr>
      <w:r>
        <w:rPr>
          <w:rStyle w:val="CODE"/>
          <w:rFonts w:ascii="Times New Roman" w:eastAsia="宋体" w:hAnsi="Times New Roman" w:hint="eastAsia"/>
          <w:color w:val="000000"/>
          <w:spacing w:val="0"/>
          <w:sz w:val="24"/>
          <w:szCs w:val="24"/>
          <w:lang w:val="en-US" w:eastAsia="zh-CN"/>
        </w:rPr>
        <w:t xml:space="preserve">   </w:t>
      </w:r>
      <w:r>
        <w:rPr>
          <w:rStyle w:val="CODE"/>
          <w:rFonts w:ascii="Times New Roman" w:eastAsia="宋体" w:hAnsi="Times New Roman"/>
          <w:color w:val="000000"/>
          <w:spacing w:val="0"/>
          <w:sz w:val="24"/>
          <w:szCs w:val="24"/>
          <w:lang w:val="en-US" w:eastAsia="zh-CN"/>
        </w:rPr>
        <w:t xml:space="preserve">   </w:t>
      </w:r>
      <w:r>
        <w:rPr>
          <w:rStyle w:val="CODE"/>
          <w:rFonts w:ascii="Times New Roman" w:eastAsia="宋体" w:hAnsi="Times New Roman" w:hint="eastAsia"/>
          <w:color w:val="000000"/>
          <w:spacing w:val="0"/>
          <w:sz w:val="24"/>
          <w:szCs w:val="24"/>
          <w:lang w:val="en-US" w:eastAsia="zh-CN"/>
        </w:rPr>
        <w:t>对于</w:t>
      </w:r>
      <w:r>
        <w:rPr>
          <w:rStyle w:val="CODE"/>
          <w:rFonts w:ascii="Times New Roman" w:eastAsia="宋体" w:hAnsi="Times New Roman"/>
          <w:color w:val="000000"/>
          <w:spacing w:val="0"/>
          <w:sz w:val="24"/>
          <w:szCs w:val="24"/>
          <w:lang w:val="en-US" w:eastAsia="zh-CN"/>
        </w:rPr>
        <w:t>上期转型的基金，</w:t>
      </w:r>
      <w:r>
        <w:rPr>
          <w:rStyle w:val="CODE"/>
          <w:rFonts w:ascii="Times New Roman" w:eastAsia="宋体" w:hAnsi="Times New Roman" w:hint="eastAsia"/>
          <w:color w:val="000000"/>
          <w:spacing w:val="0"/>
          <w:sz w:val="24"/>
          <w:szCs w:val="24"/>
          <w:lang w:val="en-US" w:eastAsia="zh-CN"/>
        </w:rPr>
        <w:t>在</w:t>
      </w:r>
      <w:r>
        <w:rPr>
          <w:rStyle w:val="CODE"/>
          <w:rFonts w:ascii="Times New Roman" w:eastAsia="宋体" w:hAnsi="Times New Roman"/>
          <w:color w:val="000000"/>
          <w:spacing w:val="0"/>
          <w:sz w:val="24"/>
          <w:szCs w:val="24"/>
          <w:lang w:val="en-US" w:eastAsia="zh-CN"/>
        </w:rPr>
        <w:t>本期披露时将只披露上期转型后的数据</w:t>
      </w:r>
      <w:r>
        <w:rPr>
          <w:rStyle w:val="CODE"/>
          <w:rFonts w:ascii="Times New Roman" w:eastAsia="宋体" w:hAnsi="Times New Roman" w:hint="eastAsia"/>
          <w:color w:val="000000"/>
          <w:spacing w:val="0"/>
          <w:sz w:val="24"/>
          <w:szCs w:val="24"/>
          <w:lang w:val="en-US" w:eastAsia="zh-CN"/>
        </w:rPr>
        <w:t>和</w:t>
      </w:r>
      <w:r>
        <w:rPr>
          <w:rStyle w:val="CODE"/>
          <w:rFonts w:ascii="Times New Roman" w:eastAsia="宋体" w:hAnsi="Times New Roman"/>
          <w:color w:val="000000"/>
          <w:spacing w:val="0"/>
          <w:sz w:val="24"/>
          <w:szCs w:val="24"/>
          <w:lang w:val="en-US" w:eastAsia="zh-CN"/>
        </w:rPr>
        <w:t>上下文</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并且在披露上期</w:t>
      </w:r>
      <w:r>
        <w:rPr>
          <w:rStyle w:val="CODE"/>
          <w:rFonts w:ascii="Times New Roman" w:eastAsia="宋体" w:hAnsi="Times New Roman" w:hint="eastAsia"/>
          <w:color w:val="000000"/>
          <w:spacing w:val="0"/>
          <w:sz w:val="24"/>
          <w:szCs w:val="24"/>
          <w:lang w:val="en-US" w:eastAsia="zh-CN"/>
        </w:rPr>
        <w:t>转型</w:t>
      </w:r>
      <w:r>
        <w:rPr>
          <w:rStyle w:val="CODE"/>
          <w:rFonts w:ascii="Times New Roman" w:eastAsia="宋体" w:hAnsi="Times New Roman"/>
          <w:color w:val="000000"/>
          <w:spacing w:val="0"/>
          <w:sz w:val="24"/>
          <w:szCs w:val="24"/>
          <w:lang w:val="en-US" w:eastAsia="zh-CN"/>
        </w:rPr>
        <w:t>后数据时</w:t>
      </w:r>
      <w:r>
        <w:rPr>
          <w:rStyle w:val="CODE"/>
          <w:rFonts w:ascii="Times New Roman" w:eastAsia="宋体" w:hAnsi="Times New Roman" w:hint="eastAsia"/>
          <w:color w:val="000000"/>
          <w:spacing w:val="0"/>
          <w:sz w:val="24"/>
          <w:szCs w:val="24"/>
          <w:lang w:val="en-US" w:eastAsia="zh-CN"/>
        </w:rPr>
        <w:t>应</w:t>
      </w:r>
      <w:r>
        <w:rPr>
          <w:rStyle w:val="CODE"/>
          <w:rFonts w:ascii="Times New Roman" w:eastAsia="宋体" w:hAnsi="Times New Roman"/>
          <w:color w:val="000000"/>
          <w:spacing w:val="0"/>
          <w:sz w:val="24"/>
          <w:szCs w:val="24"/>
          <w:lang w:val="en-US" w:eastAsia="zh-CN"/>
        </w:rPr>
        <w:t>按照普通上下文</w:t>
      </w:r>
      <w:r>
        <w:rPr>
          <w:rStyle w:val="CODE"/>
          <w:rFonts w:ascii="Times New Roman" w:eastAsia="宋体" w:hAnsi="Times New Roman" w:hint="eastAsia"/>
          <w:color w:val="000000"/>
          <w:spacing w:val="0"/>
          <w:sz w:val="24"/>
          <w:szCs w:val="24"/>
          <w:lang w:val="en-US" w:eastAsia="zh-CN"/>
        </w:rPr>
        <w:t>（非</w:t>
      </w:r>
      <w:r>
        <w:rPr>
          <w:rStyle w:val="CODE"/>
          <w:rFonts w:ascii="Times New Roman" w:eastAsia="宋体" w:hAnsi="Times New Roman"/>
          <w:color w:val="000000"/>
          <w:spacing w:val="0"/>
          <w:sz w:val="24"/>
          <w:szCs w:val="24"/>
          <w:lang w:val="en-US" w:eastAsia="zh-CN"/>
        </w:rPr>
        <w:t>转型上下文</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披露。</w:t>
      </w:r>
    </w:p>
    <w:p w14:paraId="0B14565D" w14:textId="77777777" w:rsidR="00B939D0" w:rsidRDefault="00B939D0">
      <w:pPr>
        <w:pStyle w:val="BodyText"/>
        <w:ind w:leftChars="202" w:left="424" w:firstLine="420"/>
        <w:rPr>
          <w:rStyle w:val="CODE"/>
          <w:rFonts w:ascii="Times New Roman" w:eastAsia="楷体_GB2312" w:hAnsi="Times New Roman"/>
          <w:color w:val="000000"/>
          <w:spacing w:val="0"/>
          <w:kern w:val="2"/>
          <w:sz w:val="21"/>
          <w:szCs w:val="24"/>
          <w:lang w:eastAsia="zh-CN"/>
        </w:rPr>
      </w:pPr>
      <w:r>
        <w:rPr>
          <w:rStyle w:val="CODE"/>
          <w:rFonts w:ascii="Times New Roman" w:eastAsia="楷体_GB2312" w:hAnsi="Times New Roman" w:hint="eastAsia"/>
          <w:color w:val="000000"/>
          <w:spacing w:val="0"/>
          <w:kern w:val="2"/>
          <w:sz w:val="21"/>
          <w:szCs w:val="24"/>
          <w:lang w:eastAsia="zh-CN"/>
        </w:rPr>
        <w:t>例如</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基金在</w:t>
      </w:r>
      <w:r>
        <w:rPr>
          <w:rStyle w:val="CODE"/>
          <w:rFonts w:ascii="Times New Roman" w:eastAsia="楷体_GB2312" w:hAnsi="Times New Roman" w:hint="eastAsia"/>
          <w:color w:val="000000"/>
          <w:spacing w:val="0"/>
          <w:kern w:val="2"/>
          <w:sz w:val="21"/>
          <w:szCs w:val="24"/>
          <w:lang w:eastAsia="zh-CN"/>
        </w:rPr>
        <w:t>20070212</w:t>
      </w:r>
      <w:r>
        <w:rPr>
          <w:rStyle w:val="CODE"/>
          <w:rFonts w:ascii="Times New Roman" w:eastAsia="楷体_GB2312" w:hAnsi="Times New Roman" w:hint="eastAsia"/>
          <w:color w:val="000000"/>
          <w:spacing w:val="0"/>
          <w:kern w:val="2"/>
          <w:sz w:val="21"/>
          <w:szCs w:val="24"/>
          <w:lang w:eastAsia="zh-CN"/>
        </w:rPr>
        <w:t>日</w:t>
      </w:r>
      <w:r>
        <w:rPr>
          <w:rStyle w:val="CODE"/>
          <w:rFonts w:ascii="Times New Roman" w:eastAsia="楷体_GB2312" w:hAnsi="Times New Roman"/>
          <w:color w:val="000000"/>
          <w:spacing w:val="0"/>
          <w:kern w:val="2"/>
          <w:sz w:val="21"/>
          <w:szCs w:val="24"/>
          <w:lang w:eastAsia="zh-CN"/>
        </w:rPr>
        <w:t>转型，</w:t>
      </w:r>
      <w:r>
        <w:rPr>
          <w:rStyle w:val="CODE"/>
          <w:rFonts w:ascii="Times New Roman" w:eastAsia="楷体_GB2312" w:hAnsi="Times New Roman" w:hint="eastAsia"/>
          <w:color w:val="000000"/>
          <w:spacing w:val="0"/>
          <w:kern w:val="2"/>
          <w:sz w:val="21"/>
          <w:szCs w:val="24"/>
          <w:lang w:eastAsia="zh-CN"/>
        </w:rPr>
        <w:t>在</w:t>
      </w:r>
      <w:r>
        <w:rPr>
          <w:rStyle w:val="CODE"/>
          <w:rFonts w:ascii="Times New Roman" w:eastAsia="楷体_GB2312" w:hAnsi="Times New Roman"/>
          <w:color w:val="000000"/>
          <w:spacing w:val="0"/>
          <w:kern w:val="2"/>
          <w:sz w:val="21"/>
          <w:szCs w:val="24"/>
          <w:lang w:eastAsia="zh-CN"/>
        </w:rPr>
        <w:t>披露</w:t>
      </w:r>
      <w:r>
        <w:rPr>
          <w:rStyle w:val="CODE"/>
          <w:rFonts w:ascii="Times New Roman" w:eastAsia="楷体_GB2312" w:hAnsi="Times New Roman" w:hint="eastAsia"/>
          <w:color w:val="000000"/>
          <w:spacing w:val="0"/>
          <w:kern w:val="2"/>
          <w:sz w:val="21"/>
          <w:szCs w:val="24"/>
          <w:lang w:eastAsia="zh-CN"/>
        </w:rPr>
        <w:t>2007</w:t>
      </w:r>
      <w:r>
        <w:rPr>
          <w:rStyle w:val="CODE"/>
          <w:rFonts w:ascii="Times New Roman" w:eastAsia="楷体_GB2312" w:hAnsi="Times New Roman" w:hint="eastAsia"/>
          <w:color w:val="000000"/>
          <w:spacing w:val="0"/>
          <w:kern w:val="2"/>
          <w:sz w:val="21"/>
          <w:szCs w:val="24"/>
          <w:lang w:eastAsia="zh-CN"/>
        </w:rPr>
        <w:t>年</w:t>
      </w:r>
      <w:r>
        <w:rPr>
          <w:rStyle w:val="CODE"/>
          <w:rFonts w:ascii="Times New Roman" w:eastAsia="楷体_GB2312" w:hAnsi="Times New Roman"/>
          <w:color w:val="000000"/>
          <w:spacing w:val="0"/>
          <w:kern w:val="2"/>
          <w:sz w:val="21"/>
          <w:szCs w:val="24"/>
          <w:lang w:eastAsia="zh-CN"/>
        </w:rPr>
        <w:t>年报时，将以转型日为</w:t>
      </w:r>
      <w:r>
        <w:rPr>
          <w:rStyle w:val="CODE"/>
          <w:rFonts w:ascii="Times New Roman" w:eastAsia="楷体_GB2312" w:hAnsi="Times New Roman" w:hint="eastAsia"/>
          <w:color w:val="000000"/>
          <w:spacing w:val="0"/>
          <w:kern w:val="2"/>
          <w:sz w:val="21"/>
          <w:szCs w:val="24"/>
          <w:lang w:eastAsia="zh-CN"/>
        </w:rPr>
        <w:t>截点</w:t>
      </w:r>
      <w:r>
        <w:rPr>
          <w:rStyle w:val="CODE"/>
          <w:rFonts w:ascii="Times New Roman" w:eastAsia="楷体_GB2312" w:hAnsi="Times New Roman"/>
          <w:color w:val="000000"/>
          <w:spacing w:val="0"/>
          <w:kern w:val="2"/>
          <w:sz w:val="21"/>
          <w:szCs w:val="24"/>
          <w:lang w:eastAsia="zh-CN"/>
        </w:rPr>
        <w:t>，分别披露转型前和转型后的数据。在披露</w:t>
      </w:r>
      <w:r>
        <w:rPr>
          <w:rStyle w:val="CODE"/>
          <w:rFonts w:ascii="Times New Roman" w:eastAsia="楷体_GB2312" w:hAnsi="Times New Roman" w:hint="eastAsia"/>
          <w:color w:val="000000"/>
          <w:spacing w:val="0"/>
          <w:kern w:val="2"/>
          <w:sz w:val="21"/>
          <w:szCs w:val="24"/>
          <w:lang w:eastAsia="zh-CN"/>
        </w:rPr>
        <w:t>2008</w:t>
      </w:r>
      <w:r>
        <w:rPr>
          <w:rStyle w:val="CODE"/>
          <w:rFonts w:ascii="Times New Roman" w:eastAsia="楷体_GB2312" w:hAnsi="Times New Roman" w:hint="eastAsia"/>
          <w:color w:val="000000"/>
          <w:spacing w:val="0"/>
          <w:kern w:val="2"/>
          <w:sz w:val="21"/>
          <w:szCs w:val="24"/>
          <w:lang w:eastAsia="zh-CN"/>
        </w:rPr>
        <w:t>年</w:t>
      </w:r>
      <w:r>
        <w:rPr>
          <w:rStyle w:val="CODE"/>
          <w:rFonts w:ascii="Times New Roman" w:eastAsia="楷体_GB2312" w:hAnsi="Times New Roman"/>
          <w:color w:val="000000"/>
          <w:spacing w:val="0"/>
          <w:kern w:val="2"/>
          <w:sz w:val="21"/>
          <w:szCs w:val="24"/>
          <w:lang w:eastAsia="zh-CN"/>
        </w:rPr>
        <w:t>年报时，基金的上期数据将只</w:t>
      </w:r>
      <w:r>
        <w:rPr>
          <w:rStyle w:val="CODE"/>
          <w:rFonts w:ascii="Times New Roman" w:eastAsia="楷体_GB2312" w:hAnsi="Times New Roman" w:hint="eastAsia"/>
          <w:color w:val="000000"/>
          <w:spacing w:val="0"/>
          <w:kern w:val="2"/>
          <w:sz w:val="21"/>
          <w:szCs w:val="24"/>
          <w:lang w:eastAsia="zh-CN"/>
        </w:rPr>
        <w:t>需</w:t>
      </w:r>
      <w:r>
        <w:rPr>
          <w:rStyle w:val="CODE"/>
          <w:rFonts w:ascii="Times New Roman" w:eastAsia="楷体_GB2312" w:hAnsi="Times New Roman"/>
          <w:color w:val="000000"/>
          <w:spacing w:val="0"/>
          <w:kern w:val="2"/>
          <w:sz w:val="21"/>
          <w:szCs w:val="24"/>
          <w:lang w:eastAsia="zh-CN"/>
        </w:rPr>
        <w:t>披露</w:t>
      </w:r>
      <w:r>
        <w:rPr>
          <w:rStyle w:val="CODE"/>
          <w:rFonts w:ascii="Times New Roman" w:eastAsia="楷体_GB2312" w:hAnsi="Times New Roman" w:hint="eastAsia"/>
          <w:color w:val="000000"/>
          <w:spacing w:val="0"/>
          <w:kern w:val="2"/>
          <w:sz w:val="21"/>
          <w:szCs w:val="24"/>
          <w:lang w:eastAsia="zh-CN"/>
        </w:rPr>
        <w:t>20070212</w:t>
      </w:r>
      <w:r>
        <w:rPr>
          <w:rStyle w:val="CODE"/>
          <w:rFonts w:ascii="Times New Roman" w:eastAsia="楷体_GB2312" w:hAnsi="Times New Roman" w:hint="eastAsia"/>
          <w:color w:val="000000"/>
          <w:spacing w:val="0"/>
          <w:kern w:val="2"/>
          <w:sz w:val="21"/>
          <w:szCs w:val="24"/>
          <w:lang w:eastAsia="zh-CN"/>
        </w:rPr>
        <w:t>日</w:t>
      </w:r>
      <w:r>
        <w:rPr>
          <w:rStyle w:val="CODE"/>
          <w:rFonts w:ascii="Times New Roman" w:eastAsia="楷体_GB2312" w:hAnsi="Times New Roman"/>
          <w:color w:val="000000"/>
          <w:spacing w:val="0"/>
          <w:kern w:val="2"/>
          <w:sz w:val="21"/>
          <w:szCs w:val="24"/>
          <w:lang w:eastAsia="zh-CN"/>
        </w:rPr>
        <w:t>转型后的数据</w:t>
      </w:r>
      <w:r>
        <w:rPr>
          <w:rStyle w:val="CODE"/>
          <w:rFonts w:ascii="Times New Roman" w:eastAsia="楷体_GB2312" w:hAnsi="Times New Roman" w:hint="eastAsia"/>
          <w:color w:val="000000"/>
          <w:spacing w:val="0"/>
          <w:kern w:val="2"/>
          <w:sz w:val="21"/>
          <w:szCs w:val="24"/>
          <w:lang w:eastAsia="zh-CN"/>
        </w:rPr>
        <w:t>和</w:t>
      </w:r>
      <w:r>
        <w:rPr>
          <w:rStyle w:val="CODE"/>
          <w:rFonts w:ascii="Times New Roman" w:eastAsia="楷体_GB2312" w:hAnsi="Times New Roman"/>
          <w:color w:val="000000"/>
          <w:spacing w:val="0"/>
          <w:kern w:val="2"/>
          <w:sz w:val="21"/>
          <w:szCs w:val="24"/>
          <w:lang w:eastAsia="zh-CN"/>
        </w:rPr>
        <w:t>上下文</w:t>
      </w:r>
      <w:r>
        <w:rPr>
          <w:rStyle w:val="CODE"/>
          <w:rFonts w:ascii="Times New Roman" w:eastAsia="楷体_GB2312" w:hAnsi="Times New Roman" w:hint="eastAsia"/>
          <w:color w:val="000000"/>
          <w:spacing w:val="0"/>
          <w:kern w:val="2"/>
          <w:sz w:val="21"/>
          <w:szCs w:val="24"/>
          <w:lang w:eastAsia="zh-CN"/>
        </w:rPr>
        <w:t>，并且披露</w:t>
      </w:r>
      <w:r>
        <w:rPr>
          <w:rStyle w:val="CODE"/>
          <w:rFonts w:ascii="Times New Roman" w:eastAsia="楷体_GB2312" w:hAnsi="Times New Roman"/>
          <w:color w:val="000000"/>
          <w:spacing w:val="0"/>
          <w:kern w:val="2"/>
          <w:sz w:val="21"/>
          <w:szCs w:val="24"/>
          <w:lang w:eastAsia="zh-CN"/>
        </w:rPr>
        <w:t>的上下文应为普通上下文</w:t>
      </w:r>
      <w:r>
        <w:rPr>
          <w:rStyle w:val="CODE"/>
          <w:rFonts w:ascii="Times New Roman" w:eastAsia="楷体_GB2312" w:hAnsi="Times New Roman" w:hint="eastAsia"/>
          <w:color w:val="000000"/>
          <w:spacing w:val="0"/>
          <w:kern w:val="2"/>
          <w:sz w:val="21"/>
          <w:szCs w:val="24"/>
          <w:lang w:eastAsia="zh-CN"/>
        </w:rPr>
        <w:t>。</w:t>
      </w:r>
    </w:p>
    <w:p w14:paraId="2641E7B5" w14:textId="77777777" w:rsidR="00B939D0" w:rsidRDefault="00B939D0">
      <w:pPr>
        <w:pStyle w:val="BodyText"/>
        <w:spacing w:line="360" w:lineRule="auto"/>
        <w:ind w:firstLineChars="100" w:firstLine="240"/>
        <w:rPr>
          <w:rStyle w:val="CODE"/>
          <w:rFonts w:ascii="Times New Roman" w:eastAsia="宋体" w:hAnsi="Times New Roman"/>
          <w:color w:val="000000"/>
          <w:spacing w:val="0"/>
          <w:sz w:val="24"/>
          <w:szCs w:val="24"/>
          <w:lang w:val="en-US" w:eastAsia="zh-CN"/>
        </w:rPr>
      </w:pPr>
      <w:r>
        <w:rPr>
          <w:rStyle w:val="CODE"/>
          <w:rFonts w:ascii="Times New Roman" w:eastAsia="宋体" w:hAnsi="Times New Roman" w:hint="eastAsia"/>
          <w:color w:val="000000"/>
          <w:spacing w:val="0"/>
          <w:sz w:val="24"/>
          <w:szCs w:val="24"/>
          <w:lang w:val="en-US" w:eastAsia="zh-CN"/>
        </w:rPr>
        <w:t>3</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二次转型基金</w:t>
      </w:r>
    </w:p>
    <w:p w14:paraId="4962CDE4" w14:textId="77777777" w:rsidR="00B939D0" w:rsidRDefault="00B939D0">
      <w:pPr>
        <w:pStyle w:val="BodyText"/>
        <w:spacing w:line="360" w:lineRule="auto"/>
        <w:ind w:leftChars="100" w:left="210"/>
        <w:rPr>
          <w:rStyle w:val="CODE"/>
          <w:rFonts w:ascii="Times New Roman" w:eastAsia="宋体" w:hAnsi="Times New Roman" w:hint="eastAsia"/>
          <w:color w:val="000000"/>
          <w:spacing w:val="0"/>
          <w:sz w:val="24"/>
          <w:szCs w:val="24"/>
          <w:lang w:val="en-US" w:eastAsia="zh-CN"/>
        </w:rPr>
      </w:pPr>
      <w:r>
        <w:rPr>
          <w:rStyle w:val="CODE"/>
          <w:rFonts w:ascii="Times New Roman" w:eastAsia="宋体" w:hAnsi="Times New Roman" w:hint="eastAsia"/>
          <w:color w:val="000000"/>
          <w:spacing w:val="0"/>
          <w:sz w:val="24"/>
          <w:szCs w:val="24"/>
          <w:lang w:val="en-US" w:eastAsia="zh-CN"/>
        </w:rPr>
        <w:t xml:space="preserve">    </w:t>
      </w:r>
      <w:r>
        <w:rPr>
          <w:rStyle w:val="CODE"/>
          <w:rFonts w:ascii="Times New Roman" w:eastAsia="宋体" w:hAnsi="Times New Roman" w:hint="eastAsia"/>
          <w:color w:val="000000"/>
          <w:spacing w:val="0"/>
          <w:sz w:val="24"/>
          <w:szCs w:val="24"/>
          <w:lang w:val="en-US" w:eastAsia="zh-CN"/>
        </w:rPr>
        <w:t>对于</w:t>
      </w:r>
      <w:r>
        <w:rPr>
          <w:rStyle w:val="CODE"/>
          <w:rFonts w:ascii="Times New Roman" w:eastAsia="宋体" w:hAnsi="Times New Roman"/>
          <w:color w:val="000000"/>
          <w:spacing w:val="0"/>
          <w:sz w:val="24"/>
          <w:szCs w:val="24"/>
          <w:lang w:val="en-US" w:eastAsia="zh-CN"/>
        </w:rPr>
        <w:t>本报告期内二次转型的基金，需按照转型前、</w:t>
      </w:r>
      <w:r>
        <w:rPr>
          <w:rStyle w:val="CODE"/>
          <w:rFonts w:ascii="Times New Roman" w:eastAsia="宋体" w:hAnsi="Times New Roman" w:hint="eastAsia"/>
          <w:color w:val="000000"/>
          <w:spacing w:val="0"/>
          <w:sz w:val="24"/>
          <w:szCs w:val="24"/>
          <w:lang w:val="en-US" w:eastAsia="zh-CN"/>
        </w:rPr>
        <w:t>第一次</w:t>
      </w:r>
      <w:r>
        <w:rPr>
          <w:rStyle w:val="CODE"/>
          <w:rFonts w:ascii="Times New Roman" w:eastAsia="宋体" w:hAnsi="Times New Roman"/>
          <w:color w:val="000000"/>
          <w:spacing w:val="0"/>
          <w:sz w:val="24"/>
          <w:szCs w:val="24"/>
          <w:lang w:val="en-US" w:eastAsia="zh-CN"/>
        </w:rPr>
        <w:t>转型和第二次转型对数据进行分别披露</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两次转型</w:t>
      </w:r>
      <w:r>
        <w:rPr>
          <w:rStyle w:val="CODE"/>
          <w:rFonts w:ascii="Times New Roman" w:eastAsia="宋体" w:hAnsi="Times New Roman" w:hint="eastAsia"/>
          <w:color w:val="000000"/>
          <w:spacing w:val="0"/>
          <w:sz w:val="24"/>
          <w:szCs w:val="24"/>
          <w:lang w:val="en-US" w:eastAsia="zh-CN"/>
        </w:rPr>
        <w:t>前后的</w:t>
      </w:r>
      <w:r>
        <w:rPr>
          <w:rStyle w:val="CODE"/>
          <w:rFonts w:ascii="Times New Roman" w:eastAsia="宋体" w:hAnsi="Times New Roman"/>
          <w:color w:val="000000"/>
          <w:spacing w:val="0"/>
          <w:sz w:val="24"/>
          <w:szCs w:val="24"/>
          <w:lang w:val="en-US" w:eastAsia="zh-CN"/>
        </w:rPr>
        <w:t>上下文</w:t>
      </w:r>
      <w:r>
        <w:rPr>
          <w:rStyle w:val="CODE"/>
          <w:rFonts w:ascii="Times New Roman" w:eastAsia="宋体" w:hAnsi="Times New Roman" w:hint="eastAsia"/>
          <w:color w:val="000000"/>
          <w:spacing w:val="0"/>
          <w:sz w:val="24"/>
          <w:szCs w:val="24"/>
          <w:lang w:val="en-US" w:eastAsia="zh-CN"/>
        </w:rPr>
        <w:t>的</w:t>
      </w:r>
      <w:r>
        <w:rPr>
          <w:rStyle w:val="CODE"/>
          <w:rFonts w:ascii="Times New Roman" w:eastAsia="宋体" w:hAnsi="Times New Roman"/>
          <w:color w:val="000000"/>
          <w:spacing w:val="0"/>
          <w:sz w:val="24"/>
          <w:szCs w:val="24"/>
          <w:lang w:val="en-US" w:eastAsia="zh-CN"/>
        </w:rPr>
        <w:t>“</w:t>
      </w:r>
      <w:r>
        <w:rPr>
          <w:rStyle w:val="CODE"/>
          <w:rFonts w:ascii="Times New Roman" w:eastAsia="宋体" w:hAnsi="Times New Roman"/>
          <w:spacing w:val="0"/>
          <w:sz w:val="24"/>
          <w:szCs w:val="24"/>
          <w:lang w:eastAsia="zh-CN"/>
        </w:rPr>
        <w:t>JiJinDeYunZuoFangShi</w:t>
      </w:r>
      <w:r>
        <w:rPr>
          <w:rStyle w:val="CODE"/>
          <w:rFonts w:ascii="Times New Roman" w:eastAsia="宋体" w:hAnsi="Times New Roman"/>
          <w:color w:val="000000"/>
          <w:spacing w:val="0"/>
          <w:sz w:val="24"/>
          <w:szCs w:val="24"/>
          <w:lang w:val="en-US" w:eastAsia="zh-CN"/>
        </w:rPr>
        <w:t>（</w:t>
      </w:r>
      <w:r>
        <w:rPr>
          <w:rStyle w:val="CODE"/>
          <w:rFonts w:ascii="Times New Roman" w:eastAsia="宋体" w:hAnsi="Times New Roman" w:hint="eastAsia"/>
          <w:color w:val="000000"/>
          <w:spacing w:val="0"/>
          <w:sz w:val="24"/>
          <w:szCs w:val="24"/>
          <w:lang w:val="en-US" w:eastAsia="zh-CN"/>
        </w:rPr>
        <w:t>基金</w:t>
      </w:r>
      <w:r>
        <w:rPr>
          <w:rStyle w:val="CODE"/>
          <w:rFonts w:ascii="Times New Roman" w:eastAsia="宋体" w:hAnsi="Times New Roman"/>
          <w:color w:val="000000"/>
          <w:spacing w:val="0"/>
          <w:sz w:val="24"/>
          <w:szCs w:val="24"/>
          <w:lang w:val="en-US" w:eastAsia="zh-CN"/>
        </w:rPr>
        <w:t>的运作方式）</w:t>
      </w:r>
      <w:r>
        <w:rPr>
          <w:rStyle w:val="CODE"/>
          <w:rFonts w:ascii="Times New Roman" w:eastAsia="宋体" w:hAnsi="Times New Roman"/>
          <w:color w:val="000000"/>
          <w:spacing w:val="0"/>
          <w:sz w:val="24"/>
          <w:szCs w:val="24"/>
          <w:lang w:val="en-US" w:eastAsia="zh-CN"/>
        </w:rPr>
        <w:t>”</w:t>
      </w:r>
      <w:r>
        <w:rPr>
          <w:rStyle w:val="CODE"/>
          <w:rFonts w:ascii="Times New Roman" w:eastAsia="宋体" w:hAnsi="Times New Roman" w:hint="eastAsia"/>
          <w:color w:val="000000"/>
          <w:spacing w:val="0"/>
          <w:sz w:val="24"/>
          <w:szCs w:val="24"/>
          <w:lang w:val="en-US" w:eastAsia="zh-CN"/>
        </w:rPr>
        <w:t>的</w:t>
      </w:r>
      <w:r>
        <w:rPr>
          <w:rStyle w:val="CODE"/>
          <w:rFonts w:ascii="Times New Roman" w:eastAsia="宋体" w:hAnsi="Times New Roman"/>
          <w:color w:val="000000"/>
          <w:spacing w:val="0"/>
          <w:sz w:val="24"/>
          <w:szCs w:val="24"/>
          <w:lang w:val="en-US" w:eastAsia="zh-CN"/>
        </w:rPr>
        <w:t>值应不同。其中</w:t>
      </w:r>
      <w:r>
        <w:rPr>
          <w:rStyle w:val="CODE"/>
          <w:rFonts w:ascii="Times New Roman" w:eastAsia="宋体" w:hAnsi="Times New Roman" w:hint="eastAsia"/>
          <w:color w:val="000000"/>
          <w:spacing w:val="0"/>
          <w:sz w:val="24"/>
          <w:szCs w:val="24"/>
          <w:lang w:val="en-US" w:eastAsia="zh-CN"/>
        </w:rPr>
        <w:t>，两次</w:t>
      </w:r>
      <w:r>
        <w:rPr>
          <w:rStyle w:val="CODE"/>
          <w:rFonts w:ascii="Times New Roman" w:eastAsia="宋体" w:hAnsi="Times New Roman"/>
          <w:color w:val="000000"/>
          <w:spacing w:val="0"/>
          <w:sz w:val="24"/>
          <w:szCs w:val="24"/>
          <w:lang w:val="en-US" w:eastAsia="zh-CN"/>
        </w:rPr>
        <w:t>转型的转型日期需分别</w:t>
      </w:r>
      <w:r>
        <w:rPr>
          <w:rStyle w:val="CODE"/>
          <w:rFonts w:ascii="Times New Roman" w:eastAsia="宋体" w:hAnsi="Times New Roman" w:hint="eastAsia"/>
          <w:color w:val="000000"/>
          <w:spacing w:val="0"/>
          <w:sz w:val="24"/>
          <w:szCs w:val="24"/>
          <w:lang w:val="en-US" w:eastAsia="zh-CN"/>
        </w:rPr>
        <w:t>填列，</w:t>
      </w:r>
      <w:r>
        <w:rPr>
          <w:rStyle w:val="CODE"/>
          <w:rFonts w:ascii="Times New Roman" w:eastAsia="宋体" w:hAnsi="Times New Roman"/>
          <w:color w:val="000000"/>
          <w:spacing w:val="0"/>
          <w:sz w:val="24"/>
          <w:szCs w:val="24"/>
          <w:lang w:val="en-US" w:eastAsia="zh-CN"/>
        </w:rPr>
        <w:t>上下文应</w:t>
      </w:r>
      <w:r>
        <w:rPr>
          <w:rStyle w:val="CODE"/>
          <w:rFonts w:ascii="Times New Roman" w:eastAsia="宋体" w:hAnsi="Times New Roman" w:hint="eastAsia"/>
          <w:color w:val="000000"/>
          <w:spacing w:val="0"/>
          <w:sz w:val="24"/>
          <w:szCs w:val="24"/>
          <w:lang w:val="en-US" w:eastAsia="zh-CN"/>
        </w:rPr>
        <w:t>分别</w:t>
      </w:r>
      <w:r>
        <w:rPr>
          <w:rStyle w:val="CODE"/>
          <w:rFonts w:ascii="Times New Roman" w:eastAsia="宋体" w:hAnsi="Times New Roman"/>
          <w:color w:val="000000"/>
          <w:spacing w:val="0"/>
          <w:sz w:val="24"/>
          <w:szCs w:val="24"/>
          <w:lang w:val="en-US" w:eastAsia="zh-CN"/>
        </w:rPr>
        <w:t>对应第一次转型和第二次转型的期末</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另外基金合同生效日</w:t>
      </w:r>
      <w:r>
        <w:rPr>
          <w:rStyle w:val="CODE"/>
          <w:rFonts w:ascii="Times New Roman" w:eastAsia="宋体" w:hAnsi="Times New Roman" w:hint="eastAsia"/>
          <w:color w:val="000000"/>
          <w:spacing w:val="0"/>
          <w:sz w:val="24"/>
          <w:szCs w:val="24"/>
          <w:lang w:val="en-US" w:eastAsia="zh-CN"/>
        </w:rPr>
        <w:t>、</w:t>
      </w:r>
      <w:r>
        <w:rPr>
          <w:rStyle w:val="CODE"/>
          <w:rFonts w:ascii="Times New Roman" w:eastAsia="宋体" w:hAnsi="Times New Roman"/>
          <w:color w:val="000000"/>
          <w:spacing w:val="0"/>
          <w:sz w:val="24"/>
          <w:szCs w:val="24"/>
          <w:lang w:val="en-US" w:eastAsia="zh-CN"/>
        </w:rPr>
        <w:t>报告期开始日期和报告期结束日期等元素需</w:t>
      </w:r>
      <w:r>
        <w:rPr>
          <w:rStyle w:val="CODE"/>
          <w:rFonts w:ascii="Times New Roman" w:eastAsia="宋体" w:hAnsi="Times New Roman" w:hint="eastAsia"/>
          <w:color w:val="000000"/>
          <w:spacing w:val="0"/>
          <w:sz w:val="24"/>
          <w:szCs w:val="24"/>
          <w:lang w:val="en-US" w:eastAsia="zh-CN"/>
        </w:rPr>
        <w:t>分别</w:t>
      </w:r>
      <w:r>
        <w:rPr>
          <w:rStyle w:val="CODE"/>
          <w:rFonts w:ascii="Times New Roman" w:eastAsia="宋体" w:hAnsi="Times New Roman"/>
          <w:color w:val="000000"/>
          <w:spacing w:val="0"/>
          <w:sz w:val="24"/>
          <w:szCs w:val="24"/>
          <w:lang w:val="en-US" w:eastAsia="zh-CN"/>
        </w:rPr>
        <w:t>披露转型前</w:t>
      </w:r>
      <w:r>
        <w:rPr>
          <w:rStyle w:val="CODE"/>
          <w:rFonts w:ascii="Times New Roman" w:eastAsia="宋体" w:hAnsi="Times New Roman" w:hint="eastAsia"/>
          <w:color w:val="000000"/>
          <w:spacing w:val="0"/>
          <w:sz w:val="24"/>
          <w:szCs w:val="24"/>
          <w:lang w:val="en-US" w:eastAsia="zh-CN"/>
        </w:rPr>
        <w:t>以及</w:t>
      </w:r>
      <w:r>
        <w:rPr>
          <w:rStyle w:val="CODE"/>
          <w:rFonts w:ascii="Times New Roman" w:eastAsia="宋体" w:hAnsi="Times New Roman"/>
          <w:color w:val="000000"/>
          <w:spacing w:val="0"/>
          <w:sz w:val="24"/>
          <w:szCs w:val="24"/>
          <w:lang w:val="en-US" w:eastAsia="zh-CN"/>
        </w:rPr>
        <w:t>两次转型的数据</w:t>
      </w:r>
      <w:r>
        <w:rPr>
          <w:rStyle w:val="CODE"/>
          <w:rFonts w:ascii="Times New Roman" w:eastAsia="宋体" w:hAnsi="Times New Roman" w:hint="eastAsia"/>
          <w:color w:val="000000"/>
          <w:spacing w:val="0"/>
          <w:sz w:val="24"/>
          <w:szCs w:val="24"/>
          <w:lang w:val="en-US" w:eastAsia="zh-CN"/>
        </w:rPr>
        <w:t>。</w:t>
      </w:r>
    </w:p>
    <w:p w14:paraId="6E817413" w14:textId="77777777" w:rsidR="00B939D0" w:rsidRDefault="00B939D0">
      <w:pPr>
        <w:pStyle w:val="BodyText"/>
        <w:ind w:leftChars="100" w:left="210"/>
        <w:rPr>
          <w:rStyle w:val="CODE"/>
          <w:rFonts w:ascii="Times New Roman" w:eastAsia="楷体_GB2312" w:hAnsi="Times New Roman"/>
          <w:color w:val="000000"/>
          <w:spacing w:val="0"/>
          <w:kern w:val="2"/>
          <w:sz w:val="21"/>
          <w:szCs w:val="24"/>
          <w:lang w:eastAsia="zh-CN"/>
        </w:rPr>
      </w:pPr>
      <w:r>
        <w:rPr>
          <w:rStyle w:val="CODE"/>
          <w:rFonts w:ascii="Times New Roman" w:eastAsia="宋体" w:hAnsi="Times New Roman"/>
          <w:color w:val="000000"/>
          <w:spacing w:val="0"/>
          <w:sz w:val="24"/>
          <w:szCs w:val="24"/>
          <w:lang w:val="en-US" w:eastAsia="zh-CN"/>
        </w:rPr>
        <w:t xml:space="preserve">    </w:t>
      </w:r>
      <w:r>
        <w:rPr>
          <w:rStyle w:val="CODE"/>
          <w:rFonts w:ascii="Times New Roman" w:eastAsia="楷体_GB2312" w:hAnsi="Times New Roman" w:hint="eastAsia"/>
          <w:color w:val="000000"/>
          <w:spacing w:val="0"/>
          <w:kern w:val="2"/>
          <w:sz w:val="21"/>
          <w:szCs w:val="24"/>
          <w:lang w:eastAsia="zh-CN"/>
        </w:rPr>
        <w:t>例如</w:t>
      </w:r>
      <w:r>
        <w:rPr>
          <w:rStyle w:val="CODE"/>
          <w:rFonts w:ascii="Times New Roman" w:eastAsia="楷体_GB2312" w:hAnsi="Times New Roman"/>
          <w:color w:val="000000"/>
          <w:spacing w:val="0"/>
          <w:kern w:val="2"/>
          <w:sz w:val="21"/>
          <w:szCs w:val="24"/>
          <w:lang w:eastAsia="zh-CN"/>
        </w:rPr>
        <w:t>：基金在</w:t>
      </w:r>
      <w:r>
        <w:rPr>
          <w:rStyle w:val="CODE"/>
          <w:rFonts w:ascii="Times New Roman" w:eastAsia="楷体_GB2312" w:hAnsi="Times New Roman" w:hint="eastAsia"/>
          <w:color w:val="000000"/>
          <w:spacing w:val="0"/>
          <w:kern w:val="2"/>
          <w:sz w:val="21"/>
          <w:szCs w:val="24"/>
          <w:lang w:eastAsia="zh-CN"/>
        </w:rPr>
        <w:t>20070212</w:t>
      </w:r>
      <w:r>
        <w:rPr>
          <w:rStyle w:val="CODE"/>
          <w:rFonts w:ascii="Times New Roman" w:eastAsia="楷体_GB2312" w:hAnsi="Times New Roman" w:hint="eastAsia"/>
          <w:color w:val="000000"/>
          <w:spacing w:val="0"/>
          <w:kern w:val="2"/>
          <w:sz w:val="21"/>
          <w:szCs w:val="24"/>
          <w:lang w:eastAsia="zh-CN"/>
        </w:rPr>
        <w:t>日由</w:t>
      </w:r>
      <w:r>
        <w:rPr>
          <w:rStyle w:val="CODE"/>
          <w:rFonts w:ascii="Times New Roman" w:eastAsia="楷体_GB2312" w:hAnsi="Times New Roman"/>
          <w:color w:val="000000"/>
          <w:spacing w:val="0"/>
          <w:kern w:val="2"/>
          <w:sz w:val="21"/>
          <w:szCs w:val="24"/>
          <w:lang w:eastAsia="zh-CN"/>
        </w:rPr>
        <w:t>封闭式转</w:t>
      </w:r>
      <w:r>
        <w:rPr>
          <w:rStyle w:val="CODE"/>
          <w:rFonts w:ascii="Times New Roman" w:eastAsia="楷体_GB2312" w:hAnsi="Times New Roman" w:hint="eastAsia"/>
          <w:color w:val="000000"/>
          <w:spacing w:val="0"/>
          <w:kern w:val="2"/>
          <w:sz w:val="21"/>
          <w:szCs w:val="24"/>
          <w:lang w:eastAsia="zh-CN"/>
        </w:rPr>
        <w:t>为开放式</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20070819</w:t>
      </w:r>
      <w:r>
        <w:rPr>
          <w:rStyle w:val="CODE"/>
          <w:rFonts w:ascii="Times New Roman" w:eastAsia="楷体_GB2312" w:hAnsi="Times New Roman" w:hint="eastAsia"/>
          <w:color w:val="000000"/>
          <w:spacing w:val="0"/>
          <w:kern w:val="2"/>
          <w:sz w:val="21"/>
          <w:szCs w:val="24"/>
          <w:lang w:eastAsia="zh-CN"/>
        </w:rPr>
        <w:t>日</w:t>
      </w:r>
      <w:r>
        <w:rPr>
          <w:rStyle w:val="CODE"/>
          <w:rFonts w:ascii="Times New Roman" w:eastAsia="楷体_GB2312" w:hAnsi="Times New Roman"/>
          <w:color w:val="000000"/>
          <w:spacing w:val="0"/>
          <w:kern w:val="2"/>
          <w:sz w:val="21"/>
          <w:szCs w:val="24"/>
          <w:lang w:eastAsia="zh-CN"/>
        </w:rPr>
        <w:t>转型</w:t>
      </w:r>
      <w:r>
        <w:rPr>
          <w:rStyle w:val="CODE"/>
          <w:rFonts w:ascii="Times New Roman" w:eastAsia="楷体_GB2312" w:hAnsi="Times New Roman" w:hint="eastAsia"/>
          <w:color w:val="000000"/>
          <w:spacing w:val="0"/>
          <w:kern w:val="2"/>
          <w:sz w:val="21"/>
          <w:szCs w:val="24"/>
          <w:lang w:eastAsia="zh-CN"/>
        </w:rPr>
        <w:t>为</w:t>
      </w:r>
      <w:r>
        <w:rPr>
          <w:rStyle w:val="CODE"/>
          <w:rFonts w:ascii="Times New Roman" w:eastAsia="楷体_GB2312" w:hAnsi="Times New Roman"/>
          <w:color w:val="000000"/>
          <w:spacing w:val="0"/>
          <w:kern w:val="2"/>
          <w:sz w:val="21"/>
          <w:szCs w:val="24"/>
          <w:lang w:eastAsia="zh-CN"/>
        </w:rPr>
        <w:t>指数型基金，</w:t>
      </w:r>
      <w:r>
        <w:rPr>
          <w:rStyle w:val="CODE"/>
          <w:rFonts w:ascii="Times New Roman" w:eastAsia="楷体_GB2312" w:hAnsi="Times New Roman" w:hint="eastAsia"/>
          <w:color w:val="000000"/>
          <w:spacing w:val="0"/>
          <w:kern w:val="2"/>
          <w:sz w:val="21"/>
          <w:szCs w:val="24"/>
          <w:lang w:eastAsia="zh-CN"/>
        </w:rPr>
        <w:t>则</w:t>
      </w:r>
      <w:r>
        <w:rPr>
          <w:rStyle w:val="CODE"/>
          <w:rFonts w:ascii="Times New Roman" w:eastAsia="楷体_GB2312" w:hAnsi="Times New Roman"/>
          <w:color w:val="000000"/>
          <w:spacing w:val="0"/>
          <w:kern w:val="2"/>
          <w:sz w:val="21"/>
          <w:szCs w:val="24"/>
          <w:lang w:eastAsia="zh-CN"/>
        </w:rPr>
        <w:t>转型前、第一次转型和第二次转型的上下文的</w:t>
      </w:r>
      <w:r>
        <w:rPr>
          <w:rStyle w:val="CODE"/>
          <w:rFonts w:ascii="Times New Roman" w:eastAsia="楷体_GB2312" w:hAnsi="Times New Roman"/>
          <w:color w:val="000000"/>
          <w:spacing w:val="0"/>
          <w:kern w:val="2"/>
          <w:sz w:val="21"/>
          <w:szCs w:val="24"/>
          <w:lang w:eastAsia="zh-CN"/>
        </w:rPr>
        <w:t>“</w:t>
      </w:r>
      <w:r>
        <w:rPr>
          <w:rStyle w:val="CODE"/>
          <w:rFonts w:ascii="Times New Roman" w:hAnsi="Times New Roman"/>
          <w:spacing w:val="0"/>
          <w:kern w:val="2"/>
          <w:sz w:val="21"/>
          <w:szCs w:val="24"/>
          <w:lang w:eastAsia="zh-CN"/>
        </w:rPr>
        <w:t>JiJinDeYunZuoFangShi</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的</w:t>
      </w:r>
      <w:r>
        <w:rPr>
          <w:rStyle w:val="CODE"/>
          <w:rFonts w:ascii="Times New Roman" w:eastAsia="楷体_GB2312" w:hAnsi="Times New Roman"/>
          <w:color w:val="000000"/>
          <w:spacing w:val="0"/>
          <w:kern w:val="2"/>
          <w:sz w:val="21"/>
          <w:szCs w:val="24"/>
          <w:lang w:eastAsia="zh-CN"/>
        </w:rPr>
        <w:t>值</w:t>
      </w:r>
      <w:r>
        <w:rPr>
          <w:rStyle w:val="CODE"/>
          <w:rFonts w:ascii="Times New Roman" w:eastAsia="楷体_GB2312" w:hAnsi="Times New Roman" w:hint="eastAsia"/>
          <w:color w:val="000000"/>
          <w:spacing w:val="0"/>
          <w:kern w:val="2"/>
          <w:sz w:val="21"/>
          <w:szCs w:val="24"/>
          <w:lang w:eastAsia="zh-CN"/>
        </w:rPr>
        <w:t>应</w:t>
      </w:r>
      <w:r>
        <w:rPr>
          <w:rStyle w:val="CODE"/>
          <w:rFonts w:ascii="Times New Roman" w:eastAsia="楷体_GB2312" w:hAnsi="Times New Roman"/>
          <w:color w:val="000000"/>
          <w:spacing w:val="0"/>
          <w:kern w:val="2"/>
          <w:sz w:val="21"/>
          <w:szCs w:val="24"/>
          <w:lang w:eastAsia="zh-CN"/>
        </w:rPr>
        <w:t>分别为</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封闭式</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开放式</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和</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指数型</w:t>
      </w:r>
      <w:r>
        <w:rPr>
          <w:rStyle w:val="CODE"/>
          <w:rFonts w:ascii="Times New Roman" w:eastAsia="楷体_GB2312" w:hAnsi="Times New Roman"/>
          <w:color w:val="000000"/>
          <w:spacing w:val="0"/>
          <w:kern w:val="2"/>
          <w:sz w:val="21"/>
          <w:szCs w:val="24"/>
          <w:lang w:eastAsia="zh-CN"/>
        </w:rPr>
        <w:t>”</w:t>
      </w:r>
      <w:r>
        <w:rPr>
          <w:rStyle w:val="CODE"/>
          <w:rFonts w:ascii="Times New Roman" w:eastAsia="楷体_GB2312" w:hAnsi="Times New Roman" w:hint="eastAsia"/>
          <w:color w:val="000000"/>
          <w:spacing w:val="0"/>
          <w:kern w:val="2"/>
          <w:sz w:val="21"/>
          <w:szCs w:val="24"/>
          <w:lang w:eastAsia="zh-CN"/>
        </w:rPr>
        <w:t>。</w:t>
      </w:r>
    </w:p>
    <w:p w14:paraId="774EEB58" w14:textId="77777777" w:rsidR="00B939D0" w:rsidRDefault="00B939D0">
      <w:pPr>
        <w:pStyle w:val="BodyText"/>
        <w:ind w:leftChars="100" w:left="210" w:firstLineChars="200" w:firstLine="420"/>
        <w:rPr>
          <w:rStyle w:val="CODE"/>
          <w:rFonts w:ascii="Times New Roman" w:eastAsia="宋体" w:hAnsi="Times New Roman" w:hint="eastAsia"/>
          <w:color w:val="000000"/>
          <w:spacing w:val="0"/>
          <w:sz w:val="24"/>
          <w:szCs w:val="24"/>
          <w:lang w:val="en-US" w:eastAsia="zh-CN"/>
        </w:rPr>
      </w:pPr>
      <w:r>
        <w:rPr>
          <w:rStyle w:val="CODE"/>
          <w:rFonts w:ascii="Times New Roman" w:eastAsia="楷体_GB2312" w:hAnsi="Times New Roman" w:hint="eastAsia"/>
          <w:color w:val="000000"/>
          <w:spacing w:val="0"/>
          <w:kern w:val="2"/>
          <w:sz w:val="21"/>
          <w:szCs w:val="24"/>
          <w:lang w:eastAsia="zh-CN"/>
        </w:rPr>
        <w:t>转型</w:t>
      </w:r>
      <w:r>
        <w:rPr>
          <w:rStyle w:val="CODE"/>
          <w:rFonts w:ascii="Times New Roman" w:eastAsia="楷体_GB2312" w:hAnsi="Times New Roman"/>
          <w:color w:val="000000"/>
          <w:spacing w:val="0"/>
          <w:kern w:val="2"/>
          <w:sz w:val="21"/>
          <w:szCs w:val="24"/>
          <w:lang w:eastAsia="zh-CN"/>
        </w:rPr>
        <w:t>日期元素应分别披露</w:t>
      </w:r>
      <w:r>
        <w:rPr>
          <w:rStyle w:val="CODE"/>
          <w:rFonts w:ascii="Times New Roman" w:eastAsia="楷体_GB2312" w:hAnsi="Times New Roman" w:hint="eastAsia"/>
          <w:color w:val="000000"/>
          <w:spacing w:val="0"/>
          <w:kern w:val="2"/>
          <w:sz w:val="21"/>
          <w:szCs w:val="24"/>
          <w:lang w:eastAsia="zh-CN"/>
        </w:rPr>
        <w:t>在</w:t>
      </w:r>
      <w:r>
        <w:rPr>
          <w:rStyle w:val="CODE"/>
          <w:rFonts w:ascii="Times New Roman" w:eastAsia="楷体_GB2312" w:hAnsi="Times New Roman"/>
          <w:color w:val="000000"/>
          <w:spacing w:val="0"/>
          <w:kern w:val="2"/>
          <w:sz w:val="21"/>
          <w:szCs w:val="24"/>
          <w:lang w:eastAsia="zh-CN"/>
        </w:rPr>
        <w:t>两次转型的期末值，上下文</w:t>
      </w:r>
      <w:r>
        <w:rPr>
          <w:rStyle w:val="CODE"/>
          <w:rFonts w:ascii="Times New Roman" w:eastAsia="楷体_GB2312" w:hAnsi="Times New Roman" w:hint="eastAsia"/>
          <w:color w:val="000000"/>
          <w:spacing w:val="0"/>
          <w:kern w:val="2"/>
          <w:sz w:val="21"/>
          <w:szCs w:val="24"/>
          <w:lang w:eastAsia="zh-CN"/>
        </w:rPr>
        <w:t>对应</w:t>
      </w:r>
      <w:r>
        <w:rPr>
          <w:rStyle w:val="CODE"/>
          <w:rFonts w:ascii="Times New Roman" w:eastAsia="楷体_GB2312" w:hAnsi="Times New Roman"/>
          <w:color w:val="000000"/>
          <w:spacing w:val="0"/>
          <w:kern w:val="2"/>
          <w:sz w:val="21"/>
          <w:szCs w:val="24"/>
          <w:lang w:eastAsia="zh-CN"/>
        </w:rPr>
        <w:t>的</w:t>
      </w:r>
      <w:r>
        <w:rPr>
          <w:rStyle w:val="CODE"/>
          <w:rFonts w:ascii="Times New Roman" w:eastAsia="楷体_GB2312" w:hAnsi="Times New Roman"/>
          <w:color w:val="000000"/>
          <w:spacing w:val="0"/>
          <w:kern w:val="2"/>
          <w:sz w:val="21"/>
          <w:szCs w:val="24"/>
          <w:lang w:eastAsia="zh-CN"/>
        </w:rPr>
        <w:t>instant</w:t>
      </w:r>
      <w:r>
        <w:rPr>
          <w:rStyle w:val="CODE"/>
          <w:rFonts w:ascii="Times New Roman" w:eastAsia="楷体_GB2312" w:hAnsi="Times New Roman" w:hint="eastAsia"/>
          <w:color w:val="000000"/>
          <w:spacing w:val="0"/>
          <w:kern w:val="2"/>
          <w:sz w:val="21"/>
          <w:szCs w:val="24"/>
          <w:lang w:eastAsia="zh-CN"/>
        </w:rPr>
        <w:t>值</w:t>
      </w:r>
      <w:r>
        <w:rPr>
          <w:rStyle w:val="CODE"/>
          <w:rFonts w:ascii="Times New Roman" w:eastAsia="楷体_GB2312" w:hAnsi="Times New Roman"/>
          <w:color w:val="000000"/>
          <w:spacing w:val="0"/>
          <w:kern w:val="2"/>
          <w:sz w:val="21"/>
          <w:szCs w:val="24"/>
          <w:lang w:eastAsia="zh-CN"/>
        </w:rPr>
        <w:t>应为</w:t>
      </w:r>
      <w:r>
        <w:rPr>
          <w:rStyle w:val="CODE"/>
          <w:rFonts w:ascii="Times New Roman" w:eastAsia="楷体_GB2312" w:hAnsi="Times New Roman" w:hint="eastAsia"/>
          <w:color w:val="000000"/>
          <w:spacing w:val="0"/>
          <w:kern w:val="2"/>
          <w:sz w:val="21"/>
          <w:szCs w:val="24"/>
          <w:lang w:eastAsia="zh-CN"/>
        </w:rPr>
        <w:t>20070818</w:t>
      </w:r>
      <w:r>
        <w:rPr>
          <w:rStyle w:val="CODE"/>
          <w:rFonts w:ascii="Times New Roman" w:eastAsia="楷体_GB2312" w:hAnsi="Times New Roman" w:hint="eastAsia"/>
          <w:color w:val="000000"/>
          <w:spacing w:val="0"/>
          <w:kern w:val="2"/>
          <w:sz w:val="21"/>
          <w:szCs w:val="24"/>
          <w:lang w:eastAsia="zh-CN"/>
        </w:rPr>
        <w:t>和</w:t>
      </w:r>
      <w:r>
        <w:rPr>
          <w:rStyle w:val="CODE"/>
          <w:rFonts w:ascii="Times New Roman" w:eastAsia="楷体_GB2312" w:hAnsi="Times New Roman" w:hint="eastAsia"/>
          <w:color w:val="000000"/>
          <w:spacing w:val="0"/>
          <w:kern w:val="2"/>
          <w:sz w:val="21"/>
          <w:szCs w:val="24"/>
          <w:lang w:eastAsia="zh-CN"/>
        </w:rPr>
        <w:t>20071231</w:t>
      </w:r>
      <w:r>
        <w:rPr>
          <w:rStyle w:val="CODE"/>
          <w:rFonts w:ascii="Times New Roman" w:eastAsia="楷体_GB2312" w:hAnsi="Times New Roman" w:hint="eastAsia"/>
          <w:color w:val="000000"/>
          <w:spacing w:val="0"/>
          <w:kern w:val="2"/>
          <w:sz w:val="21"/>
          <w:szCs w:val="24"/>
          <w:lang w:eastAsia="zh-CN"/>
        </w:rPr>
        <w:t>。基金</w:t>
      </w:r>
      <w:r>
        <w:rPr>
          <w:rStyle w:val="CODE"/>
          <w:rFonts w:ascii="Times New Roman" w:eastAsia="楷体_GB2312" w:hAnsi="Times New Roman"/>
          <w:color w:val="000000"/>
          <w:spacing w:val="0"/>
          <w:kern w:val="2"/>
          <w:sz w:val="21"/>
          <w:szCs w:val="24"/>
          <w:lang w:eastAsia="zh-CN"/>
        </w:rPr>
        <w:t>合同生效日、报告期开始日期和报告期结束日期</w:t>
      </w:r>
      <w:r>
        <w:rPr>
          <w:rStyle w:val="CODE"/>
          <w:rFonts w:ascii="Times New Roman" w:eastAsia="楷体_GB2312" w:hAnsi="Times New Roman" w:hint="eastAsia"/>
          <w:color w:val="000000"/>
          <w:spacing w:val="0"/>
          <w:kern w:val="2"/>
          <w:sz w:val="21"/>
          <w:szCs w:val="24"/>
          <w:lang w:eastAsia="zh-CN"/>
        </w:rPr>
        <w:t>等</w:t>
      </w:r>
      <w:r>
        <w:rPr>
          <w:rStyle w:val="CODE"/>
          <w:rFonts w:ascii="Times New Roman" w:eastAsia="楷体_GB2312" w:hAnsi="Times New Roman"/>
          <w:color w:val="000000"/>
          <w:spacing w:val="0"/>
          <w:kern w:val="2"/>
          <w:sz w:val="21"/>
          <w:szCs w:val="24"/>
          <w:lang w:eastAsia="zh-CN"/>
        </w:rPr>
        <w:t>数据应分别披露转型前、第一次转型和第二</w:t>
      </w:r>
      <w:r>
        <w:rPr>
          <w:rStyle w:val="CODE"/>
          <w:rFonts w:ascii="Times New Roman" w:eastAsia="楷体_GB2312" w:hAnsi="Times New Roman" w:hint="eastAsia"/>
          <w:color w:val="000000"/>
          <w:spacing w:val="0"/>
          <w:kern w:val="2"/>
          <w:sz w:val="21"/>
          <w:szCs w:val="24"/>
          <w:lang w:eastAsia="zh-CN"/>
        </w:rPr>
        <w:t>次</w:t>
      </w:r>
      <w:r>
        <w:rPr>
          <w:rStyle w:val="CODE"/>
          <w:rFonts w:ascii="Times New Roman" w:eastAsia="楷体_GB2312" w:hAnsi="Times New Roman"/>
          <w:color w:val="000000"/>
          <w:spacing w:val="0"/>
          <w:kern w:val="2"/>
          <w:sz w:val="21"/>
          <w:szCs w:val="24"/>
          <w:lang w:eastAsia="zh-CN"/>
        </w:rPr>
        <w:t>转型的数据。</w:t>
      </w:r>
    </w:p>
    <w:sectPr w:rsidR="00B939D0">
      <w:headerReference w:type="default" r:id="rId8"/>
      <w:footerReference w:type="default" r:id="rId9"/>
      <w:pgSz w:w="11906" w:h="16838"/>
      <w:pgMar w:top="1272" w:right="1106" w:bottom="1090" w:left="1080" w:header="935" w:footer="72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AE597" w14:textId="77777777" w:rsidR="0027312F" w:rsidRDefault="0027312F">
      <w:r>
        <w:separator/>
      </w:r>
    </w:p>
  </w:endnote>
  <w:endnote w:type="continuationSeparator" w:id="0">
    <w:p w14:paraId="64F655C7" w14:textId="77777777" w:rsidR="0027312F" w:rsidRDefault="0027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ahoma,Arial,Courier,宋体">
    <w:altName w:val="宋体"/>
    <w:charset w:val="86"/>
    <w:family w:val="roman"/>
    <w:pitch w:val="default"/>
    <w:sig w:usb0="00000001" w:usb1="080E0000" w:usb2="00000010" w:usb3="00000000" w:csb0="00040000" w:csb1="00000000"/>
  </w:font>
  <w:font w:name="仿宋_GB2312">
    <w:altName w:val="仿宋"/>
    <w:charset w:val="00"/>
    <w:family w:val="auto"/>
    <w:pitch w:val="default"/>
    <w:sig w:usb0="00000000" w:usb1="00000000" w:usb2="00000000" w:usb3="00000000" w:csb0="00040001" w:csb1="00000000"/>
  </w:font>
  <w:font w:name="Arial Unicode MS">
    <w:panose1 w:val="020B0604020202020204"/>
    <w:charset w:val="00"/>
    <w:family w:val="roman"/>
    <w:pitch w:val="variable"/>
    <w:sig w:usb0="00000003" w:usb1="00000000" w:usb2="00000000" w:usb3="00000000" w:csb0="00000001" w:csb1="00000000"/>
  </w:font>
  <w:font w:name="B 2Stone Sans Bold">
    <w:altName w:val="Times New Roman"/>
    <w:charset w:val="00"/>
    <w:family w:val="auto"/>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A7A7E" w14:textId="77777777" w:rsidR="00B939D0" w:rsidRDefault="00B939D0">
    <w:pPr>
      <w:pStyle w:val="Footer"/>
      <w:jc w:val="both"/>
    </w:pPr>
    <w:r>
      <w:rPr>
        <w:rFonts w:ascii="Arial" w:hAnsi="Arial" w:hint="eastAsia"/>
      </w:rPr>
      <w:t>中证信息技术服务有限责任公司</w:t>
    </w:r>
    <w:r>
      <w:rPr>
        <w:rFonts w:ascii="Arial" w:hAnsi="Arial" w:hint="eastAsia"/>
      </w:rPr>
      <w:t xml:space="preserve">                                                         </w:t>
    </w:r>
    <w:r>
      <w:rPr>
        <w:rFonts w:ascii="Arial" w:hAnsi="Arial" w:hint="eastAsia"/>
      </w:rPr>
      <w:t>第</w:t>
    </w:r>
    <w:r>
      <w:fldChar w:fldCharType="begin"/>
    </w:r>
    <w:r>
      <w:rPr>
        <w:rStyle w:val="PageNumber"/>
      </w:rPr>
      <w:instrText xml:space="preserve"> PAGE </w:instrText>
    </w:r>
    <w:r>
      <w:fldChar w:fldCharType="separate"/>
    </w:r>
    <w:r>
      <w:rPr>
        <w:rStyle w:val="PageNumber"/>
        <w:lang w:eastAsia="zh-CN"/>
      </w:rPr>
      <w:t>5</w:t>
    </w:r>
    <w:r>
      <w:fldChar w:fldCharType="end"/>
    </w:r>
    <w:r>
      <w:rPr>
        <w:rStyle w:val="PageNumber"/>
        <w:rFonts w:hint="eastAsia"/>
      </w:rPr>
      <w:t>页，共</w:t>
    </w:r>
    <w:r>
      <w:fldChar w:fldCharType="begin"/>
    </w:r>
    <w:r>
      <w:rPr>
        <w:rStyle w:val="PageNumber"/>
      </w:rPr>
      <w:instrText xml:space="preserve"> NUMPAGES </w:instrText>
    </w:r>
    <w:r>
      <w:fldChar w:fldCharType="separate"/>
    </w:r>
    <w:r>
      <w:rPr>
        <w:rStyle w:val="PageNumber"/>
        <w:lang w:eastAsia="zh-CN"/>
      </w:rPr>
      <w:t>16</w:t>
    </w:r>
    <w:r>
      <w:fldChar w:fldCharType="end"/>
    </w:r>
    <w:r>
      <w:rPr>
        <w:rStyle w:val="PageNumbe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50AA" w14:textId="77777777" w:rsidR="0027312F" w:rsidRDefault="0027312F">
      <w:r>
        <w:separator/>
      </w:r>
    </w:p>
  </w:footnote>
  <w:footnote w:type="continuationSeparator" w:id="0">
    <w:p w14:paraId="7CFBE7DB" w14:textId="77777777" w:rsidR="0027312F" w:rsidRDefault="0027312F">
      <w:r>
        <w:continuationSeparator/>
      </w:r>
    </w:p>
  </w:footnote>
  <w:footnote w:id="1">
    <w:p w14:paraId="688C4660" w14:textId="77777777" w:rsidR="00B939D0" w:rsidRDefault="00B939D0">
      <w:pPr>
        <w:pStyle w:val="FootnoteText"/>
      </w:pPr>
      <w:r>
        <w:rPr>
          <w:rStyle w:val="FootnoteReference"/>
        </w:rPr>
        <w:footnoteRef/>
      </w:r>
      <w:r>
        <w:t xml:space="preserve"> </w:t>
      </w:r>
      <w:r>
        <w:rPr>
          <w:rFonts w:hint="eastAsia"/>
        </w:rPr>
        <w:t>上下文级别按照实际基金级别定义，上下文</w:t>
      </w:r>
      <w:r>
        <w:rPr>
          <w:rFonts w:hint="eastAsia"/>
        </w:rPr>
        <w:t>id</w:t>
      </w:r>
      <w:r>
        <w:rPr>
          <w:rFonts w:hint="eastAsia"/>
        </w:rPr>
        <w:t>按照字母顺序定义。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1EB4" w14:textId="77777777" w:rsidR="00B939D0" w:rsidRDefault="00B939D0">
    <w:pPr>
      <w:pStyle w:val="Header"/>
      <w:ind w:firstLineChars="49" w:firstLine="103"/>
      <w:rPr>
        <w:rFonts w:ascii="Arial" w:hAnsi="Arial" w:hint="eastAsia"/>
        <w:b/>
        <w:sz w:val="32"/>
        <w:szCs w:val="32"/>
        <w:lang w:eastAsia="zh-CN"/>
      </w:rPr>
    </w:pPr>
    <w:r>
      <w:rPr>
        <w:rFonts w:ascii="Arial" w:hAnsi="Arial" w:hint="eastAsia"/>
        <w:b/>
        <w:sz w:val="21"/>
        <w:szCs w:val="21"/>
        <w:lang w:eastAsia="zh-CN"/>
      </w:rPr>
      <w:t>中国证监会电子化信息披露</w:t>
    </w:r>
  </w:p>
  <w:p w14:paraId="70DCD434" w14:textId="7F6FDE48" w:rsidR="00B939D0" w:rsidRDefault="001342DE">
    <w:pPr>
      <w:pStyle w:val="Header"/>
      <w:rPr>
        <w:lang w:eastAsia="zh-CN"/>
      </w:rPr>
    </w:pPr>
    <w:r>
      <w:rPr>
        <w:noProof/>
        <w:sz w:val="20"/>
        <w:lang w:eastAsia="zh-CN"/>
      </w:rPr>
      <mc:AlternateContent>
        <mc:Choice Requires="wps">
          <w:drawing>
            <wp:anchor distT="0" distB="0" distL="114300" distR="114300" simplePos="0" relativeHeight="251657728" behindDoc="0" locked="0" layoutInCell="1" allowOverlap="1" wp14:anchorId="69F7F559" wp14:editId="50C3B7D2">
              <wp:simplePos x="0" y="0"/>
              <wp:positionH relativeFrom="column">
                <wp:posOffset>0</wp:posOffset>
              </wp:positionH>
              <wp:positionV relativeFrom="paragraph">
                <wp:posOffset>125730</wp:posOffset>
              </wp:positionV>
              <wp:extent cx="6400800" cy="0"/>
              <wp:effectExtent l="9525" t="11430" r="9525" b="1714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F71AC"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9pt" to="7in,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" strokeweight="1.5pt"/>
          </w:pict>
        </mc:Fallback>
      </mc:AlternateContent>
    </w:r>
  </w:p>
  <w:p w14:paraId="62C5AF8C" w14:textId="77777777" w:rsidR="00B939D0" w:rsidRDefault="00B939D0">
    <w:pPr>
      <w:pStyle w:val="Header"/>
      <w:rPr>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D3AB3"/>
    <w:multiLevelType w:val="multilevel"/>
    <w:tmpl w:val="1B3D3AB3"/>
    <w:lvl w:ilvl="0">
      <w:start w:val="3"/>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2A9D0206"/>
    <w:multiLevelType w:val="multilevel"/>
    <w:tmpl w:val="2A9D0206"/>
    <w:lvl w:ilvl="0">
      <w:start w:val="1"/>
      <w:numFmt w:val="lowerLetter"/>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2" w15:restartNumberingAfterBreak="0">
    <w:nsid w:val="3060C57D"/>
    <w:multiLevelType w:val="singleLevel"/>
    <w:tmpl w:val="3060C57D"/>
    <w:lvl w:ilvl="0">
      <w:start w:val="1"/>
      <w:numFmt w:val="decimal"/>
      <w:suff w:val="nothing"/>
      <w:lvlText w:val="%1）"/>
      <w:lvlJc w:val="left"/>
    </w:lvl>
  </w:abstractNum>
  <w:abstractNum w:abstractNumId="3" w15:restartNumberingAfterBreak="0">
    <w:nsid w:val="4F5E2210"/>
    <w:multiLevelType w:val="multilevel"/>
    <w:tmpl w:val="4F5E2210"/>
    <w:lvl w:ilvl="0">
      <w:start w:val="1"/>
      <w:numFmt w:val="upperLetter"/>
      <w:lvlText w:val="%1．"/>
      <w:lvlJc w:val="left"/>
      <w:pPr>
        <w:tabs>
          <w:tab w:val="num" w:pos="1830"/>
        </w:tabs>
        <w:ind w:left="1830" w:hanging="9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A85367E"/>
    <w:multiLevelType w:val="multilevel"/>
    <w:tmpl w:val="6A85367E"/>
    <w:lvl w:ilvl="0">
      <w:start w:val="1"/>
      <w:numFmt w:val="upperLetter"/>
      <w:lvlText w:val="%1．"/>
      <w:lvlJc w:val="left"/>
      <w:pPr>
        <w:tabs>
          <w:tab w:val="num" w:pos="1830"/>
        </w:tabs>
        <w:ind w:left="1830" w:hanging="990"/>
      </w:pPr>
      <w:rPr>
        <w:rFonts w:hint="default"/>
      </w:r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5" w15:restartNumberingAfterBreak="0">
    <w:nsid w:val="73C523D8"/>
    <w:multiLevelType w:val="multilevel"/>
    <w:tmpl w:val="73C523D8"/>
    <w:lvl w:ilvl="0">
      <w:start w:val="1"/>
      <w:numFmt w:val="upperLetter"/>
      <w:lvlText w:val="%1．"/>
      <w:lvlJc w:val="left"/>
      <w:pPr>
        <w:tabs>
          <w:tab w:val="num" w:pos="1830"/>
        </w:tabs>
        <w:ind w:left="1830" w:hanging="9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9DA7E1E"/>
    <w:multiLevelType w:val="multilevel"/>
    <w:tmpl w:val="79DA7E1E"/>
    <w:lvl w:ilvl="0">
      <w:start w:val="1"/>
      <w:numFmt w:val="upperLetter"/>
      <w:lvlText w:val="%1．"/>
      <w:lvlJc w:val="left"/>
      <w:pPr>
        <w:tabs>
          <w:tab w:val="num" w:pos="2250"/>
        </w:tabs>
        <w:ind w:left="2250" w:hanging="99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15:restartNumberingAfterBreak="0">
    <w:nsid w:val="79E06299"/>
    <w:multiLevelType w:val="multilevel"/>
    <w:tmpl w:val="79E06299"/>
    <w:lvl w:ilvl="0">
      <w:start w:val="1"/>
      <w:numFmt w:val="decimal"/>
      <w:lvlText w:val="%1"/>
      <w:lvlJc w:val="left"/>
      <w:pPr>
        <w:tabs>
          <w:tab w:val="num" w:pos="425"/>
        </w:tabs>
        <w:ind w:left="425" w:hanging="425"/>
      </w:pPr>
      <w:rPr>
        <w:rFonts w:hint="eastAsia"/>
        <w:b/>
        <w:sz w:val="30"/>
        <w:szCs w:val="3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0"/>
  </w:num>
  <w:num w:numId="2">
    <w:abstractNumId w:val="7"/>
  </w:num>
  <w:num w:numId="3">
    <w:abstractNumId w:val="4"/>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E1NWE2NDYzZDNiZjhlZmZhOWJiMjE5ZjE0MTI5ZjUifQ=="/>
  </w:docVars>
  <w:rsids>
    <w:rsidRoot w:val="00432679"/>
    <w:rsid w:val="0000250E"/>
    <w:rsid w:val="00004BE1"/>
    <w:rsid w:val="000067B3"/>
    <w:rsid w:val="000130CD"/>
    <w:rsid w:val="000202DC"/>
    <w:rsid w:val="00020D1C"/>
    <w:rsid w:val="00023652"/>
    <w:rsid w:val="00023F10"/>
    <w:rsid w:val="000355B5"/>
    <w:rsid w:val="00036ECB"/>
    <w:rsid w:val="00041F1C"/>
    <w:rsid w:val="0004426D"/>
    <w:rsid w:val="00046886"/>
    <w:rsid w:val="0005065E"/>
    <w:rsid w:val="0005206A"/>
    <w:rsid w:val="00055035"/>
    <w:rsid w:val="000566CC"/>
    <w:rsid w:val="0005708F"/>
    <w:rsid w:val="000579E3"/>
    <w:rsid w:val="00062BDC"/>
    <w:rsid w:val="00064F4C"/>
    <w:rsid w:val="00066E53"/>
    <w:rsid w:val="00070A44"/>
    <w:rsid w:val="00072218"/>
    <w:rsid w:val="0008243D"/>
    <w:rsid w:val="000837F2"/>
    <w:rsid w:val="00087C79"/>
    <w:rsid w:val="0009063B"/>
    <w:rsid w:val="00090E6F"/>
    <w:rsid w:val="00091B7C"/>
    <w:rsid w:val="00091D67"/>
    <w:rsid w:val="00092C59"/>
    <w:rsid w:val="000934B0"/>
    <w:rsid w:val="00093968"/>
    <w:rsid w:val="00094A47"/>
    <w:rsid w:val="00097118"/>
    <w:rsid w:val="00097B2C"/>
    <w:rsid w:val="000B0EDE"/>
    <w:rsid w:val="000B6B96"/>
    <w:rsid w:val="000C0AA6"/>
    <w:rsid w:val="000C486B"/>
    <w:rsid w:val="000C7407"/>
    <w:rsid w:val="000D5D6D"/>
    <w:rsid w:val="000E2CA8"/>
    <w:rsid w:val="000E48BB"/>
    <w:rsid w:val="000E4C15"/>
    <w:rsid w:val="000E792C"/>
    <w:rsid w:val="000F14D0"/>
    <w:rsid w:val="000F253B"/>
    <w:rsid w:val="000F2C36"/>
    <w:rsid w:val="000F6C62"/>
    <w:rsid w:val="001038B8"/>
    <w:rsid w:val="001064F3"/>
    <w:rsid w:val="00107B6B"/>
    <w:rsid w:val="00110BCE"/>
    <w:rsid w:val="0011274D"/>
    <w:rsid w:val="001129EF"/>
    <w:rsid w:val="00120673"/>
    <w:rsid w:val="001212ED"/>
    <w:rsid w:val="001241FE"/>
    <w:rsid w:val="00127C51"/>
    <w:rsid w:val="00130819"/>
    <w:rsid w:val="00130EC8"/>
    <w:rsid w:val="0013208E"/>
    <w:rsid w:val="0013344A"/>
    <w:rsid w:val="00133A8E"/>
    <w:rsid w:val="00134156"/>
    <w:rsid w:val="001342DE"/>
    <w:rsid w:val="00136A96"/>
    <w:rsid w:val="001407BD"/>
    <w:rsid w:val="001422C8"/>
    <w:rsid w:val="001425A5"/>
    <w:rsid w:val="001434CD"/>
    <w:rsid w:val="00144898"/>
    <w:rsid w:val="001474E7"/>
    <w:rsid w:val="00150364"/>
    <w:rsid w:val="00150C10"/>
    <w:rsid w:val="00151AD2"/>
    <w:rsid w:val="00151BDA"/>
    <w:rsid w:val="00154405"/>
    <w:rsid w:val="001546F7"/>
    <w:rsid w:val="00156F53"/>
    <w:rsid w:val="0015732F"/>
    <w:rsid w:val="001573BA"/>
    <w:rsid w:val="00162C0C"/>
    <w:rsid w:val="00164333"/>
    <w:rsid w:val="00166D37"/>
    <w:rsid w:val="00173A1C"/>
    <w:rsid w:val="00175F7B"/>
    <w:rsid w:val="001850B1"/>
    <w:rsid w:val="001853A7"/>
    <w:rsid w:val="00190E21"/>
    <w:rsid w:val="00195833"/>
    <w:rsid w:val="001965EF"/>
    <w:rsid w:val="001966A2"/>
    <w:rsid w:val="00196BA0"/>
    <w:rsid w:val="00197DB9"/>
    <w:rsid w:val="001A6C15"/>
    <w:rsid w:val="001A6F0C"/>
    <w:rsid w:val="001A7167"/>
    <w:rsid w:val="001B06B0"/>
    <w:rsid w:val="001B3A88"/>
    <w:rsid w:val="001B571A"/>
    <w:rsid w:val="001C1CB4"/>
    <w:rsid w:val="001C3937"/>
    <w:rsid w:val="001C6D67"/>
    <w:rsid w:val="001D00E2"/>
    <w:rsid w:val="001D0FDC"/>
    <w:rsid w:val="001D1257"/>
    <w:rsid w:val="001D2819"/>
    <w:rsid w:val="001D2CEC"/>
    <w:rsid w:val="001D5FF8"/>
    <w:rsid w:val="001D67BC"/>
    <w:rsid w:val="001D70E4"/>
    <w:rsid w:val="001E0CA6"/>
    <w:rsid w:val="001E3F1A"/>
    <w:rsid w:val="001F000E"/>
    <w:rsid w:val="001F0957"/>
    <w:rsid w:val="00204D99"/>
    <w:rsid w:val="00205C5C"/>
    <w:rsid w:val="00206D78"/>
    <w:rsid w:val="00207747"/>
    <w:rsid w:val="00207D70"/>
    <w:rsid w:val="002102A1"/>
    <w:rsid w:val="00210604"/>
    <w:rsid w:val="002125D7"/>
    <w:rsid w:val="00214DE9"/>
    <w:rsid w:val="00216AA0"/>
    <w:rsid w:val="00223B44"/>
    <w:rsid w:val="00224DD3"/>
    <w:rsid w:val="0023227E"/>
    <w:rsid w:val="002376A3"/>
    <w:rsid w:val="00240AFA"/>
    <w:rsid w:val="0024209B"/>
    <w:rsid w:val="00251CFB"/>
    <w:rsid w:val="002558A3"/>
    <w:rsid w:val="002653DF"/>
    <w:rsid w:val="00265AD2"/>
    <w:rsid w:val="002677AF"/>
    <w:rsid w:val="002729C3"/>
    <w:rsid w:val="0027312F"/>
    <w:rsid w:val="00274601"/>
    <w:rsid w:val="00277805"/>
    <w:rsid w:val="00285223"/>
    <w:rsid w:val="0029055F"/>
    <w:rsid w:val="00291912"/>
    <w:rsid w:val="002946D1"/>
    <w:rsid w:val="00294A35"/>
    <w:rsid w:val="00295E30"/>
    <w:rsid w:val="002A1064"/>
    <w:rsid w:val="002B2433"/>
    <w:rsid w:val="002B3DEA"/>
    <w:rsid w:val="002B6DB6"/>
    <w:rsid w:val="002C0BB0"/>
    <w:rsid w:val="002C4553"/>
    <w:rsid w:val="002C45E0"/>
    <w:rsid w:val="002C4B7F"/>
    <w:rsid w:val="002C4BA5"/>
    <w:rsid w:val="002C6970"/>
    <w:rsid w:val="002C7A76"/>
    <w:rsid w:val="002D13D1"/>
    <w:rsid w:val="002D4B5F"/>
    <w:rsid w:val="002D58C7"/>
    <w:rsid w:val="002D6C18"/>
    <w:rsid w:val="002E4039"/>
    <w:rsid w:val="002E4EC4"/>
    <w:rsid w:val="002F1423"/>
    <w:rsid w:val="002F35DA"/>
    <w:rsid w:val="0030168B"/>
    <w:rsid w:val="003025CF"/>
    <w:rsid w:val="00307EE8"/>
    <w:rsid w:val="00307F30"/>
    <w:rsid w:val="00310D8A"/>
    <w:rsid w:val="003113E9"/>
    <w:rsid w:val="003117C2"/>
    <w:rsid w:val="00311AD7"/>
    <w:rsid w:val="0031217E"/>
    <w:rsid w:val="00312EE2"/>
    <w:rsid w:val="00313A56"/>
    <w:rsid w:val="00315901"/>
    <w:rsid w:val="0031746F"/>
    <w:rsid w:val="00317E88"/>
    <w:rsid w:val="00323434"/>
    <w:rsid w:val="00331F06"/>
    <w:rsid w:val="003327FB"/>
    <w:rsid w:val="00333585"/>
    <w:rsid w:val="00333E00"/>
    <w:rsid w:val="00335177"/>
    <w:rsid w:val="00341C6D"/>
    <w:rsid w:val="0034218A"/>
    <w:rsid w:val="00342E49"/>
    <w:rsid w:val="00344EBE"/>
    <w:rsid w:val="0034552A"/>
    <w:rsid w:val="003469B0"/>
    <w:rsid w:val="00350E97"/>
    <w:rsid w:val="003520EE"/>
    <w:rsid w:val="00354AAA"/>
    <w:rsid w:val="00356AB7"/>
    <w:rsid w:val="0035702C"/>
    <w:rsid w:val="003612B8"/>
    <w:rsid w:val="00362326"/>
    <w:rsid w:val="00363A46"/>
    <w:rsid w:val="00363B9A"/>
    <w:rsid w:val="00364466"/>
    <w:rsid w:val="00365557"/>
    <w:rsid w:val="00365E64"/>
    <w:rsid w:val="00371DF5"/>
    <w:rsid w:val="0037221C"/>
    <w:rsid w:val="003800C2"/>
    <w:rsid w:val="0038124F"/>
    <w:rsid w:val="00391935"/>
    <w:rsid w:val="0039251F"/>
    <w:rsid w:val="0039261A"/>
    <w:rsid w:val="00392FD2"/>
    <w:rsid w:val="00394089"/>
    <w:rsid w:val="00394857"/>
    <w:rsid w:val="00396A30"/>
    <w:rsid w:val="0039754B"/>
    <w:rsid w:val="003A092B"/>
    <w:rsid w:val="003A2132"/>
    <w:rsid w:val="003A5621"/>
    <w:rsid w:val="003A564C"/>
    <w:rsid w:val="003A730A"/>
    <w:rsid w:val="003B0AD0"/>
    <w:rsid w:val="003B1156"/>
    <w:rsid w:val="003B55C5"/>
    <w:rsid w:val="003B6C3A"/>
    <w:rsid w:val="003C0979"/>
    <w:rsid w:val="003C13F9"/>
    <w:rsid w:val="003C41E3"/>
    <w:rsid w:val="003C6AA0"/>
    <w:rsid w:val="003C6E1C"/>
    <w:rsid w:val="003D093A"/>
    <w:rsid w:val="003D39CC"/>
    <w:rsid w:val="003D3E84"/>
    <w:rsid w:val="003D4F55"/>
    <w:rsid w:val="003D53F5"/>
    <w:rsid w:val="003E01AA"/>
    <w:rsid w:val="003E1DFB"/>
    <w:rsid w:val="003E25D8"/>
    <w:rsid w:val="003F0184"/>
    <w:rsid w:val="003F5563"/>
    <w:rsid w:val="003F64EB"/>
    <w:rsid w:val="003F6C1F"/>
    <w:rsid w:val="004006DE"/>
    <w:rsid w:val="00400845"/>
    <w:rsid w:val="004061D1"/>
    <w:rsid w:val="00406426"/>
    <w:rsid w:val="0040663D"/>
    <w:rsid w:val="00417154"/>
    <w:rsid w:val="00417CF3"/>
    <w:rsid w:val="00420220"/>
    <w:rsid w:val="00421580"/>
    <w:rsid w:val="00423D1E"/>
    <w:rsid w:val="0043019C"/>
    <w:rsid w:val="004315EF"/>
    <w:rsid w:val="00432679"/>
    <w:rsid w:val="004327FF"/>
    <w:rsid w:val="004328F3"/>
    <w:rsid w:val="00434738"/>
    <w:rsid w:val="00437B80"/>
    <w:rsid w:val="00444BEB"/>
    <w:rsid w:val="00451438"/>
    <w:rsid w:val="004544C7"/>
    <w:rsid w:val="00460B77"/>
    <w:rsid w:val="00460F1B"/>
    <w:rsid w:val="00463715"/>
    <w:rsid w:val="0046566F"/>
    <w:rsid w:val="00466016"/>
    <w:rsid w:val="00470412"/>
    <w:rsid w:val="004709C0"/>
    <w:rsid w:val="0047402D"/>
    <w:rsid w:val="00482EFB"/>
    <w:rsid w:val="004841A9"/>
    <w:rsid w:val="00484585"/>
    <w:rsid w:val="00484C75"/>
    <w:rsid w:val="004856E0"/>
    <w:rsid w:val="0048715C"/>
    <w:rsid w:val="004915D6"/>
    <w:rsid w:val="00494170"/>
    <w:rsid w:val="00496C3F"/>
    <w:rsid w:val="004A2E39"/>
    <w:rsid w:val="004A3A11"/>
    <w:rsid w:val="004A53F0"/>
    <w:rsid w:val="004A6983"/>
    <w:rsid w:val="004A7D9C"/>
    <w:rsid w:val="004A7F74"/>
    <w:rsid w:val="004B2998"/>
    <w:rsid w:val="004B6646"/>
    <w:rsid w:val="004B6922"/>
    <w:rsid w:val="004B6B9E"/>
    <w:rsid w:val="004B6C24"/>
    <w:rsid w:val="004B7528"/>
    <w:rsid w:val="004B79A3"/>
    <w:rsid w:val="004C23FC"/>
    <w:rsid w:val="004C3254"/>
    <w:rsid w:val="004C3C46"/>
    <w:rsid w:val="004C73C3"/>
    <w:rsid w:val="004D0928"/>
    <w:rsid w:val="004D19DA"/>
    <w:rsid w:val="004D4EE5"/>
    <w:rsid w:val="004D4FA1"/>
    <w:rsid w:val="004D78CC"/>
    <w:rsid w:val="004E19CD"/>
    <w:rsid w:val="004E27E4"/>
    <w:rsid w:val="004E7BDB"/>
    <w:rsid w:val="004F5557"/>
    <w:rsid w:val="00501910"/>
    <w:rsid w:val="0050265B"/>
    <w:rsid w:val="005028E4"/>
    <w:rsid w:val="00506174"/>
    <w:rsid w:val="00506A6A"/>
    <w:rsid w:val="00513554"/>
    <w:rsid w:val="00513759"/>
    <w:rsid w:val="005155C9"/>
    <w:rsid w:val="0051760D"/>
    <w:rsid w:val="00517CE0"/>
    <w:rsid w:val="00521E2E"/>
    <w:rsid w:val="005245F0"/>
    <w:rsid w:val="00526D74"/>
    <w:rsid w:val="005271CC"/>
    <w:rsid w:val="005305E0"/>
    <w:rsid w:val="005307B1"/>
    <w:rsid w:val="0053107F"/>
    <w:rsid w:val="005351F3"/>
    <w:rsid w:val="00535351"/>
    <w:rsid w:val="00536E53"/>
    <w:rsid w:val="00540A95"/>
    <w:rsid w:val="005421FE"/>
    <w:rsid w:val="00544238"/>
    <w:rsid w:val="00551659"/>
    <w:rsid w:val="00552D1A"/>
    <w:rsid w:val="005532C8"/>
    <w:rsid w:val="0055334E"/>
    <w:rsid w:val="00556F03"/>
    <w:rsid w:val="005616B4"/>
    <w:rsid w:val="005639BB"/>
    <w:rsid w:val="00566746"/>
    <w:rsid w:val="00567251"/>
    <w:rsid w:val="00570AD9"/>
    <w:rsid w:val="00573E3E"/>
    <w:rsid w:val="005755E6"/>
    <w:rsid w:val="0058338A"/>
    <w:rsid w:val="005839AA"/>
    <w:rsid w:val="00584FC9"/>
    <w:rsid w:val="00585CD1"/>
    <w:rsid w:val="005907F3"/>
    <w:rsid w:val="00592674"/>
    <w:rsid w:val="00593EDA"/>
    <w:rsid w:val="00594A40"/>
    <w:rsid w:val="00594CEF"/>
    <w:rsid w:val="005958CC"/>
    <w:rsid w:val="00597EEE"/>
    <w:rsid w:val="005A012F"/>
    <w:rsid w:val="005A0C16"/>
    <w:rsid w:val="005A52DE"/>
    <w:rsid w:val="005A6EFD"/>
    <w:rsid w:val="005B0546"/>
    <w:rsid w:val="005B2A24"/>
    <w:rsid w:val="005B68A5"/>
    <w:rsid w:val="005B6D9C"/>
    <w:rsid w:val="005C1838"/>
    <w:rsid w:val="005C25B5"/>
    <w:rsid w:val="005C2EF1"/>
    <w:rsid w:val="005C3661"/>
    <w:rsid w:val="005C5FCC"/>
    <w:rsid w:val="005C6C80"/>
    <w:rsid w:val="005C702D"/>
    <w:rsid w:val="005D00DC"/>
    <w:rsid w:val="005D5B6F"/>
    <w:rsid w:val="005E1028"/>
    <w:rsid w:val="005E143E"/>
    <w:rsid w:val="005E48D7"/>
    <w:rsid w:val="005E58D9"/>
    <w:rsid w:val="005E6AB5"/>
    <w:rsid w:val="005F062F"/>
    <w:rsid w:val="005F11A5"/>
    <w:rsid w:val="005F1AE1"/>
    <w:rsid w:val="005F3AF0"/>
    <w:rsid w:val="005F3CA2"/>
    <w:rsid w:val="005F6063"/>
    <w:rsid w:val="005F693C"/>
    <w:rsid w:val="005F7186"/>
    <w:rsid w:val="006000BF"/>
    <w:rsid w:val="00601EA0"/>
    <w:rsid w:val="00603511"/>
    <w:rsid w:val="006103A8"/>
    <w:rsid w:val="00610F78"/>
    <w:rsid w:val="00614275"/>
    <w:rsid w:val="006142B8"/>
    <w:rsid w:val="00616FA6"/>
    <w:rsid w:val="00617546"/>
    <w:rsid w:val="006237E8"/>
    <w:rsid w:val="00624936"/>
    <w:rsid w:val="00625FC6"/>
    <w:rsid w:val="006279F9"/>
    <w:rsid w:val="00632D00"/>
    <w:rsid w:val="00633BEA"/>
    <w:rsid w:val="00635766"/>
    <w:rsid w:val="006361C9"/>
    <w:rsid w:val="00642B9C"/>
    <w:rsid w:val="00643088"/>
    <w:rsid w:val="0064654F"/>
    <w:rsid w:val="00651444"/>
    <w:rsid w:val="006538E3"/>
    <w:rsid w:val="00654F03"/>
    <w:rsid w:val="006604EA"/>
    <w:rsid w:val="00660F87"/>
    <w:rsid w:val="00663217"/>
    <w:rsid w:val="00663AEF"/>
    <w:rsid w:val="00667E8A"/>
    <w:rsid w:val="00671B16"/>
    <w:rsid w:val="006748AF"/>
    <w:rsid w:val="0068081B"/>
    <w:rsid w:val="00681DBC"/>
    <w:rsid w:val="006821FE"/>
    <w:rsid w:val="00683915"/>
    <w:rsid w:val="00693184"/>
    <w:rsid w:val="00694342"/>
    <w:rsid w:val="006A2670"/>
    <w:rsid w:val="006A290E"/>
    <w:rsid w:val="006A4A28"/>
    <w:rsid w:val="006A5988"/>
    <w:rsid w:val="006A72C3"/>
    <w:rsid w:val="006B094F"/>
    <w:rsid w:val="006B34E7"/>
    <w:rsid w:val="006B6DE6"/>
    <w:rsid w:val="006B7E8E"/>
    <w:rsid w:val="006C374D"/>
    <w:rsid w:val="006C53EA"/>
    <w:rsid w:val="006C5438"/>
    <w:rsid w:val="006C5FE4"/>
    <w:rsid w:val="006C7766"/>
    <w:rsid w:val="006D2292"/>
    <w:rsid w:val="006D3E91"/>
    <w:rsid w:val="006D6898"/>
    <w:rsid w:val="006E0C42"/>
    <w:rsid w:val="006E110E"/>
    <w:rsid w:val="006F01C9"/>
    <w:rsid w:val="006F17E6"/>
    <w:rsid w:val="006F27FE"/>
    <w:rsid w:val="006F4D02"/>
    <w:rsid w:val="006F6B2E"/>
    <w:rsid w:val="00700E75"/>
    <w:rsid w:val="00701356"/>
    <w:rsid w:val="00703CC3"/>
    <w:rsid w:val="00705128"/>
    <w:rsid w:val="007073D3"/>
    <w:rsid w:val="00710B1A"/>
    <w:rsid w:val="00712B53"/>
    <w:rsid w:val="00713B9B"/>
    <w:rsid w:val="00717383"/>
    <w:rsid w:val="007226E6"/>
    <w:rsid w:val="00725ECC"/>
    <w:rsid w:val="007312E7"/>
    <w:rsid w:val="007323D0"/>
    <w:rsid w:val="00733B08"/>
    <w:rsid w:val="00734655"/>
    <w:rsid w:val="007371D5"/>
    <w:rsid w:val="0073746E"/>
    <w:rsid w:val="0073755C"/>
    <w:rsid w:val="00740028"/>
    <w:rsid w:val="00740A31"/>
    <w:rsid w:val="00741B66"/>
    <w:rsid w:val="00742F6D"/>
    <w:rsid w:val="00743887"/>
    <w:rsid w:val="00744D1F"/>
    <w:rsid w:val="00745976"/>
    <w:rsid w:val="00745C62"/>
    <w:rsid w:val="00747269"/>
    <w:rsid w:val="007610A3"/>
    <w:rsid w:val="00762961"/>
    <w:rsid w:val="00764C78"/>
    <w:rsid w:val="00765514"/>
    <w:rsid w:val="0076667D"/>
    <w:rsid w:val="00771DB3"/>
    <w:rsid w:val="007729FC"/>
    <w:rsid w:val="00774A0E"/>
    <w:rsid w:val="007778F4"/>
    <w:rsid w:val="0078616B"/>
    <w:rsid w:val="00796538"/>
    <w:rsid w:val="00797B84"/>
    <w:rsid w:val="00797FB3"/>
    <w:rsid w:val="007A1D33"/>
    <w:rsid w:val="007A21EB"/>
    <w:rsid w:val="007A727D"/>
    <w:rsid w:val="007B3D1E"/>
    <w:rsid w:val="007B4A35"/>
    <w:rsid w:val="007B7C68"/>
    <w:rsid w:val="007C7D49"/>
    <w:rsid w:val="007D13B4"/>
    <w:rsid w:val="007D1F3B"/>
    <w:rsid w:val="007D3B0B"/>
    <w:rsid w:val="007D4D06"/>
    <w:rsid w:val="007D695C"/>
    <w:rsid w:val="007E0CDE"/>
    <w:rsid w:val="007E16CE"/>
    <w:rsid w:val="007E34A3"/>
    <w:rsid w:val="007F2304"/>
    <w:rsid w:val="007F4D99"/>
    <w:rsid w:val="007F7867"/>
    <w:rsid w:val="00800694"/>
    <w:rsid w:val="00801C9A"/>
    <w:rsid w:val="008078A2"/>
    <w:rsid w:val="00812F14"/>
    <w:rsid w:val="008169DF"/>
    <w:rsid w:val="008248D3"/>
    <w:rsid w:val="008263E6"/>
    <w:rsid w:val="00827CFA"/>
    <w:rsid w:val="008322B9"/>
    <w:rsid w:val="0083245D"/>
    <w:rsid w:val="00832EAD"/>
    <w:rsid w:val="0083401C"/>
    <w:rsid w:val="00834144"/>
    <w:rsid w:val="00834206"/>
    <w:rsid w:val="00834580"/>
    <w:rsid w:val="00836AC8"/>
    <w:rsid w:val="00837338"/>
    <w:rsid w:val="0084063F"/>
    <w:rsid w:val="008475B1"/>
    <w:rsid w:val="00853BCE"/>
    <w:rsid w:val="00853EF3"/>
    <w:rsid w:val="00854817"/>
    <w:rsid w:val="00861F49"/>
    <w:rsid w:val="00862A39"/>
    <w:rsid w:val="00866E6A"/>
    <w:rsid w:val="008674E7"/>
    <w:rsid w:val="0086796E"/>
    <w:rsid w:val="0087524F"/>
    <w:rsid w:val="00875E5E"/>
    <w:rsid w:val="0087693F"/>
    <w:rsid w:val="00877FEE"/>
    <w:rsid w:val="00880A87"/>
    <w:rsid w:val="00882F1A"/>
    <w:rsid w:val="00885FC4"/>
    <w:rsid w:val="00887977"/>
    <w:rsid w:val="00887ED6"/>
    <w:rsid w:val="00891BD5"/>
    <w:rsid w:val="008938F8"/>
    <w:rsid w:val="00893B36"/>
    <w:rsid w:val="00895CFE"/>
    <w:rsid w:val="00895FF1"/>
    <w:rsid w:val="008966D2"/>
    <w:rsid w:val="008A32B5"/>
    <w:rsid w:val="008A4189"/>
    <w:rsid w:val="008A7A54"/>
    <w:rsid w:val="008B0437"/>
    <w:rsid w:val="008B608F"/>
    <w:rsid w:val="008B78BF"/>
    <w:rsid w:val="008C0BFA"/>
    <w:rsid w:val="008C33E2"/>
    <w:rsid w:val="008E0D3D"/>
    <w:rsid w:val="008E637D"/>
    <w:rsid w:val="008F1C13"/>
    <w:rsid w:val="008F4C97"/>
    <w:rsid w:val="008F54EE"/>
    <w:rsid w:val="008F5581"/>
    <w:rsid w:val="008F5666"/>
    <w:rsid w:val="008F593E"/>
    <w:rsid w:val="008F5BEE"/>
    <w:rsid w:val="008F7AA3"/>
    <w:rsid w:val="008F7BF3"/>
    <w:rsid w:val="0090554A"/>
    <w:rsid w:val="009134F8"/>
    <w:rsid w:val="0091508F"/>
    <w:rsid w:val="00921EAC"/>
    <w:rsid w:val="009232C5"/>
    <w:rsid w:val="009274AA"/>
    <w:rsid w:val="0092779F"/>
    <w:rsid w:val="00927D22"/>
    <w:rsid w:val="0093035D"/>
    <w:rsid w:val="00930A63"/>
    <w:rsid w:val="00932C4B"/>
    <w:rsid w:val="00941D48"/>
    <w:rsid w:val="009440E2"/>
    <w:rsid w:val="00946064"/>
    <w:rsid w:val="009462BA"/>
    <w:rsid w:val="00946FB0"/>
    <w:rsid w:val="00960E43"/>
    <w:rsid w:val="00962880"/>
    <w:rsid w:val="00964D8D"/>
    <w:rsid w:val="00972ECB"/>
    <w:rsid w:val="00981FF2"/>
    <w:rsid w:val="00982A53"/>
    <w:rsid w:val="00983796"/>
    <w:rsid w:val="00986B94"/>
    <w:rsid w:val="0099591F"/>
    <w:rsid w:val="00995A21"/>
    <w:rsid w:val="00996FA8"/>
    <w:rsid w:val="009A060E"/>
    <w:rsid w:val="009A08E9"/>
    <w:rsid w:val="009A267B"/>
    <w:rsid w:val="009A546A"/>
    <w:rsid w:val="009B3AC1"/>
    <w:rsid w:val="009B4533"/>
    <w:rsid w:val="009C286A"/>
    <w:rsid w:val="009C6676"/>
    <w:rsid w:val="009D1D7E"/>
    <w:rsid w:val="009E09F8"/>
    <w:rsid w:val="009E1E17"/>
    <w:rsid w:val="009E32A3"/>
    <w:rsid w:val="009E3E32"/>
    <w:rsid w:val="009E6208"/>
    <w:rsid w:val="009E7892"/>
    <w:rsid w:val="009F01E6"/>
    <w:rsid w:val="009F0DDE"/>
    <w:rsid w:val="009F4172"/>
    <w:rsid w:val="009F48E1"/>
    <w:rsid w:val="009F54A7"/>
    <w:rsid w:val="00A00295"/>
    <w:rsid w:val="00A0331E"/>
    <w:rsid w:val="00A06B82"/>
    <w:rsid w:val="00A13357"/>
    <w:rsid w:val="00A16AB0"/>
    <w:rsid w:val="00A20D04"/>
    <w:rsid w:val="00A24B82"/>
    <w:rsid w:val="00A30613"/>
    <w:rsid w:val="00A310E4"/>
    <w:rsid w:val="00A34825"/>
    <w:rsid w:val="00A34A7B"/>
    <w:rsid w:val="00A354C9"/>
    <w:rsid w:val="00A35AB0"/>
    <w:rsid w:val="00A35EE0"/>
    <w:rsid w:val="00A36D53"/>
    <w:rsid w:val="00A37EA8"/>
    <w:rsid w:val="00A40059"/>
    <w:rsid w:val="00A416A1"/>
    <w:rsid w:val="00A56320"/>
    <w:rsid w:val="00A605F4"/>
    <w:rsid w:val="00A61082"/>
    <w:rsid w:val="00A633C8"/>
    <w:rsid w:val="00A65C06"/>
    <w:rsid w:val="00A65FCA"/>
    <w:rsid w:val="00A66FA0"/>
    <w:rsid w:val="00A73855"/>
    <w:rsid w:val="00A75387"/>
    <w:rsid w:val="00A81694"/>
    <w:rsid w:val="00A828AF"/>
    <w:rsid w:val="00A82CC2"/>
    <w:rsid w:val="00A9354E"/>
    <w:rsid w:val="00A94DA6"/>
    <w:rsid w:val="00A97C5E"/>
    <w:rsid w:val="00AB4164"/>
    <w:rsid w:val="00AB7662"/>
    <w:rsid w:val="00AC266B"/>
    <w:rsid w:val="00AC2CB7"/>
    <w:rsid w:val="00AD08B4"/>
    <w:rsid w:val="00AD1028"/>
    <w:rsid w:val="00AE09FD"/>
    <w:rsid w:val="00AE1B7F"/>
    <w:rsid w:val="00AE28E4"/>
    <w:rsid w:val="00AF02DA"/>
    <w:rsid w:val="00AF0607"/>
    <w:rsid w:val="00AF16FF"/>
    <w:rsid w:val="00AF44D6"/>
    <w:rsid w:val="00AF4D33"/>
    <w:rsid w:val="00B008FA"/>
    <w:rsid w:val="00B0198C"/>
    <w:rsid w:val="00B04282"/>
    <w:rsid w:val="00B044DE"/>
    <w:rsid w:val="00B06198"/>
    <w:rsid w:val="00B063ED"/>
    <w:rsid w:val="00B125A4"/>
    <w:rsid w:val="00B216C2"/>
    <w:rsid w:val="00B306DD"/>
    <w:rsid w:val="00B30DDB"/>
    <w:rsid w:val="00B32564"/>
    <w:rsid w:val="00B326B2"/>
    <w:rsid w:val="00B34018"/>
    <w:rsid w:val="00B34987"/>
    <w:rsid w:val="00B44087"/>
    <w:rsid w:val="00B46459"/>
    <w:rsid w:val="00B46A66"/>
    <w:rsid w:val="00B4732B"/>
    <w:rsid w:val="00B47BA9"/>
    <w:rsid w:val="00B516BC"/>
    <w:rsid w:val="00B526D0"/>
    <w:rsid w:val="00B541E7"/>
    <w:rsid w:val="00B56465"/>
    <w:rsid w:val="00B60CDD"/>
    <w:rsid w:val="00B6549A"/>
    <w:rsid w:val="00B658E0"/>
    <w:rsid w:val="00B7170B"/>
    <w:rsid w:val="00B71A35"/>
    <w:rsid w:val="00B754AB"/>
    <w:rsid w:val="00B8386B"/>
    <w:rsid w:val="00B84D5F"/>
    <w:rsid w:val="00B85252"/>
    <w:rsid w:val="00B85E8B"/>
    <w:rsid w:val="00B8723C"/>
    <w:rsid w:val="00B906B7"/>
    <w:rsid w:val="00B908D5"/>
    <w:rsid w:val="00B91AE9"/>
    <w:rsid w:val="00B91B0C"/>
    <w:rsid w:val="00B92610"/>
    <w:rsid w:val="00B939D0"/>
    <w:rsid w:val="00B9407F"/>
    <w:rsid w:val="00B95069"/>
    <w:rsid w:val="00B95924"/>
    <w:rsid w:val="00B96708"/>
    <w:rsid w:val="00BA0B9E"/>
    <w:rsid w:val="00BA3A76"/>
    <w:rsid w:val="00BA3C2E"/>
    <w:rsid w:val="00BA4299"/>
    <w:rsid w:val="00BA69E4"/>
    <w:rsid w:val="00BA6E25"/>
    <w:rsid w:val="00BA7728"/>
    <w:rsid w:val="00BB0E5B"/>
    <w:rsid w:val="00BB1B10"/>
    <w:rsid w:val="00BB2736"/>
    <w:rsid w:val="00BD0EAB"/>
    <w:rsid w:val="00BD1AD9"/>
    <w:rsid w:val="00BD2696"/>
    <w:rsid w:val="00BD5B47"/>
    <w:rsid w:val="00BE0364"/>
    <w:rsid w:val="00BE27B3"/>
    <w:rsid w:val="00BF29F7"/>
    <w:rsid w:val="00BF49D9"/>
    <w:rsid w:val="00BF4CE6"/>
    <w:rsid w:val="00BF5D49"/>
    <w:rsid w:val="00BF755E"/>
    <w:rsid w:val="00BF7900"/>
    <w:rsid w:val="00C06D06"/>
    <w:rsid w:val="00C07F63"/>
    <w:rsid w:val="00C11275"/>
    <w:rsid w:val="00C1571B"/>
    <w:rsid w:val="00C17341"/>
    <w:rsid w:val="00C201B8"/>
    <w:rsid w:val="00C21E75"/>
    <w:rsid w:val="00C235D3"/>
    <w:rsid w:val="00C23F6B"/>
    <w:rsid w:val="00C2480B"/>
    <w:rsid w:val="00C25B3B"/>
    <w:rsid w:val="00C25D81"/>
    <w:rsid w:val="00C25F80"/>
    <w:rsid w:val="00C274DA"/>
    <w:rsid w:val="00C3033B"/>
    <w:rsid w:val="00C30397"/>
    <w:rsid w:val="00C33588"/>
    <w:rsid w:val="00C3547F"/>
    <w:rsid w:val="00C35641"/>
    <w:rsid w:val="00C366D5"/>
    <w:rsid w:val="00C36810"/>
    <w:rsid w:val="00C42340"/>
    <w:rsid w:val="00C45C18"/>
    <w:rsid w:val="00C4602D"/>
    <w:rsid w:val="00C46934"/>
    <w:rsid w:val="00C51158"/>
    <w:rsid w:val="00C52751"/>
    <w:rsid w:val="00C54ACF"/>
    <w:rsid w:val="00C56235"/>
    <w:rsid w:val="00C62EAD"/>
    <w:rsid w:val="00C64886"/>
    <w:rsid w:val="00C64E13"/>
    <w:rsid w:val="00C7142B"/>
    <w:rsid w:val="00C74019"/>
    <w:rsid w:val="00C7479C"/>
    <w:rsid w:val="00C829A6"/>
    <w:rsid w:val="00C85604"/>
    <w:rsid w:val="00C86982"/>
    <w:rsid w:val="00C9227A"/>
    <w:rsid w:val="00C92777"/>
    <w:rsid w:val="00C92AF1"/>
    <w:rsid w:val="00C95C99"/>
    <w:rsid w:val="00C96A3B"/>
    <w:rsid w:val="00CA1241"/>
    <w:rsid w:val="00CA4656"/>
    <w:rsid w:val="00CA489E"/>
    <w:rsid w:val="00CB1F91"/>
    <w:rsid w:val="00CB3125"/>
    <w:rsid w:val="00CB3AAC"/>
    <w:rsid w:val="00CB5D3A"/>
    <w:rsid w:val="00CB6ED3"/>
    <w:rsid w:val="00CB7FEB"/>
    <w:rsid w:val="00CC05E2"/>
    <w:rsid w:val="00CC20AE"/>
    <w:rsid w:val="00CC37FA"/>
    <w:rsid w:val="00CC4670"/>
    <w:rsid w:val="00CC53AF"/>
    <w:rsid w:val="00CC7DAE"/>
    <w:rsid w:val="00CD0BB4"/>
    <w:rsid w:val="00CD232D"/>
    <w:rsid w:val="00CD702A"/>
    <w:rsid w:val="00CE4BB1"/>
    <w:rsid w:val="00CE515C"/>
    <w:rsid w:val="00CE62C3"/>
    <w:rsid w:val="00CF03D7"/>
    <w:rsid w:val="00CF39F9"/>
    <w:rsid w:val="00CF6495"/>
    <w:rsid w:val="00CF65D7"/>
    <w:rsid w:val="00CF660C"/>
    <w:rsid w:val="00D01DAC"/>
    <w:rsid w:val="00D0328B"/>
    <w:rsid w:val="00D03BAF"/>
    <w:rsid w:val="00D055EB"/>
    <w:rsid w:val="00D05C8E"/>
    <w:rsid w:val="00D07003"/>
    <w:rsid w:val="00D10A04"/>
    <w:rsid w:val="00D12D39"/>
    <w:rsid w:val="00D13CD9"/>
    <w:rsid w:val="00D14232"/>
    <w:rsid w:val="00D1511F"/>
    <w:rsid w:val="00D1618B"/>
    <w:rsid w:val="00D2319C"/>
    <w:rsid w:val="00D235A3"/>
    <w:rsid w:val="00D24FA8"/>
    <w:rsid w:val="00D251FE"/>
    <w:rsid w:val="00D35767"/>
    <w:rsid w:val="00D36AB3"/>
    <w:rsid w:val="00D4170B"/>
    <w:rsid w:val="00D50AE9"/>
    <w:rsid w:val="00D5212F"/>
    <w:rsid w:val="00D54D89"/>
    <w:rsid w:val="00D62678"/>
    <w:rsid w:val="00D65980"/>
    <w:rsid w:val="00D66A4B"/>
    <w:rsid w:val="00D66B80"/>
    <w:rsid w:val="00D67BB5"/>
    <w:rsid w:val="00D7677B"/>
    <w:rsid w:val="00D817C9"/>
    <w:rsid w:val="00D849A7"/>
    <w:rsid w:val="00D85D12"/>
    <w:rsid w:val="00D86EE0"/>
    <w:rsid w:val="00D87DC5"/>
    <w:rsid w:val="00D91073"/>
    <w:rsid w:val="00D93136"/>
    <w:rsid w:val="00D94664"/>
    <w:rsid w:val="00D947C7"/>
    <w:rsid w:val="00D94A63"/>
    <w:rsid w:val="00D95CB8"/>
    <w:rsid w:val="00D95E27"/>
    <w:rsid w:val="00D97DCF"/>
    <w:rsid w:val="00DA0D41"/>
    <w:rsid w:val="00DA1895"/>
    <w:rsid w:val="00DA2801"/>
    <w:rsid w:val="00DA2962"/>
    <w:rsid w:val="00DA2BB3"/>
    <w:rsid w:val="00DA33F4"/>
    <w:rsid w:val="00DA4305"/>
    <w:rsid w:val="00DA48DA"/>
    <w:rsid w:val="00DA505E"/>
    <w:rsid w:val="00DA6496"/>
    <w:rsid w:val="00DB1167"/>
    <w:rsid w:val="00DB46A6"/>
    <w:rsid w:val="00DB6431"/>
    <w:rsid w:val="00DB643A"/>
    <w:rsid w:val="00DC2054"/>
    <w:rsid w:val="00DC3100"/>
    <w:rsid w:val="00DC4AD5"/>
    <w:rsid w:val="00DC4C95"/>
    <w:rsid w:val="00DC6BC1"/>
    <w:rsid w:val="00DC7C4A"/>
    <w:rsid w:val="00DC7DEF"/>
    <w:rsid w:val="00DC7EA1"/>
    <w:rsid w:val="00DD052E"/>
    <w:rsid w:val="00DD1E5F"/>
    <w:rsid w:val="00DD2848"/>
    <w:rsid w:val="00DD3F27"/>
    <w:rsid w:val="00DD52FF"/>
    <w:rsid w:val="00DE144B"/>
    <w:rsid w:val="00DE337C"/>
    <w:rsid w:val="00DE5425"/>
    <w:rsid w:val="00DE58E3"/>
    <w:rsid w:val="00DE7EC1"/>
    <w:rsid w:val="00DF0715"/>
    <w:rsid w:val="00DF47AC"/>
    <w:rsid w:val="00DF77CC"/>
    <w:rsid w:val="00E00EEA"/>
    <w:rsid w:val="00E00F15"/>
    <w:rsid w:val="00E14077"/>
    <w:rsid w:val="00E155F8"/>
    <w:rsid w:val="00E20619"/>
    <w:rsid w:val="00E20EAB"/>
    <w:rsid w:val="00E21629"/>
    <w:rsid w:val="00E219CD"/>
    <w:rsid w:val="00E21AA5"/>
    <w:rsid w:val="00E22DD4"/>
    <w:rsid w:val="00E25561"/>
    <w:rsid w:val="00E26C87"/>
    <w:rsid w:val="00E3113A"/>
    <w:rsid w:val="00E35119"/>
    <w:rsid w:val="00E35840"/>
    <w:rsid w:val="00E42165"/>
    <w:rsid w:val="00E4292F"/>
    <w:rsid w:val="00E4295B"/>
    <w:rsid w:val="00E42CF0"/>
    <w:rsid w:val="00E43A70"/>
    <w:rsid w:val="00E503DC"/>
    <w:rsid w:val="00E51D8E"/>
    <w:rsid w:val="00E5282D"/>
    <w:rsid w:val="00E52FAB"/>
    <w:rsid w:val="00E532FD"/>
    <w:rsid w:val="00E54C7F"/>
    <w:rsid w:val="00E55910"/>
    <w:rsid w:val="00E57960"/>
    <w:rsid w:val="00E61B73"/>
    <w:rsid w:val="00E67939"/>
    <w:rsid w:val="00E7056B"/>
    <w:rsid w:val="00E711CA"/>
    <w:rsid w:val="00E77AD7"/>
    <w:rsid w:val="00E80657"/>
    <w:rsid w:val="00E8223F"/>
    <w:rsid w:val="00E82794"/>
    <w:rsid w:val="00E83E5A"/>
    <w:rsid w:val="00E850C0"/>
    <w:rsid w:val="00E94BD8"/>
    <w:rsid w:val="00E9640A"/>
    <w:rsid w:val="00E97504"/>
    <w:rsid w:val="00EA0CB2"/>
    <w:rsid w:val="00EA4683"/>
    <w:rsid w:val="00EA4B10"/>
    <w:rsid w:val="00EA6C4A"/>
    <w:rsid w:val="00EB191D"/>
    <w:rsid w:val="00EB24BF"/>
    <w:rsid w:val="00EB2F73"/>
    <w:rsid w:val="00EB40F0"/>
    <w:rsid w:val="00EB5228"/>
    <w:rsid w:val="00EB59A6"/>
    <w:rsid w:val="00EC07EB"/>
    <w:rsid w:val="00EC2C39"/>
    <w:rsid w:val="00EC40C3"/>
    <w:rsid w:val="00EC4F47"/>
    <w:rsid w:val="00EC51CA"/>
    <w:rsid w:val="00ED16A9"/>
    <w:rsid w:val="00EE140F"/>
    <w:rsid w:val="00EE193A"/>
    <w:rsid w:val="00EE3D78"/>
    <w:rsid w:val="00EE7481"/>
    <w:rsid w:val="00EF0BCE"/>
    <w:rsid w:val="00EF2250"/>
    <w:rsid w:val="00EF4226"/>
    <w:rsid w:val="00EF6272"/>
    <w:rsid w:val="00EF7478"/>
    <w:rsid w:val="00F00A31"/>
    <w:rsid w:val="00F00A41"/>
    <w:rsid w:val="00F046FF"/>
    <w:rsid w:val="00F06698"/>
    <w:rsid w:val="00F076A5"/>
    <w:rsid w:val="00F156B9"/>
    <w:rsid w:val="00F15FE9"/>
    <w:rsid w:val="00F16446"/>
    <w:rsid w:val="00F219B5"/>
    <w:rsid w:val="00F23854"/>
    <w:rsid w:val="00F24094"/>
    <w:rsid w:val="00F27E53"/>
    <w:rsid w:val="00F305D4"/>
    <w:rsid w:val="00F31E08"/>
    <w:rsid w:val="00F31F89"/>
    <w:rsid w:val="00F33F45"/>
    <w:rsid w:val="00F340FD"/>
    <w:rsid w:val="00F36595"/>
    <w:rsid w:val="00F375AE"/>
    <w:rsid w:val="00F37795"/>
    <w:rsid w:val="00F40495"/>
    <w:rsid w:val="00F40D04"/>
    <w:rsid w:val="00F412DA"/>
    <w:rsid w:val="00F47921"/>
    <w:rsid w:val="00F51D09"/>
    <w:rsid w:val="00F56DDF"/>
    <w:rsid w:val="00F66B2F"/>
    <w:rsid w:val="00F71943"/>
    <w:rsid w:val="00F77209"/>
    <w:rsid w:val="00F80B7C"/>
    <w:rsid w:val="00F820EA"/>
    <w:rsid w:val="00F833DE"/>
    <w:rsid w:val="00F84CE2"/>
    <w:rsid w:val="00F9020E"/>
    <w:rsid w:val="00F91784"/>
    <w:rsid w:val="00F92D9F"/>
    <w:rsid w:val="00F94E93"/>
    <w:rsid w:val="00F9582A"/>
    <w:rsid w:val="00F9795D"/>
    <w:rsid w:val="00F97F7A"/>
    <w:rsid w:val="00FA1137"/>
    <w:rsid w:val="00FA4783"/>
    <w:rsid w:val="00FA60D7"/>
    <w:rsid w:val="00FA63EF"/>
    <w:rsid w:val="00FA6E45"/>
    <w:rsid w:val="00FA6FA7"/>
    <w:rsid w:val="00FA727B"/>
    <w:rsid w:val="00FB096D"/>
    <w:rsid w:val="00FB16A7"/>
    <w:rsid w:val="00FB1B8B"/>
    <w:rsid w:val="00FB220A"/>
    <w:rsid w:val="00FB3095"/>
    <w:rsid w:val="00FB373D"/>
    <w:rsid w:val="00FB423C"/>
    <w:rsid w:val="00FB4255"/>
    <w:rsid w:val="00FB507A"/>
    <w:rsid w:val="00FB5D4D"/>
    <w:rsid w:val="00FB79B7"/>
    <w:rsid w:val="00FC3460"/>
    <w:rsid w:val="00FC4266"/>
    <w:rsid w:val="00FC6AC7"/>
    <w:rsid w:val="00FD0489"/>
    <w:rsid w:val="00FD088F"/>
    <w:rsid w:val="00FD2224"/>
    <w:rsid w:val="00FD2C2A"/>
    <w:rsid w:val="00FD5408"/>
    <w:rsid w:val="00FE04FB"/>
    <w:rsid w:val="00FE357F"/>
    <w:rsid w:val="00FE3E4A"/>
    <w:rsid w:val="00FE43CB"/>
    <w:rsid w:val="00FE4A2A"/>
    <w:rsid w:val="00FF754A"/>
    <w:rsid w:val="00FF77F4"/>
    <w:rsid w:val="07847CAD"/>
    <w:rsid w:val="0E451555"/>
    <w:rsid w:val="0F905AF1"/>
    <w:rsid w:val="156B166D"/>
    <w:rsid w:val="29D16ADC"/>
    <w:rsid w:val="3A7E34EA"/>
    <w:rsid w:val="3B097B0C"/>
    <w:rsid w:val="46887D5B"/>
    <w:rsid w:val="46D1443C"/>
    <w:rsid w:val="499F4E90"/>
    <w:rsid w:val="4D2C374B"/>
    <w:rsid w:val="4E1D6613"/>
    <w:rsid w:val="50B91C83"/>
    <w:rsid w:val="5BE82C61"/>
    <w:rsid w:val="68F9708E"/>
    <w:rsid w:val="6A4C7B3F"/>
    <w:rsid w:val="6D76743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3F53AD8"/>
  <w15:chartTrackingRefBased/>
  <w15:docId w15:val="{293A9E5B-6AF2-4CD3-8ED3-DC9558FB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paragraph" w:styleId="Heading9">
    <w:name w:val="heading 9"/>
    <w:basedOn w:val="Normal"/>
    <w:next w:val="Normal"/>
    <w:qFormat/>
    <w:pPr>
      <w:keepNext/>
      <w:keepLines/>
      <w:spacing w:before="240" w:after="64" w:line="320" w:lineRule="auto"/>
      <w:outlineLvl w:val="8"/>
    </w:pPr>
    <w:rPr>
      <w:rFonts w:ascii="Arial" w:eastAsia="黑体" w:hAnsi="Arial"/>
      <w:szCs w:val="21"/>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keepNext/>
      <w:widowControl/>
      <w:spacing w:before="120"/>
      <w:jc w:val="left"/>
    </w:pPr>
    <w:rPr>
      <w:rFonts w:ascii="Verdana" w:eastAsia="MS Mincho" w:hAnsi="Verdana"/>
      <w:b/>
      <w:kern w:val="0"/>
      <w:sz w:val="18"/>
      <w:szCs w:val="20"/>
      <w:lang w:val="en-GB" w:eastAsia="en-US"/>
    </w:rPr>
  </w:style>
  <w:style w:type="paragraph" w:styleId="DocumentMap">
    <w:name w:val="Document Map"/>
    <w:basedOn w:val="Normal"/>
    <w:semiHidden/>
    <w:pPr>
      <w:shd w:val="clear" w:color="auto" w:fill="000080"/>
    </w:pPr>
  </w:style>
  <w:style w:type="paragraph" w:styleId="CommentText">
    <w:name w:val="annotation text"/>
    <w:basedOn w:val="Normal"/>
    <w:link w:val="CommentTextChar1"/>
    <w:semiHidden/>
    <w:pPr>
      <w:jc w:val="left"/>
    </w:pPr>
  </w:style>
  <w:style w:type="character" w:customStyle="1" w:styleId="CommentTextChar1">
    <w:name w:val="Comment Text Char1"/>
    <w:link w:val="CommentText"/>
    <w:semiHidden/>
    <w:rPr>
      <w:rFonts w:eastAsia="宋体"/>
      <w:kern w:val="2"/>
      <w:sz w:val="21"/>
      <w:szCs w:val="24"/>
      <w:lang w:val="en-US" w:eastAsia="zh-CN" w:bidi="ar-SA"/>
    </w:rPr>
  </w:style>
  <w:style w:type="paragraph" w:styleId="BodyText">
    <w:name w:val="Body Text"/>
    <w:basedOn w:val="Normal"/>
    <w:link w:val="BodyTextChar"/>
    <w:pPr>
      <w:widowControl/>
      <w:spacing w:before="120" w:after="120"/>
    </w:pPr>
    <w:rPr>
      <w:rFonts w:ascii="Verdana" w:eastAsia="MS Mincho" w:hAnsi="Verdana"/>
      <w:kern w:val="0"/>
      <w:sz w:val="18"/>
      <w:szCs w:val="20"/>
      <w:lang w:val="en-GB" w:eastAsia="en-US"/>
    </w:rPr>
  </w:style>
  <w:style w:type="character" w:customStyle="1" w:styleId="BodyTextChar">
    <w:name w:val="Body Text Char"/>
    <w:link w:val="BodyText"/>
    <w:rPr>
      <w:rFonts w:ascii="Verdana" w:eastAsia="MS Mincho" w:hAnsi="Verdana"/>
      <w:sz w:val="18"/>
      <w:lang w:val="en-GB" w:eastAsia="en-US" w:bidi="ar-SA"/>
    </w:rPr>
  </w:style>
  <w:style w:type="paragraph" w:styleId="TOC3">
    <w:name w:val="toc 3"/>
    <w:basedOn w:val="Normal"/>
    <w:next w:val="Normal"/>
    <w:uiPriority w:val="39"/>
    <w:pPr>
      <w:ind w:leftChars="400" w:left="840"/>
    </w:p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widowControl/>
      <w:tabs>
        <w:tab w:val="center" w:pos="4320"/>
        <w:tab w:val="right" w:pos="8640"/>
      </w:tabs>
      <w:jc w:val="left"/>
    </w:pPr>
    <w:rPr>
      <w:kern w:val="0"/>
      <w:sz w:val="24"/>
      <w:lang w:eastAsia="en-US"/>
    </w:rPr>
  </w:style>
  <w:style w:type="paragraph" w:styleId="TOC1">
    <w:name w:val="toc 1"/>
    <w:basedOn w:val="Normal"/>
    <w:next w:val="Normal"/>
    <w:uiPriority w:val="39"/>
  </w:style>
  <w:style w:type="paragraph" w:styleId="FootnoteText">
    <w:name w:val="footnote text"/>
    <w:basedOn w:val="Normal"/>
    <w:link w:val="FootnoteTextChar"/>
    <w:pPr>
      <w:snapToGrid w:val="0"/>
      <w:jc w:val="left"/>
    </w:pPr>
    <w:rPr>
      <w:sz w:val="18"/>
      <w:szCs w:val="18"/>
    </w:rPr>
  </w:style>
  <w:style w:type="character" w:customStyle="1" w:styleId="FootnoteTextChar">
    <w:name w:val="Footnote Text Char"/>
    <w:link w:val="FootnoteText"/>
    <w:rPr>
      <w:kern w:val="2"/>
      <w:sz w:val="18"/>
      <w:szCs w:val="18"/>
    </w:rPr>
  </w:style>
  <w:style w:type="paragraph" w:styleId="TOC2">
    <w:name w:val="toc 2"/>
    <w:basedOn w:val="Normal"/>
    <w:next w:val="Normal"/>
    <w:uiPriority w:val="39"/>
    <w:pPr>
      <w:ind w:leftChars="200" w:left="420"/>
    </w:pPr>
  </w:style>
  <w:style w:type="paragraph" w:styleId="CommentSubject">
    <w:name w:val="annotation subject"/>
    <w:basedOn w:val="CommentText"/>
    <w:next w:val="CommentText"/>
    <w:semiHidden/>
    <w:rPr>
      <w:b/>
      <w:bCs/>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semiHidden/>
    <w:rPr>
      <w:sz w:val="21"/>
      <w:szCs w:val="21"/>
    </w:rPr>
  </w:style>
  <w:style w:type="character" w:styleId="FootnoteReference">
    <w:name w:val="footnote reference"/>
    <w:rPr>
      <w:vertAlign w:val="superscript"/>
    </w:rPr>
  </w:style>
  <w:style w:type="character" w:customStyle="1" w:styleId="t1">
    <w:name w:val="t1"/>
    <w:rPr>
      <w:color w:val="990000"/>
    </w:rPr>
  </w:style>
  <w:style w:type="character" w:customStyle="1" w:styleId="CODE">
    <w:name w:val="CODE"/>
    <w:rPr>
      <w:rFonts w:ascii="Courier New" w:hAnsi="Courier New"/>
      <w:spacing w:val="-10"/>
      <w:sz w:val="20"/>
      <w:lang w:val="en-GB" w:eastAsia="zh-CN"/>
    </w:rPr>
  </w:style>
  <w:style w:type="character" w:customStyle="1" w:styleId="CommentTextChar">
    <w:name w:val="Comment Text Char"/>
    <w:rPr>
      <w:rFonts w:ascii="Verdana" w:eastAsia="MS Mincho" w:hAnsi="Verdana" w:cs="Times New Roman"/>
      <w:sz w:val="18"/>
      <w:lang w:val="en-GB" w:eastAsia="en-US" w:bidi="ar-SA"/>
    </w:rPr>
  </w:style>
  <w:style w:type="character" w:customStyle="1" w:styleId="strongtext1">
    <w:name w:val="strongtext1"/>
    <w:rPr>
      <w:rFonts w:ascii="Tahoma,Arial,Courier,宋体" w:eastAsia="Tahoma,Arial,Courier,宋体" w:hint="eastAsia"/>
      <w:b/>
      <w:bCs/>
      <w:sz w:val="18"/>
      <w:szCs w:val="18"/>
    </w:rPr>
  </w:style>
  <w:style w:type="character" w:customStyle="1" w:styleId="p11">
    <w:name w:val="p11"/>
    <w:rPr>
      <w:rFonts w:ascii="宋体" w:eastAsia="宋体" w:hAnsi="宋体" w:hint="eastAsia"/>
      <w:sz w:val="22"/>
      <w:szCs w:val="22"/>
    </w:rPr>
  </w:style>
  <w:style w:type="character" w:customStyle="1" w:styleId="paneltitle1">
    <w:name w:val="paneltitle1"/>
    <w:rPr>
      <w:rFonts w:ascii="Tahoma,Arial,Courier,宋体" w:eastAsia="Tahoma,Arial,Courier,宋体" w:hint="eastAsia"/>
      <w:b/>
      <w:bCs/>
      <w:color w:val="008000"/>
      <w:sz w:val="18"/>
      <w:szCs w:val="18"/>
    </w:rPr>
  </w:style>
  <w:style w:type="character" w:customStyle="1" w:styleId="m1">
    <w:name w:val="m1"/>
    <w:rPr>
      <w:color w:val="0000FF"/>
    </w:rPr>
  </w:style>
  <w:style w:type="character" w:customStyle="1" w:styleId="1">
    <w:name w:val="正文文本1"/>
    <w:aliases w:val="正文文字 Char Char Char Char Char Char Char Char"/>
    <w:rPr>
      <w:rFonts w:ascii="仿宋_GB2312" w:eastAsia="仿宋_GB2312"/>
      <w:sz w:val="28"/>
      <w:lang w:val="en-US" w:eastAsia="zh-CN" w:bidi="ar-SA"/>
    </w:rPr>
  </w:style>
  <w:style w:type="paragraph" w:customStyle="1" w:styleId="a">
    <w:name w:val="段"/>
    <w:pPr>
      <w:autoSpaceDE w:val="0"/>
      <w:autoSpaceDN w:val="0"/>
      <w:ind w:firstLineChars="200" w:firstLine="200"/>
      <w:jc w:val="both"/>
    </w:pPr>
    <w:rPr>
      <w:rFonts w:ascii="宋体"/>
      <w:sz w:val="21"/>
      <w:lang w:val="en-US"/>
    </w:rPr>
  </w:style>
  <w:style w:type="paragraph" w:customStyle="1" w:styleId="xl33">
    <w:name w:val="xl33"/>
    <w:basedOn w:val="Normal"/>
    <w:pPr>
      <w:widowControl/>
      <w:pBdr>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kern w:val="0"/>
      <w:sz w:val="24"/>
    </w:rPr>
  </w:style>
  <w:style w:type="paragraph" w:customStyle="1" w:styleId="CharCharCharCharCharChar1CharCharChar">
    <w:name w:val=" Char Char Char Char Char Char1 Char Char Char"/>
    <w:basedOn w:val="Normal"/>
    <w:pPr>
      <w:autoSpaceDE w:val="0"/>
      <w:autoSpaceDN w:val="0"/>
      <w:adjustRightInd w:val="0"/>
      <w:jc w:val="left"/>
      <w:textAlignment w:val="baseline"/>
    </w:pPr>
    <w:rPr>
      <w:rFonts w:ascii="宋体"/>
      <w:kern w:val="0"/>
      <w:sz w:val="34"/>
      <w:szCs w:val="20"/>
    </w:rPr>
  </w:style>
  <w:style w:type="paragraph" w:customStyle="1" w:styleId="CharCharCharChar">
    <w:name w:val=" Char Char Char Char"/>
    <w:basedOn w:val="Normal"/>
    <w:pPr>
      <w:tabs>
        <w:tab w:val="left" w:pos="840"/>
      </w:tabs>
      <w:adjustRightInd w:val="0"/>
      <w:spacing w:line="360" w:lineRule="atLeast"/>
      <w:ind w:left="840" w:hanging="360"/>
      <w:textAlignment w:val="baseline"/>
    </w:pPr>
    <w:rPr>
      <w:sz w:val="24"/>
    </w:rPr>
  </w:style>
  <w:style w:type="paragraph" w:customStyle="1" w:styleId="Char1CharCharCharChar">
    <w:name w:val="Char1 Char Char Char Char"/>
    <w:basedOn w:val="Normal"/>
    <w:pPr>
      <w:widowControl/>
      <w:spacing w:after="160" w:line="240" w:lineRule="exact"/>
      <w:jc w:val="left"/>
    </w:pPr>
    <w:rPr>
      <w:rFonts w:ascii="Verdana" w:hAnsi="Verdana" w:cs="Verdana"/>
      <w:kern w:val="0"/>
      <w:sz w:val="20"/>
      <w:szCs w:val="20"/>
      <w:lang w:eastAsia="en-US"/>
    </w:rPr>
  </w:style>
  <w:style w:type="paragraph" w:styleId="ListParagraph">
    <w:name w:val="List Paragraph"/>
    <w:basedOn w:val="Normal"/>
    <w:qFormat/>
    <w:pPr>
      <w:ind w:firstLineChars="200" w:firstLine="420"/>
    </w:pPr>
  </w:style>
  <w:style w:type="paragraph" w:customStyle="1" w:styleId="Char">
    <w:name w:val=" Char"/>
    <w:basedOn w:val="Normal"/>
  </w:style>
  <w:style w:type="paragraph" w:customStyle="1" w:styleId="a0">
    <w:name w:val="比"/>
    <w:basedOn w:val="Normal"/>
    <w:pPr>
      <w:numPr>
        <w:ilvl w:val="4"/>
        <w:numId w:val="1"/>
      </w:numPr>
      <w:tabs>
        <w:tab w:val="left" w:pos="992"/>
      </w:tabs>
    </w:pPr>
  </w:style>
  <w:style w:type="paragraph" w:customStyle="1" w:styleId="Titlessbold10510">
    <w:name w:val="Title ssbold 10.5/10"/>
    <w:basedOn w:val="Normal"/>
    <w:next w:val="Normal"/>
    <w:pPr>
      <w:widowControl/>
      <w:autoSpaceDE w:val="0"/>
      <w:autoSpaceDN w:val="0"/>
      <w:spacing w:line="200" w:lineRule="exact"/>
      <w:jc w:val="left"/>
    </w:pPr>
    <w:rPr>
      <w:rFonts w:ascii="B 2Stone Sans Bold" w:hAnsi="B 2Stone Sans Bold"/>
      <w:kern w:val="0"/>
      <w:szCs w:val="21"/>
      <w:lang w:eastAsia="en-US"/>
    </w:rPr>
  </w:style>
  <w:style w:type="character" w:styleId="UnresolvedMention">
    <w:name w:val="Unresolved Mention"/>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21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src.gov.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2431</Words>
  <Characters>13860</Characters>
  <Application>Microsoft Office Word</Application>
  <DocSecurity>0</DocSecurity>
  <PresentationFormat/>
  <Lines>115</Lines>
  <Paragraphs>32</Paragraphs>
  <Slides>0</Slides>
  <Notes>0</Notes>
  <HiddenSlides>0</HiddenSlides>
  <MMClips>0</MMClips>
  <ScaleCrop>false</ScaleCrop>
  <Manager/>
  <Company>gbicc</Company>
  <LinksUpToDate>false</LinksUpToDate>
  <CharactersWithSpaces>16259</CharactersWithSpaces>
  <SharedDoc>false</SharedDoc>
  <HLinks>
    <vt:vector size="132" baseType="variant">
      <vt:variant>
        <vt:i4>6815868</vt:i4>
      </vt:variant>
      <vt:variant>
        <vt:i4>126</vt:i4>
      </vt:variant>
      <vt:variant>
        <vt:i4>0</vt:i4>
      </vt:variant>
      <vt:variant>
        <vt:i4>5</vt:i4>
      </vt:variant>
      <vt:variant>
        <vt:lpwstr>http://eid.csrc.gov.cn/cn/fid/fi/pir/2007-09-01/cfid-fi-pir-2007-09-01.xsd</vt:lpwstr>
      </vt:variant>
      <vt:variant>
        <vt:lpwstr/>
      </vt:variant>
      <vt:variant>
        <vt:i4>3866674</vt:i4>
      </vt:variant>
      <vt:variant>
        <vt:i4>123</vt:i4>
      </vt:variant>
      <vt:variant>
        <vt:i4>0</vt:i4>
      </vt:variant>
      <vt:variant>
        <vt:i4>5</vt:i4>
      </vt:variant>
      <vt:variant>
        <vt:lpwstr>http://www.csrc.gov.cn/</vt:lpwstr>
      </vt:variant>
      <vt:variant>
        <vt:lpwstr/>
      </vt:variant>
      <vt:variant>
        <vt:i4>1310770</vt:i4>
      </vt:variant>
      <vt:variant>
        <vt:i4>116</vt:i4>
      </vt:variant>
      <vt:variant>
        <vt:i4>0</vt:i4>
      </vt:variant>
      <vt:variant>
        <vt:i4>5</vt:i4>
      </vt:variant>
      <vt:variant>
        <vt:lpwstr/>
      </vt:variant>
      <vt:variant>
        <vt:lpwstr>_Toc481052291</vt:lpwstr>
      </vt:variant>
      <vt:variant>
        <vt:i4>1310770</vt:i4>
      </vt:variant>
      <vt:variant>
        <vt:i4>110</vt:i4>
      </vt:variant>
      <vt:variant>
        <vt:i4>0</vt:i4>
      </vt:variant>
      <vt:variant>
        <vt:i4>5</vt:i4>
      </vt:variant>
      <vt:variant>
        <vt:lpwstr/>
      </vt:variant>
      <vt:variant>
        <vt:lpwstr>_Toc481052290</vt:lpwstr>
      </vt:variant>
      <vt:variant>
        <vt:i4>1376306</vt:i4>
      </vt:variant>
      <vt:variant>
        <vt:i4>104</vt:i4>
      </vt:variant>
      <vt:variant>
        <vt:i4>0</vt:i4>
      </vt:variant>
      <vt:variant>
        <vt:i4>5</vt:i4>
      </vt:variant>
      <vt:variant>
        <vt:lpwstr/>
      </vt:variant>
      <vt:variant>
        <vt:lpwstr>_Toc481052289</vt:lpwstr>
      </vt:variant>
      <vt:variant>
        <vt:i4>1376306</vt:i4>
      </vt:variant>
      <vt:variant>
        <vt:i4>98</vt:i4>
      </vt:variant>
      <vt:variant>
        <vt:i4>0</vt:i4>
      </vt:variant>
      <vt:variant>
        <vt:i4>5</vt:i4>
      </vt:variant>
      <vt:variant>
        <vt:lpwstr/>
      </vt:variant>
      <vt:variant>
        <vt:lpwstr>_Toc481052288</vt:lpwstr>
      </vt:variant>
      <vt:variant>
        <vt:i4>1376306</vt:i4>
      </vt:variant>
      <vt:variant>
        <vt:i4>92</vt:i4>
      </vt:variant>
      <vt:variant>
        <vt:i4>0</vt:i4>
      </vt:variant>
      <vt:variant>
        <vt:i4>5</vt:i4>
      </vt:variant>
      <vt:variant>
        <vt:lpwstr/>
      </vt:variant>
      <vt:variant>
        <vt:lpwstr>_Toc481052287</vt:lpwstr>
      </vt:variant>
      <vt:variant>
        <vt:i4>1376306</vt:i4>
      </vt:variant>
      <vt:variant>
        <vt:i4>86</vt:i4>
      </vt:variant>
      <vt:variant>
        <vt:i4>0</vt:i4>
      </vt:variant>
      <vt:variant>
        <vt:i4>5</vt:i4>
      </vt:variant>
      <vt:variant>
        <vt:lpwstr/>
      </vt:variant>
      <vt:variant>
        <vt:lpwstr>_Toc481052286</vt:lpwstr>
      </vt:variant>
      <vt:variant>
        <vt:i4>1376306</vt:i4>
      </vt:variant>
      <vt:variant>
        <vt:i4>80</vt:i4>
      </vt:variant>
      <vt:variant>
        <vt:i4>0</vt:i4>
      </vt:variant>
      <vt:variant>
        <vt:i4>5</vt:i4>
      </vt:variant>
      <vt:variant>
        <vt:lpwstr/>
      </vt:variant>
      <vt:variant>
        <vt:lpwstr>_Toc481052285</vt:lpwstr>
      </vt:variant>
      <vt:variant>
        <vt:i4>1376306</vt:i4>
      </vt:variant>
      <vt:variant>
        <vt:i4>74</vt:i4>
      </vt:variant>
      <vt:variant>
        <vt:i4>0</vt:i4>
      </vt:variant>
      <vt:variant>
        <vt:i4>5</vt:i4>
      </vt:variant>
      <vt:variant>
        <vt:lpwstr/>
      </vt:variant>
      <vt:variant>
        <vt:lpwstr>_Toc481052284</vt:lpwstr>
      </vt:variant>
      <vt:variant>
        <vt:i4>1376306</vt:i4>
      </vt:variant>
      <vt:variant>
        <vt:i4>68</vt:i4>
      </vt:variant>
      <vt:variant>
        <vt:i4>0</vt:i4>
      </vt:variant>
      <vt:variant>
        <vt:i4>5</vt:i4>
      </vt:variant>
      <vt:variant>
        <vt:lpwstr/>
      </vt:variant>
      <vt:variant>
        <vt:lpwstr>_Toc481052283</vt:lpwstr>
      </vt:variant>
      <vt:variant>
        <vt:i4>1376306</vt:i4>
      </vt:variant>
      <vt:variant>
        <vt:i4>62</vt:i4>
      </vt:variant>
      <vt:variant>
        <vt:i4>0</vt:i4>
      </vt:variant>
      <vt:variant>
        <vt:i4>5</vt:i4>
      </vt:variant>
      <vt:variant>
        <vt:lpwstr/>
      </vt:variant>
      <vt:variant>
        <vt:lpwstr>_Toc481052282</vt:lpwstr>
      </vt:variant>
      <vt:variant>
        <vt:i4>1376306</vt:i4>
      </vt:variant>
      <vt:variant>
        <vt:i4>56</vt:i4>
      </vt:variant>
      <vt:variant>
        <vt:i4>0</vt:i4>
      </vt:variant>
      <vt:variant>
        <vt:i4>5</vt:i4>
      </vt:variant>
      <vt:variant>
        <vt:lpwstr/>
      </vt:variant>
      <vt:variant>
        <vt:lpwstr>_Toc481052281</vt:lpwstr>
      </vt:variant>
      <vt:variant>
        <vt:i4>1376306</vt:i4>
      </vt:variant>
      <vt:variant>
        <vt:i4>50</vt:i4>
      </vt:variant>
      <vt:variant>
        <vt:i4>0</vt:i4>
      </vt:variant>
      <vt:variant>
        <vt:i4>5</vt:i4>
      </vt:variant>
      <vt:variant>
        <vt:lpwstr/>
      </vt:variant>
      <vt:variant>
        <vt:lpwstr>_Toc481052280</vt:lpwstr>
      </vt:variant>
      <vt:variant>
        <vt:i4>1703986</vt:i4>
      </vt:variant>
      <vt:variant>
        <vt:i4>44</vt:i4>
      </vt:variant>
      <vt:variant>
        <vt:i4>0</vt:i4>
      </vt:variant>
      <vt:variant>
        <vt:i4>5</vt:i4>
      </vt:variant>
      <vt:variant>
        <vt:lpwstr/>
      </vt:variant>
      <vt:variant>
        <vt:lpwstr>_Toc481052279</vt:lpwstr>
      </vt:variant>
      <vt:variant>
        <vt:i4>1703986</vt:i4>
      </vt:variant>
      <vt:variant>
        <vt:i4>38</vt:i4>
      </vt:variant>
      <vt:variant>
        <vt:i4>0</vt:i4>
      </vt:variant>
      <vt:variant>
        <vt:i4>5</vt:i4>
      </vt:variant>
      <vt:variant>
        <vt:lpwstr/>
      </vt:variant>
      <vt:variant>
        <vt:lpwstr>_Toc481052278</vt:lpwstr>
      </vt:variant>
      <vt:variant>
        <vt:i4>1703986</vt:i4>
      </vt:variant>
      <vt:variant>
        <vt:i4>32</vt:i4>
      </vt:variant>
      <vt:variant>
        <vt:i4>0</vt:i4>
      </vt:variant>
      <vt:variant>
        <vt:i4>5</vt:i4>
      </vt:variant>
      <vt:variant>
        <vt:lpwstr/>
      </vt:variant>
      <vt:variant>
        <vt:lpwstr>_Toc481052277</vt:lpwstr>
      </vt:variant>
      <vt:variant>
        <vt:i4>1703986</vt:i4>
      </vt:variant>
      <vt:variant>
        <vt:i4>26</vt:i4>
      </vt:variant>
      <vt:variant>
        <vt:i4>0</vt:i4>
      </vt:variant>
      <vt:variant>
        <vt:i4>5</vt:i4>
      </vt:variant>
      <vt:variant>
        <vt:lpwstr/>
      </vt:variant>
      <vt:variant>
        <vt:lpwstr>_Toc481052276</vt:lpwstr>
      </vt:variant>
      <vt:variant>
        <vt:i4>1703986</vt:i4>
      </vt:variant>
      <vt:variant>
        <vt:i4>20</vt:i4>
      </vt:variant>
      <vt:variant>
        <vt:i4>0</vt:i4>
      </vt:variant>
      <vt:variant>
        <vt:i4>5</vt:i4>
      </vt:variant>
      <vt:variant>
        <vt:lpwstr/>
      </vt:variant>
      <vt:variant>
        <vt:lpwstr>_Toc481052275</vt:lpwstr>
      </vt:variant>
      <vt:variant>
        <vt:i4>1703986</vt:i4>
      </vt:variant>
      <vt:variant>
        <vt:i4>14</vt:i4>
      </vt:variant>
      <vt:variant>
        <vt:i4>0</vt:i4>
      </vt:variant>
      <vt:variant>
        <vt:i4>5</vt:i4>
      </vt:variant>
      <vt:variant>
        <vt:lpwstr/>
      </vt:variant>
      <vt:variant>
        <vt:lpwstr>_Toc481052274</vt:lpwstr>
      </vt:variant>
      <vt:variant>
        <vt:i4>1703986</vt:i4>
      </vt:variant>
      <vt:variant>
        <vt:i4>8</vt:i4>
      </vt:variant>
      <vt:variant>
        <vt:i4>0</vt:i4>
      </vt:variant>
      <vt:variant>
        <vt:i4>5</vt:i4>
      </vt:variant>
      <vt:variant>
        <vt:lpwstr/>
      </vt:variant>
      <vt:variant>
        <vt:lpwstr>_Toc481052273</vt:lpwstr>
      </vt:variant>
      <vt:variant>
        <vt:i4>1703986</vt:i4>
      </vt:variant>
      <vt:variant>
        <vt:i4>2</vt:i4>
      </vt:variant>
      <vt:variant>
        <vt:i4>0</vt:i4>
      </vt:variant>
      <vt:variant>
        <vt:i4>5</vt:i4>
      </vt:variant>
      <vt:variant>
        <vt:lpwstr/>
      </vt:variant>
      <vt:variant>
        <vt:lpwstr>_Toc481052272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基金XBRL</dc:title>
  <dc:subject/>
  <dc:creator>SSEInfonet</dc:creator>
  <cp:keywords/>
  <dc:description/>
  <cp:lastModifiedBy>LIN SUISHENG</cp:lastModifiedBy>
  <cp:revision>2</cp:revision>
  <cp:lastPrinted>2006-02-16T05:12:00Z</cp:lastPrinted>
  <dcterms:created xsi:type="dcterms:W3CDTF">2025-07-19T07:05:00Z</dcterms:created>
  <dcterms:modified xsi:type="dcterms:W3CDTF">2025-07-19T07:05:00Z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332E1B4218494B72BE33D4DC3AA7F502</vt:lpwstr>
  </property>
</Properties>
</file>